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BB5E6" w14:textId="77777777" w:rsidR="001132F1" w:rsidRPr="00CB6EBA" w:rsidRDefault="001132F1" w:rsidP="001132F1">
      <w:pPr>
        <w:rPr>
          <w:rFonts w:cs="Times New Roman"/>
          <w:color w:val="000000"/>
          <w:sz w:val="21"/>
        </w:rPr>
      </w:pPr>
      <w:bookmarkStart w:id="0" w:name="_Toc116986965"/>
      <w:bookmarkStart w:id="1" w:name="_Toc289347833"/>
    </w:p>
    <w:p w14:paraId="4AEE22BA" w14:textId="77777777" w:rsidR="001132F1" w:rsidRPr="00CB6EBA" w:rsidRDefault="001132F1" w:rsidP="001132F1">
      <w:pPr>
        <w:jc w:val="center"/>
        <w:rPr>
          <w:rFonts w:cs="Times New Roman"/>
          <w:color w:val="000000"/>
          <w:sz w:val="21"/>
        </w:rPr>
      </w:pPr>
      <w:r w:rsidRPr="00CB6EBA">
        <w:rPr>
          <w:rFonts w:cs="Times New Roman"/>
          <w:noProof/>
        </w:rPr>
        <w:drawing>
          <wp:anchor distT="0" distB="0" distL="114935" distR="114935" simplePos="0" relativeHeight="251658752" behindDoc="0" locked="0" layoutInCell="1" allowOverlap="1" wp14:anchorId="7CD56DE2" wp14:editId="22E57B21">
            <wp:simplePos x="0" y="0"/>
            <wp:positionH relativeFrom="column">
              <wp:posOffset>92710</wp:posOffset>
            </wp:positionH>
            <wp:positionV relativeFrom="paragraph">
              <wp:posOffset>1905</wp:posOffset>
            </wp:positionV>
            <wp:extent cx="1007745" cy="720090"/>
            <wp:effectExtent l="0" t="0" r="1905" b="3810"/>
            <wp:wrapNone/>
            <wp:docPr id="17" name="图片 17"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10">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pic:spPr>
                </pic:pic>
              </a:graphicData>
            </a:graphic>
          </wp:anchor>
        </w:drawing>
      </w:r>
    </w:p>
    <w:p w14:paraId="2CB7223F" w14:textId="77777777" w:rsidR="001132F1" w:rsidRPr="00CB6EBA" w:rsidRDefault="001132F1" w:rsidP="001132F1">
      <w:pPr>
        <w:jc w:val="center"/>
        <w:rPr>
          <w:rFonts w:cs="Times New Roman"/>
          <w:color w:val="000000"/>
          <w:sz w:val="21"/>
        </w:rPr>
      </w:pPr>
    </w:p>
    <w:p w14:paraId="08A99B37" w14:textId="77777777" w:rsidR="001132F1" w:rsidRPr="00CB6EBA" w:rsidRDefault="001132F1" w:rsidP="001132F1">
      <w:pPr>
        <w:jc w:val="center"/>
        <w:rPr>
          <w:rFonts w:cs="Times New Roman"/>
          <w:color w:val="000000"/>
          <w:sz w:val="21"/>
        </w:rPr>
      </w:pPr>
    </w:p>
    <w:p w14:paraId="6DB435AA" w14:textId="77777777" w:rsidR="001132F1" w:rsidRPr="00CB6EBA" w:rsidRDefault="001132F1" w:rsidP="001132F1">
      <w:pPr>
        <w:jc w:val="right"/>
        <w:rPr>
          <w:rFonts w:cs="Times New Roman"/>
          <w:color w:val="000000"/>
        </w:rPr>
      </w:pPr>
    </w:p>
    <w:p w14:paraId="357BACCD" w14:textId="77777777" w:rsidR="001132F1" w:rsidRPr="00CB6EBA" w:rsidRDefault="001132F1" w:rsidP="001132F1">
      <w:pPr>
        <w:jc w:val="center"/>
        <w:rPr>
          <w:rFonts w:eastAsia="黑体" w:cs="Times New Roman"/>
          <w:b/>
          <w:color w:val="FF0000"/>
          <w:spacing w:val="20"/>
          <w:sz w:val="30"/>
          <w:szCs w:val="30"/>
        </w:rPr>
      </w:pPr>
    </w:p>
    <w:p w14:paraId="64A0F9A1" w14:textId="77777777" w:rsidR="00780354" w:rsidRPr="00CB6EBA" w:rsidRDefault="001132F1" w:rsidP="00780354">
      <w:pPr>
        <w:jc w:val="center"/>
        <w:rPr>
          <w:rFonts w:eastAsia="方正小标宋简体" w:cs="Times New Roman"/>
          <w:b/>
          <w:color w:val="000000"/>
          <w:sz w:val="48"/>
          <w:szCs w:val="48"/>
        </w:rPr>
      </w:pPr>
      <w:r w:rsidRPr="00CB6EBA">
        <w:rPr>
          <w:rFonts w:eastAsia="方正小标宋简体" w:cs="Times New Roman"/>
          <w:b/>
          <w:color w:val="000000"/>
          <w:sz w:val="48"/>
          <w:szCs w:val="48"/>
        </w:rPr>
        <w:t>浙江省开化县</w:t>
      </w:r>
    </w:p>
    <w:p w14:paraId="0E95886E" w14:textId="77777777" w:rsidR="001132F1" w:rsidRPr="00CB6EBA" w:rsidRDefault="00F73DB1">
      <w:pPr>
        <w:jc w:val="center"/>
        <w:rPr>
          <w:rFonts w:eastAsia="方正小标宋简体" w:cs="Times New Roman"/>
          <w:b/>
          <w:color w:val="000000"/>
          <w:sz w:val="48"/>
          <w:szCs w:val="48"/>
        </w:rPr>
      </w:pPr>
      <w:r w:rsidRPr="00CB6EBA">
        <w:rPr>
          <w:rFonts w:eastAsia="方正小标宋简体" w:cs="Times New Roman"/>
          <w:b/>
          <w:color w:val="000000"/>
          <w:sz w:val="48"/>
          <w:szCs w:val="48"/>
        </w:rPr>
        <w:t>茅岗水库</w:t>
      </w:r>
      <w:r w:rsidR="001132F1" w:rsidRPr="00CB6EBA">
        <w:rPr>
          <w:rFonts w:eastAsia="方正小标宋简体" w:cs="Times New Roman"/>
          <w:b/>
          <w:color w:val="000000"/>
          <w:sz w:val="48"/>
          <w:szCs w:val="48"/>
        </w:rPr>
        <w:t>大坝</w:t>
      </w:r>
      <w:r w:rsidR="00780354" w:rsidRPr="00CB6EBA">
        <w:rPr>
          <w:rFonts w:eastAsia="方正小标宋简体" w:cs="Times New Roman"/>
          <w:b/>
          <w:color w:val="000000"/>
          <w:sz w:val="48"/>
          <w:szCs w:val="48"/>
        </w:rPr>
        <w:t>安全</w:t>
      </w:r>
      <w:r w:rsidR="00CF04E1" w:rsidRPr="00CB6EBA">
        <w:rPr>
          <w:rFonts w:eastAsia="方正小标宋简体" w:cs="Times New Roman"/>
          <w:b/>
          <w:color w:val="000000"/>
          <w:sz w:val="48"/>
          <w:szCs w:val="48"/>
        </w:rPr>
        <w:t>综合</w:t>
      </w:r>
      <w:r w:rsidR="001132F1" w:rsidRPr="00CB6EBA">
        <w:rPr>
          <w:rFonts w:eastAsia="方正小标宋简体" w:cs="Times New Roman"/>
          <w:b/>
          <w:color w:val="000000"/>
          <w:sz w:val="48"/>
          <w:szCs w:val="48"/>
        </w:rPr>
        <w:t>评价报告</w:t>
      </w:r>
    </w:p>
    <w:p w14:paraId="199FAFDE" w14:textId="539C3B45" w:rsidR="001132F1" w:rsidRPr="00CB6EBA" w:rsidRDefault="00FE21E8" w:rsidP="00787C9F">
      <w:pPr>
        <w:jc w:val="center"/>
        <w:outlineLvl w:val="0"/>
        <w:rPr>
          <w:rFonts w:eastAsia="仿宋_GB2312" w:cs="Times New Roman"/>
          <w:b/>
          <w:color w:val="000000"/>
          <w:sz w:val="44"/>
          <w:szCs w:val="44"/>
        </w:rPr>
      </w:pPr>
      <w:bookmarkStart w:id="2" w:name="_Toc494531415"/>
      <w:bookmarkStart w:id="3" w:name="_Toc511404232"/>
      <w:bookmarkStart w:id="4" w:name="_Toc511414991"/>
      <w:bookmarkStart w:id="5" w:name="_Toc511416973"/>
      <w:bookmarkStart w:id="6" w:name="_Toc511417229"/>
      <w:bookmarkStart w:id="7" w:name="_Toc511490912"/>
      <w:bookmarkStart w:id="8" w:name="_Toc512175591"/>
      <w:bookmarkStart w:id="9" w:name="_Toc512175653"/>
      <w:bookmarkStart w:id="10" w:name="_Toc512417402"/>
      <w:bookmarkStart w:id="11" w:name="_Toc512417464"/>
      <w:bookmarkStart w:id="12" w:name="_Toc512417526"/>
      <w:r w:rsidRPr="00CB6EBA">
        <w:rPr>
          <w:rFonts w:eastAsia="仿宋_GB2312" w:cs="Times New Roman"/>
          <w:b/>
          <w:sz w:val="36"/>
          <w:szCs w:val="36"/>
        </w:rPr>
        <w:t>（</w:t>
      </w:r>
      <w:r w:rsidR="00E95853">
        <w:rPr>
          <w:rFonts w:eastAsia="仿宋_GB2312" w:cs="Times New Roman" w:hint="eastAsia"/>
          <w:b/>
          <w:sz w:val="36"/>
          <w:szCs w:val="36"/>
        </w:rPr>
        <w:t>送审</w:t>
      </w:r>
      <w:r w:rsidR="00E95853" w:rsidRPr="00CB6EBA">
        <w:rPr>
          <w:rFonts w:eastAsia="仿宋_GB2312" w:cs="Times New Roman"/>
          <w:b/>
          <w:sz w:val="36"/>
          <w:szCs w:val="36"/>
        </w:rPr>
        <w:t>稿</w:t>
      </w:r>
      <w:r w:rsidRPr="00CB6EBA">
        <w:rPr>
          <w:rFonts w:eastAsia="仿宋_GB2312" w:cs="Times New Roman"/>
          <w:b/>
          <w:sz w:val="36"/>
          <w:szCs w:val="36"/>
        </w:rPr>
        <w:t>）</w:t>
      </w:r>
      <w:bookmarkEnd w:id="2"/>
      <w:bookmarkEnd w:id="3"/>
      <w:bookmarkEnd w:id="4"/>
      <w:bookmarkEnd w:id="5"/>
      <w:bookmarkEnd w:id="6"/>
      <w:bookmarkEnd w:id="7"/>
      <w:bookmarkEnd w:id="8"/>
      <w:bookmarkEnd w:id="9"/>
      <w:bookmarkEnd w:id="10"/>
      <w:bookmarkEnd w:id="11"/>
      <w:bookmarkEnd w:id="12"/>
    </w:p>
    <w:p w14:paraId="1E2A8B34" w14:textId="77777777" w:rsidR="001132F1" w:rsidRPr="00CB6EBA" w:rsidRDefault="001132F1" w:rsidP="001132F1">
      <w:pPr>
        <w:jc w:val="center"/>
        <w:rPr>
          <w:rFonts w:eastAsia="宋体" w:cs="Times New Roman"/>
          <w:sz w:val="21"/>
          <w:szCs w:val="24"/>
        </w:rPr>
      </w:pPr>
    </w:p>
    <w:p w14:paraId="612AFC2A" w14:textId="77777777" w:rsidR="001132F1" w:rsidRPr="00CB6EBA" w:rsidRDefault="001132F1" w:rsidP="001132F1">
      <w:pPr>
        <w:jc w:val="center"/>
        <w:rPr>
          <w:rFonts w:cs="Times New Roman"/>
          <w:sz w:val="21"/>
        </w:rPr>
      </w:pPr>
    </w:p>
    <w:p w14:paraId="4918D2E4" w14:textId="77777777" w:rsidR="001132F1" w:rsidRPr="00CB6EBA" w:rsidRDefault="001132F1" w:rsidP="001132F1">
      <w:pPr>
        <w:jc w:val="center"/>
        <w:rPr>
          <w:rFonts w:cs="Times New Roman"/>
          <w:sz w:val="21"/>
        </w:rPr>
      </w:pPr>
    </w:p>
    <w:p w14:paraId="585F436D" w14:textId="77777777" w:rsidR="001132F1" w:rsidRPr="00CB6EBA" w:rsidRDefault="001132F1" w:rsidP="001132F1">
      <w:pPr>
        <w:rPr>
          <w:rFonts w:cs="Times New Roman"/>
          <w:sz w:val="21"/>
        </w:rPr>
      </w:pPr>
    </w:p>
    <w:p w14:paraId="59AA9B31" w14:textId="77777777" w:rsidR="001132F1" w:rsidRPr="00CB6EBA" w:rsidRDefault="001132F1" w:rsidP="001132F1">
      <w:pPr>
        <w:rPr>
          <w:rFonts w:cs="Times New Roman"/>
          <w:sz w:val="21"/>
        </w:rPr>
      </w:pPr>
    </w:p>
    <w:p w14:paraId="0110848A" w14:textId="77777777" w:rsidR="001132F1" w:rsidRPr="00CB6EBA" w:rsidRDefault="001132F1" w:rsidP="001132F1">
      <w:pPr>
        <w:rPr>
          <w:rFonts w:cs="Times New Roman"/>
          <w:sz w:val="21"/>
        </w:rPr>
      </w:pPr>
    </w:p>
    <w:p w14:paraId="71B95E86" w14:textId="77777777" w:rsidR="001132F1" w:rsidRPr="00CB6EBA" w:rsidRDefault="001132F1" w:rsidP="001132F1">
      <w:pPr>
        <w:rPr>
          <w:rFonts w:cs="Times New Roman"/>
          <w:sz w:val="21"/>
        </w:rPr>
      </w:pPr>
    </w:p>
    <w:p w14:paraId="6F6C23F4" w14:textId="77777777" w:rsidR="001132F1" w:rsidRPr="00CB6EBA" w:rsidRDefault="001132F1" w:rsidP="001132F1">
      <w:pPr>
        <w:rPr>
          <w:rFonts w:cs="Times New Roman"/>
          <w:sz w:val="21"/>
        </w:rPr>
      </w:pPr>
    </w:p>
    <w:p w14:paraId="22AC34F7" w14:textId="77777777" w:rsidR="001132F1" w:rsidRPr="00CB6EBA" w:rsidRDefault="001132F1" w:rsidP="001132F1">
      <w:pPr>
        <w:rPr>
          <w:rFonts w:cs="Times New Roman"/>
          <w:sz w:val="21"/>
        </w:rPr>
      </w:pPr>
    </w:p>
    <w:p w14:paraId="43789BCE" w14:textId="77777777" w:rsidR="001132F1" w:rsidRPr="00CB6EBA" w:rsidRDefault="001132F1" w:rsidP="001132F1">
      <w:pPr>
        <w:rPr>
          <w:rFonts w:cs="Times New Roman"/>
          <w:sz w:val="21"/>
        </w:rPr>
      </w:pPr>
    </w:p>
    <w:p w14:paraId="04FE10E5" w14:textId="77777777" w:rsidR="001132F1" w:rsidRPr="00CB6EBA" w:rsidRDefault="001132F1" w:rsidP="001132F1">
      <w:pPr>
        <w:rPr>
          <w:rFonts w:cs="Times New Roman"/>
          <w:sz w:val="21"/>
        </w:rPr>
      </w:pPr>
    </w:p>
    <w:p w14:paraId="21DAD99D" w14:textId="77777777" w:rsidR="001132F1" w:rsidRPr="00CB6EBA" w:rsidRDefault="001132F1" w:rsidP="001132F1">
      <w:pPr>
        <w:rPr>
          <w:rFonts w:cs="Times New Roman"/>
          <w:sz w:val="21"/>
        </w:rPr>
      </w:pPr>
    </w:p>
    <w:p w14:paraId="63DB2D41" w14:textId="77777777" w:rsidR="001132F1" w:rsidRPr="00CB6EBA" w:rsidRDefault="001132F1" w:rsidP="001132F1">
      <w:pPr>
        <w:jc w:val="center"/>
        <w:rPr>
          <w:rFonts w:cs="Times New Roman"/>
          <w:b/>
          <w:sz w:val="30"/>
        </w:rPr>
      </w:pPr>
    </w:p>
    <w:p w14:paraId="6A6412EB" w14:textId="77777777" w:rsidR="001132F1" w:rsidRPr="00CB6EBA" w:rsidRDefault="001132F1" w:rsidP="001132F1">
      <w:pPr>
        <w:jc w:val="center"/>
        <w:rPr>
          <w:rFonts w:cs="Times New Roman"/>
          <w:b/>
          <w:sz w:val="21"/>
        </w:rPr>
      </w:pPr>
    </w:p>
    <w:p w14:paraId="1C36A853" w14:textId="77777777" w:rsidR="001132F1" w:rsidRPr="00CB6EBA" w:rsidRDefault="001132F1" w:rsidP="001132F1">
      <w:pPr>
        <w:widowControl/>
        <w:jc w:val="center"/>
        <w:rPr>
          <w:rFonts w:eastAsia="仿宋_GB2312" w:cs="Times New Roman"/>
          <w:b/>
          <w:kern w:val="36"/>
          <w:sz w:val="36"/>
          <w:szCs w:val="36"/>
        </w:rPr>
      </w:pPr>
      <w:r w:rsidRPr="00CB6EBA">
        <w:rPr>
          <w:rFonts w:eastAsia="仿宋_GB2312" w:cs="Times New Roman"/>
          <w:b/>
          <w:kern w:val="36"/>
          <w:sz w:val="36"/>
          <w:szCs w:val="36"/>
        </w:rPr>
        <w:t>浙江省水利河口研究院</w:t>
      </w:r>
    </w:p>
    <w:p w14:paraId="77E441A7" w14:textId="77777777" w:rsidR="001132F1" w:rsidRPr="00CB6EBA" w:rsidRDefault="001132F1" w:rsidP="001132F1">
      <w:pPr>
        <w:widowControl/>
        <w:jc w:val="center"/>
        <w:rPr>
          <w:rFonts w:eastAsia="仿宋_GB2312" w:cs="Times New Roman"/>
          <w:b/>
          <w:kern w:val="36"/>
          <w:sz w:val="36"/>
          <w:szCs w:val="36"/>
        </w:rPr>
      </w:pPr>
      <w:r w:rsidRPr="00CB6EBA">
        <w:rPr>
          <w:rFonts w:eastAsia="仿宋_GB2312" w:cs="Times New Roman"/>
          <w:b/>
          <w:color w:val="000000"/>
          <w:sz w:val="36"/>
          <w:szCs w:val="36"/>
        </w:rPr>
        <w:t>浙江省水库大坝安全监测中心</w:t>
      </w:r>
    </w:p>
    <w:p w14:paraId="0AB7AB24" w14:textId="0416A3FD" w:rsidR="001132F1" w:rsidRPr="00CB6EBA" w:rsidRDefault="00C77152" w:rsidP="001132F1">
      <w:pPr>
        <w:widowControl/>
        <w:jc w:val="center"/>
        <w:rPr>
          <w:rFonts w:eastAsia="仿宋_GB2312" w:cs="Times New Roman"/>
          <w:b/>
          <w:kern w:val="36"/>
          <w:sz w:val="36"/>
          <w:szCs w:val="36"/>
        </w:rPr>
      </w:pPr>
      <w:r w:rsidRPr="00CB6EBA">
        <w:rPr>
          <w:rFonts w:eastAsia="仿宋_GB2312" w:cs="Times New Roman"/>
          <w:b/>
          <w:kern w:val="36"/>
          <w:sz w:val="36"/>
          <w:szCs w:val="36"/>
        </w:rPr>
        <w:t>二</w:t>
      </w:r>
      <w:r w:rsidRPr="00CB6EBA">
        <w:rPr>
          <w:rFonts w:eastAsia="仿宋_GB2312" w:cs="Times New Roman"/>
          <w:b/>
          <w:kern w:val="36"/>
          <w:sz w:val="36"/>
          <w:szCs w:val="36"/>
        </w:rPr>
        <w:t>○</w:t>
      </w:r>
      <w:r w:rsidR="00CD15FD" w:rsidRPr="00CB6EBA">
        <w:rPr>
          <w:rFonts w:eastAsia="仿宋_GB2312" w:cs="Times New Roman"/>
          <w:b/>
          <w:kern w:val="36"/>
          <w:sz w:val="36"/>
          <w:szCs w:val="36"/>
        </w:rPr>
        <w:t>一八</w:t>
      </w:r>
      <w:r w:rsidRPr="00CB6EBA">
        <w:rPr>
          <w:rFonts w:eastAsia="仿宋_GB2312" w:cs="Times New Roman"/>
          <w:b/>
          <w:kern w:val="36"/>
          <w:sz w:val="36"/>
          <w:szCs w:val="36"/>
        </w:rPr>
        <w:t>年</w:t>
      </w:r>
      <w:r w:rsidR="00CD15FD" w:rsidRPr="00CB6EBA">
        <w:rPr>
          <w:rFonts w:eastAsia="仿宋_GB2312" w:cs="Times New Roman"/>
          <w:b/>
          <w:kern w:val="36"/>
          <w:sz w:val="36"/>
          <w:szCs w:val="36"/>
        </w:rPr>
        <w:t>四</w:t>
      </w:r>
      <w:r w:rsidR="001132F1" w:rsidRPr="00CB6EBA">
        <w:rPr>
          <w:rFonts w:eastAsia="仿宋_GB2312" w:cs="Times New Roman"/>
          <w:b/>
          <w:kern w:val="36"/>
          <w:sz w:val="36"/>
          <w:szCs w:val="36"/>
        </w:rPr>
        <w:t>月</w:t>
      </w:r>
    </w:p>
    <w:p w14:paraId="432D4724" w14:textId="77777777" w:rsidR="001132F1" w:rsidRPr="00CB6EBA" w:rsidRDefault="001132F1" w:rsidP="001132F1">
      <w:pPr>
        <w:widowControl/>
        <w:jc w:val="center"/>
        <w:rPr>
          <w:rFonts w:eastAsia="仿宋_GB2312" w:cs="Times New Roman"/>
          <w:b/>
          <w:kern w:val="36"/>
          <w:sz w:val="36"/>
          <w:szCs w:val="36"/>
        </w:rPr>
        <w:sectPr w:rsidR="001132F1" w:rsidRPr="00CB6EBA" w:rsidSect="001B6C8B">
          <w:pgSz w:w="11907" w:h="16840"/>
          <w:pgMar w:top="1440" w:right="1797" w:bottom="1440" w:left="1797" w:header="794" w:footer="737" w:gutter="0"/>
          <w:pgNumType w:start="1"/>
          <w:cols w:space="720"/>
          <w:docGrid w:linePitch="326"/>
        </w:sectPr>
      </w:pPr>
    </w:p>
    <w:p w14:paraId="3B0EF95C" w14:textId="77777777" w:rsidR="001132F1" w:rsidRPr="00CB6EBA" w:rsidRDefault="001132F1" w:rsidP="009A3CFB">
      <w:pPr>
        <w:spacing w:beforeLines="50" w:before="120"/>
        <w:contextualSpacing/>
        <w:rPr>
          <w:rFonts w:eastAsia="黑体" w:cs="Times New Roman"/>
          <w:b/>
          <w:color w:val="000000"/>
          <w:sz w:val="36"/>
          <w:szCs w:val="36"/>
        </w:rPr>
      </w:pPr>
    </w:p>
    <w:p w14:paraId="48810AA0" w14:textId="77777777" w:rsidR="001132F1" w:rsidRPr="00CB6EBA" w:rsidRDefault="001132F1" w:rsidP="009A3CFB">
      <w:pPr>
        <w:spacing w:beforeLines="50" w:before="120"/>
        <w:contextualSpacing/>
        <w:rPr>
          <w:rFonts w:eastAsia="黑体" w:cs="Times New Roman"/>
          <w:b/>
          <w:color w:val="000000"/>
          <w:sz w:val="36"/>
          <w:szCs w:val="36"/>
        </w:rPr>
      </w:pPr>
    </w:p>
    <w:p w14:paraId="1507C862" w14:textId="48FF3FDA" w:rsidR="001132F1" w:rsidRPr="00CB6EBA" w:rsidRDefault="001132F1" w:rsidP="009A3CFB">
      <w:pPr>
        <w:spacing w:beforeLines="50" w:before="120"/>
        <w:contextualSpacing/>
        <w:jc w:val="center"/>
        <w:rPr>
          <w:rFonts w:eastAsia="仿宋_GB2312" w:cs="Times New Roman"/>
          <w:b/>
          <w:color w:val="000000"/>
          <w:sz w:val="36"/>
          <w:szCs w:val="36"/>
        </w:rPr>
      </w:pPr>
      <w:r w:rsidRPr="00CB6EBA">
        <w:rPr>
          <w:rFonts w:eastAsia="黑体" w:cs="Times New Roman"/>
          <w:b/>
          <w:color w:val="000000"/>
          <w:sz w:val="36"/>
          <w:szCs w:val="36"/>
        </w:rPr>
        <w:t>浙江省开化县茅岗水库大坝</w:t>
      </w:r>
      <w:r w:rsidR="00780354" w:rsidRPr="00CB6EBA">
        <w:rPr>
          <w:rFonts w:eastAsia="黑体" w:cs="Times New Roman"/>
          <w:b/>
          <w:color w:val="000000"/>
          <w:sz w:val="36"/>
          <w:szCs w:val="36"/>
        </w:rPr>
        <w:t>安全</w:t>
      </w:r>
      <w:r w:rsidR="00CF04E1" w:rsidRPr="00CB6EBA">
        <w:rPr>
          <w:rFonts w:eastAsia="黑体" w:cs="Times New Roman"/>
          <w:b/>
          <w:color w:val="000000"/>
          <w:sz w:val="36"/>
          <w:szCs w:val="36"/>
        </w:rPr>
        <w:t>综合</w:t>
      </w:r>
      <w:r w:rsidRPr="00CB6EBA">
        <w:rPr>
          <w:rFonts w:eastAsia="黑体" w:cs="Times New Roman"/>
          <w:b/>
          <w:color w:val="000000"/>
          <w:sz w:val="36"/>
          <w:szCs w:val="36"/>
        </w:rPr>
        <w:t>评价报告</w:t>
      </w:r>
    </w:p>
    <w:p w14:paraId="669F0801" w14:textId="77777777" w:rsidR="001132F1" w:rsidRPr="00CB6EBA" w:rsidRDefault="001132F1" w:rsidP="001132F1">
      <w:pPr>
        <w:jc w:val="center"/>
        <w:rPr>
          <w:rFonts w:eastAsia="黑体" w:cs="Times New Roman"/>
          <w:color w:val="000000"/>
          <w:sz w:val="36"/>
          <w:szCs w:val="36"/>
        </w:rPr>
      </w:pPr>
    </w:p>
    <w:p w14:paraId="7E02F53D" w14:textId="77777777" w:rsidR="001132F1" w:rsidRPr="00CB6EBA" w:rsidRDefault="001132F1" w:rsidP="001132F1">
      <w:pPr>
        <w:jc w:val="center"/>
        <w:rPr>
          <w:rFonts w:eastAsia="黑体" w:cs="Times New Roman"/>
          <w:color w:val="000000"/>
          <w:sz w:val="36"/>
          <w:szCs w:val="36"/>
        </w:rPr>
      </w:pPr>
    </w:p>
    <w:p w14:paraId="52870E0F" w14:textId="77777777" w:rsidR="001132F1" w:rsidRPr="00CB6EBA" w:rsidRDefault="001132F1" w:rsidP="001132F1">
      <w:pPr>
        <w:jc w:val="center"/>
        <w:rPr>
          <w:rFonts w:eastAsia="黑体" w:cs="Times New Roman"/>
          <w:color w:val="000000"/>
          <w:sz w:val="36"/>
          <w:szCs w:val="36"/>
        </w:rPr>
      </w:pPr>
    </w:p>
    <w:p w14:paraId="74F147C9" w14:textId="77777777" w:rsidR="00BD7C01" w:rsidRPr="00CB6EBA" w:rsidRDefault="00BD7C01" w:rsidP="00BD7C01">
      <w:pPr>
        <w:ind w:firstLine="1985"/>
        <w:rPr>
          <w:rFonts w:eastAsia="仿宋_GB2312" w:cs="Times New Roman"/>
          <w:b/>
          <w:sz w:val="32"/>
          <w:szCs w:val="32"/>
        </w:rPr>
      </w:pPr>
      <w:r w:rsidRPr="00CB6EBA">
        <w:rPr>
          <w:rFonts w:eastAsia="仿宋_GB2312" w:cs="Times New Roman"/>
          <w:b/>
          <w:sz w:val="32"/>
          <w:szCs w:val="32"/>
        </w:rPr>
        <w:t>审</w:t>
      </w:r>
      <w:r w:rsidRPr="00CB6EBA">
        <w:rPr>
          <w:rFonts w:eastAsia="仿宋_GB2312" w:cs="Times New Roman"/>
          <w:b/>
          <w:sz w:val="32"/>
          <w:szCs w:val="32"/>
        </w:rPr>
        <w:t xml:space="preserve">  </w:t>
      </w:r>
      <w:r w:rsidRPr="00CB6EBA">
        <w:rPr>
          <w:rFonts w:eastAsia="仿宋_GB2312" w:cs="Times New Roman"/>
          <w:b/>
          <w:sz w:val="32"/>
          <w:szCs w:val="32"/>
        </w:rPr>
        <w:t>定</w:t>
      </w:r>
      <w:r w:rsidRPr="00CB6EBA">
        <w:rPr>
          <w:rFonts w:eastAsia="仿宋_GB2312" w:cs="Times New Roman"/>
          <w:b/>
          <w:sz w:val="32"/>
          <w:szCs w:val="32"/>
        </w:rPr>
        <w:t xml:space="preserve">  </w:t>
      </w:r>
      <w:r w:rsidRPr="00CB6EBA">
        <w:rPr>
          <w:rFonts w:eastAsia="仿宋_GB2312" w:cs="Times New Roman"/>
          <w:b/>
          <w:sz w:val="32"/>
          <w:szCs w:val="32"/>
        </w:rPr>
        <w:t>人：徐庆华</w:t>
      </w:r>
    </w:p>
    <w:p w14:paraId="675BE6FF" w14:textId="77777777" w:rsidR="00BD7C01" w:rsidRPr="00CB6EBA" w:rsidRDefault="00BD7C01" w:rsidP="00BD7C01">
      <w:pPr>
        <w:tabs>
          <w:tab w:val="left" w:pos="2552"/>
          <w:tab w:val="left" w:pos="3675"/>
        </w:tabs>
        <w:adjustRightInd w:val="0"/>
        <w:snapToGrid w:val="0"/>
        <w:ind w:firstLineChars="618" w:firstLine="1985"/>
        <w:rPr>
          <w:rFonts w:eastAsia="仿宋_GB2312" w:cs="Times New Roman"/>
          <w:b/>
          <w:sz w:val="32"/>
          <w:szCs w:val="32"/>
        </w:rPr>
      </w:pPr>
      <w:r w:rsidRPr="00CB6EBA">
        <w:rPr>
          <w:rFonts w:eastAsia="仿宋_GB2312" w:cs="Times New Roman"/>
          <w:b/>
          <w:sz w:val="32"/>
          <w:szCs w:val="32"/>
        </w:rPr>
        <w:t>审</w:t>
      </w:r>
      <w:r w:rsidRPr="00CB6EBA">
        <w:rPr>
          <w:rFonts w:eastAsia="仿宋_GB2312" w:cs="Times New Roman"/>
          <w:b/>
          <w:sz w:val="32"/>
          <w:szCs w:val="32"/>
        </w:rPr>
        <w:t xml:space="preserve">  </w:t>
      </w:r>
      <w:r w:rsidRPr="00CB6EBA">
        <w:rPr>
          <w:rFonts w:eastAsia="仿宋_GB2312" w:cs="Times New Roman"/>
          <w:b/>
          <w:sz w:val="32"/>
          <w:szCs w:val="32"/>
        </w:rPr>
        <w:t>核</w:t>
      </w:r>
      <w:r w:rsidRPr="00CB6EBA">
        <w:rPr>
          <w:rFonts w:eastAsia="仿宋_GB2312" w:cs="Times New Roman"/>
          <w:b/>
          <w:sz w:val="32"/>
          <w:szCs w:val="32"/>
        </w:rPr>
        <w:t xml:space="preserve">  </w:t>
      </w:r>
      <w:r w:rsidRPr="00CB6EBA">
        <w:rPr>
          <w:rFonts w:eastAsia="仿宋_GB2312" w:cs="Times New Roman"/>
          <w:b/>
          <w:sz w:val="32"/>
          <w:szCs w:val="32"/>
        </w:rPr>
        <w:t>人：郑敏生</w:t>
      </w:r>
    </w:p>
    <w:p w14:paraId="4BB9C3F1" w14:textId="77777777" w:rsidR="00BD7C01" w:rsidRPr="00CB6EBA" w:rsidRDefault="00BD7C01" w:rsidP="00BD7C01">
      <w:pPr>
        <w:tabs>
          <w:tab w:val="left" w:pos="2552"/>
        </w:tabs>
        <w:adjustRightInd w:val="0"/>
        <w:snapToGrid w:val="0"/>
        <w:ind w:firstLineChars="618" w:firstLine="1985"/>
        <w:rPr>
          <w:rFonts w:eastAsia="仿宋_GB2312" w:cs="Times New Roman"/>
          <w:b/>
          <w:sz w:val="32"/>
          <w:szCs w:val="32"/>
        </w:rPr>
      </w:pPr>
      <w:r w:rsidRPr="00CB6EBA">
        <w:rPr>
          <w:rFonts w:eastAsia="仿宋_GB2312" w:cs="Times New Roman"/>
          <w:b/>
          <w:sz w:val="32"/>
          <w:szCs w:val="32"/>
        </w:rPr>
        <w:t>复</w:t>
      </w:r>
      <w:r w:rsidRPr="00CB6EBA">
        <w:rPr>
          <w:rFonts w:eastAsia="仿宋_GB2312" w:cs="Times New Roman"/>
          <w:b/>
          <w:sz w:val="32"/>
          <w:szCs w:val="32"/>
        </w:rPr>
        <w:t xml:space="preserve">  </w:t>
      </w:r>
      <w:r w:rsidRPr="00CB6EBA">
        <w:rPr>
          <w:rFonts w:eastAsia="仿宋_GB2312" w:cs="Times New Roman"/>
          <w:b/>
          <w:sz w:val="32"/>
          <w:szCs w:val="32"/>
        </w:rPr>
        <w:t>核</w:t>
      </w:r>
      <w:r w:rsidRPr="00CB6EBA">
        <w:rPr>
          <w:rFonts w:eastAsia="仿宋_GB2312" w:cs="Times New Roman"/>
          <w:b/>
          <w:sz w:val="32"/>
          <w:szCs w:val="32"/>
        </w:rPr>
        <w:t xml:space="preserve">  </w:t>
      </w:r>
      <w:r w:rsidRPr="00CB6EBA">
        <w:rPr>
          <w:rFonts w:eastAsia="仿宋_GB2312" w:cs="Times New Roman"/>
          <w:b/>
          <w:sz w:val="32"/>
          <w:szCs w:val="32"/>
        </w:rPr>
        <w:t>人：</w:t>
      </w:r>
      <w:proofErr w:type="gramStart"/>
      <w:r w:rsidRPr="00CB6EBA">
        <w:rPr>
          <w:rFonts w:eastAsia="仿宋_GB2312" w:cs="Times New Roman"/>
          <w:b/>
          <w:sz w:val="32"/>
          <w:szCs w:val="32"/>
        </w:rPr>
        <w:t>施齐欢</w:t>
      </w:r>
      <w:proofErr w:type="gramEnd"/>
    </w:p>
    <w:p w14:paraId="309EBF55" w14:textId="75020B79" w:rsidR="00BD7C01" w:rsidRPr="00CB6EBA" w:rsidRDefault="00BD7C01" w:rsidP="00BD7C01">
      <w:pPr>
        <w:tabs>
          <w:tab w:val="left" w:pos="2552"/>
        </w:tabs>
        <w:adjustRightInd w:val="0"/>
        <w:snapToGrid w:val="0"/>
        <w:ind w:firstLineChars="618" w:firstLine="1985"/>
        <w:rPr>
          <w:rFonts w:eastAsia="仿宋_GB2312" w:cs="Times New Roman"/>
          <w:b/>
          <w:sz w:val="32"/>
          <w:szCs w:val="32"/>
        </w:rPr>
      </w:pPr>
      <w:r w:rsidRPr="00CB6EBA">
        <w:rPr>
          <w:rFonts w:eastAsia="仿宋_GB2312" w:cs="Times New Roman"/>
          <w:b/>
          <w:sz w:val="32"/>
          <w:szCs w:val="32"/>
        </w:rPr>
        <w:t>项目负责人：</w:t>
      </w:r>
      <w:proofErr w:type="gramStart"/>
      <w:r w:rsidRPr="00CB6EBA">
        <w:rPr>
          <w:rFonts w:eastAsia="仿宋_GB2312" w:cs="Times New Roman"/>
          <w:b/>
          <w:sz w:val="32"/>
          <w:szCs w:val="32"/>
        </w:rPr>
        <w:t>吉顺文</w:t>
      </w:r>
      <w:proofErr w:type="gramEnd"/>
      <w:r w:rsidR="00495F0B" w:rsidRPr="00CB6EBA">
        <w:rPr>
          <w:rFonts w:eastAsia="仿宋_GB2312" w:cs="Times New Roman"/>
          <w:b/>
          <w:sz w:val="32"/>
          <w:szCs w:val="32"/>
        </w:rPr>
        <w:t xml:space="preserve">  </w:t>
      </w:r>
      <w:r w:rsidR="00495F0B" w:rsidRPr="00CB6EBA">
        <w:rPr>
          <w:rFonts w:eastAsia="仿宋_GB2312" w:cs="Times New Roman"/>
          <w:b/>
          <w:sz w:val="32"/>
          <w:szCs w:val="32"/>
        </w:rPr>
        <w:t>王</w:t>
      </w:r>
      <w:r w:rsidR="00495F0B" w:rsidRPr="00CB6EBA">
        <w:rPr>
          <w:rFonts w:eastAsia="仿宋_GB2312" w:cs="Times New Roman"/>
          <w:b/>
          <w:sz w:val="32"/>
          <w:szCs w:val="32"/>
        </w:rPr>
        <w:t xml:space="preserve">  </w:t>
      </w:r>
      <w:proofErr w:type="gramStart"/>
      <w:r w:rsidR="00495F0B" w:rsidRPr="00CB6EBA">
        <w:rPr>
          <w:rFonts w:eastAsia="仿宋_GB2312" w:cs="Times New Roman"/>
          <w:b/>
          <w:sz w:val="32"/>
          <w:szCs w:val="32"/>
        </w:rPr>
        <w:t>凯</w:t>
      </w:r>
      <w:proofErr w:type="gramEnd"/>
    </w:p>
    <w:p w14:paraId="551EDDFE" w14:textId="391B2087" w:rsidR="00BD7C01" w:rsidRPr="00CB6EBA" w:rsidRDefault="00B52B83" w:rsidP="00BD7C01">
      <w:pPr>
        <w:tabs>
          <w:tab w:val="left" w:pos="2552"/>
        </w:tabs>
        <w:adjustRightInd w:val="0"/>
        <w:snapToGrid w:val="0"/>
        <w:ind w:firstLineChars="618" w:firstLine="1985"/>
        <w:rPr>
          <w:rFonts w:eastAsia="仿宋_GB2312" w:cs="Times New Roman"/>
          <w:b/>
          <w:sz w:val="32"/>
          <w:szCs w:val="32"/>
        </w:rPr>
      </w:pPr>
      <w:r w:rsidRPr="00CB6EBA">
        <w:rPr>
          <w:rFonts w:eastAsia="仿宋_GB2312" w:cs="Times New Roman"/>
          <w:b/>
          <w:sz w:val="32"/>
          <w:szCs w:val="32"/>
        </w:rPr>
        <w:t>报告编写人：</w:t>
      </w:r>
      <w:proofErr w:type="gramStart"/>
      <w:r w:rsidR="00E95853">
        <w:rPr>
          <w:rFonts w:eastAsia="仿宋_GB2312" w:cs="Times New Roman" w:hint="eastAsia"/>
          <w:b/>
          <w:sz w:val="32"/>
          <w:szCs w:val="32"/>
        </w:rPr>
        <w:t>吉顺文</w:t>
      </w:r>
      <w:proofErr w:type="gramEnd"/>
      <w:r w:rsidR="00E95853">
        <w:rPr>
          <w:rFonts w:eastAsia="仿宋_GB2312" w:cs="Times New Roman" w:hint="eastAsia"/>
          <w:b/>
          <w:sz w:val="32"/>
          <w:szCs w:val="32"/>
        </w:rPr>
        <w:t xml:space="preserve">  </w:t>
      </w:r>
      <w:r w:rsidRPr="00CB6EBA">
        <w:rPr>
          <w:rFonts w:eastAsia="仿宋_GB2312" w:cs="Times New Roman"/>
          <w:b/>
          <w:sz w:val="32"/>
          <w:szCs w:val="32"/>
        </w:rPr>
        <w:t>王</w:t>
      </w:r>
      <w:r w:rsidRPr="00CB6EBA">
        <w:rPr>
          <w:rFonts w:eastAsia="仿宋_GB2312" w:cs="Times New Roman"/>
          <w:b/>
          <w:sz w:val="32"/>
          <w:szCs w:val="32"/>
        </w:rPr>
        <w:t xml:space="preserve">  </w:t>
      </w:r>
      <w:proofErr w:type="gramStart"/>
      <w:r w:rsidRPr="00CB6EBA">
        <w:rPr>
          <w:rFonts w:eastAsia="仿宋_GB2312" w:cs="Times New Roman"/>
          <w:b/>
          <w:sz w:val="32"/>
          <w:szCs w:val="32"/>
        </w:rPr>
        <w:t>凯</w:t>
      </w:r>
      <w:proofErr w:type="gramEnd"/>
    </w:p>
    <w:p w14:paraId="1C37495E" w14:textId="77777777" w:rsidR="00BD7C01" w:rsidRPr="00CB6EBA" w:rsidRDefault="00BD7C01" w:rsidP="00BD7C01">
      <w:pPr>
        <w:tabs>
          <w:tab w:val="left" w:pos="2552"/>
        </w:tabs>
        <w:adjustRightInd w:val="0"/>
        <w:snapToGrid w:val="0"/>
        <w:ind w:firstLineChars="618" w:firstLine="1985"/>
        <w:rPr>
          <w:rFonts w:eastAsia="仿宋_GB2312" w:cs="Times New Roman"/>
          <w:b/>
          <w:sz w:val="32"/>
          <w:szCs w:val="32"/>
        </w:rPr>
      </w:pPr>
      <w:r w:rsidRPr="00CB6EBA">
        <w:rPr>
          <w:rFonts w:eastAsia="仿宋_GB2312" w:cs="Times New Roman"/>
          <w:b/>
          <w:sz w:val="32"/>
          <w:szCs w:val="32"/>
        </w:rPr>
        <w:t>项目组成员：</w:t>
      </w:r>
      <w:proofErr w:type="gramStart"/>
      <w:r w:rsidRPr="00CB6EBA">
        <w:rPr>
          <w:rFonts w:eastAsia="仿宋_GB2312" w:cs="Times New Roman"/>
          <w:b/>
          <w:sz w:val="32"/>
          <w:szCs w:val="32"/>
        </w:rPr>
        <w:t>施齐欢</w:t>
      </w:r>
      <w:proofErr w:type="gramEnd"/>
      <w:r w:rsidRPr="00CB6EBA">
        <w:rPr>
          <w:rFonts w:eastAsia="仿宋_GB2312" w:cs="Times New Roman"/>
          <w:b/>
          <w:sz w:val="32"/>
          <w:szCs w:val="32"/>
        </w:rPr>
        <w:t xml:space="preserve">  </w:t>
      </w:r>
      <w:r w:rsidRPr="00CB6EBA">
        <w:rPr>
          <w:rFonts w:eastAsia="仿宋_GB2312" w:cs="Times New Roman"/>
          <w:b/>
          <w:sz w:val="32"/>
          <w:szCs w:val="32"/>
        </w:rPr>
        <w:t>何耀辉</w:t>
      </w:r>
      <w:r w:rsidRPr="00CB6EBA">
        <w:rPr>
          <w:rFonts w:eastAsia="仿宋_GB2312" w:cs="Times New Roman"/>
          <w:b/>
          <w:sz w:val="32"/>
          <w:szCs w:val="32"/>
        </w:rPr>
        <w:t xml:space="preserve">  </w:t>
      </w:r>
      <w:r w:rsidRPr="00CB6EBA">
        <w:rPr>
          <w:rFonts w:eastAsia="仿宋_GB2312" w:cs="Times New Roman"/>
          <w:b/>
          <w:sz w:val="32"/>
          <w:szCs w:val="32"/>
        </w:rPr>
        <w:t>吉顺文</w:t>
      </w:r>
    </w:p>
    <w:p w14:paraId="10066ACD" w14:textId="77777777" w:rsidR="00BD7C01" w:rsidRPr="00CB6EBA" w:rsidRDefault="00BD7C01" w:rsidP="00BD7C01">
      <w:pPr>
        <w:tabs>
          <w:tab w:val="left" w:pos="2552"/>
        </w:tabs>
        <w:adjustRightInd w:val="0"/>
        <w:snapToGrid w:val="0"/>
        <w:ind w:firstLineChars="618" w:firstLine="1985"/>
        <w:rPr>
          <w:rFonts w:eastAsia="仿宋_GB2312" w:cs="Times New Roman"/>
          <w:b/>
          <w:sz w:val="32"/>
          <w:szCs w:val="32"/>
        </w:rPr>
      </w:pPr>
      <w:r w:rsidRPr="00CB6EBA">
        <w:rPr>
          <w:rFonts w:eastAsia="仿宋_GB2312" w:cs="Times New Roman"/>
          <w:b/>
          <w:sz w:val="32"/>
          <w:szCs w:val="32"/>
        </w:rPr>
        <w:t xml:space="preserve">            </w:t>
      </w:r>
      <w:r w:rsidRPr="00CB6EBA">
        <w:rPr>
          <w:rFonts w:eastAsia="仿宋_GB2312" w:cs="Times New Roman"/>
          <w:b/>
          <w:sz w:val="32"/>
          <w:szCs w:val="32"/>
        </w:rPr>
        <w:t>王</w:t>
      </w:r>
      <w:r w:rsidRPr="00CB6EBA">
        <w:rPr>
          <w:rFonts w:eastAsia="仿宋_GB2312" w:cs="Times New Roman"/>
          <w:b/>
          <w:sz w:val="32"/>
          <w:szCs w:val="32"/>
        </w:rPr>
        <w:t xml:space="preserve">  </w:t>
      </w:r>
      <w:proofErr w:type="gramStart"/>
      <w:r w:rsidRPr="00CB6EBA">
        <w:rPr>
          <w:rFonts w:eastAsia="仿宋_GB2312" w:cs="Times New Roman"/>
          <w:b/>
          <w:sz w:val="32"/>
          <w:szCs w:val="32"/>
        </w:rPr>
        <w:t>凯</w:t>
      </w:r>
      <w:proofErr w:type="gramEnd"/>
      <w:r w:rsidRPr="00CB6EBA">
        <w:rPr>
          <w:rFonts w:eastAsia="仿宋_GB2312" w:cs="Times New Roman"/>
          <w:b/>
          <w:sz w:val="32"/>
          <w:szCs w:val="32"/>
        </w:rPr>
        <w:t xml:space="preserve">  </w:t>
      </w:r>
      <w:r w:rsidRPr="00CB6EBA">
        <w:rPr>
          <w:rFonts w:eastAsia="仿宋_GB2312" w:cs="Times New Roman"/>
          <w:b/>
          <w:sz w:val="32"/>
          <w:szCs w:val="32"/>
        </w:rPr>
        <w:t>张</w:t>
      </w:r>
      <w:r w:rsidRPr="00CB6EBA">
        <w:rPr>
          <w:rFonts w:eastAsia="仿宋_GB2312" w:cs="Times New Roman"/>
          <w:b/>
          <w:sz w:val="32"/>
          <w:szCs w:val="32"/>
        </w:rPr>
        <w:t xml:space="preserve">  </w:t>
      </w:r>
      <w:proofErr w:type="gramStart"/>
      <w:r w:rsidRPr="00CB6EBA">
        <w:rPr>
          <w:rFonts w:eastAsia="仿宋_GB2312" w:cs="Times New Roman"/>
          <w:b/>
          <w:sz w:val="32"/>
          <w:szCs w:val="32"/>
        </w:rPr>
        <w:t>婷</w:t>
      </w:r>
      <w:proofErr w:type="gramEnd"/>
      <w:r w:rsidRPr="00CB6EBA">
        <w:rPr>
          <w:rFonts w:eastAsia="仿宋_GB2312" w:cs="Times New Roman"/>
          <w:b/>
          <w:sz w:val="32"/>
          <w:szCs w:val="32"/>
        </w:rPr>
        <w:t xml:space="preserve">  </w:t>
      </w:r>
      <w:r w:rsidRPr="00CB6EBA">
        <w:rPr>
          <w:rFonts w:eastAsia="仿宋_GB2312" w:cs="Times New Roman"/>
          <w:b/>
          <w:sz w:val="32"/>
          <w:szCs w:val="32"/>
        </w:rPr>
        <w:t>金泉华</w:t>
      </w:r>
    </w:p>
    <w:p w14:paraId="613BF12B" w14:textId="77777777" w:rsidR="00BD7C01" w:rsidRPr="00CB6EBA" w:rsidRDefault="00BD7C01" w:rsidP="00BD7C01">
      <w:pPr>
        <w:tabs>
          <w:tab w:val="left" w:pos="2552"/>
        </w:tabs>
        <w:adjustRightInd w:val="0"/>
        <w:snapToGrid w:val="0"/>
        <w:ind w:firstLineChars="618" w:firstLine="1985"/>
        <w:rPr>
          <w:rFonts w:eastAsia="仿宋_GB2312" w:cs="Times New Roman"/>
          <w:b/>
          <w:sz w:val="32"/>
          <w:szCs w:val="32"/>
        </w:rPr>
      </w:pPr>
      <w:r w:rsidRPr="00CB6EBA">
        <w:rPr>
          <w:rFonts w:eastAsia="仿宋_GB2312" w:cs="Times New Roman"/>
          <w:b/>
          <w:sz w:val="32"/>
          <w:szCs w:val="32"/>
        </w:rPr>
        <w:t xml:space="preserve">            </w:t>
      </w:r>
      <w:r w:rsidRPr="00CB6EBA">
        <w:rPr>
          <w:rFonts w:eastAsia="仿宋_GB2312" w:cs="Times New Roman"/>
          <w:b/>
          <w:sz w:val="32"/>
          <w:szCs w:val="32"/>
        </w:rPr>
        <w:t>胡天翰</w:t>
      </w:r>
      <w:r w:rsidRPr="00CB6EBA">
        <w:rPr>
          <w:rFonts w:eastAsia="仿宋_GB2312" w:cs="Times New Roman"/>
          <w:b/>
          <w:sz w:val="32"/>
          <w:szCs w:val="32"/>
        </w:rPr>
        <w:t xml:space="preserve">  </w:t>
      </w:r>
      <w:r w:rsidRPr="00CB6EBA">
        <w:rPr>
          <w:rFonts w:eastAsia="仿宋_GB2312" w:cs="Times New Roman"/>
          <w:b/>
          <w:sz w:val="32"/>
          <w:szCs w:val="32"/>
        </w:rPr>
        <w:t>方春晖</w:t>
      </w:r>
      <w:r w:rsidRPr="00CB6EBA">
        <w:rPr>
          <w:rFonts w:eastAsia="仿宋_GB2312" w:cs="Times New Roman"/>
          <w:b/>
          <w:sz w:val="32"/>
          <w:szCs w:val="32"/>
        </w:rPr>
        <w:t xml:space="preserve">  </w:t>
      </w:r>
      <w:proofErr w:type="gramStart"/>
      <w:r w:rsidRPr="00CB6EBA">
        <w:rPr>
          <w:rFonts w:eastAsia="仿宋_GB2312" w:cs="Times New Roman"/>
          <w:b/>
          <w:sz w:val="32"/>
          <w:szCs w:val="32"/>
        </w:rPr>
        <w:t>闫</w:t>
      </w:r>
      <w:proofErr w:type="gramEnd"/>
      <w:r w:rsidRPr="00CB6EBA">
        <w:rPr>
          <w:rFonts w:eastAsia="仿宋_GB2312" w:cs="Times New Roman"/>
          <w:b/>
          <w:sz w:val="32"/>
          <w:szCs w:val="32"/>
        </w:rPr>
        <w:t xml:space="preserve">  </w:t>
      </w:r>
      <w:r w:rsidRPr="00CB6EBA">
        <w:rPr>
          <w:rFonts w:eastAsia="仿宋_GB2312" w:cs="Times New Roman"/>
          <w:b/>
          <w:sz w:val="32"/>
          <w:szCs w:val="32"/>
        </w:rPr>
        <w:t>滨</w:t>
      </w:r>
    </w:p>
    <w:p w14:paraId="7E04633B" w14:textId="5039DC30" w:rsidR="001132F1" w:rsidRPr="00CB6EBA" w:rsidRDefault="00BD7C01" w:rsidP="00BD7C01">
      <w:pPr>
        <w:ind w:firstLine="3969"/>
        <w:rPr>
          <w:rFonts w:eastAsia="宋体" w:cs="Times New Roman"/>
          <w:sz w:val="21"/>
          <w:szCs w:val="24"/>
        </w:rPr>
      </w:pPr>
      <w:r w:rsidRPr="00CB6EBA">
        <w:rPr>
          <w:rFonts w:eastAsia="仿宋_GB2312" w:cs="Times New Roman"/>
          <w:b/>
          <w:sz w:val="32"/>
          <w:szCs w:val="32"/>
        </w:rPr>
        <w:t>李</w:t>
      </w:r>
      <w:r w:rsidRPr="00CB6EBA">
        <w:rPr>
          <w:rFonts w:eastAsia="仿宋_GB2312" w:cs="Times New Roman"/>
          <w:b/>
          <w:sz w:val="32"/>
          <w:szCs w:val="32"/>
        </w:rPr>
        <w:t xml:space="preserve">  </w:t>
      </w:r>
      <w:r w:rsidRPr="00CB6EBA">
        <w:rPr>
          <w:rFonts w:eastAsia="仿宋_GB2312" w:cs="Times New Roman"/>
          <w:b/>
          <w:sz w:val="32"/>
          <w:szCs w:val="32"/>
        </w:rPr>
        <w:t>飞</w:t>
      </w:r>
      <w:r w:rsidRPr="00CB6EBA">
        <w:rPr>
          <w:rFonts w:eastAsia="仿宋_GB2312" w:cs="Times New Roman"/>
          <w:b/>
          <w:sz w:val="32"/>
          <w:szCs w:val="32"/>
        </w:rPr>
        <w:t xml:space="preserve">  </w:t>
      </w:r>
      <w:proofErr w:type="gramStart"/>
      <w:r w:rsidR="00B52B83" w:rsidRPr="00CB6EBA">
        <w:rPr>
          <w:rFonts w:eastAsia="仿宋_GB2312" w:cs="Times New Roman"/>
          <w:b/>
          <w:sz w:val="32"/>
          <w:szCs w:val="32"/>
        </w:rPr>
        <w:t>王利容</w:t>
      </w:r>
      <w:proofErr w:type="gramEnd"/>
      <w:r w:rsidR="00B52B83" w:rsidRPr="00CB6EBA">
        <w:rPr>
          <w:rFonts w:eastAsia="仿宋_GB2312" w:cs="Times New Roman"/>
          <w:b/>
          <w:sz w:val="32"/>
          <w:szCs w:val="32"/>
        </w:rPr>
        <w:t xml:space="preserve">  </w:t>
      </w:r>
      <w:r w:rsidRPr="00CB6EBA">
        <w:rPr>
          <w:rFonts w:eastAsia="仿宋_GB2312" w:cs="Times New Roman"/>
          <w:b/>
          <w:sz w:val="32"/>
          <w:szCs w:val="32"/>
        </w:rPr>
        <w:t>赵</w:t>
      </w:r>
      <w:r w:rsidRPr="00CB6EBA">
        <w:rPr>
          <w:rFonts w:eastAsia="仿宋_GB2312" w:cs="Times New Roman"/>
          <w:b/>
          <w:sz w:val="32"/>
          <w:szCs w:val="32"/>
        </w:rPr>
        <w:t xml:space="preserve">  </w:t>
      </w:r>
      <w:r w:rsidRPr="00CB6EBA">
        <w:rPr>
          <w:rFonts w:eastAsia="仿宋" w:cs="Times New Roman"/>
          <w:b/>
          <w:sz w:val="32"/>
          <w:szCs w:val="32"/>
        </w:rPr>
        <w:t>翀</w:t>
      </w:r>
    </w:p>
    <w:p w14:paraId="095FC413" w14:textId="77777777" w:rsidR="001132F1" w:rsidRPr="00CB6EBA" w:rsidRDefault="001132F1" w:rsidP="001132F1">
      <w:pPr>
        <w:rPr>
          <w:rFonts w:eastAsia="黑体" w:cs="Times New Roman"/>
          <w:color w:val="000000"/>
          <w:sz w:val="36"/>
          <w:szCs w:val="36"/>
        </w:rPr>
      </w:pPr>
    </w:p>
    <w:p w14:paraId="39F1C746" w14:textId="77777777" w:rsidR="001132F1" w:rsidRPr="00CB6EBA" w:rsidRDefault="001132F1" w:rsidP="001132F1">
      <w:pPr>
        <w:jc w:val="center"/>
        <w:rPr>
          <w:rFonts w:eastAsia="黑体" w:cs="Times New Roman"/>
          <w:color w:val="000000"/>
          <w:sz w:val="36"/>
          <w:szCs w:val="36"/>
        </w:rPr>
      </w:pPr>
    </w:p>
    <w:p w14:paraId="0B768F04" w14:textId="77777777" w:rsidR="001132F1" w:rsidRPr="00CB6EBA" w:rsidRDefault="001132F1" w:rsidP="001132F1">
      <w:pPr>
        <w:jc w:val="center"/>
        <w:rPr>
          <w:rFonts w:eastAsia="黑体" w:cs="Times New Roman"/>
          <w:color w:val="000000"/>
          <w:sz w:val="36"/>
          <w:szCs w:val="36"/>
        </w:rPr>
      </w:pPr>
    </w:p>
    <w:p w14:paraId="5E5943F9" w14:textId="77777777" w:rsidR="001132F1" w:rsidRPr="00CB6EBA" w:rsidRDefault="001132F1" w:rsidP="001132F1">
      <w:pPr>
        <w:jc w:val="center"/>
        <w:rPr>
          <w:rFonts w:eastAsia="仿宋_GB2312" w:cs="Times New Roman"/>
          <w:b/>
          <w:color w:val="000000"/>
          <w:sz w:val="32"/>
          <w:szCs w:val="32"/>
        </w:rPr>
      </w:pPr>
      <w:r w:rsidRPr="00CB6EBA">
        <w:rPr>
          <w:rFonts w:eastAsia="仿宋_GB2312" w:cs="Times New Roman"/>
          <w:b/>
          <w:color w:val="000000"/>
          <w:sz w:val="32"/>
          <w:szCs w:val="32"/>
        </w:rPr>
        <w:t>浙江省水利河口研究院</w:t>
      </w:r>
    </w:p>
    <w:p w14:paraId="21919827" w14:textId="77777777" w:rsidR="001132F1" w:rsidRPr="00CB6EBA" w:rsidRDefault="001132F1" w:rsidP="001132F1">
      <w:pPr>
        <w:jc w:val="center"/>
        <w:rPr>
          <w:rFonts w:eastAsia="仿宋_GB2312" w:cs="Times New Roman"/>
          <w:b/>
          <w:color w:val="000000"/>
          <w:sz w:val="32"/>
          <w:szCs w:val="32"/>
        </w:rPr>
      </w:pPr>
      <w:r w:rsidRPr="00CB6EBA">
        <w:rPr>
          <w:rFonts w:eastAsia="仿宋_GB2312" w:cs="Times New Roman"/>
          <w:b/>
          <w:color w:val="000000"/>
          <w:sz w:val="32"/>
          <w:szCs w:val="32"/>
        </w:rPr>
        <w:t>浙江省水库大坝安全监测中心</w:t>
      </w:r>
    </w:p>
    <w:p w14:paraId="6986CAD6" w14:textId="77777777" w:rsidR="001132F1" w:rsidRPr="00CB6EBA" w:rsidRDefault="001132F1" w:rsidP="001132F1">
      <w:pPr>
        <w:widowControl/>
        <w:jc w:val="center"/>
        <w:rPr>
          <w:rFonts w:eastAsia="黑体" w:cs="Times New Roman"/>
          <w:b/>
          <w:bCs/>
          <w:caps/>
          <w:sz w:val="36"/>
          <w:szCs w:val="36"/>
        </w:rPr>
        <w:sectPr w:rsidR="001132F1" w:rsidRPr="00CB6EBA" w:rsidSect="001B6C8B">
          <w:pgSz w:w="11906" w:h="16838"/>
          <w:pgMar w:top="1440" w:right="1797" w:bottom="1440" w:left="1797" w:header="794" w:footer="737" w:gutter="0"/>
          <w:pgNumType w:fmt="upperRoman" w:start="1"/>
          <w:cols w:space="720"/>
          <w:docGrid w:linePitch="326"/>
        </w:sectPr>
      </w:pPr>
    </w:p>
    <w:p w14:paraId="07623B2E" w14:textId="25B6E7F0" w:rsidR="00AF4EAA" w:rsidRPr="008760B0" w:rsidDel="000970F8" w:rsidRDefault="001132F1" w:rsidP="000970F8">
      <w:pPr>
        <w:pStyle w:val="10"/>
        <w:tabs>
          <w:tab w:val="right" w:leader="dot" w:pos="8302"/>
          <w:tab w:val="right" w:leader="dot" w:pos="8364"/>
        </w:tabs>
        <w:snapToGrid w:val="0"/>
        <w:jc w:val="center"/>
        <w:rPr>
          <w:del w:id="13" w:author="王凯" w:date="2018-04-25T11:03:00Z"/>
          <w:rStyle w:val="af7"/>
          <w:bCs/>
          <w:caps/>
          <w:noProof/>
          <w:color w:val="auto"/>
          <w:szCs w:val="28"/>
        </w:rPr>
      </w:pPr>
      <w:r w:rsidRPr="00CB6EBA">
        <w:rPr>
          <w:bCs/>
          <w:caps/>
          <w:sz w:val="32"/>
          <w:szCs w:val="32"/>
        </w:rPr>
        <w:lastRenderedPageBreak/>
        <w:t>目</w:t>
      </w:r>
      <w:r w:rsidRPr="00CB6EBA">
        <w:rPr>
          <w:bCs/>
          <w:caps/>
          <w:sz w:val="32"/>
          <w:szCs w:val="32"/>
        </w:rPr>
        <w:t xml:space="preserve">  </w:t>
      </w:r>
      <w:r w:rsidRPr="00CB6EBA">
        <w:rPr>
          <w:bCs/>
          <w:caps/>
          <w:sz w:val="32"/>
          <w:szCs w:val="32"/>
        </w:rPr>
        <w:t>录</w:t>
      </w:r>
      <w:r w:rsidR="00AF4EAA" w:rsidRPr="008760B0">
        <w:rPr>
          <w:rStyle w:val="af7"/>
          <w:smallCaps w:val="0"/>
          <w:noProof/>
          <w:color w:val="auto"/>
          <w:szCs w:val="28"/>
        </w:rPr>
        <w:fldChar w:fldCharType="begin"/>
      </w:r>
      <w:r w:rsidR="00AF4EAA" w:rsidRPr="008760B0">
        <w:rPr>
          <w:rStyle w:val="af7"/>
          <w:smallCaps w:val="0"/>
          <w:noProof/>
          <w:color w:val="auto"/>
          <w:szCs w:val="28"/>
        </w:rPr>
        <w:instrText xml:space="preserve"> TOC \o "1-2" \h \z \u </w:instrText>
      </w:r>
      <w:r w:rsidR="00AF4EAA" w:rsidRPr="008760B0">
        <w:rPr>
          <w:rStyle w:val="af7"/>
          <w:smallCaps w:val="0"/>
          <w:noProof/>
          <w:color w:val="auto"/>
          <w:szCs w:val="28"/>
        </w:rPr>
        <w:fldChar w:fldCharType="separate"/>
      </w:r>
    </w:p>
    <w:p w14:paraId="6092CB13" w14:textId="3A50D075" w:rsidR="000970F8" w:rsidRDefault="000970F8">
      <w:pPr>
        <w:pStyle w:val="10"/>
        <w:tabs>
          <w:tab w:val="right" w:leader="dot" w:pos="8302"/>
          <w:tab w:val="right" w:leader="dot" w:pos="8364"/>
        </w:tabs>
        <w:snapToGrid w:val="0"/>
        <w:jc w:val="center"/>
        <w:rPr>
          <w:ins w:id="14" w:author="王凯" w:date="2018-04-25T11:02:00Z"/>
          <w:rFonts w:asciiTheme="minorHAnsi" w:eastAsiaTheme="minorEastAsia" w:hAnsiTheme="minorHAnsi" w:cstheme="minorBidi"/>
          <w:smallCaps w:val="0"/>
          <w:noProof/>
          <w:sz w:val="21"/>
        </w:rPr>
        <w:pPrChange w:id="15" w:author="王凯" w:date="2018-04-25T11:03:00Z">
          <w:pPr>
            <w:pStyle w:val="10"/>
            <w:tabs>
              <w:tab w:val="right" w:leader="dot" w:pos="8302"/>
            </w:tabs>
          </w:pPr>
        </w:pPrChange>
      </w:pPr>
      <w:ins w:id="16" w:author="王凯" w:date="2018-04-25T11:02:00Z">
        <w:r>
          <w:rPr>
            <w:rFonts w:eastAsia="宋体"/>
            <w:b/>
            <w:sz w:val="24"/>
          </w:rPr>
          <w:fldChar w:fldCharType="begin"/>
        </w:r>
        <w:r>
          <w:rPr>
            <w:rFonts w:eastAsia="宋体"/>
            <w:b/>
            <w:sz w:val="24"/>
          </w:rPr>
          <w:instrText xml:space="preserve"> TOC \o "1-2" \h \z \u </w:instrText>
        </w:r>
      </w:ins>
      <w:r>
        <w:rPr>
          <w:rFonts w:eastAsia="宋体"/>
          <w:b/>
          <w:sz w:val="24"/>
        </w:rPr>
        <w:fldChar w:fldCharType="separate"/>
      </w:r>
    </w:p>
    <w:p w14:paraId="7A858BBD" w14:textId="77777777" w:rsidR="000970F8" w:rsidRDefault="000970F8">
      <w:pPr>
        <w:pStyle w:val="10"/>
        <w:tabs>
          <w:tab w:val="right" w:leader="dot" w:pos="8302"/>
          <w:tab w:val="right" w:leader="dot" w:pos="8364"/>
        </w:tabs>
        <w:rPr>
          <w:ins w:id="17" w:author="王凯" w:date="2018-04-25T11:02:00Z"/>
          <w:rFonts w:asciiTheme="minorHAnsi" w:eastAsiaTheme="minorEastAsia" w:hAnsiTheme="minorHAnsi" w:cstheme="minorBidi"/>
          <w:smallCaps w:val="0"/>
          <w:noProof/>
          <w:sz w:val="21"/>
        </w:rPr>
        <w:pPrChange w:id="18" w:author="王凯" w:date="2018-04-25T11:02:00Z">
          <w:pPr>
            <w:pStyle w:val="10"/>
            <w:tabs>
              <w:tab w:val="right" w:leader="dot" w:pos="8302"/>
            </w:tabs>
          </w:pPr>
        </w:pPrChange>
      </w:pPr>
      <w:ins w:id="19" w:author="王凯" w:date="2018-04-25T11:02:00Z">
        <w:r w:rsidRPr="001B3F4D">
          <w:rPr>
            <w:rStyle w:val="af7"/>
            <w:noProof/>
          </w:rPr>
          <w:fldChar w:fldCharType="begin"/>
        </w:r>
        <w:r w:rsidRPr="001B3F4D">
          <w:rPr>
            <w:rStyle w:val="af7"/>
            <w:noProof/>
          </w:rPr>
          <w:instrText xml:space="preserve"> </w:instrText>
        </w:r>
        <w:r>
          <w:rPr>
            <w:noProof/>
          </w:rPr>
          <w:instrText>HYPERLINK \l "_Toc512417527"</w:instrText>
        </w:r>
        <w:r w:rsidRPr="001B3F4D">
          <w:rPr>
            <w:rStyle w:val="af7"/>
            <w:noProof/>
          </w:rPr>
          <w:instrText xml:space="preserve"> </w:instrText>
        </w:r>
        <w:r w:rsidRPr="001B3F4D">
          <w:rPr>
            <w:rStyle w:val="af7"/>
            <w:noProof/>
          </w:rPr>
          <w:fldChar w:fldCharType="separate"/>
        </w:r>
        <w:r w:rsidRPr="001B3F4D">
          <w:rPr>
            <w:rStyle w:val="af7"/>
            <w:noProof/>
          </w:rPr>
          <w:t xml:space="preserve">1 </w:t>
        </w:r>
        <w:r w:rsidRPr="001B3F4D">
          <w:rPr>
            <w:rStyle w:val="af7"/>
            <w:rFonts w:hint="eastAsia"/>
            <w:noProof/>
          </w:rPr>
          <w:t>基本情况</w:t>
        </w:r>
        <w:r>
          <w:rPr>
            <w:noProof/>
            <w:webHidden/>
          </w:rPr>
          <w:tab/>
        </w:r>
        <w:r>
          <w:rPr>
            <w:noProof/>
            <w:webHidden/>
          </w:rPr>
          <w:fldChar w:fldCharType="begin"/>
        </w:r>
        <w:r>
          <w:rPr>
            <w:noProof/>
            <w:webHidden/>
          </w:rPr>
          <w:instrText xml:space="preserve"> PAGEREF _Toc512417527 \h </w:instrText>
        </w:r>
      </w:ins>
      <w:r>
        <w:rPr>
          <w:noProof/>
          <w:webHidden/>
        </w:rPr>
      </w:r>
      <w:r>
        <w:rPr>
          <w:noProof/>
          <w:webHidden/>
        </w:rPr>
        <w:fldChar w:fldCharType="separate"/>
      </w:r>
      <w:ins w:id="20" w:author="王凯" w:date="2018-04-25T11:02:00Z">
        <w:r>
          <w:rPr>
            <w:noProof/>
            <w:webHidden/>
          </w:rPr>
          <w:t>1</w:t>
        </w:r>
        <w:r>
          <w:rPr>
            <w:noProof/>
            <w:webHidden/>
          </w:rPr>
          <w:fldChar w:fldCharType="end"/>
        </w:r>
        <w:r w:rsidRPr="001B3F4D">
          <w:rPr>
            <w:rStyle w:val="af7"/>
            <w:noProof/>
          </w:rPr>
          <w:fldChar w:fldCharType="end"/>
        </w:r>
      </w:ins>
    </w:p>
    <w:p w14:paraId="704ECAD1" w14:textId="77777777" w:rsidR="000970F8" w:rsidRDefault="000970F8">
      <w:pPr>
        <w:pStyle w:val="21"/>
        <w:tabs>
          <w:tab w:val="right" w:leader="dot" w:pos="8302"/>
          <w:tab w:val="right" w:leader="dot" w:pos="8364"/>
        </w:tabs>
        <w:rPr>
          <w:ins w:id="21" w:author="王凯" w:date="2018-04-25T11:02:00Z"/>
          <w:rFonts w:asciiTheme="minorHAnsi" w:eastAsiaTheme="minorEastAsia" w:hAnsiTheme="minorHAnsi" w:cstheme="minorBidi"/>
          <w:smallCaps w:val="0"/>
          <w:noProof/>
          <w:sz w:val="21"/>
        </w:rPr>
        <w:pPrChange w:id="22" w:author="王凯" w:date="2018-04-25T11:02:00Z">
          <w:pPr>
            <w:pStyle w:val="21"/>
            <w:tabs>
              <w:tab w:val="right" w:leader="dot" w:pos="8302"/>
            </w:tabs>
          </w:pPr>
        </w:pPrChange>
      </w:pPr>
      <w:ins w:id="23" w:author="王凯" w:date="2018-04-25T11:02:00Z">
        <w:r w:rsidRPr="001B3F4D">
          <w:rPr>
            <w:rStyle w:val="af7"/>
            <w:noProof/>
          </w:rPr>
          <w:fldChar w:fldCharType="begin"/>
        </w:r>
        <w:r w:rsidRPr="001B3F4D">
          <w:rPr>
            <w:rStyle w:val="af7"/>
            <w:noProof/>
          </w:rPr>
          <w:instrText xml:space="preserve"> </w:instrText>
        </w:r>
        <w:r>
          <w:rPr>
            <w:noProof/>
          </w:rPr>
          <w:instrText>HYPERLINK \l "_Toc512417528"</w:instrText>
        </w:r>
        <w:r w:rsidRPr="001B3F4D">
          <w:rPr>
            <w:rStyle w:val="af7"/>
            <w:noProof/>
          </w:rPr>
          <w:instrText xml:space="preserve"> </w:instrText>
        </w:r>
        <w:r w:rsidRPr="001B3F4D">
          <w:rPr>
            <w:rStyle w:val="af7"/>
            <w:noProof/>
          </w:rPr>
          <w:fldChar w:fldCharType="separate"/>
        </w:r>
        <w:r w:rsidRPr="001B3F4D">
          <w:rPr>
            <w:rStyle w:val="af7"/>
            <w:noProof/>
          </w:rPr>
          <w:t xml:space="preserve">1.1 </w:t>
        </w:r>
        <w:r w:rsidRPr="001B3F4D">
          <w:rPr>
            <w:rStyle w:val="af7"/>
            <w:rFonts w:hint="eastAsia"/>
            <w:noProof/>
          </w:rPr>
          <w:t>概述</w:t>
        </w:r>
        <w:r>
          <w:rPr>
            <w:noProof/>
            <w:webHidden/>
          </w:rPr>
          <w:tab/>
        </w:r>
        <w:r>
          <w:rPr>
            <w:noProof/>
            <w:webHidden/>
          </w:rPr>
          <w:fldChar w:fldCharType="begin"/>
        </w:r>
        <w:r>
          <w:rPr>
            <w:noProof/>
            <w:webHidden/>
          </w:rPr>
          <w:instrText xml:space="preserve"> PAGEREF _Toc512417528 \h </w:instrText>
        </w:r>
      </w:ins>
      <w:r>
        <w:rPr>
          <w:noProof/>
          <w:webHidden/>
        </w:rPr>
      </w:r>
      <w:r>
        <w:rPr>
          <w:noProof/>
          <w:webHidden/>
        </w:rPr>
        <w:fldChar w:fldCharType="separate"/>
      </w:r>
      <w:ins w:id="24" w:author="王凯" w:date="2018-04-25T11:02:00Z">
        <w:r>
          <w:rPr>
            <w:noProof/>
            <w:webHidden/>
          </w:rPr>
          <w:t>1</w:t>
        </w:r>
        <w:r>
          <w:rPr>
            <w:noProof/>
            <w:webHidden/>
          </w:rPr>
          <w:fldChar w:fldCharType="end"/>
        </w:r>
        <w:r w:rsidRPr="001B3F4D">
          <w:rPr>
            <w:rStyle w:val="af7"/>
            <w:noProof/>
          </w:rPr>
          <w:fldChar w:fldCharType="end"/>
        </w:r>
      </w:ins>
    </w:p>
    <w:p w14:paraId="19C7A931" w14:textId="77777777" w:rsidR="000970F8" w:rsidRDefault="000970F8">
      <w:pPr>
        <w:pStyle w:val="21"/>
        <w:tabs>
          <w:tab w:val="right" w:leader="dot" w:pos="8302"/>
          <w:tab w:val="right" w:leader="dot" w:pos="8364"/>
        </w:tabs>
        <w:rPr>
          <w:ins w:id="25" w:author="王凯" w:date="2018-04-25T11:02:00Z"/>
          <w:rFonts w:asciiTheme="minorHAnsi" w:eastAsiaTheme="minorEastAsia" w:hAnsiTheme="minorHAnsi" w:cstheme="minorBidi"/>
          <w:smallCaps w:val="0"/>
          <w:noProof/>
          <w:sz w:val="21"/>
        </w:rPr>
        <w:pPrChange w:id="26" w:author="王凯" w:date="2018-04-25T11:02:00Z">
          <w:pPr>
            <w:pStyle w:val="21"/>
            <w:tabs>
              <w:tab w:val="right" w:leader="dot" w:pos="8302"/>
            </w:tabs>
          </w:pPr>
        </w:pPrChange>
      </w:pPr>
      <w:ins w:id="27" w:author="王凯" w:date="2018-04-25T11:02:00Z">
        <w:r w:rsidRPr="001B3F4D">
          <w:rPr>
            <w:rStyle w:val="af7"/>
            <w:noProof/>
          </w:rPr>
          <w:fldChar w:fldCharType="begin"/>
        </w:r>
        <w:r w:rsidRPr="001B3F4D">
          <w:rPr>
            <w:rStyle w:val="af7"/>
            <w:noProof/>
          </w:rPr>
          <w:instrText xml:space="preserve"> </w:instrText>
        </w:r>
        <w:r>
          <w:rPr>
            <w:noProof/>
          </w:rPr>
          <w:instrText>HYPERLINK \l "_Toc512417529"</w:instrText>
        </w:r>
        <w:r w:rsidRPr="001B3F4D">
          <w:rPr>
            <w:rStyle w:val="af7"/>
            <w:noProof/>
          </w:rPr>
          <w:instrText xml:space="preserve"> </w:instrText>
        </w:r>
        <w:r w:rsidRPr="001B3F4D">
          <w:rPr>
            <w:rStyle w:val="af7"/>
            <w:noProof/>
          </w:rPr>
          <w:fldChar w:fldCharType="separate"/>
        </w:r>
        <w:r w:rsidRPr="001B3F4D">
          <w:rPr>
            <w:rStyle w:val="af7"/>
            <w:noProof/>
          </w:rPr>
          <w:t xml:space="preserve">1.2 </w:t>
        </w:r>
        <w:r w:rsidRPr="001B3F4D">
          <w:rPr>
            <w:rStyle w:val="af7"/>
            <w:rFonts w:hint="eastAsia"/>
            <w:noProof/>
          </w:rPr>
          <w:t>工程概况</w:t>
        </w:r>
        <w:r>
          <w:rPr>
            <w:noProof/>
            <w:webHidden/>
          </w:rPr>
          <w:tab/>
        </w:r>
        <w:r>
          <w:rPr>
            <w:noProof/>
            <w:webHidden/>
          </w:rPr>
          <w:fldChar w:fldCharType="begin"/>
        </w:r>
        <w:r>
          <w:rPr>
            <w:noProof/>
            <w:webHidden/>
          </w:rPr>
          <w:instrText xml:space="preserve"> PAGEREF _Toc512417529 \h </w:instrText>
        </w:r>
      </w:ins>
      <w:r>
        <w:rPr>
          <w:noProof/>
          <w:webHidden/>
        </w:rPr>
      </w:r>
      <w:r>
        <w:rPr>
          <w:noProof/>
          <w:webHidden/>
        </w:rPr>
        <w:fldChar w:fldCharType="separate"/>
      </w:r>
      <w:ins w:id="28" w:author="王凯" w:date="2018-04-25T11:02:00Z">
        <w:r>
          <w:rPr>
            <w:noProof/>
            <w:webHidden/>
          </w:rPr>
          <w:t>1</w:t>
        </w:r>
        <w:r>
          <w:rPr>
            <w:noProof/>
            <w:webHidden/>
          </w:rPr>
          <w:fldChar w:fldCharType="end"/>
        </w:r>
        <w:r w:rsidRPr="001B3F4D">
          <w:rPr>
            <w:rStyle w:val="af7"/>
            <w:noProof/>
          </w:rPr>
          <w:fldChar w:fldCharType="end"/>
        </w:r>
      </w:ins>
    </w:p>
    <w:p w14:paraId="1BB27A9F" w14:textId="77777777" w:rsidR="000970F8" w:rsidRDefault="000970F8">
      <w:pPr>
        <w:pStyle w:val="21"/>
        <w:tabs>
          <w:tab w:val="right" w:leader="dot" w:pos="8302"/>
          <w:tab w:val="right" w:leader="dot" w:pos="8364"/>
        </w:tabs>
        <w:rPr>
          <w:ins w:id="29" w:author="王凯" w:date="2018-04-25T11:02:00Z"/>
          <w:rFonts w:asciiTheme="minorHAnsi" w:eastAsiaTheme="minorEastAsia" w:hAnsiTheme="minorHAnsi" w:cstheme="minorBidi"/>
          <w:smallCaps w:val="0"/>
          <w:noProof/>
          <w:sz w:val="21"/>
        </w:rPr>
        <w:pPrChange w:id="30" w:author="王凯" w:date="2018-04-25T11:02:00Z">
          <w:pPr>
            <w:pStyle w:val="21"/>
            <w:tabs>
              <w:tab w:val="right" w:leader="dot" w:pos="8302"/>
            </w:tabs>
          </w:pPr>
        </w:pPrChange>
      </w:pPr>
      <w:ins w:id="31" w:author="王凯" w:date="2018-04-25T11:02:00Z">
        <w:r w:rsidRPr="001B3F4D">
          <w:rPr>
            <w:rStyle w:val="af7"/>
            <w:noProof/>
          </w:rPr>
          <w:fldChar w:fldCharType="begin"/>
        </w:r>
        <w:r w:rsidRPr="001B3F4D">
          <w:rPr>
            <w:rStyle w:val="af7"/>
            <w:noProof/>
          </w:rPr>
          <w:instrText xml:space="preserve"> </w:instrText>
        </w:r>
        <w:r>
          <w:rPr>
            <w:noProof/>
          </w:rPr>
          <w:instrText>HYPERLINK \l "_Toc512417530"</w:instrText>
        </w:r>
        <w:r w:rsidRPr="001B3F4D">
          <w:rPr>
            <w:rStyle w:val="af7"/>
            <w:noProof/>
          </w:rPr>
          <w:instrText xml:space="preserve"> </w:instrText>
        </w:r>
        <w:r w:rsidRPr="001B3F4D">
          <w:rPr>
            <w:rStyle w:val="af7"/>
            <w:noProof/>
          </w:rPr>
          <w:fldChar w:fldCharType="separate"/>
        </w:r>
        <w:r w:rsidRPr="001B3F4D">
          <w:rPr>
            <w:rStyle w:val="af7"/>
            <w:noProof/>
          </w:rPr>
          <w:t xml:space="preserve">1.3 </w:t>
        </w:r>
        <w:r w:rsidRPr="001B3F4D">
          <w:rPr>
            <w:rStyle w:val="af7"/>
            <w:rFonts w:hint="eastAsia"/>
            <w:noProof/>
          </w:rPr>
          <w:t>工程建设过程</w:t>
        </w:r>
        <w:r>
          <w:rPr>
            <w:noProof/>
            <w:webHidden/>
          </w:rPr>
          <w:tab/>
        </w:r>
        <w:r>
          <w:rPr>
            <w:noProof/>
            <w:webHidden/>
          </w:rPr>
          <w:fldChar w:fldCharType="begin"/>
        </w:r>
        <w:r>
          <w:rPr>
            <w:noProof/>
            <w:webHidden/>
          </w:rPr>
          <w:instrText xml:space="preserve"> PAGEREF _Toc512417530 \h </w:instrText>
        </w:r>
      </w:ins>
      <w:r>
        <w:rPr>
          <w:noProof/>
          <w:webHidden/>
        </w:rPr>
      </w:r>
      <w:r>
        <w:rPr>
          <w:noProof/>
          <w:webHidden/>
        </w:rPr>
        <w:fldChar w:fldCharType="separate"/>
      </w:r>
      <w:ins w:id="32" w:author="王凯" w:date="2018-04-25T11:02:00Z">
        <w:r>
          <w:rPr>
            <w:noProof/>
            <w:webHidden/>
          </w:rPr>
          <w:t>3</w:t>
        </w:r>
        <w:r>
          <w:rPr>
            <w:noProof/>
            <w:webHidden/>
          </w:rPr>
          <w:fldChar w:fldCharType="end"/>
        </w:r>
        <w:r w:rsidRPr="001B3F4D">
          <w:rPr>
            <w:rStyle w:val="af7"/>
            <w:noProof/>
          </w:rPr>
          <w:fldChar w:fldCharType="end"/>
        </w:r>
      </w:ins>
    </w:p>
    <w:p w14:paraId="2916D39F" w14:textId="77777777" w:rsidR="000970F8" w:rsidRDefault="000970F8">
      <w:pPr>
        <w:pStyle w:val="21"/>
        <w:tabs>
          <w:tab w:val="right" w:leader="dot" w:pos="8302"/>
          <w:tab w:val="right" w:leader="dot" w:pos="8364"/>
        </w:tabs>
        <w:rPr>
          <w:ins w:id="33" w:author="王凯" w:date="2018-04-25T11:02:00Z"/>
          <w:rFonts w:asciiTheme="minorHAnsi" w:eastAsiaTheme="minorEastAsia" w:hAnsiTheme="minorHAnsi" w:cstheme="minorBidi"/>
          <w:smallCaps w:val="0"/>
          <w:noProof/>
          <w:sz w:val="21"/>
        </w:rPr>
        <w:pPrChange w:id="34" w:author="王凯" w:date="2018-04-25T11:02:00Z">
          <w:pPr>
            <w:pStyle w:val="21"/>
            <w:tabs>
              <w:tab w:val="right" w:leader="dot" w:pos="8302"/>
            </w:tabs>
          </w:pPr>
        </w:pPrChange>
      </w:pPr>
      <w:ins w:id="35" w:author="王凯" w:date="2018-04-25T11:02:00Z">
        <w:r w:rsidRPr="001B3F4D">
          <w:rPr>
            <w:rStyle w:val="af7"/>
            <w:noProof/>
          </w:rPr>
          <w:fldChar w:fldCharType="begin"/>
        </w:r>
        <w:r w:rsidRPr="001B3F4D">
          <w:rPr>
            <w:rStyle w:val="af7"/>
            <w:noProof/>
          </w:rPr>
          <w:instrText xml:space="preserve"> </w:instrText>
        </w:r>
        <w:r>
          <w:rPr>
            <w:noProof/>
          </w:rPr>
          <w:instrText>HYPERLINK \l "_Toc512417531"</w:instrText>
        </w:r>
        <w:r w:rsidRPr="001B3F4D">
          <w:rPr>
            <w:rStyle w:val="af7"/>
            <w:noProof/>
          </w:rPr>
          <w:instrText xml:space="preserve"> </w:instrText>
        </w:r>
        <w:r w:rsidRPr="001B3F4D">
          <w:rPr>
            <w:rStyle w:val="af7"/>
            <w:noProof/>
          </w:rPr>
          <w:fldChar w:fldCharType="separate"/>
        </w:r>
        <w:r w:rsidRPr="001B3F4D">
          <w:rPr>
            <w:rStyle w:val="af7"/>
            <w:noProof/>
          </w:rPr>
          <w:t xml:space="preserve">1.4 </w:t>
        </w:r>
        <w:r w:rsidRPr="001B3F4D">
          <w:rPr>
            <w:rStyle w:val="af7"/>
            <w:rFonts w:hint="eastAsia"/>
            <w:noProof/>
          </w:rPr>
          <w:t>工程特征指标</w:t>
        </w:r>
        <w:r>
          <w:rPr>
            <w:noProof/>
            <w:webHidden/>
          </w:rPr>
          <w:tab/>
        </w:r>
        <w:r>
          <w:rPr>
            <w:noProof/>
            <w:webHidden/>
          </w:rPr>
          <w:fldChar w:fldCharType="begin"/>
        </w:r>
        <w:r>
          <w:rPr>
            <w:noProof/>
            <w:webHidden/>
          </w:rPr>
          <w:instrText xml:space="preserve"> PAGEREF _Toc512417531 \h </w:instrText>
        </w:r>
      </w:ins>
      <w:r>
        <w:rPr>
          <w:noProof/>
          <w:webHidden/>
        </w:rPr>
      </w:r>
      <w:r>
        <w:rPr>
          <w:noProof/>
          <w:webHidden/>
        </w:rPr>
        <w:fldChar w:fldCharType="separate"/>
      </w:r>
      <w:ins w:id="36" w:author="王凯" w:date="2018-04-25T11:02:00Z">
        <w:r>
          <w:rPr>
            <w:noProof/>
            <w:webHidden/>
          </w:rPr>
          <w:t>4</w:t>
        </w:r>
        <w:r>
          <w:rPr>
            <w:noProof/>
            <w:webHidden/>
          </w:rPr>
          <w:fldChar w:fldCharType="end"/>
        </w:r>
        <w:r w:rsidRPr="001B3F4D">
          <w:rPr>
            <w:rStyle w:val="af7"/>
            <w:noProof/>
          </w:rPr>
          <w:fldChar w:fldCharType="end"/>
        </w:r>
      </w:ins>
    </w:p>
    <w:p w14:paraId="6BC13487" w14:textId="77777777" w:rsidR="000970F8" w:rsidRDefault="000970F8">
      <w:pPr>
        <w:pStyle w:val="21"/>
        <w:tabs>
          <w:tab w:val="right" w:leader="dot" w:pos="8302"/>
          <w:tab w:val="right" w:leader="dot" w:pos="8364"/>
        </w:tabs>
        <w:rPr>
          <w:ins w:id="37" w:author="王凯" w:date="2018-04-25T11:02:00Z"/>
          <w:rFonts w:asciiTheme="minorHAnsi" w:eastAsiaTheme="minorEastAsia" w:hAnsiTheme="minorHAnsi" w:cstheme="minorBidi"/>
          <w:smallCaps w:val="0"/>
          <w:noProof/>
          <w:sz w:val="21"/>
        </w:rPr>
        <w:pPrChange w:id="38" w:author="王凯" w:date="2018-04-25T11:02:00Z">
          <w:pPr>
            <w:pStyle w:val="21"/>
            <w:tabs>
              <w:tab w:val="right" w:leader="dot" w:pos="8302"/>
            </w:tabs>
          </w:pPr>
        </w:pPrChange>
      </w:pPr>
      <w:ins w:id="39" w:author="王凯" w:date="2018-04-25T11:02:00Z">
        <w:r w:rsidRPr="001B3F4D">
          <w:rPr>
            <w:rStyle w:val="af7"/>
            <w:noProof/>
          </w:rPr>
          <w:fldChar w:fldCharType="begin"/>
        </w:r>
        <w:r w:rsidRPr="001B3F4D">
          <w:rPr>
            <w:rStyle w:val="af7"/>
            <w:noProof/>
          </w:rPr>
          <w:instrText xml:space="preserve"> </w:instrText>
        </w:r>
        <w:r>
          <w:rPr>
            <w:noProof/>
          </w:rPr>
          <w:instrText>HYPERLINK \l "_Toc512417532"</w:instrText>
        </w:r>
        <w:r w:rsidRPr="001B3F4D">
          <w:rPr>
            <w:rStyle w:val="af7"/>
            <w:noProof/>
          </w:rPr>
          <w:instrText xml:space="preserve"> </w:instrText>
        </w:r>
        <w:r w:rsidRPr="001B3F4D">
          <w:rPr>
            <w:rStyle w:val="af7"/>
            <w:noProof/>
          </w:rPr>
          <w:fldChar w:fldCharType="separate"/>
        </w:r>
        <w:r w:rsidRPr="001B3F4D">
          <w:rPr>
            <w:rStyle w:val="af7"/>
            <w:noProof/>
          </w:rPr>
          <w:t xml:space="preserve">1.5 </w:t>
        </w:r>
        <w:r w:rsidRPr="001B3F4D">
          <w:rPr>
            <w:rStyle w:val="af7"/>
            <w:rFonts w:hint="eastAsia"/>
            <w:noProof/>
          </w:rPr>
          <w:t>编制依据</w:t>
        </w:r>
        <w:r>
          <w:rPr>
            <w:noProof/>
            <w:webHidden/>
          </w:rPr>
          <w:tab/>
        </w:r>
        <w:r>
          <w:rPr>
            <w:noProof/>
            <w:webHidden/>
          </w:rPr>
          <w:fldChar w:fldCharType="begin"/>
        </w:r>
        <w:r>
          <w:rPr>
            <w:noProof/>
            <w:webHidden/>
          </w:rPr>
          <w:instrText xml:space="preserve"> PAGEREF _Toc512417532 \h </w:instrText>
        </w:r>
      </w:ins>
      <w:r>
        <w:rPr>
          <w:noProof/>
          <w:webHidden/>
        </w:rPr>
      </w:r>
      <w:r>
        <w:rPr>
          <w:noProof/>
          <w:webHidden/>
        </w:rPr>
        <w:fldChar w:fldCharType="separate"/>
      </w:r>
      <w:ins w:id="40" w:author="王凯" w:date="2018-04-25T11:02:00Z">
        <w:r>
          <w:rPr>
            <w:noProof/>
            <w:webHidden/>
          </w:rPr>
          <w:t>8</w:t>
        </w:r>
        <w:r>
          <w:rPr>
            <w:noProof/>
            <w:webHidden/>
          </w:rPr>
          <w:fldChar w:fldCharType="end"/>
        </w:r>
        <w:r w:rsidRPr="001B3F4D">
          <w:rPr>
            <w:rStyle w:val="af7"/>
            <w:noProof/>
          </w:rPr>
          <w:fldChar w:fldCharType="end"/>
        </w:r>
      </w:ins>
    </w:p>
    <w:p w14:paraId="6E0920F7" w14:textId="77777777" w:rsidR="000970F8" w:rsidRDefault="000970F8">
      <w:pPr>
        <w:pStyle w:val="10"/>
        <w:tabs>
          <w:tab w:val="right" w:leader="dot" w:pos="8302"/>
          <w:tab w:val="right" w:leader="dot" w:pos="8364"/>
        </w:tabs>
        <w:rPr>
          <w:ins w:id="41" w:author="王凯" w:date="2018-04-25T11:02:00Z"/>
          <w:rFonts w:asciiTheme="minorHAnsi" w:eastAsiaTheme="minorEastAsia" w:hAnsiTheme="minorHAnsi" w:cstheme="minorBidi"/>
          <w:smallCaps w:val="0"/>
          <w:noProof/>
          <w:sz w:val="21"/>
        </w:rPr>
        <w:pPrChange w:id="42" w:author="王凯" w:date="2018-04-25T11:02:00Z">
          <w:pPr>
            <w:pStyle w:val="10"/>
            <w:tabs>
              <w:tab w:val="right" w:leader="dot" w:pos="8302"/>
            </w:tabs>
          </w:pPr>
        </w:pPrChange>
      </w:pPr>
      <w:ins w:id="43" w:author="王凯" w:date="2018-04-25T11:02:00Z">
        <w:r w:rsidRPr="001B3F4D">
          <w:rPr>
            <w:rStyle w:val="af7"/>
            <w:noProof/>
          </w:rPr>
          <w:fldChar w:fldCharType="begin"/>
        </w:r>
        <w:r w:rsidRPr="001B3F4D">
          <w:rPr>
            <w:rStyle w:val="af7"/>
            <w:noProof/>
          </w:rPr>
          <w:instrText xml:space="preserve"> </w:instrText>
        </w:r>
        <w:r>
          <w:rPr>
            <w:noProof/>
          </w:rPr>
          <w:instrText>HYPERLINK \l "_Toc512417533"</w:instrText>
        </w:r>
        <w:r w:rsidRPr="001B3F4D">
          <w:rPr>
            <w:rStyle w:val="af7"/>
            <w:noProof/>
          </w:rPr>
          <w:instrText xml:space="preserve"> </w:instrText>
        </w:r>
        <w:r w:rsidRPr="001B3F4D">
          <w:rPr>
            <w:rStyle w:val="af7"/>
            <w:noProof/>
          </w:rPr>
          <w:fldChar w:fldCharType="separate"/>
        </w:r>
        <w:r w:rsidRPr="001B3F4D">
          <w:rPr>
            <w:rStyle w:val="af7"/>
            <w:noProof/>
          </w:rPr>
          <w:t xml:space="preserve">2 </w:t>
        </w:r>
        <w:r w:rsidRPr="001B3F4D">
          <w:rPr>
            <w:rStyle w:val="af7"/>
            <w:rFonts w:hint="eastAsia"/>
            <w:noProof/>
          </w:rPr>
          <w:t>现场安全检查及安全检测</w:t>
        </w:r>
        <w:r>
          <w:rPr>
            <w:noProof/>
            <w:webHidden/>
          </w:rPr>
          <w:tab/>
        </w:r>
        <w:r>
          <w:rPr>
            <w:noProof/>
            <w:webHidden/>
          </w:rPr>
          <w:fldChar w:fldCharType="begin"/>
        </w:r>
        <w:r>
          <w:rPr>
            <w:noProof/>
            <w:webHidden/>
          </w:rPr>
          <w:instrText xml:space="preserve"> PAGEREF _Toc512417533 \h </w:instrText>
        </w:r>
      </w:ins>
      <w:r>
        <w:rPr>
          <w:noProof/>
          <w:webHidden/>
        </w:rPr>
      </w:r>
      <w:r>
        <w:rPr>
          <w:noProof/>
          <w:webHidden/>
        </w:rPr>
        <w:fldChar w:fldCharType="separate"/>
      </w:r>
      <w:ins w:id="44" w:author="王凯" w:date="2018-04-25T11:02:00Z">
        <w:r>
          <w:rPr>
            <w:noProof/>
            <w:webHidden/>
          </w:rPr>
          <w:t>9</w:t>
        </w:r>
        <w:r>
          <w:rPr>
            <w:noProof/>
            <w:webHidden/>
          </w:rPr>
          <w:fldChar w:fldCharType="end"/>
        </w:r>
        <w:r w:rsidRPr="001B3F4D">
          <w:rPr>
            <w:rStyle w:val="af7"/>
            <w:noProof/>
          </w:rPr>
          <w:fldChar w:fldCharType="end"/>
        </w:r>
      </w:ins>
    </w:p>
    <w:p w14:paraId="6F42A295" w14:textId="77777777" w:rsidR="000970F8" w:rsidRDefault="000970F8">
      <w:pPr>
        <w:pStyle w:val="21"/>
        <w:tabs>
          <w:tab w:val="right" w:leader="dot" w:pos="8302"/>
          <w:tab w:val="right" w:leader="dot" w:pos="8364"/>
        </w:tabs>
        <w:rPr>
          <w:ins w:id="45" w:author="王凯" w:date="2018-04-25T11:02:00Z"/>
          <w:rFonts w:asciiTheme="minorHAnsi" w:eastAsiaTheme="minorEastAsia" w:hAnsiTheme="minorHAnsi" w:cstheme="minorBidi"/>
          <w:smallCaps w:val="0"/>
          <w:noProof/>
          <w:sz w:val="21"/>
        </w:rPr>
        <w:pPrChange w:id="46" w:author="王凯" w:date="2018-04-25T11:02:00Z">
          <w:pPr>
            <w:pStyle w:val="21"/>
            <w:tabs>
              <w:tab w:val="right" w:leader="dot" w:pos="8302"/>
            </w:tabs>
          </w:pPr>
        </w:pPrChange>
      </w:pPr>
      <w:ins w:id="47" w:author="王凯" w:date="2018-04-25T11:02:00Z">
        <w:r w:rsidRPr="001B3F4D">
          <w:rPr>
            <w:rStyle w:val="af7"/>
            <w:noProof/>
          </w:rPr>
          <w:fldChar w:fldCharType="begin"/>
        </w:r>
        <w:r w:rsidRPr="001B3F4D">
          <w:rPr>
            <w:rStyle w:val="af7"/>
            <w:noProof/>
          </w:rPr>
          <w:instrText xml:space="preserve"> </w:instrText>
        </w:r>
        <w:r>
          <w:rPr>
            <w:noProof/>
          </w:rPr>
          <w:instrText>HYPERLINK \l "_Toc512417534"</w:instrText>
        </w:r>
        <w:r w:rsidRPr="001B3F4D">
          <w:rPr>
            <w:rStyle w:val="af7"/>
            <w:noProof/>
          </w:rPr>
          <w:instrText xml:space="preserve"> </w:instrText>
        </w:r>
        <w:r w:rsidRPr="001B3F4D">
          <w:rPr>
            <w:rStyle w:val="af7"/>
            <w:noProof/>
          </w:rPr>
          <w:fldChar w:fldCharType="separate"/>
        </w:r>
        <w:r w:rsidRPr="001B3F4D">
          <w:rPr>
            <w:rStyle w:val="af7"/>
            <w:noProof/>
          </w:rPr>
          <w:t xml:space="preserve">2.1 </w:t>
        </w:r>
        <w:r w:rsidRPr="001B3F4D">
          <w:rPr>
            <w:rStyle w:val="af7"/>
            <w:rFonts w:hint="eastAsia"/>
            <w:noProof/>
          </w:rPr>
          <w:t>现场安全检查</w:t>
        </w:r>
        <w:r>
          <w:rPr>
            <w:noProof/>
            <w:webHidden/>
          </w:rPr>
          <w:tab/>
        </w:r>
        <w:r>
          <w:rPr>
            <w:noProof/>
            <w:webHidden/>
          </w:rPr>
          <w:fldChar w:fldCharType="begin"/>
        </w:r>
        <w:r>
          <w:rPr>
            <w:noProof/>
            <w:webHidden/>
          </w:rPr>
          <w:instrText xml:space="preserve"> PAGEREF _Toc512417534 \h </w:instrText>
        </w:r>
      </w:ins>
      <w:r>
        <w:rPr>
          <w:noProof/>
          <w:webHidden/>
        </w:rPr>
      </w:r>
      <w:r>
        <w:rPr>
          <w:noProof/>
          <w:webHidden/>
        </w:rPr>
        <w:fldChar w:fldCharType="separate"/>
      </w:r>
      <w:ins w:id="48" w:author="王凯" w:date="2018-04-25T11:02:00Z">
        <w:r>
          <w:rPr>
            <w:noProof/>
            <w:webHidden/>
          </w:rPr>
          <w:t>9</w:t>
        </w:r>
        <w:r>
          <w:rPr>
            <w:noProof/>
            <w:webHidden/>
          </w:rPr>
          <w:fldChar w:fldCharType="end"/>
        </w:r>
        <w:r w:rsidRPr="001B3F4D">
          <w:rPr>
            <w:rStyle w:val="af7"/>
            <w:noProof/>
          </w:rPr>
          <w:fldChar w:fldCharType="end"/>
        </w:r>
      </w:ins>
    </w:p>
    <w:p w14:paraId="6A641BE6" w14:textId="77777777" w:rsidR="000970F8" w:rsidRDefault="000970F8">
      <w:pPr>
        <w:pStyle w:val="21"/>
        <w:tabs>
          <w:tab w:val="right" w:leader="dot" w:pos="8302"/>
          <w:tab w:val="right" w:leader="dot" w:pos="8364"/>
        </w:tabs>
        <w:rPr>
          <w:ins w:id="49" w:author="王凯" w:date="2018-04-25T11:02:00Z"/>
          <w:rFonts w:asciiTheme="minorHAnsi" w:eastAsiaTheme="minorEastAsia" w:hAnsiTheme="minorHAnsi" w:cstheme="minorBidi"/>
          <w:smallCaps w:val="0"/>
          <w:noProof/>
          <w:sz w:val="21"/>
        </w:rPr>
        <w:pPrChange w:id="50" w:author="王凯" w:date="2018-04-25T11:02:00Z">
          <w:pPr>
            <w:pStyle w:val="21"/>
            <w:tabs>
              <w:tab w:val="right" w:leader="dot" w:pos="8302"/>
            </w:tabs>
          </w:pPr>
        </w:pPrChange>
      </w:pPr>
      <w:ins w:id="51" w:author="王凯" w:date="2018-04-25T11:02:00Z">
        <w:r w:rsidRPr="001B3F4D">
          <w:rPr>
            <w:rStyle w:val="af7"/>
            <w:noProof/>
          </w:rPr>
          <w:fldChar w:fldCharType="begin"/>
        </w:r>
        <w:r w:rsidRPr="001B3F4D">
          <w:rPr>
            <w:rStyle w:val="af7"/>
            <w:noProof/>
          </w:rPr>
          <w:instrText xml:space="preserve"> </w:instrText>
        </w:r>
        <w:r>
          <w:rPr>
            <w:noProof/>
          </w:rPr>
          <w:instrText>HYPERLINK \l "_Toc512417535"</w:instrText>
        </w:r>
        <w:r w:rsidRPr="001B3F4D">
          <w:rPr>
            <w:rStyle w:val="af7"/>
            <w:noProof/>
          </w:rPr>
          <w:instrText xml:space="preserve"> </w:instrText>
        </w:r>
        <w:r w:rsidRPr="001B3F4D">
          <w:rPr>
            <w:rStyle w:val="af7"/>
            <w:noProof/>
          </w:rPr>
          <w:fldChar w:fldCharType="separate"/>
        </w:r>
        <w:r w:rsidRPr="001B3F4D">
          <w:rPr>
            <w:rStyle w:val="af7"/>
            <w:noProof/>
          </w:rPr>
          <w:t xml:space="preserve">2.2 </w:t>
        </w:r>
        <w:r w:rsidRPr="001B3F4D">
          <w:rPr>
            <w:rStyle w:val="af7"/>
            <w:rFonts w:hint="eastAsia"/>
            <w:noProof/>
          </w:rPr>
          <w:t>现场安全检测</w:t>
        </w:r>
        <w:r>
          <w:rPr>
            <w:noProof/>
            <w:webHidden/>
          </w:rPr>
          <w:tab/>
        </w:r>
        <w:r>
          <w:rPr>
            <w:noProof/>
            <w:webHidden/>
          </w:rPr>
          <w:fldChar w:fldCharType="begin"/>
        </w:r>
        <w:r>
          <w:rPr>
            <w:noProof/>
            <w:webHidden/>
          </w:rPr>
          <w:instrText xml:space="preserve"> PAGEREF _Toc512417535 \h </w:instrText>
        </w:r>
      </w:ins>
      <w:r>
        <w:rPr>
          <w:noProof/>
          <w:webHidden/>
        </w:rPr>
      </w:r>
      <w:r>
        <w:rPr>
          <w:noProof/>
          <w:webHidden/>
        </w:rPr>
        <w:fldChar w:fldCharType="separate"/>
      </w:r>
      <w:ins w:id="52" w:author="王凯" w:date="2018-04-25T11:02:00Z">
        <w:r>
          <w:rPr>
            <w:noProof/>
            <w:webHidden/>
          </w:rPr>
          <w:t>14</w:t>
        </w:r>
        <w:r>
          <w:rPr>
            <w:noProof/>
            <w:webHidden/>
          </w:rPr>
          <w:fldChar w:fldCharType="end"/>
        </w:r>
        <w:r w:rsidRPr="001B3F4D">
          <w:rPr>
            <w:rStyle w:val="af7"/>
            <w:noProof/>
          </w:rPr>
          <w:fldChar w:fldCharType="end"/>
        </w:r>
      </w:ins>
    </w:p>
    <w:p w14:paraId="1D8F2471" w14:textId="77777777" w:rsidR="000970F8" w:rsidRDefault="000970F8">
      <w:pPr>
        <w:pStyle w:val="21"/>
        <w:tabs>
          <w:tab w:val="right" w:leader="dot" w:pos="8302"/>
          <w:tab w:val="right" w:leader="dot" w:pos="8364"/>
        </w:tabs>
        <w:rPr>
          <w:ins w:id="53" w:author="王凯" w:date="2018-04-25T11:02:00Z"/>
          <w:rFonts w:asciiTheme="minorHAnsi" w:eastAsiaTheme="minorEastAsia" w:hAnsiTheme="minorHAnsi" w:cstheme="minorBidi"/>
          <w:smallCaps w:val="0"/>
          <w:noProof/>
          <w:sz w:val="21"/>
        </w:rPr>
        <w:pPrChange w:id="54" w:author="王凯" w:date="2018-04-25T11:02:00Z">
          <w:pPr>
            <w:pStyle w:val="21"/>
            <w:tabs>
              <w:tab w:val="right" w:leader="dot" w:pos="8302"/>
            </w:tabs>
          </w:pPr>
        </w:pPrChange>
      </w:pPr>
      <w:ins w:id="55" w:author="王凯" w:date="2018-04-25T11:02:00Z">
        <w:r w:rsidRPr="001B3F4D">
          <w:rPr>
            <w:rStyle w:val="af7"/>
            <w:noProof/>
          </w:rPr>
          <w:fldChar w:fldCharType="begin"/>
        </w:r>
        <w:r w:rsidRPr="001B3F4D">
          <w:rPr>
            <w:rStyle w:val="af7"/>
            <w:noProof/>
          </w:rPr>
          <w:instrText xml:space="preserve"> </w:instrText>
        </w:r>
        <w:r>
          <w:rPr>
            <w:noProof/>
          </w:rPr>
          <w:instrText>HYPERLINK \l "_Toc512417536"</w:instrText>
        </w:r>
        <w:r w:rsidRPr="001B3F4D">
          <w:rPr>
            <w:rStyle w:val="af7"/>
            <w:noProof/>
          </w:rPr>
          <w:instrText xml:space="preserve"> </w:instrText>
        </w:r>
        <w:r w:rsidRPr="001B3F4D">
          <w:rPr>
            <w:rStyle w:val="af7"/>
            <w:noProof/>
          </w:rPr>
          <w:fldChar w:fldCharType="separate"/>
        </w:r>
        <w:r w:rsidRPr="001B3F4D">
          <w:rPr>
            <w:rStyle w:val="af7"/>
            <w:noProof/>
          </w:rPr>
          <w:t xml:space="preserve">2.3 </w:t>
        </w:r>
        <w:r w:rsidRPr="001B3F4D">
          <w:rPr>
            <w:rStyle w:val="af7"/>
            <w:rFonts w:hint="eastAsia"/>
            <w:noProof/>
          </w:rPr>
          <w:t>结论</w:t>
        </w:r>
        <w:r>
          <w:rPr>
            <w:noProof/>
            <w:webHidden/>
          </w:rPr>
          <w:tab/>
        </w:r>
        <w:r>
          <w:rPr>
            <w:noProof/>
            <w:webHidden/>
          </w:rPr>
          <w:fldChar w:fldCharType="begin"/>
        </w:r>
        <w:r>
          <w:rPr>
            <w:noProof/>
            <w:webHidden/>
          </w:rPr>
          <w:instrText xml:space="preserve"> PAGEREF _Toc512417536 \h </w:instrText>
        </w:r>
      </w:ins>
      <w:r>
        <w:rPr>
          <w:noProof/>
          <w:webHidden/>
        </w:rPr>
      </w:r>
      <w:r>
        <w:rPr>
          <w:noProof/>
          <w:webHidden/>
        </w:rPr>
        <w:fldChar w:fldCharType="separate"/>
      </w:r>
      <w:ins w:id="56" w:author="王凯" w:date="2018-04-25T11:02:00Z">
        <w:r>
          <w:rPr>
            <w:noProof/>
            <w:webHidden/>
          </w:rPr>
          <w:t>16</w:t>
        </w:r>
        <w:r>
          <w:rPr>
            <w:noProof/>
            <w:webHidden/>
          </w:rPr>
          <w:fldChar w:fldCharType="end"/>
        </w:r>
        <w:r w:rsidRPr="001B3F4D">
          <w:rPr>
            <w:rStyle w:val="af7"/>
            <w:noProof/>
          </w:rPr>
          <w:fldChar w:fldCharType="end"/>
        </w:r>
      </w:ins>
    </w:p>
    <w:p w14:paraId="1775CD62" w14:textId="77777777" w:rsidR="000970F8" w:rsidRDefault="000970F8">
      <w:pPr>
        <w:pStyle w:val="10"/>
        <w:tabs>
          <w:tab w:val="right" w:leader="dot" w:pos="8302"/>
          <w:tab w:val="right" w:leader="dot" w:pos="8364"/>
        </w:tabs>
        <w:rPr>
          <w:ins w:id="57" w:author="王凯" w:date="2018-04-25T11:02:00Z"/>
          <w:rFonts w:asciiTheme="minorHAnsi" w:eastAsiaTheme="minorEastAsia" w:hAnsiTheme="minorHAnsi" w:cstheme="minorBidi"/>
          <w:smallCaps w:val="0"/>
          <w:noProof/>
          <w:sz w:val="21"/>
        </w:rPr>
        <w:pPrChange w:id="58" w:author="王凯" w:date="2018-04-25T11:02:00Z">
          <w:pPr>
            <w:pStyle w:val="10"/>
            <w:tabs>
              <w:tab w:val="right" w:leader="dot" w:pos="8302"/>
            </w:tabs>
          </w:pPr>
        </w:pPrChange>
      </w:pPr>
      <w:ins w:id="59" w:author="王凯" w:date="2018-04-25T11:02:00Z">
        <w:r w:rsidRPr="001B3F4D">
          <w:rPr>
            <w:rStyle w:val="af7"/>
            <w:noProof/>
          </w:rPr>
          <w:fldChar w:fldCharType="begin"/>
        </w:r>
        <w:r w:rsidRPr="001B3F4D">
          <w:rPr>
            <w:rStyle w:val="af7"/>
            <w:noProof/>
          </w:rPr>
          <w:instrText xml:space="preserve"> </w:instrText>
        </w:r>
        <w:r>
          <w:rPr>
            <w:noProof/>
          </w:rPr>
          <w:instrText>HYPERLINK \l "_Toc512417537"</w:instrText>
        </w:r>
        <w:r w:rsidRPr="001B3F4D">
          <w:rPr>
            <w:rStyle w:val="af7"/>
            <w:noProof/>
          </w:rPr>
          <w:instrText xml:space="preserve"> </w:instrText>
        </w:r>
        <w:r w:rsidRPr="001B3F4D">
          <w:rPr>
            <w:rStyle w:val="af7"/>
            <w:noProof/>
          </w:rPr>
          <w:fldChar w:fldCharType="separate"/>
        </w:r>
        <w:r w:rsidRPr="001B3F4D">
          <w:rPr>
            <w:rStyle w:val="af7"/>
            <w:noProof/>
          </w:rPr>
          <w:t xml:space="preserve">3 </w:t>
        </w:r>
        <w:r w:rsidRPr="001B3F4D">
          <w:rPr>
            <w:rStyle w:val="af7"/>
            <w:rFonts w:hint="eastAsia"/>
            <w:noProof/>
          </w:rPr>
          <w:t>大坝安全监测资料分析</w:t>
        </w:r>
        <w:r>
          <w:rPr>
            <w:noProof/>
            <w:webHidden/>
          </w:rPr>
          <w:tab/>
        </w:r>
        <w:r>
          <w:rPr>
            <w:noProof/>
            <w:webHidden/>
          </w:rPr>
          <w:fldChar w:fldCharType="begin"/>
        </w:r>
        <w:r>
          <w:rPr>
            <w:noProof/>
            <w:webHidden/>
          </w:rPr>
          <w:instrText xml:space="preserve"> PAGEREF _Toc512417537 \h </w:instrText>
        </w:r>
      </w:ins>
      <w:r>
        <w:rPr>
          <w:noProof/>
          <w:webHidden/>
        </w:rPr>
      </w:r>
      <w:r>
        <w:rPr>
          <w:noProof/>
          <w:webHidden/>
        </w:rPr>
        <w:fldChar w:fldCharType="separate"/>
      </w:r>
      <w:ins w:id="60" w:author="王凯" w:date="2018-04-25T11:02:00Z">
        <w:r>
          <w:rPr>
            <w:noProof/>
            <w:webHidden/>
          </w:rPr>
          <w:t>17</w:t>
        </w:r>
        <w:r>
          <w:rPr>
            <w:noProof/>
            <w:webHidden/>
          </w:rPr>
          <w:fldChar w:fldCharType="end"/>
        </w:r>
        <w:r w:rsidRPr="001B3F4D">
          <w:rPr>
            <w:rStyle w:val="af7"/>
            <w:noProof/>
          </w:rPr>
          <w:fldChar w:fldCharType="end"/>
        </w:r>
      </w:ins>
    </w:p>
    <w:p w14:paraId="1D54E346" w14:textId="77777777" w:rsidR="000970F8" w:rsidRDefault="000970F8">
      <w:pPr>
        <w:pStyle w:val="21"/>
        <w:tabs>
          <w:tab w:val="right" w:leader="dot" w:pos="8302"/>
          <w:tab w:val="right" w:leader="dot" w:pos="8364"/>
        </w:tabs>
        <w:rPr>
          <w:ins w:id="61" w:author="王凯" w:date="2018-04-25T11:02:00Z"/>
          <w:rFonts w:asciiTheme="minorHAnsi" w:eastAsiaTheme="minorEastAsia" w:hAnsiTheme="minorHAnsi" w:cstheme="minorBidi"/>
          <w:smallCaps w:val="0"/>
          <w:noProof/>
          <w:sz w:val="21"/>
        </w:rPr>
        <w:pPrChange w:id="62" w:author="王凯" w:date="2018-04-25T11:02:00Z">
          <w:pPr>
            <w:pStyle w:val="21"/>
            <w:tabs>
              <w:tab w:val="right" w:leader="dot" w:pos="8302"/>
            </w:tabs>
          </w:pPr>
        </w:pPrChange>
      </w:pPr>
      <w:ins w:id="63" w:author="王凯" w:date="2018-04-25T11:02:00Z">
        <w:r w:rsidRPr="001B3F4D">
          <w:rPr>
            <w:rStyle w:val="af7"/>
            <w:noProof/>
          </w:rPr>
          <w:fldChar w:fldCharType="begin"/>
        </w:r>
        <w:r w:rsidRPr="001B3F4D">
          <w:rPr>
            <w:rStyle w:val="af7"/>
            <w:noProof/>
          </w:rPr>
          <w:instrText xml:space="preserve"> </w:instrText>
        </w:r>
        <w:r>
          <w:rPr>
            <w:noProof/>
          </w:rPr>
          <w:instrText>HYPERLINK \l "_Toc512417538"</w:instrText>
        </w:r>
        <w:r w:rsidRPr="001B3F4D">
          <w:rPr>
            <w:rStyle w:val="af7"/>
            <w:noProof/>
          </w:rPr>
          <w:instrText xml:space="preserve"> </w:instrText>
        </w:r>
        <w:r w:rsidRPr="001B3F4D">
          <w:rPr>
            <w:rStyle w:val="af7"/>
            <w:noProof/>
          </w:rPr>
          <w:fldChar w:fldCharType="separate"/>
        </w:r>
        <w:r w:rsidRPr="001B3F4D">
          <w:rPr>
            <w:rStyle w:val="af7"/>
            <w:noProof/>
          </w:rPr>
          <w:t xml:space="preserve">3.1 </w:t>
        </w:r>
        <w:r w:rsidRPr="001B3F4D">
          <w:rPr>
            <w:rStyle w:val="af7"/>
            <w:rFonts w:hint="eastAsia"/>
            <w:noProof/>
          </w:rPr>
          <w:t>监测系统完备性和可靠性评价</w:t>
        </w:r>
        <w:r>
          <w:rPr>
            <w:noProof/>
            <w:webHidden/>
          </w:rPr>
          <w:tab/>
        </w:r>
        <w:r>
          <w:rPr>
            <w:noProof/>
            <w:webHidden/>
          </w:rPr>
          <w:fldChar w:fldCharType="begin"/>
        </w:r>
        <w:r>
          <w:rPr>
            <w:noProof/>
            <w:webHidden/>
          </w:rPr>
          <w:instrText xml:space="preserve"> PAGEREF _Toc512417538 \h </w:instrText>
        </w:r>
      </w:ins>
      <w:r>
        <w:rPr>
          <w:noProof/>
          <w:webHidden/>
        </w:rPr>
      </w:r>
      <w:r>
        <w:rPr>
          <w:noProof/>
          <w:webHidden/>
        </w:rPr>
        <w:fldChar w:fldCharType="separate"/>
      </w:r>
      <w:ins w:id="64" w:author="王凯" w:date="2018-04-25T11:02:00Z">
        <w:r>
          <w:rPr>
            <w:noProof/>
            <w:webHidden/>
          </w:rPr>
          <w:t>17</w:t>
        </w:r>
        <w:r>
          <w:rPr>
            <w:noProof/>
            <w:webHidden/>
          </w:rPr>
          <w:fldChar w:fldCharType="end"/>
        </w:r>
        <w:r w:rsidRPr="001B3F4D">
          <w:rPr>
            <w:rStyle w:val="af7"/>
            <w:noProof/>
          </w:rPr>
          <w:fldChar w:fldCharType="end"/>
        </w:r>
      </w:ins>
    </w:p>
    <w:p w14:paraId="5C9FB085" w14:textId="77777777" w:rsidR="000970F8" w:rsidRDefault="000970F8">
      <w:pPr>
        <w:pStyle w:val="21"/>
        <w:tabs>
          <w:tab w:val="right" w:leader="dot" w:pos="8302"/>
          <w:tab w:val="right" w:leader="dot" w:pos="8364"/>
        </w:tabs>
        <w:rPr>
          <w:ins w:id="65" w:author="王凯" w:date="2018-04-25T11:02:00Z"/>
          <w:rFonts w:asciiTheme="minorHAnsi" w:eastAsiaTheme="minorEastAsia" w:hAnsiTheme="minorHAnsi" w:cstheme="minorBidi"/>
          <w:smallCaps w:val="0"/>
          <w:noProof/>
          <w:sz w:val="21"/>
        </w:rPr>
        <w:pPrChange w:id="66" w:author="王凯" w:date="2018-04-25T11:02:00Z">
          <w:pPr>
            <w:pStyle w:val="21"/>
            <w:tabs>
              <w:tab w:val="right" w:leader="dot" w:pos="8302"/>
            </w:tabs>
          </w:pPr>
        </w:pPrChange>
      </w:pPr>
      <w:ins w:id="67" w:author="王凯" w:date="2018-04-25T11:02:00Z">
        <w:r w:rsidRPr="001B3F4D">
          <w:rPr>
            <w:rStyle w:val="af7"/>
            <w:noProof/>
          </w:rPr>
          <w:fldChar w:fldCharType="begin"/>
        </w:r>
        <w:r w:rsidRPr="001B3F4D">
          <w:rPr>
            <w:rStyle w:val="af7"/>
            <w:noProof/>
          </w:rPr>
          <w:instrText xml:space="preserve"> </w:instrText>
        </w:r>
        <w:r>
          <w:rPr>
            <w:noProof/>
          </w:rPr>
          <w:instrText>HYPERLINK \l "_Toc512417539"</w:instrText>
        </w:r>
        <w:r w:rsidRPr="001B3F4D">
          <w:rPr>
            <w:rStyle w:val="af7"/>
            <w:noProof/>
          </w:rPr>
          <w:instrText xml:space="preserve"> </w:instrText>
        </w:r>
        <w:r w:rsidRPr="001B3F4D">
          <w:rPr>
            <w:rStyle w:val="af7"/>
            <w:noProof/>
          </w:rPr>
          <w:fldChar w:fldCharType="separate"/>
        </w:r>
        <w:r w:rsidRPr="001B3F4D">
          <w:rPr>
            <w:rStyle w:val="af7"/>
            <w:noProof/>
          </w:rPr>
          <w:t xml:space="preserve">3.2 </w:t>
        </w:r>
        <w:r w:rsidRPr="001B3F4D">
          <w:rPr>
            <w:rStyle w:val="af7"/>
            <w:rFonts w:hint="eastAsia"/>
            <w:noProof/>
          </w:rPr>
          <w:t>变形监测分析</w:t>
        </w:r>
        <w:r>
          <w:rPr>
            <w:noProof/>
            <w:webHidden/>
          </w:rPr>
          <w:tab/>
        </w:r>
        <w:r>
          <w:rPr>
            <w:noProof/>
            <w:webHidden/>
          </w:rPr>
          <w:fldChar w:fldCharType="begin"/>
        </w:r>
        <w:r>
          <w:rPr>
            <w:noProof/>
            <w:webHidden/>
          </w:rPr>
          <w:instrText xml:space="preserve"> PAGEREF _Toc512417539 \h </w:instrText>
        </w:r>
      </w:ins>
      <w:r>
        <w:rPr>
          <w:noProof/>
          <w:webHidden/>
        </w:rPr>
      </w:r>
      <w:r>
        <w:rPr>
          <w:noProof/>
          <w:webHidden/>
        </w:rPr>
        <w:fldChar w:fldCharType="separate"/>
      </w:r>
      <w:ins w:id="68" w:author="王凯" w:date="2018-04-25T11:02:00Z">
        <w:r>
          <w:rPr>
            <w:noProof/>
            <w:webHidden/>
          </w:rPr>
          <w:t>18</w:t>
        </w:r>
        <w:r>
          <w:rPr>
            <w:noProof/>
            <w:webHidden/>
          </w:rPr>
          <w:fldChar w:fldCharType="end"/>
        </w:r>
        <w:r w:rsidRPr="001B3F4D">
          <w:rPr>
            <w:rStyle w:val="af7"/>
            <w:noProof/>
          </w:rPr>
          <w:fldChar w:fldCharType="end"/>
        </w:r>
      </w:ins>
    </w:p>
    <w:p w14:paraId="7543D214" w14:textId="77777777" w:rsidR="000970F8" w:rsidRDefault="000970F8">
      <w:pPr>
        <w:pStyle w:val="21"/>
        <w:tabs>
          <w:tab w:val="right" w:leader="dot" w:pos="8302"/>
          <w:tab w:val="right" w:leader="dot" w:pos="8364"/>
        </w:tabs>
        <w:rPr>
          <w:ins w:id="69" w:author="王凯" w:date="2018-04-25T11:02:00Z"/>
          <w:rFonts w:asciiTheme="minorHAnsi" w:eastAsiaTheme="minorEastAsia" w:hAnsiTheme="minorHAnsi" w:cstheme="minorBidi"/>
          <w:smallCaps w:val="0"/>
          <w:noProof/>
          <w:sz w:val="21"/>
        </w:rPr>
        <w:pPrChange w:id="70" w:author="王凯" w:date="2018-04-25T11:02:00Z">
          <w:pPr>
            <w:pStyle w:val="21"/>
            <w:tabs>
              <w:tab w:val="right" w:leader="dot" w:pos="8302"/>
            </w:tabs>
          </w:pPr>
        </w:pPrChange>
      </w:pPr>
      <w:ins w:id="71" w:author="王凯" w:date="2018-04-25T11:02:00Z">
        <w:r w:rsidRPr="001B3F4D">
          <w:rPr>
            <w:rStyle w:val="af7"/>
            <w:noProof/>
          </w:rPr>
          <w:fldChar w:fldCharType="begin"/>
        </w:r>
        <w:r w:rsidRPr="001B3F4D">
          <w:rPr>
            <w:rStyle w:val="af7"/>
            <w:noProof/>
          </w:rPr>
          <w:instrText xml:space="preserve"> </w:instrText>
        </w:r>
        <w:r>
          <w:rPr>
            <w:noProof/>
          </w:rPr>
          <w:instrText>HYPERLINK \l "_Toc512417540"</w:instrText>
        </w:r>
        <w:r w:rsidRPr="001B3F4D">
          <w:rPr>
            <w:rStyle w:val="af7"/>
            <w:noProof/>
          </w:rPr>
          <w:instrText xml:space="preserve"> </w:instrText>
        </w:r>
        <w:r w:rsidRPr="001B3F4D">
          <w:rPr>
            <w:rStyle w:val="af7"/>
            <w:noProof/>
          </w:rPr>
          <w:fldChar w:fldCharType="separate"/>
        </w:r>
        <w:r w:rsidRPr="001B3F4D">
          <w:rPr>
            <w:rStyle w:val="af7"/>
            <w:noProof/>
          </w:rPr>
          <w:t xml:space="preserve">3.3 </w:t>
        </w:r>
        <w:r w:rsidRPr="001B3F4D">
          <w:rPr>
            <w:rStyle w:val="af7"/>
            <w:rFonts w:hint="eastAsia"/>
            <w:noProof/>
          </w:rPr>
          <w:t>渗流监测分析</w:t>
        </w:r>
        <w:r>
          <w:rPr>
            <w:noProof/>
            <w:webHidden/>
          </w:rPr>
          <w:tab/>
        </w:r>
        <w:r>
          <w:rPr>
            <w:noProof/>
            <w:webHidden/>
          </w:rPr>
          <w:fldChar w:fldCharType="begin"/>
        </w:r>
        <w:r>
          <w:rPr>
            <w:noProof/>
            <w:webHidden/>
          </w:rPr>
          <w:instrText xml:space="preserve"> PAGEREF _Toc512417540 \h </w:instrText>
        </w:r>
      </w:ins>
      <w:r>
        <w:rPr>
          <w:noProof/>
          <w:webHidden/>
        </w:rPr>
      </w:r>
      <w:r>
        <w:rPr>
          <w:noProof/>
          <w:webHidden/>
        </w:rPr>
        <w:fldChar w:fldCharType="separate"/>
      </w:r>
      <w:ins w:id="72" w:author="王凯" w:date="2018-04-25T11:02:00Z">
        <w:r>
          <w:rPr>
            <w:noProof/>
            <w:webHidden/>
          </w:rPr>
          <w:t>19</w:t>
        </w:r>
        <w:r>
          <w:rPr>
            <w:noProof/>
            <w:webHidden/>
          </w:rPr>
          <w:fldChar w:fldCharType="end"/>
        </w:r>
        <w:r w:rsidRPr="001B3F4D">
          <w:rPr>
            <w:rStyle w:val="af7"/>
            <w:noProof/>
          </w:rPr>
          <w:fldChar w:fldCharType="end"/>
        </w:r>
      </w:ins>
    </w:p>
    <w:p w14:paraId="45DF3B75" w14:textId="77777777" w:rsidR="000970F8" w:rsidRDefault="000970F8">
      <w:pPr>
        <w:pStyle w:val="21"/>
        <w:tabs>
          <w:tab w:val="right" w:leader="dot" w:pos="8302"/>
          <w:tab w:val="right" w:leader="dot" w:pos="8364"/>
        </w:tabs>
        <w:rPr>
          <w:ins w:id="73" w:author="王凯" w:date="2018-04-25T11:02:00Z"/>
          <w:rFonts w:asciiTheme="minorHAnsi" w:eastAsiaTheme="minorEastAsia" w:hAnsiTheme="minorHAnsi" w:cstheme="minorBidi"/>
          <w:smallCaps w:val="0"/>
          <w:noProof/>
          <w:sz w:val="21"/>
        </w:rPr>
        <w:pPrChange w:id="74" w:author="王凯" w:date="2018-04-25T11:02:00Z">
          <w:pPr>
            <w:pStyle w:val="21"/>
            <w:tabs>
              <w:tab w:val="right" w:leader="dot" w:pos="8302"/>
            </w:tabs>
          </w:pPr>
        </w:pPrChange>
      </w:pPr>
      <w:ins w:id="75" w:author="王凯" w:date="2018-04-25T11:02:00Z">
        <w:r w:rsidRPr="001B3F4D">
          <w:rPr>
            <w:rStyle w:val="af7"/>
            <w:noProof/>
          </w:rPr>
          <w:fldChar w:fldCharType="begin"/>
        </w:r>
        <w:r w:rsidRPr="001B3F4D">
          <w:rPr>
            <w:rStyle w:val="af7"/>
            <w:noProof/>
          </w:rPr>
          <w:instrText xml:space="preserve"> </w:instrText>
        </w:r>
        <w:r>
          <w:rPr>
            <w:noProof/>
          </w:rPr>
          <w:instrText>HYPERLINK \l "_Toc512417541"</w:instrText>
        </w:r>
        <w:r w:rsidRPr="001B3F4D">
          <w:rPr>
            <w:rStyle w:val="af7"/>
            <w:noProof/>
          </w:rPr>
          <w:instrText xml:space="preserve"> </w:instrText>
        </w:r>
        <w:r w:rsidRPr="001B3F4D">
          <w:rPr>
            <w:rStyle w:val="af7"/>
            <w:noProof/>
          </w:rPr>
          <w:fldChar w:fldCharType="separate"/>
        </w:r>
        <w:r w:rsidRPr="001B3F4D">
          <w:rPr>
            <w:rStyle w:val="af7"/>
            <w:noProof/>
          </w:rPr>
          <w:t xml:space="preserve">3.4 </w:t>
        </w:r>
        <w:r w:rsidRPr="001B3F4D">
          <w:rPr>
            <w:rStyle w:val="af7"/>
            <w:rFonts w:hint="eastAsia"/>
            <w:noProof/>
          </w:rPr>
          <w:t>结论</w:t>
        </w:r>
        <w:r>
          <w:rPr>
            <w:noProof/>
            <w:webHidden/>
          </w:rPr>
          <w:tab/>
        </w:r>
        <w:r>
          <w:rPr>
            <w:noProof/>
            <w:webHidden/>
          </w:rPr>
          <w:fldChar w:fldCharType="begin"/>
        </w:r>
        <w:r>
          <w:rPr>
            <w:noProof/>
            <w:webHidden/>
          </w:rPr>
          <w:instrText xml:space="preserve"> PAGEREF _Toc512417541 \h </w:instrText>
        </w:r>
      </w:ins>
      <w:r>
        <w:rPr>
          <w:noProof/>
          <w:webHidden/>
        </w:rPr>
      </w:r>
      <w:r>
        <w:rPr>
          <w:noProof/>
          <w:webHidden/>
        </w:rPr>
        <w:fldChar w:fldCharType="separate"/>
      </w:r>
      <w:ins w:id="76" w:author="王凯" w:date="2018-04-25T11:02:00Z">
        <w:r>
          <w:rPr>
            <w:noProof/>
            <w:webHidden/>
          </w:rPr>
          <w:t>22</w:t>
        </w:r>
        <w:r>
          <w:rPr>
            <w:noProof/>
            <w:webHidden/>
          </w:rPr>
          <w:fldChar w:fldCharType="end"/>
        </w:r>
        <w:r w:rsidRPr="001B3F4D">
          <w:rPr>
            <w:rStyle w:val="af7"/>
            <w:noProof/>
          </w:rPr>
          <w:fldChar w:fldCharType="end"/>
        </w:r>
      </w:ins>
    </w:p>
    <w:p w14:paraId="1FF8CA74" w14:textId="77777777" w:rsidR="000970F8" w:rsidRDefault="000970F8">
      <w:pPr>
        <w:pStyle w:val="10"/>
        <w:tabs>
          <w:tab w:val="right" w:leader="dot" w:pos="8302"/>
          <w:tab w:val="right" w:leader="dot" w:pos="8364"/>
        </w:tabs>
        <w:rPr>
          <w:ins w:id="77" w:author="王凯" w:date="2018-04-25T11:02:00Z"/>
          <w:rFonts w:asciiTheme="minorHAnsi" w:eastAsiaTheme="minorEastAsia" w:hAnsiTheme="minorHAnsi" w:cstheme="minorBidi"/>
          <w:smallCaps w:val="0"/>
          <w:noProof/>
          <w:sz w:val="21"/>
        </w:rPr>
        <w:pPrChange w:id="78" w:author="王凯" w:date="2018-04-25T11:02:00Z">
          <w:pPr>
            <w:pStyle w:val="10"/>
            <w:tabs>
              <w:tab w:val="right" w:leader="dot" w:pos="8302"/>
            </w:tabs>
          </w:pPr>
        </w:pPrChange>
      </w:pPr>
      <w:ins w:id="79" w:author="王凯" w:date="2018-04-25T11:02:00Z">
        <w:r w:rsidRPr="001B3F4D">
          <w:rPr>
            <w:rStyle w:val="af7"/>
            <w:noProof/>
          </w:rPr>
          <w:fldChar w:fldCharType="begin"/>
        </w:r>
        <w:r w:rsidRPr="001B3F4D">
          <w:rPr>
            <w:rStyle w:val="af7"/>
            <w:noProof/>
          </w:rPr>
          <w:instrText xml:space="preserve"> </w:instrText>
        </w:r>
        <w:r>
          <w:rPr>
            <w:noProof/>
          </w:rPr>
          <w:instrText>HYPERLINK \l "_Toc512417542"</w:instrText>
        </w:r>
        <w:r w:rsidRPr="001B3F4D">
          <w:rPr>
            <w:rStyle w:val="af7"/>
            <w:noProof/>
          </w:rPr>
          <w:instrText xml:space="preserve"> </w:instrText>
        </w:r>
        <w:r w:rsidRPr="001B3F4D">
          <w:rPr>
            <w:rStyle w:val="af7"/>
            <w:noProof/>
          </w:rPr>
          <w:fldChar w:fldCharType="separate"/>
        </w:r>
        <w:r w:rsidRPr="001B3F4D">
          <w:rPr>
            <w:rStyle w:val="af7"/>
            <w:noProof/>
          </w:rPr>
          <w:t xml:space="preserve">4 </w:t>
        </w:r>
        <w:r w:rsidRPr="001B3F4D">
          <w:rPr>
            <w:rStyle w:val="af7"/>
            <w:rFonts w:hint="eastAsia"/>
            <w:noProof/>
          </w:rPr>
          <w:t>工程质量评价</w:t>
        </w:r>
        <w:r>
          <w:rPr>
            <w:noProof/>
            <w:webHidden/>
          </w:rPr>
          <w:tab/>
        </w:r>
        <w:r>
          <w:rPr>
            <w:noProof/>
            <w:webHidden/>
          </w:rPr>
          <w:fldChar w:fldCharType="begin"/>
        </w:r>
        <w:r>
          <w:rPr>
            <w:noProof/>
            <w:webHidden/>
          </w:rPr>
          <w:instrText xml:space="preserve"> PAGEREF _Toc512417542 \h </w:instrText>
        </w:r>
      </w:ins>
      <w:r>
        <w:rPr>
          <w:noProof/>
          <w:webHidden/>
        </w:rPr>
      </w:r>
      <w:r>
        <w:rPr>
          <w:noProof/>
          <w:webHidden/>
        </w:rPr>
        <w:fldChar w:fldCharType="separate"/>
      </w:r>
      <w:ins w:id="80" w:author="王凯" w:date="2018-04-25T11:02:00Z">
        <w:r>
          <w:rPr>
            <w:noProof/>
            <w:webHidden/>
          </w:rPr>
          <w:t>24</w:t>
        </w:r>
        <w:r>
          <w:rPr>
            <w:noProof/>
            <w:webHidden/>
          </w:rPr>
          <w:fldChar w:fldCharType="end"/>
        </w:r>
        <w:r w:rsidRPr="001B3F4D">
          <w:rPr>
            <w:rStyle w:val="af7"/>
            <w:noProof/>
          </w:rPr>
          <w:fldChar w:fldCharType="end"/>
        </w:r>
      </w:ins>
    </w:p>
    <w:p w14:paraId="267B7A8A" w14:textId="77777777" w:rsidR="000970F8" w:rsidRDefault="000970F8">
      <w:pPr>
        <w:pStyle w:val="21"/>
        <w:tabs>
          <w:tab w:val="right" w:leader="dot" w:pos="8302"/>
          <w:tab w:val="right" w:leader="dot" w:pos="8364"/>
        </w:tabs>
        <w:rPr>
          <w:ins w:id="81" w:author="王凯" w:date="2018-04-25T11:02:00Z"/>
          <w:rFonts w:asciiTheme="minorHAnsi" w:eastAsiaTheme="minorEastAsia" w:hAnsiTheme="minorHAnsi" w:cstheme="minorBidi"/>
          <w:smallCaps w:val="0"/>
          <w:noProof/>
          <w:sz w:val="21"/>
        </w:rPr>
        <w:pPrChange w:id="82" w:author="王凯" w:date="2018-04-25T11:02:00Z">
          <w:pPr>
            <w:pStyle w:val="21"/>
            <w:tabs>
              <w:tab w:val="right" w:leader="dot" w:pos="8302"/>
            </w:tabs>
          </w:pPr>
        </w:pPrChange>
      </w:pPr>
      <w:ins w:id="83" w:author="王凯" w:date="2018-04-25T11:02:00Z">
        <w:r w:rsidRPr="001B3F4D">
          <w:rPr>
            <w:rStyle w:val="af7"/>
            <w:noProof/>
          </w:rPr>
          <w:fldChar w:fldCharType="begin"/>
        </w:r>
        <w:r w:rsidRPr="001B3F4D">
          <w:rPr>
            <w:rStyle w:val="af7"/>
            <w:noProof/>
          </w:rPr>
          <w:instrText xml:space="preserve"> </w:instrText>
        </w:r>
        <w:r>
          <w:rPr>
            <w:noProof/>
          </w:rPr>
          <w:instrText>HYPERLINK \l "_Toc512417543"</w:instrText>
        </w:r>
        <w:r w:rsidRPr="001B3F4D">
          <w:rPr>
            <w:rStyle w:val="af7"/>
            <w:noProof/>
          </w:rPr>
          <w:instrText xml:space="preserve"> </w:instrText>
        </w:r>
        <w:r w:rsidRPr="001B3F4D">
          <w:rPr>
            <w:rStyle w:val="af7"/>
            <w:noProof/>
          </w:rPr>
          <w:fldChar w:fldCharType="separate"/>
        </w:r>
        <w:r w:rsidRPr="001B3F4D">
          <w:rPr>
            <w:rStyle w:val="af7"/>
            <w:noProof/>
          </w:rPr>
          <w:t xml:space="preserve">4.1 </w:t>
        </w:r>
        <w:r w:rsidRPr="001B3F4D">
          <w:rPr>
            <w:rStyle w:val="af7"/>
            <w:rFonts w:hint="eastAsia"/>
            <w:noProof/>
          </w:rPr>
          <w:t>工程地质条件评价</w:t>
        </w:r>
        <w:r>
          <w:rPr>
            <w:noProof/>
            <w:webHidden/>
          </w:rPr>
          <w:tab/>
        </w:r>
        <w:r>
          <w:rPr>
            <w:noProof/>
            <w:webHidden/>
          </w:rPr>
          <w:fldChar w:fldCharType="begin"/>
        </w:r>
        <w:r>
          <w:rPr>
            <w:noProof/>
            <w:webHidden/>
          </w:rPr>
          <w:instrText xml:space="preserve"> PAGEREF _Toc512417543 \h </w:instrText>
        </w:r>
      </w:ins>
      <w:r>
        <w:rPr>
          <w:noProof/>
          <w:webHidden/>
        </w:rPr>
      </w:r>
      <w:r>
        <w:rPr>
          <w:noProof/>
          <w:webHidden/>
        </w:rPr>
        <w:fldChar w:fldCharType="separate"/>
      </w:r>
      <w:ins w:id="84" w:author="王凯" w:date="2018-04-25T11:02:00Z">
        <w:r>
          <w:rPr>
            <w:noProof/>
            <w:webHidden/>
          </w:rPr>
          <w:t>24</w:t>
        </w:r>
        <w:r>
          <w:rPr>
            <w:noProof/>
            <w:webHidden/>
          </w:rPr>
          <w:fldChar w:fldCharType="end"/>
        </w:r>
        <w:r w:rsidRPr="001B3F4D">
          <w:rPr>
            <w:rStyle w:val="af7"/>
            <w:noProof/>
          </w:rPr>
          <w:fldChar w:fldCharType="end"/>
        </w:r>
      </w:ins>
    </w:p>
    <w:p w14:paraId="6A18D506" w14:textId="77777777" w:rsidR="000970F8" w:rsidRDefault="000970F8">
      <w:pPr>
        <w:pStyle w:val="21"/>
        <w:tabs>
          <w:tab w:val="right" w:leader="dot" w:pos="8302"/>
          <w:tab w:val="right" w:leader="dot" w:pos="8364"/>
        </w:tabs>
        <w:rPr>
          <w:ins w:id="85" w:author="王凯" w:date="2018-04-25T11:02:00Z"/>
          <w:rFonts w:asciiTheme="minorHAnsi" w:eastAsiaTheme="minorEastAsia" w:hAnsiTheme="minorHAnsi" w:cstheme="minorBidi"/>
          <w:smallCaps w:val="0"/>
          <w:noProof/>
          <w:sz w:val="21"/>
        </w:rPr>
        <w:pPrChange w:id="86" w:author="王凯" w:date="2018-04-25T11:02:00Z">
          <w:pPr>
            <w:pStyle w:val="21"/>
            <w:tabs>
              <w:tab w:val="right" w:leader="dot" w:pos="8302"/>
            </w:tabs>
          </w:pPr>
        </w:pPrChange>
      </w:pPr>
      <w:ins w:id="87" w:author="王凯" w:date="2018-04-25T11:02:00Z">
        <w:r w:rsidRPr="001B3F4D">
          <w:rPr>
            <w:rStyle w:val="af7"/>
            <w:noProof/>
          </w:rPr>
          <w:fldChar w:fldCharType="begin"/>
        </w:r>
        <w:r w:rsidRPr="001B3F4D">
          <w:rPr>
            <w:rStyle w:val="af7"/>
            <w:noProof/>
          </w:rPr>
          <w:instrText xml:space="preserve"> </w:instrText>
        </w:r>
        <w:r>
          <w:rPr>
            <w:noProof/>
          </w:rPr>
          <w:instrText>HYPERLINK \l "_Toc512417544"</w:instrText>
        </w:r>
        <w:r w:rsidRPr="001B3F4D">
          <w:rPr>
            <w:rStyle w:val="af7"/>
            <w:noProof/>
          </w:rPr>
          <w:instrText xml:space="preserve"> </w:instrText>
        </w:r>
        <w:r w:rsidRPr="001B3F4D">
          <w:rPr>
            <w:rStyle w:val="af7"/>
            <w:noProof/>
          </w:rPr>
          <w:fldChar w:fldCharType="separate"/>
        </w:r>
        <w:r w:rsidRPr="001B3F4D">
          <w:rPr>
            <w:rStyle w:val="af7"/>
            <w:noProof/>
          </w:rPr>
          <w:t xml:space="preserve">4.2 </w:t>
        </w:r>
        <w:r w:rsidRPr="001B3F4D">
          <w:rPr>
            <w:rStyle w:val="af7"/>
            <w:rFonts w:hint="eastAsia"/>
            <w:noProof/>
          </w:rPr>
          <w:t>主坝工程质量评价</w:t>
        </w:r>
        <w:r>
          <w:rPr>
            <w:noProof/>
            <w:webHidden/>
          </w:rPr>
          <w:tab/>
        </w:r>
        <w:r>
          <w:rPr>
            <w:noProof/>
            <w:webHidden/>
          </w:rPr>
          <w:fldChar w:fldCharType="begin"/>
        </w:r>
        <w:r>
          <w:rPr>
            <w:noProof/>
            <w:webHidden/>
          </w:rPr>
          <w:instrText xml:space="preserve"> PAGEREF _Toc512417544 \h </w:instrText>
        </w:r>
      </w:ins>
      <w:r>
        <w:rPr>
          <w:noProof/>
          <w:webHidden/>
        </w:rPr>
      </w:r>
      <w:r>
        <w:rPr>
          <w:noProof/>
          <w:webHidden/>
        </w:rPr>
        <w:fldChar w:fldCharType="separate"/>
      </w:r>
      <w:ins w:id="88" w:author="王凯" w:date="2018-04-25T11:02:00Z">
        <w:r>
          <w:rPr>
            <w:noProof/>
            <w:webHidden/>
          </w:rPr>
          <w:t>26</w:t>
        </w:r>
        <w:r>
          <w:rPr>
            <w:noProof/>
            <w:webHidden/>
          </w:rPr>
          <w:fldChar w:fldCharType="end"/>
        </w:r>
        <w:r w:rsidRPr="001B3F4D">
          <w:rPr>
            <w:rStyle w:val="af7"/>
            <w:noProof/>
          </w:rPr>
          <w:fldChar w:fldCharType="end"/>
        </w:r>
      </w:ins>
    </w:p>
    <w:p w14:paraId="55B13FAA" w14:textId="77777777" w:rsidR="000970F8" w:rsidRDefault="000970F8">
      <w:pPr>
        <w:pStyle w:val="21"/>
        <w:tabs>
          <w:tab w:val="right" w:leader="dot" w:pos="8302"/>
          <w:tab w:val="right" w:leader="dot" w:pos="8364"/>
        </w:tabs>
        <w:rPr>
          <w:ins w:id="89" w:author="王凯" w:date="2018-04-25T11:02:00Z"/>
          <w:rFonts w:asciiTheme="minorHAnsi" w:eastAsiaTheme="minorEastAsia" w:hAnsiTheme="minorHAnsi" w:cstheme="minorBidi"/>
          <w:smallCaps w:val="0"/>
          <w:noProof/>
          <w:sz w:val="21"/>
        </w:rPr>
        <w:pPrChange w:id="90" w:author="王凯" w:date="2018-04-25T11:02:00Z">
          <w:pPr>
            <w:pStyle w:val="21"/>
            <w:tabs>
              <w:tab w:val="right" w:leader="dot" w:pos="8302"/>
            </w:tabs>
          </w:pPr>
        </w:pPrChange>
      </w:pPr>
      <w:ins w:id="91" w:author="王凯" w:date="2018-04-25T11:02:00Z">
        <w:r w:rsidRPr="001B3F4D">
          <w:rPr>
            <w:rStyle w:val="af7"/>
            <w:noProof/>
          </w:rPr>
          <w:fldChar w:fldCharType="begin"/>
        </w:r>
        <w:r w:rsidRPr="001B3F4D">
          <w:rPr>
            <w:rStyle w:val="af7"/>
            <w:noProof/>
          </w:rPr>
          <w:instrText xml:space="preserve"> </w:instrText>
        </w:r>
        <w:r>
          <w:rPr>
            <w:noProof/>
          </w:rPr>
          <w:instrText>HYPERLINK \l "_Toc512417545"</w:instrText>
        </w:r>
        <w:r w:rsidRPr="001B3F4D">
          <w:rPr>
            <w:rStyle w:val="af7"/>
            <w:noProof/>
          </w:rPr>
          <w:instrText xml:space="preserve"> </w:instrText>
        </w:r>
        <w:r w:rsidRPr="001B3F4D">
          <w:rPr>
            <w:rStyle w:val="af7"/>
            <w:noProof/>
          </w:rPr>
          <w:fldChar w:fldCharType="separate"/>
        </w:r>
        <w:r w:rsidRPr="001B3F4D">
          <w:rPr>
            <w:rStyle w:val="af7"/>
            <w:noProof/>
          </w:rPr>
          <w:t xml:space="preserve">4.3 </w:t>
        </w:r>
        <w:r w:rsidRPr="001B3F4D">
          <w:rPr>
            <w:rStyle w:val="af7"/>
            <w:rFonts w:hint="eastAsia"/>
            <w:noProof/>
          </w:rPr>
          <w:t>副坝工程质量评价</w:t>
        </w:r>
        <w:r>
          <w:rPr>
            <w:noProof/>
            <w:webHidden/>
          </w:rPr>
          <w:tab/>
        </w:r>
        <w:r>
          <w:rPr>
            <w:noProof/>
            <w:webHidden/>
          </w:rPr>
          <w:fldChar w:fldCharType="begin"/>
        </w:r>
        <w:r>
          <w:rPr>
            <w:noProof/>
            <w:webHidden/>
          </w:rPr>
          <w:instrText xml:space="preserve"> PAGEREF _Toc512417545 \h </w:instrText>
        </w:r>
      </w:ins>
      <w:r>
        <w:rPr>
          <w:noProof/>
          <w:webHidden/>
        </w:rPr>
      </w:r>
      <w:r>
        <w:rPr>
          <w:noProof/>
          <w:webHidden/>
        </w:rPr>
        <w:fldChar w:fldCharType="separate"/>
      </w:r>
      <w:ins w:id="92" w:author="王凯" w:date="2018-04-25T11:02:00Z">
        <w:r>
          <w:rPr>
            <w:noProof/>
            <w:webHidden/>
          </w:rPr>
          <w:t>30</w:t>
        </w:r>
        <w:r>
          <w:rPr>
            <w:noProof/>
            <w:webHidden/>
          </w:rPr>
          <w:fldChar w:fldCharType="end"/>
        </w:r>
        <w:r w:rsidRPr="001B3F4D">
          <w:rPr>
            <w:rStyle w:val="af7"/>
            <w:noProof/>
          </w:rPr>
          <w:fldChar w:fldCharType="end"/>
        </w:r>
      </w:ins>
    </w:p>
    <w:p w14:paraId="0BE43999" w14:textId="77777777" w:rsidR="000970F8" w:rsidRDefault="000970F8">
      <w:pPr>
        <w:pStyle w:val="21"/>
        <w:tabs>
          <w:tab w:val="right" w:leader="dot" w:pos="8302"/>
          <w:tab w:val="right" w:leader="dot" w:pos="8364"/>
        </w:tabs>
        <w:rPr>
          <w:ins w:id="93" w:author="王凯" w:date="2018-04-25T11:02:00Z"/>
          <w:rFonts w:asciiTheme="minorHAnsi" w:eastAsiaTheme="minorEastAsia" w:hAnsiTheme="minorHAnsi" w:cstheme="minorBidi"/>
          <w:smallCaps w:val="0"/>
          <w:noProof/>
          <w:sz w:val="21"/>
        </w:rPr>
        <w:pPrChange w:id="94" w:author="王凯" w:date="2018-04-25T11:02:00Z">
          <w:pPr>
            <w:pStyle w:val="21"/>
            <w:tabs>
              <w:tab w:val="right" w:leader="dot" w:pos="8302"/>
            </w:tabs>
          </w:pPr>
        </w:pPrChange>
      </w:pPr>
      <w:ins w:id="95" w:author="王凯" w:date="2018-04-25T11:02:00Z">
        <w:r w:rsidRPr="001B3F4D">
          <w:rPr>
            <w:rStyle w:val="af7"/>
            <w:noProof/>
          </w:rPr>
          <w:fldChar w:fldCharType="begin"/>
        </w:r>
        <w:r w:rsidRPr="001B3F4D">
          <w:rPr>
            <w:rStyle w:val="af7"/>
            <w:noProof/>
          </w:rPr>
          <w:instrText xml:space="preserve"> </w:instrText>
        </w:r>
        <w:r>
          <w:rPr>
            <w:noProof/>
          </w:rPr>
          <w:instrText>HYPERLINK \l "_Toc512417546"</w:instrText>
        </w:r>
        <w:r w:rsidRPr="001B3F4D">
          <w:rPr>
            <w:rStyle w:val="af7"/>
            <w:noProof/>
          </w:rPr>
          <w:instrText xml:space="preserve"> </w:instrText>
        </w:r>
        <w:r w:rsidRPr="001B3F4D">
          <w:rPr>
            <w:rStyle w:val="af7"/>
            <w:noProof/>
          </w:rPr>
          <w:fldChar w:fldCharType="separate"/>
        </w:r>
        <w:r w:rsidRPr="001B3F4D">
          <w:rPr>
            <w:rStyle w:val="af7"/>
            <w:noProof/>
          </w:rPr>
          <w:t xml:space="preserve">4.4 </w:t>
        </w:r>
        <w:r w:rsidRPr="001B3F4D">
          <w:rPr>
            <w:rStyle w:val="af7"/>
            <w:rFonts w:hint="eastAsia"/>
            <w:noProof/>
          </w:rPr>
          <w:t>其他建筑物工程质量评价</w:t>
        </w:r>
        <w:r>
          <w:rPr>
            <w:noProof/>
            <w:webHidden/>
          </w:rPr>
          <w:tab/>
        </w:r>
        <w:r>
          <w:rPr>
            <w:noProof/>
            <w:webHidden/>
          </w:rPr>
          <w:fldChar w:fldCharType="begin"/>
        </w:r>
        <w:r>
          <w:rPr>
            <w:noProof/>
            <w:webHidden/>
          </w:rPr>
          <w:instrText xml:space="preserve"> PAGEREF _Toc512417546 \h </w:instrText>
        </w:r>
      </w:ins>
      <w:r>
        <w:rPr>
          <w:noProof/>
          <w:webHidden/>
        </w:rPr>
      </w:r>
      <w:r>
        <w:rPr>
          <w:noProof/>
          <w:webHidden/>
        </w:rPr>
        <w:fldChar w:fldCharType="separate"/>
      </w:r>
      <w:ins w:id="96" w:author="王凯" w:date="2018-04-25T11:02:00Z">
        <w:r>
          <w:rPr>
            <w:noProof/>
            <w:webHidden/>
          </w:rPr>
          <w:t>31</w:t>
        </w:r>
        <w:r>
          <w:rPr>
            <w:noProof/>
            <w:webHidden/>
          </w:rPr>
          <w:fldChar w:fldCharType="end"/>
        </w:r>
        <w:r w:rsidRPr="001B3F4D">
          <w:rPr>
            <w:rStyle w:val="af7"/>
            <w:noProof/>
          </w:rPr>
          <w:fldChar w:fldCharType="end"/>
        </w:r>
      </w:ins>
    </w:p>
    <w:p w14:paraId="4D825815" w14:textId="77777777" w:rsidR="000970F8" w:rsidRDefault="000970F8">
      <w:pPr>
        <w:pStyle w:val="21"/>
        <w:tabs>
          <w:tab w:val="right" w:leader="dot" w:pos="8302"/>
          <w:tab w:val="right" w:leader="dot" w:pos="8364"/>
        </w:tabs>
        <w:rPr>
          <w:ins w:id="97" w:author="王凯" w:date="2018-04-25T11:02:00Z"/>
          <w:rFonts w:asciiTheme="minorHAnsi" w:eastAsiaTheme="minorEastAsia" w:hAnsiTheme="minorHAnsi" w:cstheme="minorBidi"/>
          <w:smallCaps w:val="0"/>
          <w:noProof/>
          <w:sz w:val="21"/>
        </w:rPr>
        <w:pPrChange w:id="98" w:author="王凯" w:date="2018-04-25T11:02:00Z">
          <w:pPr>
            <w:pStyle w:val="21"/>
            <w:tabs>
              <w:tab w:val="right" w:leader="dot" w:pos="8302"/>
            </w:tabs>
          </w:pPr>
        </w:pPrChange>
      </w:pPr>
      <w:ins w:id="99" w:author="王凯" w:date="2018-04-25T11:02:00Z">
        <w:r w:rsidRPr="001B3F4D">
          <w:rPr>
            <w:rStyle w:val="af7"/>
            <w:noProof/>
          </w:rPr>
          <w:fldChar w:fldCharType="begin"/>
        </w:r>
        <w:r w:rsidRPr="001B3F4D">
          <w:rPr>
            <w:rStyle w:val="af7"/>
            <w:noProof/>
          </w:rPr>
          <w:instrText xml:space="preserve"> </w:instrText>
        </w:r>
        <w:r>
          <w:rPr>
            <w:noProof/>
          </w:rPr>
          <w:instrText>HYPERLINK \l "_Toc512417547"</w:instrText>
        </w:r>
        <w:r w:rsidRPr="001B3F4D">
          <w:rPr>
            <w:rStyle w:val="af7"/>
            <w:noProof/>
          </w:rPr>
          <w:instrText xml:space="preserve"> </w:instrText>
        </w:r>
        <w:r w:rsidRPr="001B3F4D">
          <w:rPr>
            <w:rStyle w:val="af7"/>
            <w:noProof/>
          </w:rPr>
          <w:fldChar w:fldCharType="separate"/>
        </w:r>
        <w:r w:rsidRPr="001B3F4D">
          <w:rPr>
            <w:rStyle w:val="af7"/>
            <w:noProof/>
          </w:rPr>
          <w:t xml:space="preserve">4.5 </w:t>
        </w:r>
        <w:r w:rsidRPr="001B3F4D">
          <w:rPr>
            <w:rStyle w:val="af7"/>
            <w:rFonts w:hint="eastAsia"/>
            <w:noProof/>
          </w:rPr>
          <w:t>结论</w:t>
        </w:r>
        <w:r>
          <w:rPr>
            <w:noProof/>
            <w:webHidden/>
          </w:rPr>
          <w:tab/>
        </w:r>
        <w:r>
          <w:rPr>
            <w:noProof/>
            <w:webHidden/>
          </w:rPr>
          <w:fldChar w:fldCharType="begin"/>
        </w:r>
        <w:r>
          <w:rPr>
            <w:noProof/>
            <w:webHidden/>
          </w:rPr>
          <w:instrText xml:space="preserve"> PAGEREF _Toc512417547 \h </w:instrText>
        </w:r>
      </w:ins>
      <w:r>
        <w:rPr>
          <w:noProof/>
          <w:webHidden/>
        </w:rPr>
      </w:r>
      <w:r>
        <w:rPr>
          <w:noProof/>
          <w:webHidden/>
        </w:rPr>
        <w:fldChar w:fldCharType="separate"/>
      </w:r>
      <w:ins w:id="100" w:author="王凯" w:date="2018-04-25T11:02:00Z">
        <w:r>
          <w:rPr>
            <w:noProof/>
            <w:webHidden/>
          </w:rPr>
          <w:t>33</w:t>
        </w:r>
        <w:r>
          <w:rPr>
            <w:noProof/>
            <w:webHidden/>
          </w:rPr>
          <w:fldChar w:fldCharType="end"/>
        </w:r>
        <w:r w:rsidRPr="001B3F4D">
          <w:rPr>
            <w:rStyle w:val="af7"/>
            <w:noProof/>
          </w:rPr>
          <w:fldChar w:fldCharType="end"/>
        </w:r>
      </w:ins>
    </w:p>
    <w:p w14:paraId="1C79EBA2" w14:textId="77777777" w:rsidR="000970F8" w:rsidRDefault="000970F8">
      <w:pPr>
        <w:pStyle w:val="10"/>
        <w:tabs>
          <w:tab w:val="right" w:leader="dot" w:pos="8302"/>
          <w:tab w:val="right" w:leader="dot" w:pos="8364"/>
        </w:tabs>
        <w:rPr>
          <w:ins w:id="101" w:author="王凯" w:date="2018-04-25T11:02:00Z"/>
          <w:rFonts w:asciiTheme="minorHAnsi" w:eastAsiaTheme="minorEastAsia" w:hAnsiTheme="minorHAnsi" w:cstheme="minorBidi"/>
          <w:smallCaps w:val="0"/>
          <w:noProof/>
          <w:sz w:val="21"/>
        </w:rPr>
        <w:pPrChange w:id="102" w:author="王凯" w:date="2018-04-25T11:02:00Z">
          <w:pPr>
            <w:pStyle w:val="10"/>
            <w:tabs>
              <w:tab w:val="right" w:leader="dot" w:pos="8302"/>
            </w:tabs>
          </w:pPr>
        </w:pPrChange>
      </w:pPr>
      <w:ins w:id="103" w:author="王凯" w:date="2018-04-25T11:02:00Z">
        <w:r w:rsidRPr="001B3F4D">
          <w:rPr>
            <w:rStyle w:val="af7"/>
            <w:noProof/>
          </w:rPr>
          <w:fldChar w:fldCharType="begin"/>
        </w:r>
        <w:r w:rsidRPr="001B3F4D">
          <w:rPr>
            <w:rStyle w:val="af7"/>
            <w:noProof/>
          </w:rPr>
          <w:instrText xml:space="preserve"> </w:instrText>
        </w:r>
        <w:r>
          <w:rPr>
            <w:noProof/>
          </w:rPr>
          <w:instrText>HYPERLINK \l "_Toc512417548"</w:instrText>
        </w:r>
        <w:r w:rsidRPr="001B3F4D">
          <w:rPr>
            <w:rStyle w:val="af7"/>
            <w:noProof/>
          </w:rPr>
          <w:instrText xml:space="preserve"> </w:instrText>
        </w:r>
        <w:r w:rsidRPr="001B3F4D">
          <w:rPr>
            <w:rStyle w:val="af7"/>
            <w:noProof/>
          </w:rPr>
          <w:fldChar w:fldCharType="separate"/>
        </w:r>
        <w:r w:rsidRPr="001B3F4D">
          <w:rPr>
            <w:rStyle w:val="af7"/>
            <w:noProof/>
          </w:rPr>
          <w:t xml:space="preserve">5 </w:t>
        </w:r>
        <w:r w:rsidRPr="001B3F4D">
          <w:rPr>
            <w:rStyle w:val="af7"/>
            <w:rFonts w:hint="eastAsia"/>
            <w:noProof/>
          </w:rPr>
          <w:t>运行管理评价</w:t>
        </w:r>
        <w:r>
          <w:rPr>
            <w:noProof/>
            <w:webHidden/>
          </w:rPr>
          <w:tab/>
        </w:r>
        <w:r>
          <w:rPr>
            <w:noProof/>
            <w:webHidden/>
          </w:rPr>
          <w:fldChar w:fldCharType="begin"/>
        </w:r>
        <w:r>
          <w:rPr>
            <w:noProof/>
            <w:webHidden/>
          </w:rPr>
          <w:instrText xml:space="preserve"> PAGEREF _Toc512417548 \h </w:instrText>
        </w:r>
      </w:ins>
      <w:r>
        <w:rPr>
          <w:noProof/>
          <w:webHidden/>
        </w:rPr>
      </w:r>
      <w:r>
        <w:rPr>
          <w:noProof/>
          <w:webHidden/>
        </w:rPr>
        <w:fldChar w:fldCharType="separate"/>
      </w:r>
      <w:ins w:id="104" w:author="王凯" w:date="2018-04-25T11:02:00Z">
        <w:r>
          <w:rPr>
            <w:noProof/>
            <w:webHidden/>
          </w:rPr>
          <w:t>35</w:t>
        </w:r>
        <w:r>
          <w:rPr>
            <w:noProof/>
            <w:webHidden/>
          </w:rPr>
          <w:fldChar w:fldCharType="end"/>
        </w:r>
        <w:r w:rsidRPr="001B3F4D">
          <w:rPr>
            <w:rStyle w:val="af7"/>
            <w:noProof/>
          </w:rPr>
          <w:fldChar w:fldCharType="end"/>
        </w:r>
      </w:ins>
    </w:p>
    <w:p w14:paraId="0C515CB4" w14:textId="77777777" w:rsidR="000970F8" w:rsidRDefault="000970F8">
      <w:pPr>
        <w:pStyle w:val="21"/>
        <w:tabs>
          <w:tab w:val="right" w:leader="dot" w:pos="8302"/>
          <w:tab w:val="right" w:leader="dot" w:pos="8364"/>
        </w:tabs>
        <w:rPr>
          <w:ins w:id="105" w:author="王凯" w:date="2018-04-25T11:02:00Z"/>
          <w:rFonts w:asciiTheme="minorHAnsi" w:eastAsiaTheme="minorEastAsia" w:hAnsiTheme="minorHAnsi" w:cstheme="minorBidi"/>
          <w:smallCaps w:val="0"/>
          <w:noProof/>
          <w:sz w:val="21"/>
        </w:rPr>
        <w:pPrChange w:id="106" w:author="王凯" w:date="2018-04-25T11:02:00Z">
          <w:pPr>
            <w:pStyle w:val="21"/>
            <w:tabs>
              <w:tab w:val="right" w:leader="dot" w:pos="8302"/>
            </w:tabs>
          </w:pPr>
        </w:pPrChange>
      </w:pPr>
      <w:ins w:id="107" w:author="王凯" w:date="2018-04-25T11:02:00Z">
        <w:r w:rsidRPr="001B3F4D">
          <w:rPr>
            <w:rStyle w:val="af7"/>
            <w:noProof/>
          </w:rPr>
          <w:fldChar w:fldCharType="begin"/>
        </w:r>
        <w:r w:rsidRPr="001B3F4D">
          <w:rPr>
            <w:rStyle w:val="af7"/>
            <w:noProof/>
          </w:rPr>
          <w:instrText xml:space="preserve"> </w:instrText>
        </w:r>
        <w:r>
          <w:rPr>
            <w:noProof/>
          </w:rPr>
          <w:instrText>HYPERLINK \l "_Toc512417549"</w:instrText>
        </w:r>
        <w:r w:rsidRPr="001B3F4D">
          <w:rPr>
            <w:rStyle w:val="af7"/>
            <w:noProof/>
          </w:rPr>
          <w:instrText xml:space="preserve"> </w:instrText>
        </w:r>
        <w:r w:rsidRPr="001B3F4D">
          <w:rPr>
            <w:rStyle w:val="af7"/>
            <w:noProof/>
          </w:rPr>
          <w:fldChar w:fldCharType="separate"/>
        </w:r>
        <w:r w:rsidRPr="001B3F4D">
          <w:rPr>
            <w:rStyle w:val="af7"/>
            <w:noProof/>
          </w:rPr>
          <w:t xml:space="preserve">5.1 </w:t>
        </w:r>
        <w:r w:rsidRPr="001B3F4D">
          <w:rPr>
            <w:rStyle w:val="af7"/>
            <w:rFonts w:hint="eastAsia"/>
            <w:noProof/>
          </w:rPr>
          <w:t>运行管理能力评价</w:t>
        </w:r>
        <w:r>
          <w:rPr>
            <w:noProof/>
            <w:webHidden/>
          </w:rPr>
          <w:tab/>
        </w:r>
        <w:r>
          <w:rPr>
            <w:noProof/>
            <w:webHidden/>
          </w:rPr>
          <w:fldChar w:fldCharType="begin"/>
        </w:r>
        <w:r>
          <w:rPr>
            <w:noProof/>
            <w:webHidden/>
          </w:rPr>
          <w:instrText xml:space="preserve"> PAGEREF _Toc512417549 \h </w:instrText>
        </w:r>
      </w:ins>
      <w:r>
        <w:rPr>
          <w:noProof/>
          <w:webHidden/>
        </w:rPr>
      </w:r>
      <w:r>
        <w:rPr>
          <w:noProof/>
          <w:webHidden/>
        </w:rPr>
        <w:fldChar w:fldCharType="separate"/>
      </w:r>
      <w:ins w:id="108" w:author="王凯" w:date="2018-04-25T11:02:00Z">
        <w:r>
          <w:rPr>
            <w:noProof/>
            <w:webHidden/>
          </w:rPr>
          <w:t>35</w:t>
        </w:r>
        <w:r>
          <w:rPr>
            <w:noProof/>
            <w:webHidden/>
          </w:rPr>
          <w:fldChar w:fldCharType="end"/>
        </w:r>
        <w:r w:rsidRPr="001B3F4D">
          <w:rPr>
            <w:rStyle w:val="af7"/>
            <w:noProof/>
          </w:rPr>
          <w:fldChar w:fldCharType="end"/>
        </w:r>
      </w:ins>
    </w:p>
    <w:p w14:paraId="285E175F" w14:textId="77777777" w:rsidR="000970F8" w:rsidRDefault="000970F8">
      <w:pPr>
        <w:pStyle w:val="21"/>
        <w:tabs>
          <w:tab w:val="right" w:leader="dot" w:pos="8302"/>
          <w:tab w:val="right" w:leader="dot" w:pos="8364"/>
        </w:tabs>
        <w:rPr>
          <w:ins w:id="109" w:author="王凯" w:date="2018-04-25T11:02:00Z"/>
          <w:rFonts w:asciiTheme="minorHAnsi" w:eastAsiaTheme="minorEastAsia" w:hAnsiTheme="minorHAnsi" w:cstheme="minorBidi"/>
          <w:smallCaps w:val="0"/>
          <w:noProof/>
          <w:sz w:val="21"/>
        </w:rPr>
        <w:pPrChange w:id="110" w:author="王凯" w:date="2018-04-25T11:02:00Z">
          <w:pPr>
            <w:pStyle w:val="21"/>
            <w:tabs>
              <w:tab w:val="right" w:leader="dot" w:pos="8302"/>
            </w:tabs>
          </w:pPr>
        </w:pPrChange>
      </w:pPr>
      <w:ins w:id="111" w:author="王凯" w:date="2018-04-25T11:02:00Z">
        <w:r w:rsidRPr="001B3F4D">
          <w:rPr>
            <w:rStyle w:val="af7"/>
            <w:noProof/>
          </w:rPr>
          <w:fldChar w:fldCharType="begin"/>
        </w:r>
        <w:r w:rsidRPr="001B3F4D">
          <w:rPr>
            <w:rStyle w:val="af7"/>
            <w:noProof/>
          </w:rPr>
          <w:instrText xml:space="preserve"> </w:instrText>
        </w:r>
        <w:r>
          <w:rPr>
            <w:noProof/>
          </w:rPr>
          <w:instrText>HYPERLINK \l "_Toc512417550"</w:instrText>
        </w:r>
        <w:r w:rsidRPr="001B3F4D">
          <w:rPr>
            <w:rStyle w:val="af7"/>
            <w:noProof/>
          </w:rPr>
          <w:instrText xml:space="preserve"> </w:instrText>
        </w:r>
        <w:r w:rsidRPr="001B3F4D">
          <w:rPr>
            <w:rStyle w:val="af7"/>
            <w:noProof/>
          </w:rPr>
          <w:fldChar w:fldCharType="separate"/>
        </w:r>
        <w:r w:rsidRPr="001B3F4D">
          <w:rPr>
            <w:rStyle w:val="af7"/>
            <w:noProof/>
          </w:rPr>
          <w:t xml:space="preserve">5.2 </w:t>
        </w:r>
        <w:r w:rsidRPr="001B3F4D">
          <w:rPr>
            <w:rStyle w:val="af7"/>
            <w:rFonts w:hint="eastAsia"/>
            <w:noProof/>
          </w:rPr>
          <w:t>调度运行评价</w:t>
        </w:r>
        <w:r>
          <w:rPr>
            <w:noProof/>
            <w:webHidden/>
          </w:rPr>
          <w:tab/>
        </w:r>
        <w:r>
          <w:rPr>
            <w:noProof/>
            <w:webHidden/>
          </w:rPr>
          <w:fldChar w:fldCharType="begin"/>
        </w:r>
        <w:r>
          <w:rPr>
            <w:noProof/>
            <w:webHidden/>
          </w:rPr>
          <w:instrText xml:space="preserve"> PAGEREF _Toc512417550 \h </w:instrText>
        </w:r>
      </w:ins>
      <w:r>
        <w:rPr>
          <w:noProof/>
          <w:webHidden/>
        </w:rPr>
      </w:r>
      <w:r>
        <w:rPr>
          <w:noProof/>
          <w:webHidden/>
        </w:rPr>
        <w:fldChar w:fldCharType="separate"/>
      </w:r>
      <w:ins w:id="112" w:author="王凯" w:date="2018-04-25T11:02:00Z">
        <w:r>
          <w:rPr>
            <w:noProof/>
            <w:webHidden/>
          </w:rPr>
          <w:t>36</w:t>
        </w:r>
        <w:r>
          <w:rPr>
            <w:noProof/>
            <w:webHidden/>
          </w:rPr>
          <w:fldChar w:fldCharType="end"/>
        </w:r>
        <w:r w:rsidRPr="001B3F4D">
          <w:rPr>
            <w:rStyle w:val="af7"/>
            <w:noProof/>
          </w:rPr>
          <w:fldChar w:fldCharType="end"/>
        </w:r>
      </w:ins>
    </w:p>
    <w:p w14:paraId="3CB350E8" w14:textId="77777777" w:rsidR="000970F8" w:rsidRDefault="000970F8">
      <w:pPr>
        <w:pStyle w:val="21"/>
        <w:tabs>
          <w:tab w:val="right" w:leader="dot" w:pos="8302"/>
          <w:tab w:val="right" w:leader="dot" w:pos="8364"/>
        </w:tabs>
        <w:rPr>
          <w:ins w:id="113" w:author="王凯" w:date="2018-04-25T11:02:00Z"/>
          <w:rFonts w:asciiTheme="minorHAnsi" w:eastAsiaTheme="minorEastAsia" w:hAnsiTheme="minorHAnsi" w:cstheme="minorBidi"/>
          <w:smallCaps w:val="0"/>
          <w:noProof/>
          <w:sz w:val="21"/>
        </w:rPr>
        <w:pPrChange w:id="114" w:author="王凯" w:date="2018-04-25T11:02:00Z">
          <w:pPr>
            <w:pStyle w:val="21"/>
            <w:tabs>
              <w:tab w:val="right" w:leader="dot" w:pos="8302"/>
            </w:tabs>
          </w:pPr>
        </w:pPrChange>
      </w:pPr>
      <w:ins w:id="115" w:author="王凯" w:date="2018-04-25T11:02:00Z">
        <w:r w:rsidRPr="001B3F4D">
          <w:rPr>
            <w:rStyle w:val="af7"/>
            <w:noProof/>
          </w:rPr>
          <w:lastRenderedPageBreak/>
          <w:fldChar w:fldCharType="begin"/>
        </w:r>
        <w:r w:rsidRPr="001B3F4D">
          <w:rPr>
            <w:rStyle w:val="af7"/>
            <w:noProof/>
          </w:rPr>
          <w:instrText xml:space="preserve"> </w:instrText>
        </w:r>
        <w:r>
          <w:rPr>
            <w:noProof/>
          </w:rPr>
          <w:instrText>HYPERLINK \l "_Toc512417551"</w:instrText>
        </w:r>
        <w:r w:rsidRPr="001B3F4D">
          <w:rPr>
            <w:rStyle w:val="af7"/>
            <w:noProof/>
          </w:rPr>
          <w:instrText xml:space="preserve"> </w:instrText>
        </w:r>
        <w:r w:rsidRPr="001B3F4D">
          <w:rPr>
            <w:rStyle w:val="af7"/>
            <w:noProof/>
          </w:rPr>
          <w:fldChar w:fldCharType="separate"/>
        </w:r>
        <w:r w:rsidRPr="001B3F4D">
          <w:rPr>
            <w:rStyle w:val="af7"/>
            <w:noProof/>
          </w:rPr>
          <w:t xml:space="preserve">5.3 </w:t>
        </w:r>
        <w:r w:rsidRPr="001B3F4D">
          <w:rPr>
            <w:rStyle w:val="af7"/>
            <w:rFonts w:hint="eastAsia"/>
            <w:noProof/>
          </w:rPr>
          <w:t>工程养护修理评价</w:t>
        </w:r>
        <w:r>
          <w:rPr>
            <w:noProof/>
            <w:webHidden/>
          </w:rPr>
          <w:tab/>
        </w:r>
        <w:r>
          <w:rPr>
            <w:noProof/>
            <w:webHidden/>
          </w:rPr>
          <w:fldChar w:fldCharType="begin"/>
        </w:r>
        <w:r>
          <w:rPr>
            <w:noProof/>
            <w:webHidden/>
          </w:rPr>
          <w:instrText xml:space="preserve"> PAGEREF _Toc512417551 \h </w:instrText>
        </w:r>
      </w:ins>
      <w:r>
        <w:rPr>
          <w:noProof/>
          <w:webHidden/>
        </w:rPr>
      </w:r>
      <w:r>
        <w:rPr>
          <w:noProof/>
          <w:webHidden/>
        </w:rPr>
        <w:fldChar w:fldCharType="separate"/>
      </w:r>
      <w:ins w:id="116" w:author="王凯" w:date="2018-04-25T11:02:00Z">
        <w:r>
          <w:rPr>
            <w:noProof/>
            <w:webHidden/>
          </w:rPr>
          <w:t>40</w:t>
        </w:r>
        <w:r>
          <w:rPr>
            <w:noProof/>
            <w:webHidden/>
          </w:rPr>
          <w:fldChar w:fldCharType="end"/>
        </w:r>
        <w:r w:rsidRPr="001B3F4D">
          <w:rPr>
            <w:rStyle w:val="af7"/>
            <w:noProof/>
          </w:rPr>
          <w:fldChar w:fldCharType="end"/>
        </w:r>
      </w:ins>
    </w:p>
    <w:p w14:paraId="4633B35D" w14:textId="77777777" w:rsidR="000970F8" w:rsidRDefault="000970F8">
      <w:pPr>
        <w:pStyle w:val="21"/>
        <w:tabs>
          <w:tab w:val="right" w:leader="dot" w:pos="8302"/>
          <w:tab w:val="right" w:leader="dot" w:pos="8364"/>
        </w:tabs>
        <w:rPr>
          <w:ins w:id="117" w:author="王凯" w:date="2018-04-25T11:02:00Z"/>
          <w:rFonts w:asciiTheme="minorHAnsi" w:eastAsiaTheme="minorEastAsia" w:hAnsiTheme="minorHAnsi" w:cstheme="minorBidi"/>
          <w:smallCaps w:val="0"/>
          <w:noProof/>
          <w:sz w:val="21"/>
        </w:rPr>
        <w:pPrChange w:id="118" w:author="王凯" w:date="2018-04-25T11:02:00Z">
          <w:pPr>
            <w:pStyle w:val="21"/>
            <w:tabs>
              <w:tab w:val="right" w:leader="dot" w:pos="8302"/>
            </w:tabs>
          </w:pPr>
        </w:pPrChange>
      </w:pPr>
      <w:ins w:id="119" w:author="王凯" w:date="2018-04-25T11:02:00Z">
        <w:r w:rsidRPr="001B3F4D">
          <w:rPr>
            <w:rStyle w:val="af7"/>
            <w:noProof/>
          </w:rPr>
          <w:fldChar w:fldCharType="begin"/>
        </w:r>
        <w:r w:rsidRPr="001B3F4D">
          <w:rPr>
            <w:rStyle w:val="af7"/>
            <w:noProof/>
          </w:rPr>
          <w:instrText xml:space="preserve"> </w:instrText>
        </w:r>
        <w:r>
          <w:rPr>
            <w:noProof/>
          </w:rPr>
          <w:instrText>HYPERLINK \l "_Toc512417552"</w:instrText>
        </w:r>
        <w:r w:rsidRPr="001B3F4D">
          <w:rPr>
            <w:rStyle w:val="af7"/>
            <w:noProof/>
          </w:rPr>
          <w:instrText xml:space="preserve"> </w:instrText>
        </w:r>
        <w:r w:rsidRPr="001B3F4D">
          <w:rPr>
            <w:rStyle w:val="af7"/>
            <w:noProof/>
          </w:rPr>
          <w:fldChar w:fldCharType="separate"/>
        </w:r>
        <w:r w:rsidRPr="001B3F4D">
          <w:rPr>
            <w:rStyle w:val="af7"/>
            <w:noProof/>
          </w:rPr>
          <w:t xml:space="preserve">5.4 </w:t>
        </w:r>
        <w:r w:rsidRPr="001B3F4D">
          <w:rPr>
            <w:rStyle w:val="af7"/>
            <w:rFonts w:hint="eastAsia"/>
            <w:noProof/>
          </w:rPr>
          <w:t>结论</w:t>
        </w:r>
        <w:r>
          <w:rPr>
            <w:noProof/>
            <w:webHidden/>
          </w:rPr>
          <w:tab/>
        </w:r>
        <w:r>
          <w:rPr>
            <w:noProof/>
            <w:webHidden/>
          </w:rPr>
          <w:fldChar w:fldCharType="begin"/>
        </w:r>
        <w:r>
          <w:rPr>
            <w:noProof/>
            <w:webHidden/>
          </w:rPr>
          <w:instrText xml:space="preserve"> PAGEREF _Toc512417552 \h </w:instrText>
        </w:r>
      </w:ins>
      <w:r>
        <w:rPr>
          <w:noProof/>
          <w:webHidden/>
        </w:rPr>
      </w:r>
      <w:r>
        <w:rPr>
          <w:noProof/>
          <w:webHidden/>
        </w:rPr>
        <w:fldChar w:fldCharType="separate"/>
      </w:r>
      <w:ins w:id="120" w:author="王凯" w:date="2018-04-25T11:02:00Z">
        <w:r>
          <w:rPr>
            <w:noProof/>
            <w:webHidden/>
          </w:rPr>
          <w:t>40</w:t>
        </w:r>
        <w:r>
          <w:rPr>
            <w:noProof/>
            <w:webHidden/>
          </w:rPr>
          <w:fldChar w:fldCharType="end"/>
        </w:r>
        <w:r w:rsidRPr="001B3F4D">
          <w:rPr>
            <w:rStyle w:val="af7"/>
            <w:noProof/>
          </w:rPr>
          <w:fldChar w:fldCharType="end"/>
        </w:r>
      </w:ins>
    </w:p>
    <w:p w14:paraId="4874E3E1" w14:textId="77777777" w:rsidR="000970F8" w:rsidRDefault="000970F8">
      <w:pPr>
        <w:pStyle w:val="10"/>
        <w:tabs>
          <w:tab w:val="right" w:leader="dot" w:pos="8302"/>
          <w:tab w:val="right" w:leader="dot" w:pos="8364"/>
        </w:tabs>
        <w:rPr>
          <w:ins w:id="121" w:author="王凯" w:date="2018-04-25T11:02:00Z"/>
          <w:rFonts w:asciiTheme="minorHAnsi" w:eastAsiaTheme="minorEastAsia" w:hAnsiTheme="minorHAnsi" w:cstheme="minorBidi"/>
          <w:smallCaps w:val="0"/>
          <w:noProof/>
          <w:sz w:val="21"/>
        </w:rPr>
        <w:pPrChange w:id="122" w:author="王凯" w:date="2018-04-25T11:02:00Z">
          <w:pPr>
            <w:pStyle w:val="10"/>
            <w:tabs>
              <w:tab w:val="right" w:leader="dot" w:pos="8302"/>
            </w:tabs>
          </w:pPr>
        </w:pPrChange>
      </w:pPr>
      <w:ins w:id="123" w:author="王凯" w:date="2018-04-25T11:02:00Z">
        <w:r w:rsidRPr="001B3F4D">
          <w:rPr>
            <w:rStyle w:val="af7"/>
            <w:noProof/>
          </w:rPr>
          <w:fldChar w:fldCharType="begin"/>
        </w:r>
        <w:r w:rsidRPr="001B3F4D">
          <w:rPr>
            <w:rStyle w:val="af7"/>
            <w:noProof/>
          </w:rPr>
          <w:instrText xml:space="preserve"> </w:instrText>
        </w:r>
        <w:r>
          <w:rPr>
            <w:noProof/>
          </w:rPr>
          <w:instrText>HYPERLINK \l "_Toc512417553"</w:instrText>
        </w:r>
        <w:r w:rsidRPr="001B3F4D">
          <w:rPr>
            <w:rStyle w:val="af7"/>
            <w:noProof/>
          </w:rPr>
          <w:instrText xml:space="preserve"> </w:instrText>
        </w:r>
        <w:r w:rsidRPr="001B3F4D">
          <w:rPr>
            <w:rStyle w:val="af7"/>
            <w:noProof/>
          </w:rPr>
          <w:fldChar w:fldCharType="separate"/>
        </w:r>
        <w:r w:rsidRPr="001B3F4D">
          <w:rPr>
            <w:rStyle w:val="af7"/>
            <w:noProof/>
          </w:rPr>
          <w:t xml:space="preserve">6 </w:t>
        </w:r>
        <w:r w:rsidRPr="001B3F4D">
          <w:rPr>
            <w:rStyle w:val="af7"/>
            <w:rFonts w:hint="eastAsia"/>
            <w:noProof/>
          </w:rPr>
          <w:t>防洪能力复核</w:t>
        </w:r>
        <w:r>
          <w:rPr>
            <w:noProof/>
            <w:webHidden/>
          </w:rPr>
          <w:tab/>
        </w:r>
        <w:r>
          <w:rPr>
            <w:noProof/>
            <w:webHidden/>
          </w:rPr>
          <w:fldChar w:fldCharType="begin"/>
        </w:r>
        <w:r>
          <w:rPr>
            <w:noProof/>
            <w:webHidden/>
          </w:rPr>
          <w:instrText xml:space="preserve"> PAGEREF _Toc512417553 \h </w:instrText>
        </w:r>
      </w:ins>
      <w:r>
        <w:rPr>
          <w:noProof/>
          <w:webHidden/>
        </w:rPr>
      </w:r>
      <w:r>
        <w:rPr>
          <w:noProof/>
          <w:webHidden/>
        </w:rPr>
        <w:fldChar w:fldCharType="separate"/>
      </w:r>
      <w:ins w:id="124" w:author="王凯" w:date="2018-04-25T11:02:00Z">
        <w:r>
          <w:rPr>
            <w:noProof/>
            <w:webHidden/>
          </w:rPr>
          <w:t>42</w:t>
        </w:r>
        <w:r>
          <w:rPr>
            <w:noProof/>
            <w:webHidden/>
          </w:rPr>
          <w:fldChar w:fldCharType="end"/>
        </w:r>
        <w:r w:rsidRPr="001B3F4D">
          <w:rPr>
            <w:rStyle w:val="af7"/>
            <w:noProof/>
          </w:rPr>
          <w:fldChar w:fldCharType="end"/>
        </w:r>
      </w:ins>
    </w:p>
    <w:p w14:paraId="47571A8F" w14:textId="77777777" w:rsidR="000970F8" w:rsidRDefault="000970F8">
      <w:pPr>
        <w:pStyle w:val="21"/>
        <w:tabs>
          <w:tab w:val="right" w:leader="dot" w:pos="8302"/>
          <w:tab w:val="right" w:leader="dot" w:pos="8364"/>
        </w:tabs>
        <w:rPr>
          <w:ins w:id="125" w:author="王凯" w:date="2018-04-25T11:02:00Z"/>
          <w:rFonts w:asciiTheme="minorHAnsi" w:eastAsiaTheme="minorEastAsia" w:hAnsiTheme="minorHAnsi" w:cstheme="minorBidi"/>
          <w:smallCaps w:val="0"/>
          <w:noProof/>
          <w:sz w:val="21"/>
        </w:rPr>
        <w:pPrChange w:id="126" w:author="王凯" w:date="2018-04-25T11:02:00Z">
          <w:pPr>
            <w:pStyle w:val="21"/>
            <w:tabs>
              <w:tab w:val="right" w:leader="dot" w:pos="8302"/>
            </w:tabs>
          </w:pPr>
        </w:pPrChange>
      </w:pPr>
      <w:ins w:id="127" w:author="王凯" w:date="2018-04-25T11:02:00Z">
        <w:r w:rsidRPr="001B3F4D">
          <w:rPr>
            <w:rStyle w:val="af7"/>
            <w:noProof/>
          </w:rPr>
          <w:fldChar w:fldCharType="begin"/>
        </w:r>
        <w:r w:rsidRPr="001B3F4D">
          <w:rPr>
            <w:rStyle w:val="af7"/>
            <w:noProof/>
          </w:rPr>
          <w:instrText xml:space="preserve"> </w:instrText>
        </w:r>
        <w:r>
          <w:rPr>
            <w:noProof/>
          </w:rPr>
          <w:instrText>HYPERLINK \l "_Toc512417554"</w:instrText>
        </w:r>
        <w:r w:rsidRPr="001B3F4D">
          <w:rPr>
            <w:rStyle w:val="af7"/>
            <w:noProof/>
          </w:rPr>
          <w:instrText xml:space="preserve"> </w:instrText>
        </w:r>
        <w:r w:rsidRPr="001B3F4D">
          <w:rPr>
            <w:rStyle w:val="af7"/>
            <w:noProof/>
          </w:rPr>
          <w:fldChar w:fldCharType="separate"/>
        </w:r>
        <w:r w:rsidRPr="001B3F4D">
          <w:rPr>
            <w:rStyle w:val="af7"/>
            <w:noProof/>
          </w:rPr>
          <w:t xml:space="preserve">6.1 </w:t>
        </w:r>
        <w:r w:rsidRPr="001B3F4D">
          <w:rPr>
            <w:rStyle w:val="af7"/>
            <w:rFonts w:hint="eastAsia"/>
            <w:noProof/>
          </w:rPr>
          <w:t>防洪标准</w:t>
        </w:r>
        <w:r>
          <w:rPr>
            <w:noProof/>
            <w:webHidden/>
          </w:rPr>
          <w:tab/>
        </w:r>
        <w:r>
          <w:rPr>
            <w:noProof/>
            <w:webHidden/>
          </w:rPr>
          <w:fldChar w:fldCharType="begin"/>
        </w:r>
        <w:r>
          <w:rPr>
            <w:noProof/>
            <w:webHidden/>
          </w:rPr>
          <w:instrText xml:space="preserve"> PAGEREF _Toc512417554 \h </w:instrText>
        </w:r>
      </w:ins>
      <w:r>
        <w:rPr>
          <w:noProof/>
          <w:webHidden/>
        </w:rPr>
      </w:r>
      <w:r>
        <w:rPr>
          <w:noProof/>
          <w:webHidden/>
        </w:rPr>
        <w:fldChar w:fldCharType="separate"/>
      </w:r>
      <w:ins w:id="128" w:author="王凯" w:date="2018-04-25T11:02:00Z">
        <w:r>
          <w:rPr>
            <w:noProof/>
            <w:webHidden/>
          </w:rPr>
          <w:t>42</w:t>
        </w:r>
        <w:r>
          <w:rPr>
            <w:noProof/>
            <w:webHidden/>
          </w:rPr>
          <w:fldChar w:fldCharType="end"/>
        </w:r>
        <w:r w:rsidRPr="001B3F4D">
          <w:rPr>
            <w:rStyle w:val="af7"/>
            <w:noProof/>
          </w:rPr>
          <w:fldChar w:fldCharType="end"/>
        </w:r>
      </w:ins>
    </w:p>
    <w:p w14:paraId="73A2C865" w14:textId="77777777" w:rsidR="000970F8" w:rsidRDefault="000970F8">
      <w:pPr>
        <w:pStyle w:val="21"/>
        <w:tabs>
          <w:tab w:val="right" w:leader="dot" w:pos="8302"/>
          <w:tab w:val="right" w:leader="dot" w:pos="8364"/>
        </w:tabs>
        <w:rPr>
          <w:ins w:id="129" w:author="王凯" w:date="2018-04-25T11:02:00Z"/>
          <w:rFonts w:asciiTheme="minorHAnsi" w:eastAsiaTheme="minorEastAsia" w:hAnsiTheme="minorHAnsi" w:cstheme="minorBidi"/>
          <w:smallCaps w:val="0"/>
          <w:noProof/>
          <w:sz w:val="21"/>
        </w:rPr>
        <w:pPrChange w:id="130" w:author="王凯" w:date="2018-04-25T11:02:00Z">
          <w:pPr>
            <w:pStyle w:val="21"/>
            <w:tabs>
              <w:tab w:val="right" w:leader="dot" w:pos="8302"/>
            </w:tabs>
          </w:pPr>
        </w:pPrChange>
      </w:pPr>
      <w:ins w:id="131" w:author="王凯" w:date="2018-04-25T11:02:00Z">
        <w:r w:rsidRPr="001B3F4D">
          <w:rPr>
            <w:rStyle w:val="af7"/>
            <w:noProof/>
          </w:rPr>
          <w:fldChar w:fldCharType="begin"/>
        </w:r>
        <w:r w:rsidRPr="001B3F4D">
          <w:rPr>
            <w:rStyle w:val="af7"/>
            <w:noProof/>
          </w:rPr>
          <w:instrText xml:space="preserve"> </w:instrText>
        </w:r>
        <w:r>
          <w:rPr>
            <w:noProof/>
          </w:rPr>
          <w:instrText>HYPERLINK \l "_Toc512417555"</w:instrText>
        </w:r>
        <w:r w:rsidRPr="001B3F4D">
          <w:rPr>
            <w:rStyle w:val="af7"/>
            <w:noProof/>
          </w:rPr>
          <w:instrText xml:space="preserve"> </w:instrText>
        </w:r>
        <w:r w:rsidRPr="001B3F4D">
          <w:rPr>
            <w:rStyle w:val="af7"/>
            <w:noProof/>
          </w:rPr>
          <w:fldChar w:fldCharType="separate"/>
        </w:r>
        <w:r w:rsidRPr="001B3F4D">
          <w:rPr>
            <w:rStyle w:val="af7"/>
            <w:noProof/>
          </w:rPr>
          <w:t>6.2</w:t>
        </w:r>
        <w:r w:rsidRPr="001B3F4D">
          <w:rPr>
            <w:rStyle w:val="af7"/>
            <w:rFonts w:hint="eastAsia"/>
            <w:noProof/>
          </w:rPr>
          <w:t>洪水分析</w:t>
        </w:r>
        <w:r>
          <w:rPr>
            <w:noProof/>
            <w:webHidden/>
          </w:rPr>
          <w:tab/>
        </w:r>
        <w:r>
          <w:rPr>
            <w:noProof/>
            <w:webHidden/>
          </w:rPr>
          <w:fldChar w:fldCharType="begin"/>
        </w:r>
        <w:r>
          <w:rPr>
            <w:noProof/>
            <w:webHidden/>
          </w:rPr>
          <w:instrText xml:space="preserve"> PAGEREF _Toc512417555 \h </w:instrText>
        </w:r>
      </w:ins>
      <w:r>
        <w:rPr>
          <w:noProof/>
          <w:webHidden/>
        </w:rPr>
      </w:r>
      <w:r>
        <w:rPr>
          <w:noProof/>
          <w:webHidden/>
        </w:rPr>
        <w:fldChar w:fldCharType="separate"/>
      </w:r>
      <w:ins w:id="132" w:author="王凯" w:date="2018-04-25T11:02:00Z">
        <w:r>
          <w:rPr>
            <w:noProof/>
            <w:webHidden/>
          </w:rPr>
          <w:t>42</w:t>
        </w:r>
        <w:r>
          <w:rPr>
            <w:noProof/>
            <w:webHidden/>
          </w:rPr>
          <w:fldChar w:fldCharType="end"/>
        </w:r>
        <w:r w:rsidRPr="001B3F4D">
          <w:rPr>
            <w:rStyle w:val="af7"/>
            <w:noProof/>
          </w:rPr>
          <w:fldChar w:fldCharType="end"/>
        </w:r>
      </w:ins>
    </w:p>
    <w:p w14:paraId="46EED2D6" w14:textId="77777777" w:rsidR="000970F8" w:rsidRDefault="000970F8">
      <w:pPr>
        <w:pStyle w:val="21"/>
        <w:tabs>
          <w:tab w:val="right" w:leader="dot" w:pos="8302"/>
          <w:tab w:val="right" w:leader="dot" w:pos="8364"/>
        </w:tabs>
        <w:rPr>
          <w:ins w:id="133" w:author="王凯" w:date="2018-04-25T11:02:00Z"/>
          <w:rFonts w:asciiTheme="minorHAnsi" w:eastAsiaTheme="minorEastAsia" w:hAnsiTheme="minorHAnsi" w:cstheme="minorBidi"/>
          <w:smallCaps w:val="0"/>
          <w:noProof/>
          <w:sz w:val="21"/>
        </w:rPr>
        <w:pPrChange w:id="134" w:author="王凯" w:date="2018-04-25T11:02:00Z">
          <w:pPr>
            <w:pStyle w:val="21"/>
            <w:tabs>
              <w:tab w:val="right" w:leader="dot" w:pos="8302"/>
            </w:tabs>
          </w:pPr>
        </w:pPrChange>
      </w:pPr>
      <w:ins w:id="135" w:author="王凯" w:date="2018-04-25T11:02:00Z">
        <w:r w:rsidRPr="001B3F4D">
          <w:rPr>
            <w:rStyle w:val="af7"/>
            <w:noProof/>
          </w:rPr>
          <w:fldChar w:fldCharType="begin"/>
        </w:r>
        <w:r w:rsidRPr="001B3F4D">
          <w:rPr>
            <w:rStyle w:val="af7"/>
            <w:noProof/>
          </w:rPr>
          <w:instrText xml:space="preserve"> </w:instrText>
        </w:r>
        <w:r>
          <w:rPr>
            <w:noProof/>
          </w:rPr>
          <w:instrText>HYPERLINK \l "_Toc512417556"</w:instrText>
        </w:r>
        <w:r w:rsidRPr="001B3F4D">
          <w:rPr>
            <w:rStyle w:val="af7"/>
            <w:noProof/>
          </w:rPr>
          <w:instrText xml:space="preserve"> </w:instrText>
        </w:r>
        <w:r w:rsidRPr="001B3F4D">
          <w:rPr>
            <w:rStyle w:val="af7"/>
            <w:noProof/>
          </w:rPr>
          <w:fldChar w:fldCharType="separate"/>
        </w:r>
        <w:r w:rsidRPr="001B3F4D">
          <w:rPr>
            <w:rStyle w:val="af7"/>
            <w:noProof/>
          </w:rPr>
          <w:t xml:space="preserve">6.3 </w:t>
        </w:r>
        <w:r w:rsidRPr="001B3F4D">
          <w:rPr>
            <w:rStyle w:val="af7"/>
            <w:rFonts w:hint="eastAsia"/>
            <w:noProof/>
          </w:rPr>
          <w:t>调洪计算</w:t>
        </w:r>
        <w:r>
          <w:rPr>
            <w:noProof/>
            <w:webHidden/>
          </w:rPr>
          <w:tab/>
        </w:r>
        <w:r>
          <w:rPr>
            <w:noProof/>
            <w:webHidden/>
          </w:rPr>
          <w:fldChar w:fldCharType="begin"/>
        </w:r>
        <w:r>
          <w:rPr>
            <w:noProof/>
            <w:webHidden/>
          </w:rPr>
          <w:instrText xml:space="preserve"> PAGEREF _Toc512417556 \h </w:instrText>
        </w:r>
      </w:ins>
      <w:r>
        <w:rPr>
          <w:noProof/>
          <w:webHidden/>
        </w:rPr>
      </w:r>
      <w:r>
        <w:rPr>
          <w:noProof/>
          <w:webHidden/>
        </w:rPr>
        <w:fldChar w:fldCharType="separate"/>
      </w:r>
      <w:ins w:id="136" w:author="王凯" w:date="2018-04-25T11:02:00Z">
        <w:r>
          <w:rPr>
            <w:noProof/>
            <w:webHidden/>
          </w:rPr>
          <w:t>49</w:t>
        </w:r>
        <w:r>
          <w:rPr>
            <w:noProof/>
            <w:webHidden/>
          </w:rPr>
          <w:fldChar w:fldCharType="end"/>
        </w:r>
        <w:r w:rsidRPr="001B3F4D">
          <w:rPr>
            <w:rStyle w:val="af7"/>
            <w:noProof/>
          </w:rPr>
          <w:fldChar w:fldCharType="end"/>
        </w:r>
      </w:ins>
    </w:p>
    <w:p w14:paraId="531B373B" w14:textId="77777777" w:rsidR="000970F8" w:rsidRDefault="000970F8">
      <w:pPr>
        <w:pStyle w:val="21"/>
        <w:tabs>
          <w:tab w:val="right" w:leader="dot" w:pos="8302"/>
          <w:tab w:val="right" w:leader="dot" w:pos="8364"/>
        </w:tabs>
        <w:rPr>
          <w:ins w:id="137" w:author="王凯" w:date="2018-04-25T11:02:00Z"/>
          <w:rFonts w:asciiTheme="minorHAnsi" w:eastAsiaTheme="minorEastAsia" w:hAnsiTheme="minorHAnsi" w:cstheme="minorBidi"/>
          <w:smallCaps w:val="0"/>
          <w:noProof/>
          <w:sz w:val="21"/>
        </w:rPr>
        <w:pPrChange w:id="138" w:author="王凯" w:date="2018-04-25T11:02:00Z">
          <w:pPr>
            <w:pStyle w:val="21"/>
            <w:tabs>
              <w:tab w:val="right" w:leader="dot" w:pos="8302"/>
            </w:tabs>
          </w:pPr>
        </w:pPrChange>
      </w:pPr>
      <w:ins w:id="139" w:author="王凯" w:date="2018-04-25T11:02:00Z">
        <w:r w:rsidRPr="001B3F4D">
          <w:rPr>
            <w:rStyle w:val="af7"/>
            <w:noProof/>
          </w:rPr>
          <w:fldChar w:fldCharType="begin"/>
        </w:r>
        <w:r w:rsidRPr="001B3F4D">
          <w:rPr>
            <w:rStyle w:val="af7"/>
            <w:noProof/>
          </w:rPr>
          <w:instrText xml:space="preserve"> </w:instrText>
        </w:r>
        <w:r>
          <w:rPr>
            <w:noProof/>
          </w:rPr>
          <w:instrText>HYPERLINK \l "_Toc512417557"</w:instrText>
        </w:r>
        <w:r w:rsidRPr="001B3F4D">
          <w:rPr>
            <w:rStyle w:val="af7"/>
            <w:noProof/>
          </w:rPr>
          <w:instrText xml:space="preserve"> </w:instrText>
        </w:r>
        <w:r w:rsidRPr="001B3F4D">
          <w:rPr>
            <w:rStyle w:val="af7"/>
            <w:noProof/>
          </w:rPr>
          <w:fldChar w:fldCharType="separate"/>
        </w:r>
        <w:r w:rsidRPr="001B3F4D">
          <w:rPr>
            <w:rStyle w:val="af7"/>
            <w:noProof/>
          </w:rPr>
          <w:t xml:space="preserve">6.4 </w:t>
        </w:r>
        <w:r w:rsidRPr="001B3F4D">
          <w:rPr>
            <w:rStyle w:val="af7"/>
            <w:rFonts w:hint="eastAsia"/>
            <w:noProof/>
          </w:rPr>
          <w:t>防洪安全复核</w:t>
        </w:r>
        <w:r>
          <w:rPr>
            <w:noProof/>
            <w:webHidden/>
          </w:rPr>
          <w:tab/>
        </w:r>
        <w:r>
          <w:rPr>
            <w:noProof/>
            <w:webHidden/>
          </w:rPr>
          <w:fldChar w:fldCharType="begin"/>
        </w:r>
        <w:r>
          <w:rPr>
            <w:noProof/>
            <w:webHidden/>
          </w:rPr>
          <w:instrText xml:space="preserve"> PAGEREF _Toc512417557 \h </w:instrText>
        </w:r>
      </w:ins>
      <w:r>
        <w:rPr>
          <w:noProof/>
          <w:webHidden/>
        </w:rPr>
      </w:r>
      <w:r>
        <w:rPr>
          <w:noProof/>
          <w:webHidden/>
        </w:rPr>
        <w:fldChar w:fldCharType="separate"/>
      </w:r>
      <w:ins w:id="140" w:author="王凯" w:date="2018-04-25T11:02:00Z">
        <w:r>
          <w:rPr>
            <w:noProof/>
            <w:webHidden/>
          </w:rPr>
          <w:t>51</w:t>
        </w:r>
        <w:r>
          <w:rPr>
            <w:noProof/>
            <w:webHidden/>
          </w:rPr>
          <w:fldChar w:fldCharType="end"/>
        </w:r>
        <w:r w:rsidRPr="001B3F4D">
          <w:rPr>
            <w:rStyle w:val="af7"/>
            <w:noProof/>
          </w:rPr>
          <w:fldChar w:fldCharType="end"/>
        </w:r>
      </w:ins>
    </w:p>
    <w:p w14:paraId="5622A3F4" w14:textId="77777777" w:rsidR="000970F8" w:rsidRDefault="000970F8">
      <w:pPr>
        <w:pStyle w:val="21"/>
        <w:tabs>
          <w:tab w:val="right" w:leader="dot" w:pos="8302"/>
          <w:tab w:val="right" w:leader="dot" w:pos="8364"/>
        </w:tabs>
        <w:rPr>
          <w:ins w:id="141" w:author="王凯" w:date="2018-04-25T11:02:00Z"/>
          <w:rFonts w:asciiTheme="minorHAnsi" w:eastAsiaTheme="minorEastAsia" w:hAnsiTheme="minorHAnsi" w:cstheme="minorBidi"/>
          <w:smallCaps w:val="0"/>
          <w:noProof/>
          <w:sz w:val="21"/>
        </w:rPr>
        <w:pPrChange w:id="142" w:author="王凯" w:date="2018-04-25T11:02:00Z">
          <w:pPr>
            <w:pStyle w:val="21"/>
            <w:tabs>
              <w:tab w:val="right" w:leader="dot" w:pos="8302"/>
            </w:tabs>
          </w:pPr>
        </w:pPrChange>
      </w:pPr>
      <w:ins w:id="143" w:author="王凯" w:date="2018-04-25T11:02:00Z">
        <w:r w:rsidRPr="001B3F4D">
          <w:rPr>
            <w:rStyle w:val="af7"/>
            <w:noProof/>
          </w:rPr>
          <w:fldChar w:fldCharType="begin"/>
        </w:r>
        <w:r w:rsidRPr="001B3F4D">
          <w:rPr>
            <w:rStyle w:val="af7"/>
            <w:noProof/>
          </w:rPr>
          <w:instrText xml:space="preserve"> </w:instrText>
        </w:r>
        <w:r>
          <w:rPr>
            <w:noProof/>
          </w:rPr>
          <w:instrText>HYPERLINK \l "_Toc512417558"</w:instrText>
        </w:r>
        <w:r w:rsidRPr="001B3F4D">
          <w:rPr>
            <w:rStyle w:val="af7"/>
            <w:noProof/>
          </w:rPr>
          <w:instrText xml:space="preserve"> </w:instrText>
        </w:r>
        <w:r w:rsidRPr="001B3F4D">
          <w:rPr>
            <w:rStyle w:val="af7"/>
            <w:noProof/>
          </w:rPr>
          <w:fldChar w:fldCharType="separate"/>
        </w:r>
        <w:r w:rsidRPr="001B3F4D">
          <w:rPr>
            <w:rStyle w:val="af7"/>
            <w:noProof/>
          </w:rPr>
          <w:t xml:space="preserve">6.5 </w:t>
        </w:r>
        <w:r w:rsidRPr="001B3F4D">
          <w:rPr>
            <w:rStyle w:val="af7"/>
            <w:rFonts w:hint="eastAsia"/>
            <w:noProof/>
          </w:rPr>
          <w:t>结论</w:t>
        </w:r>
        <w:r>
          <w:rPr>
            <w:noProof/>
            <w:webHidden/>
          </w:rPr>
          <w:tab/>
        </w:r>
        <w:r>
          <w:rPr>
            <w:noProof/>
            <w:webHidden/>
          </w:rPr>
          <w:fldChar w:fldCharType="begin"/>
        </w:r>
        <w:r>
          <w:rPr>
            <w:noProof/>
            <w:webHidden/>
          </w:rPr>
          <w:instrText xml:space="preserve"> PAGEREF _Toc512417558 \h </w:instrText>
        </w:r>
      </w:ins>
      <w:r>
        <w:rPr>
          <w:noProof/>
          <w:webHidden/>
        </w:rPr>
      </w:r>
      <w:r>
        <w:rPr>
          <w:noProof/>
          <w:webHidden/>
        </w:rPr>
        <w:fldChar w:fldCharType="separate"/>
      </w:r>
      <w:ins w:id="144" w:author="王凯" w:date="2018-04-25T11:02:00Z">
        <w:r>
          <w:rPr>
            <w:noProof/>
            <w:webHidden/>
          </w:rPr>
          <w:t>52</w:t>
        </w:r>
        <w:r>
          <w:rPr>
            <w:noProof/>
            <w:webHidden/>
          </w:rPr>
          <w:fldChar w:fldCharType="end"/>
        </w:r>
        <w:r w:rsidRPr="001B3F4D">
          <w:rPr>
            <w:rStyle w:val="af7"/>
            <w:noProof/>
          </w:rPr>
          <w:fldChar w:fldCharType="end"/>
        </w:r>
      </w:ins>
    </w:p>
    <w:p w14:paraId="09F8B976" w14:textId="77777777" w:rsidR="000970F8" w:rsidRDefault="000970F8">
      <w:pPr>
        <w:pStyle w:val="10"/>
        <w:tabs>
          <w:tab w:val="right" w:leader="dot" w:pos="8302"/>
          <w:tab w:val="right" w:leader="dot" w:pos="8364"/>
        </w:tabs>
        <w:rPr>
          <w:ins w:id="145" w:author="王凯" w:date="2018-04-25T11:02:00Z"/>
          <w:rFonts w:asciiTheme="minorHAnsi" w:eastAsiaTheme="minorEastAsia" w:hAnsiTheme="minorHAnsi" w:cstheme="minorBidi"/>
          <w:smallCaps w:val="0"/>
          <w:noProof/>
          <w:sz w:val="21"/>
        </w:rPr>
        <w:pPrChange w:id="146" w:author="王凯" w:date="2018-04-25T11:02:00Z">
          <w:pPr>
            <w:pStyle w:val="10"/>
            <w:tabs>
              <w:tab w:val="right" w:leader="dot" w:pos="8302"/>
            </w:tabs>
          </w:pPr>
        </w:pPrChange>
      </w:pPr>
      <w:ins w:id="147" w:author="王凯" w:date="2018-04-25T11:02:00Z">
        <w:r w:rsidRPr="001B3F4D">
          <w:rPr>
            <w:rStyle w:val="af7"/>
            <w:noProof/>
          </w:rPr>
          <w:fldChar w:fldCharType="begin"/>
        </w:r>
        <w:r w:rsidRPr="001B3F4D">
          <w:rPr>
            <w:rStyle w:val="af7"/>
            <w:noProof/>
          </w:rPr>
          <w:instrText xml:space="preserve"> </w:instrText>
        </w:r>
        <w:r>
          <w:rPr>
            <w:noProof/>
          </w:rPr>
          <w:instrText>HYPERLINK \l "_Toc512417559"</w:instrText>
        </w:r>
        <w:r w:rsidRPr="001B3F4D">
          <w:rPr>
            <w:rStyle w:val="af7"/>
            <w:noProof/>
          </w:rPr>
          <w:instrText xml:space="preserve"> </w:instrText>
        </w:r>
        <w:r w:rsidRPr="001B3F4D">
          <w:rPr>
            <w:rStyle w:val="af7"/>
            <w:noProof/>
          </w:rPr>
          <w:fldChar w:fldCharType="separate"/>
        </w:r>
        <w:r w:rsidRPr="001B3F4D">
          <w:rPr>
            <w:rStyle w:val="af7"/>
            <w:noProof/>
          </w:rPr>
          <w:t>7</w:t>
        </w:r>
        <w:r w:rsidRPr="001B3F4D">
          <w:rPr>
            <w:rStyle w:val="af7"/>
            <w:rFonts w:hint="eastAsia"/>
            <w:noProof/>
          </w:rPr>
          <w:t>渗流安全评价</w:t>
        </w:r>
        <w:r>
          <w:rPr>
            <w:noProof/>
            <w:webHidden/>
          </w:rPr>
          <w:tab/>
        </w:r>
        <w:r>
          <w:rPr>
            <w:noProof/>
            <w:webHidden/>
          </w:rPr>
          <w:fldChar w:fldCharType="begin"/>
        </w:r>
        <w:r>
          <w:rPr>
            <w:noProof/>
            <w:webHidden/>
          </w:rPr>
          <w:instrText xml:space="preserve"> PAGEREF _Toc512417559 \h </w:instrText>
        </w:r>
      </w:ins>
      <w:r>
        <w:rPr>
          <w:noProof/>
          <w:webHidden/>
        </w:rPr>
      </w:r>
      <w:r>
        <w:rPr>
          <w:noProof/>
          <w:webHidden/>
        </w:rPr>
        <w:fldChar w:fldCharType="separate"/>
      </w:r>
      <w:ins w:id="148" w:author="王凯" w:date="2018-04-25T11:02:00Z">
        <w:r>
          <w:rPr>
            <w:noProof/>
            <w:webHidden/>
          </w:rPr>
          <w:t>54</w:t>
        </w:r>
        <w:r>
          <w:rPr>
            <w:noProof/>
            <w:webHidden/>
          </w:rPr>
          <w:fldChar w:fldCharType="end"/>
        </w:r>
        <w:r w:rsidRPr="001B3F4D">
          <w:rPr>
            <w:rStyle w:val="af7"/>
            <w:noProof/>
          </w:rPr>
          <w:fldChar w:fldCharType="end"/>
        </w:r>
      </w:ins>
    </w:p>
    <w:p w14:paraId="25EF93F9" w14:textId="77777777" w:rsidR="000970F8" w:rsidRDefault="000970F8">
      <w:pPr>
        <w:pStyle w:val="21"/>
        <w:tabs>
          <w:tab w:val="right" w:leader="dot" w:pos="8302"/>
          <w:tab w:val="right" w:leader="dot" w:pos="8364"/>
        </w:tabs>
        <w:rPr>
          <w:ins w:id="149" w:author="王凯" w:date="2018-04-25T11:02:00Z"/>
          <w:rFonts w:asciiTheme="minorHAnsi" w:eastAsiaTheme="minorEastAsia" w:hAnsiTheme="minorHAnsi" w:cstheme="minorBidi"/>
          <w:smallCaps w:val="0"/>
          <w:noProof/>
          <w:sz w:val="21"/>
        </w:rPr>
        <w:pPrChange w:id="150" w:author="王凯" w:date="2018-04-25T11:02:00Z">
          <w:pPr>
            <w:pStyle w:val="21"/>
            <w:tabs>
              <w:tab w:val="right" w:leader="dot" w:pos="8302"/>
            </w:tabs>
          </w:pPr>
        </w:pPrChange>
      </w:pPr>
      <w:ins w:id="151" w:author="王凯" w:date="2018-04-25T11:02:00Z">
        <w:r w:rsidRPr="001B3F4D">
          <w:rPr>
            <w:rStyle w:val="af7"/>
            <w:noProof/>
          </w:rPr>
          <w:fldChar w:fldCharType="begin"/>
        </w:r>
        <w:r w:rsidRPr="001B3F4D">
          <w:rPr>
            <w:rStyle w:val="af7"/>
            <w:noProof/>
          </w:rPr>
          <w:instrText xml:space="preserve"> </w:instrText>
        </w:r>
        <w:r>
          <w:rPr>
            <w:noProof/>
          </w:rPr>
          <w:instrText>HYPERLINK \l "_Toc512417560"</w:instrText>
        </w:r>
        <w:r w:rsidRPr="001B3F4D">
          <w:rPr>
            <w:rStyle w:val="af7"/>
            <w:noProof/>
          </w:rPr>
          <w:instrText xml:space="preserve"> </w:instrText>
        </w:r>
        <w:r w:rsidRPr="001B3F4D">
          <w:rPr>
            <w:rStyle w:val="af7"/>
            <w:noProof/>
          </w:rPr>
          <w:fldChar w:fldCharType="separate"/>
        </w:r>
        <w:r w:rsidRPr="001B3F4D">
          <w:rPr>
            <w:rStyle w:val="af7"/>
            <w:noProof/>
          </w:rPr>
          <w:t xml:space="preserve">7.1 </w:t>
        </w:r>
        <w:r w:rsidRPr="001B3F4D">
          <w:rPr>
            <w:rStyle w:val="af7"/>
            <w:rFonts w:hint="eastAsia"/>
            <w:noProof/>
          </w:rPr>
          <w:t>主坝渗流安全评价</w:t>
        </w:r>
        <w:r>
          <w:rPr>
            <w:noProof/>
            <w:webHidden/>
          </w:rPr>
          <w:tab/>
        </w:r>
        <w:r>
          <w:rPr>
            <w:noProof/>
            <w:webHidden/>
          </w:rPr>
          <w:fldChar w:fldCharType="begin"/>
        </w:r>
        <w:r>
          <w:rPr>
            <w:noProof/>
            <w:webHidden/>
          </w:rPr>
          <w:instrText xml:space="preserve"> PAGEREF _Toc512417560 \h </w:instrText>
        </w:r>
      </w:ins>
      <w:r>
        <w:rPr>
          <w:noProof/>
          <w:webHidden/>
        </w:rPr>
      </w:r>
      <w:r>
        <w:rPr>
          <w:noProof/>
          <w:webHidden/>
        </w:rPr>
        <w:fldChar w:fldCharType="separate"/>
      </w:r>
      <w:ins w:id="152" w:author="王凯" w:date="2018-04-25T11:02:00Z">
        <w:r>
          <w:rPr>
            <w:noProof/>
            <w:webHidden/>
          </w:rPr>
          <w:t>54</w:t>
        </w:r>
        <w:r>
          <w:rPr>
            <w:noProof/>
            <w:webHidden/>
          </w:rPr>
          <w:fldChar w:fldCharType="end"/>
        </w:r>
        <w:r w:rsidRPr="001B3F4D">
          <w:rPr>
            <w:rStyle w:val="af7"/>
            <w:noProof/>
          </w:rPr>
          <w:fldChar w:fldCharType="end"/>
        </w:r>
      </w:ins>
    </w:p>
    <w:p w14:paraId="730C8275" w14:textId="77777777" w:rsidR="000970F8" w:rsidRDefault="000970F8">
      <w:pPr>
        <w:pStyle w:val="21"/>
        <w:tabs>
          <w:tab w:val="right" w:leader="dot" w:pos="8302"/>
          <w:tab w:val="right" w:leader="dot" w:pos="8364"/>
        </w:tabs>
        <w:rPr>
          <w:ins w:id="153" w:author="王凯" w:date="2018-04-25T11:02:00Z"/>
          <w:rFonts w:asciiTheme="minorHAnsi" w:eastAsiaTheme="minorEastAsia" w:hAnsiTheme="minorHAnsi" w:cstheme="minorBidi"/>
          <w:smallCaps w:val="0"/>
          <w:noProof/>
          <w:sz w:val="21"/>
        </w:rPr>
        <w:pPrChange w:id="154" w:author="王凯" w:date="2018-04-25T11:02:00Z">
          <w:pPr>
            <w:pStyle w:val="21"/>
            <w:tabs>
              <w:tab w:val="right" w:leader="dot" w:pos="8302"/>
            </w:tabs>
          </w:pPr>
        </w:pPrChange>
      </w:pPr>
      <w:ins w:id="155" w:author="王凯" w:date="2018-04-25T11:02:00Z">
        <w:r w:rsidRPr="001B3F4D">
          <w:rPr>
            <w:rStyle w:val="af7"/>
            <w:noProof/>
          </w:rPr>
          <w:fldChar w:fldCharType="begin"/>
        </w:r>
        <w:r w:rsidRPr="001B3F4D">
          <w:rPr>
            <w:rStyle w:val="af7"/>
            <w:noProof/>
          </w:rPr>
          <w:instrText xml:space="preserve"> </w:instrText>
        </w:r>
        <w:r>
          <w:rPr>
            <w:noProof/>
          </w:rPr>
          <w:instrText>HYPERLINK \l "_Toc512417561"</w:instrText>
        </w:r>
        <w:r w:rsidRPr="001B3F4D">
          <w:rPr>
            <w:rStyle w:val="af7"/>
            <w:noProof/>
          </w:rPr>
          <w:instrText xml:space="preserve"> </w:instrText>
        </w:r>
        <w:r w:rsidRPr="001B3F4D">
          <w:rPr>
            <w:rStyle w:val="af7"/>
            <w:noProof/>
          </w:rPr>
          <w:fldChar w:fldCharType="separate"/>
        </w:r>
        <w:r w:rsidRPr="001B3F4D">
          <w:rPr>
            <w:rStyle w:val="af7"/>
            <w:noProof/>
          </w:rPr>
          <w:t xml:space="preserve">7.2 </w:t>
        </w:r>
        <w:r w:rsidRPr="001B3F4D">
          <w:rPr>
            <w:rStyle w:val="af7"/>
            <w:rFonts w:hint="eastAsia"/>
            <w:noProof/>
          </w:rPr>
          <w:t>副坝渗流安全评价</w:t>
        </w:r>
        <w:r>
          <w:rPr>
            <w:noProof/>
            <w:webHidden/>
          </w:rPr>
          <w:tab/>
        </w:r>
        <w:r>
          <w:rPr>
            <w:noProof/>
            <w:webHidden/>
          </w:rPr>
          <w:fldChar w:fldCharType="begin"/>
        </w:r>
        <w:r>
          <w:rPr>
            <w:noProof/>
            <w:webHidden/>
          </w:rPr>
          <w:instrText xml:space="preserve"> PAGEREF _Toc512417561 \h </w:instrText>
        </w:r>
      </w:ins>
      <w:r>
        <w:rPr>
          <w:noProof/>
          <w:webHidden/>
        </w:rPr>
      </w:r>
      <w:r>
        <w:rPr>
          <w:noProof/>
          <w:webHidden/>
        </w:rPr>
        <w:fldChar w:fldCharType="separate"/>
      </w:r>
      <w:ins w:id="156" w:author="王凯" w:date="2018-04-25T11:02:00Z">
        <w:r>
          <w:rPr>
            <w:noProof/>
            <w:webHidden/>
          </w:rPr>
          <w:t>55</w:t>
        </w:r>
        <w:r>
          <w:rPr>
            <w:noProof/>
            <w:webHidden/>
          </w:rPr>
          <w:fldChar w:fldCharType="end"/>
        </w:r>
        <w:r w:rsidRPr="001B3F4D">
          <w:rPr>
            <w:rStyle w:val="af7"/>
            <w:noProof/>
          </w:rPr>
          <w:fldChar w:fldCharType="end"/>
        </w:r>
      </w:ins>
    </w:p>
    <w:p w14:paraId="41F5BBE3" w14:textId="77777777" w:rsidR="000970F8" w:rsidRDefault="000970F8">
      <w:pPr>
        <w:pStyle w:val="21"/>
        <w:tabs>
          <w:tab w:val="right" w:leader="dot" w:pos="8302"/>
          <w:tab w:val="right" w:leader="dot" w:pos="8364"/>
        </w:tabs>
        <w:rPr>
          <w:ins w:id="157" w:author="王凯" w:date="2018-04-25T11:02:00Z"/>
          <w:rFonts w:asciiTheme="minorHAnsi" w:eastAsiaTheme="minorEastAsia" w:hAnsiTheme="minorHAnsi" w:cstheme="minorBidi"/>
          <w:smallCaps w:val="0"/>
          <w:noProof/>
          <w:sz w:val="21"/>
        </w:rPr>
        <w:pPrChange w:id="158" w:author="王凯" w:date="2018-04-25T11:02:00Z">
          <w:pPr>
            <w:pStyle w:val="21"/>
            <w:tabs>
              <w:tab w:val="right" w:leader="dot" w:pos="8302"/>
            </w:tabs>
          </w:pPr>
        </w:pPrChange>
      </w:pPr>
      <w:ins w:id="159" w:author="王凯" w:date="2018-04-25T11:02:00Z">
        <w:r w:rsidRPr="001B3F4D">
          <w:rPr>
            <w:rStyle w:val="af7"/>
            <w:noProof/>
          </w:rPr>
          <w:fldChar w:fldCharType="begin"/>
        </w:r>
        <w:r w:rsidRPr="001B3F4D">
          <w:rPr>
            <w:rStyle w:val="af7"/>
            <w:noProof/>
          </w:rPr>
          <w:instrText xml:space="preserve"> </w:instrText>
        </w:r>
        <w:r>
          <w:rPr>
            <w:noProof/>
          </w:rPr>
          <w:instrText>HYPERLINK \l "_Toc512417562"</w:instrText>
        </w:r>
        <w:r w:rsidRPr="001B3F4D">
          <w:rPr>
            <w:rStyle w:val="af7"/>
            <w:noProof/>
          </w:rPr>
          <w:instrText xml:space="preserve"> </w:instrText>
        </w:r>
        <w:r w:rsidRPr="001B3F4D">
          <w:rPr>
            <w:rStyle w:val="af7"/>
            <w:noProof/>
          </w:rPr>
          <w:fldChar w:fldCharType="separate"/>
        </w:r>
        <w:r w:rsidRPr="001B3F4D">
          <w:rPr>
            <w:rStyle w:val="af7"/>
            <w:noProof/>
          </w:rPr>
          <w:t xml:space="preserve">7.3 </w:t>
        </w:r>
        <w:r w:rsidRPr="001B3F4D">
          <w:rPr>
            <w:rStyle w:val="af7"/>
            <w:rFonts w:hint="eastAsia"/>
            <w:noProof/>
          </w:rPr>
          <w:t>其他建筑物渗流安全评价</w:t>
        </w:r>
        <w:r>
          <w:rPr>
            <w:noProof/>
            <w:webHidden/>
          </w:rPr>
          <w:tab/>
        </w:r>
        <w:r>
          <w:rPr>
            <w:noProof/>
            <w:webHidden/>
          </w:rPr>
          <w:fldChar w:fldCharType="begin"/>
        </w:r>
        <w:r>
          <w:rPr>
            <w:noProof/>
            <w:webHidden/>
          </w:rPr>
          <w:instrText xml:space="preserve"> PAGEREF _Toc512417562 \h </w:instrText>
        </w:r>
      </w:ins>
      <w:r>
        <w:rPr>
          <w:noProof/>
          <w:webHidden/>
        </w:rPr>
      </w:r>
      <w:r>
        <w:rPr>
          <w:noProof/>
          <w:webHidden/>
        </w:rPr>
        <w:fldChar w:fldCharType="separate"/>
      </w:r>
      <w:ins w:id="160" w:author="王凯" w:date="2018-04-25T11:02:00Z">
        <w:r>
          <w:rPr>
            <w:noProof/>
            <w:webHidden/>
          </w:rPr>
          <w:t>56</w:t>
        </w:r>
        <w:r>
          <w:rPr>
            <w:noProof/>
            <w:webHidden/>
          </w:rPr>
          <w:fldChar w:fldCharType="end"/>
        </w:r>
        <w:r w:rsidRPr="001B3F4D">
          <w:rPr>
            <w:rStyle w:val="af7"/>
            <w:noProof/>
          </w:rPr>
          <w:fldChar w:fldCharType="end"/>
        </w:r>
      </w:ins>
    </w:p>
    <w:p w14:paraId="0B35D733" w14:textId="77777777" w:rsidR="000970F8" w:rsidRDefault="000970F8">
      <w:pPr>
        <w:pStyle w:val="21"/>
        <w:tabs>
          <w:tab w:val="right" w:leader="dot" w:pos="8302"/>
          <w:tab w:val="right" w:leader="dot" w:pos="8364"/>
        </w:tabs>
        <w:rPr>
          <w:ins w:id="161" w:author="王凯" w:date="2018-04-25T11:02:00Z"/>
          <w:rFonts w:asciiTheme="minorHAnsi" w:eastAsiaTheme="minorEastAsia" w:hAnsiTheme="minorHAnsi" w:cstheme="minorBidi"/>
          <w:smallCaps w:val="0"/>
          <w:noProof/>
          <w:sz w:val="21"/>
        </w:rPr>
        <w:pPrChange w:id="162" w:author="王凯" w:date="2018-04-25T11:02:00Z">
          <w:pPr>
            <w:pStyle w:val="21"/>
            <w:tabs>
              <w:tab w:val="right" w:leader="dot" w:pos="8302"/>
            </w:tabs>
          </w:pPr>
        </w:pPrChange>
      </w:pPr>
      <w:ins w:id="163" w:author="王凯" w:date="2018-04-25T11:02:00Z">
        <w:r w:rsidRPr="001B3F4D">
          <w:rPr>
            <w:rStyle w:val="af7"/>
            <w:noProof/>
          </w:rPr>
          <w:fldChar w:fldCharType="begin"/>
        </w:r>
        <w:r w:rsidRPr="001B3F4D">
          <w:rPr>
            <w:rStyle w:val="af7"/>
            <w:noProof/>
          </w:rPr>
          <w:instrText xml:space="preserve"> </w:instrText>
        </w:r>
        <w:r>
          <w:rPr>
            <w:noProof/>
          </w:rPr>
          <w:instrText>HYPERLINK \l "_Toc512417563"</w:instrText>
        </w:r>
        <w:r w:rsidRPr="001B3F4D">
          <w:rPr>
            <w:rStyle w:val="af7"/>
            <w:noProof/>
          </w:rPr>
          <w:instrText xml:space="preserve"> </w:instrText>
        </w:r>
        <w:r w:rsidRPr="001B3F4D">
          <w:rPr>
            <w:rStyle w:val="af7"/>
            <w:noProof/>
          </w:rPr>
          <w:fldChar w:fldCharType="separate"/>
        </w:r>
        <w:r w:rsidRPr="001B3F4D">
          <w:rPr>
            <w:rStyle w:val="af7"/>
            <w:noProof/>
          </w:rPr>
          <w:t xml:space="preserve">7.4 </w:t>
        </w:r>
        <w:r w:rsidRPr="001B3F4D">
          <w:rPr>
            <w:rStyle w:val="af7"/>
            <w:rFonts w:hint="eastAsia"/>
            <w:noProof/>
          </w:rPr>
          <w:t>结论</w:t>
        </w:r>
        <w:r>
          <w:rPr>
            <w:noProof/>
            <w:webHidden/>
          </w:rPr>
          <w:tab/>
        </w:r>
        <w:r>
          <w:rPr>
            <w:noProof/>
            <w:webHidden/>
          </w:rPr>
          <w:fldChar w:fldCharType="begin"/>
        </w:r>
        <w:r>
          <w:rPr>
            <w:noProof/>
            <w:webHidden/>
          </w:rPr>
          <w:instrText xml:space="preserve"> PAGEREF _Toc512417563 \h </w:instrText>
        </w:r>
      </w:ins>
      <w:r>
        <w:rPr>
          <w:noProof/>
          <w:webHidden/>
        </w:rPr>
      </w:r>
      <w:r>
        <w:rPr>
          <w:noProof/>
          <w:webHidden/>
        </w:rPr>
        <w:fldChar w:fldCharType="separate"/>
      </w:r>
      <w:ins w:id="164" w:author="王凯" w:date="2018-04-25T11:02:00Z">
        <w:r>
          <w:rPr>
            <w:noProof/>
            <w:webHidden/>
          </w:rPr>
          <w:t>57</w:t>
        </w:r>
        <w:r>
          <w:rPr>
            <w:noProof/>
            <w:webHidden/>
          </w:rPr>
          <w:fldChar w:fldCharType="end"/>
        </w:r>
        <w:r w:rsidRPr="001B3F4D">
          <w:rPr>
            <w:rStyle w:val="af7"/>
            <w:noProof/>
          </w:rPr>
          <w:fldChar w:fldCharType="end"/>
        </w:r>
      </w:ins>
    </w:p>
    <w:p w14:paraId="2B8D69F0" w14:textId="77777777" w:rsidR="000970F8" w:rsidRDefault="000970F8">
      <w:pPr>
        <w:pStyle w:val="10"/>
        <w:tabs>
          <w:tab w:val="right" w:leader="dot" w:pos="8302"/>
          <w:tab w:val="right" w:leader="dot" w:pos="8364"/>
        </w:tabs>
        <w:rPr>
          <w:ins w:id="165" w:author="王凯" w:date="2018-04-25T11:02:00Z"/>
          <w:rFonts w:asciiTheme="minorHAnsi" w:eastAsiaTheme="minorEastAsia" w:hAnsiTheme="minorHAnsi" w:cstheme="minorBidi"/>
          <w:smallCaps w:val="0"/>
          <w:noProof/>
          <w:sz w:val="21"/>
        </w:rPr>
        <w:pPrChange w:id="166" w:author="王凯" w:date="2018-04-25T11:02:00Z">
          <w:pPr>
            <w:pStyle w:val="10"/>
            <w:tabs>
              <w:tab w:val="right" w:leader="dot" w:pos="8302"/>
            </w:tabs>
          </w:pPr>
        </w:pPrChange>
      </w:pPr>
      <w:ins w:id="167" w:author="王凯" w:date="2018-04-25T11:02:00Z">
        <w:r w:rsidRPr="001B3F4D">
          <w:rPr>
            <w:rStyle w:val="af7"/>
            <w:noProof/>
          </w:rPr>
          <w:fldChar w:fldCharType="begin"/>
        </w:r>
        <w:r w:rsidRPr="001B3F4D">
          <w:rPr>
            <w:rStyle w:val="af7"/>
            <w:noProof/>
          </w:rPr>
          <w:instrText xml:space="preserve"> </w:instrText>
        </w:r>
        <w:r>
          <w:rPr>
            <w:noProof/>
          </w:rPr>
          <w:instrText>HYPERLINK \l "_Toc512417564"</w:instrText>
        </w:r>
        <w:r w:rsidRPr="001B3F4D">
          <w:rPr>
            <w:rStyle w:val="af7"/>
            <w:noProof/>
          </w:rPr>
          <w:instrText xml:space="preserve"> </w:instrText>
        </w:r>
        <w:r w:rsidRPr="001B3F4D">
          <w:rPr>
            <w:rStyle w:val="af7"/>
            <w:noProof/>
          </w:rPr>
          <w:fldChar w:fldCharType="separate"/>
        </w:r>
        <w:r w:rsidRPr="001B3F4D">
          <w:rPr>
            <w:rStyle w:val="af7"/>
            <w:noProof/>
          </w:rPr>
          <w:t xml:space="preserve">8 </w:t>
        </w:r>
        <w:r w:rsidRPr="001B3F4D">
          <w:rPr>
            <w:rStyle w:val="af7"/>
            <w:rFonts w:hint="eastAsia"/>
            <w:noProof/>
          </w:rPr>
          <w:t>结构安全评价</w:t>
        </w:r>
        <w:r>
          <w:rPr>
            <w:noProof/>
            <w:webHidden/>
          </w:rPr>
          <w:tab/>
        </w:r>
        <w:r>
          <w:rPr>
            <w:noProof/>
            <w:webHidden/>
          </w:rPr>
          <w:fldChar w:fldCharType="begin"/>
        </w:r>
        <w:r>
          <w:rPr>
            <w:noProof/>
            <w:webHidden/>
          </w:rPr>
          <w:instrText xml:space="preserve"> PAGEREF _Toc512417564 \h </w:instrText>
        </w:r>
      </w:ins>
      <w:r>
        <w:rPr>
          <w:noProof/>
          <w:webHidden/>
        </w:rPr>
      </w:r>
      <w:r>
        <w:rPr>
          <w:noProof/>
          <w:webHidden/>
        </w:rPr>
        <w:fldChar w:fldCharType="separate"/>
      </w:r>
      <w:ins w:id="168" w:author="王凯" w:date="2018-04-25T11:02:00Z">
        <w:r>
          <w:rPr>
            <w:noProof/>
            <w:webHidden/>
          </w:rPr>
          <w:t>58</w:t>
        </w:r>
        <w:r>
          <w:rPr>
            <w:noProof/>
            <w:webHidden/>
          </w:rPr>
          <w:fldChar w:fldCharType="end"/>
        </w:r>
        <w:r w:rsidRPr="001B3F4D">
          <w:rPr>
            <w:rStyle w:val="af7"/>
            <w:noProof/>
          </w:rPr>
          <w:fldChar w:fldCharType="end"/>
        </w:r>
      </w:ins>
    </w:p>
    <w:p w14:paraId="6B25EEAE" w14:textId="77777777" w:rsidR="000970F8" w:rsidRDefault="000970F8">
      <w:pPr>
        <w:pStyle w:val="21"/>
        <w:tabs>
          <w:tab w:val="right" w:leader="dot" w:pos="8302"/>
          <w:tab w:val="right" w:leader="dot" w:pos="8364"/>
        </w:tabs>
        <w:rPr>
          <w:ins w:id="169" w:author="王凯" w:date="2018-04-25T11:02:00Z"/>
          <w:rFonts w:asciiTheme="minorHAnsi" w:eastAsiaTheme="minorEastAsia" w:hAnsiTheme="minorHAnsi" w:cstheme="minorBidi"/>
          <w:smallCaps w:val="0"/>
          <w:noProof/>
          <w:sz w:val="21"/>
        </w:rPr>
        <w:pPrChange w:id="170" w:author="王凯" w:date="2018-04-25T11:02:00Z">
          <w:pPr>
            <w:pStyle w:val="21"/>
            <w:tabs>
              <w:tab w:val="right" w:leader="dot" w:pos="8302"/>
            </w:tabs>
          </w:pPr>
        </w:pPrChange>
      </w:pPr>
      <w:ins w:id="171" w:author="王凯" w:date="2018-04-25T11:02:00Z">
        <w:r w:rsidRPr="001B3F4D">
          <w:rPr>
            <w:rStyle w:val="af7"/>
            <w:noProof/>
          </w:rPr>
          <w:fldChar w:fldCharType="begin"/>
        </w:r>
        <w:r w:rsidRPr="001B3F4D">
          <w:rPr>
            <w:rStyle w:val="af7"/>
            <w:noProof/>
          </w:rPr>
          <w:instrText xml:space="preserve"> </w:instrText>
        </w:r>
        <w:r>
          <w:rPr>
            <w:noProof/>
          </w:rPr>
          <w:instrText>HYPERLINK \l "_Toc512417565"</w:instrText>
        </w:r>
        <w:r w:rsidRPr="001B3F4D">
          <w:rPr>
            <w:rStyle w:val="af7"/>
            <w:noProof/>
          </w:rPr>
          <w:instrText xml:space="preserve"> </w:instrText>
        </w:r>
        <w:r w:rsidRPr="001B3F4D">
          <w:rPr>
            <w:rStyle w:val="af7"/>
            <w:noProof/>
          </w:rPr>
          <w:fldChar w:fldCharType="separate"/>
        </w:r>
        <w:r w:rsidRPr="001B3F4D">
          <w:rPr>
            <w:rStyle w:val="af7"/>
            <w:noProof/>
          </w:rPr>
          <w:t xml:space="preserve">8.1 </w:t>
        </w:r>
        <w:r w:rsidRPr="001B3F4D">
          <w:rPr>
            <w:rStyle w:val="af7"/>
            <w:rFonts w:hint="eastAsia"/>
            <w:noProof/>
          </w:rPr>
          <w:t>主坝结构安全评价</w:t>
        </w:r>
        <w:r>
          <w:rPr>
            <w:noProof/>
            <w:webHidden/>
          </w:rPr>
          <w:tab/>
        </w:r>
        <w:r>
          <w:rPr>
            <w:noProof/>
            <w:webHidden/>
          </w:rPr>
          <w:fldChar w:fldCharType="begin"/>
        </w:r>
        <w:r>
          <w:rPr>
            <w:noProof/>
            <w:webHidden/>
          </w:rPr>
          <w:instrText xml:space="preserve"> PAGEREF _Toc512417565 \h </w:instrText>
        </w:r>
      </w:ins>
      <w:r>
        <w:rPr>
          <w:noProof/>
          <w:webHidden/>
        </w:rPr>
      </w:r>
      <w:r>
        <w:rPr>
          <w:noProof/>
          <w:webHidden/>
        </w:rPr>
        <w:fldChar w:fldCharType="separate"/>
      </w:r>
      <w:ins w:id="172" w:author="王凯" w:date="2018-04-25T11:02:00Z">
        <w:r>
          <w:rPr>
            <w:noProof/>
            <w:webHidden/>
          </w:rPr>
          <w:t>58</w:t>
        </w:r>
        <w:r>
          <w:rPr>
            <w:noProof/>
            <w:webHidden/>
          </w:rPr>
          <w:fldChar w:fldCharType="end"/>
        </w:r>
        <w:r w:rsidRPr="001B3F4D">
          <w:rPr>
            <w:rStyle w:val="af7"/>
            <w:noProof/>
          </w:rPr>
          <w:fldChar w:fldCharType="end"/>
        </w:r>
      </w:ins>
    </w:p>
    <w:p w14:paraId="294288E4" w14:textId="77777777" w:rsidR="000970F8" w:rsidRDefault="000970F8">
      <w:pPr>
        <w:pStyle w:val="21"/>
        <w:tabs>
          <w:tab w:val="right" w:leader="dot" w:pos="8302"/>
          <w:tab w:val="right" w:leader="dot" w:pos="8364"/>
        </w:tabs>
        <w:rPr>
          <w:ins w:id="173" w:author="王凯" w:date="2018-04-25T11:02:00Z"/>
          <w:rFonts w:asciiTheme="minorHAnsi" w:eastAsiaTheme="minorEastAsia" w:hAnsiTheme="minorHAnsi" w:cstheme="minorBidi"/>
          <w:smallCaps w:val="0"/>
          <w:noProof/>
          <w:sz w:val="21"/>
        </w:rPr>
        <w:pPrChange w:id="174" w:author="王凯" w:date="2018-04-25T11:02:00Z">
          <w:pPr>
            <w:pStyle w:val="21"/>
            <w:tabs>
              <w:tab w:val="right" w:leader="dot" w:pos="8302"/>
            </w:tabs>
          </w:pPr>
        </w:pPrChange>
      </w:pPr>
      <w:ins w:id="175" w:author="王凯" w:date="2018-04-25T11:02:00Z">
        <w:r w:rsidRPr="001B3F4D">
          <w:rPr>
            <w:rStyle w:val="af7"/>
            <w:noProof/>
          </w:rPr>
          <w:fldChar w:fldCharType="begin"/>
        </w:r>
        <w:r w:rsidRPr="001B3F4D">
          <w:rPr>
            <w:rStyle w:val="af7"/>
            <w:noProof/>
          </w:rPr>
          <w:instrText xml:space="preserve"> </w:instrText>
        </w:r>
        <w:r>
          <w:rPr>
            <w:noProof/>
          </w:rPr>
          <w:instrText>HYPERLINK \l "_Toc512417566"</w:instrText>
        </w:r>
        <w:r w:rsidRPr="001B3F4D">
          <w:rPr>
            <w:rStyle w:val="af7"/>
            <w:noProof/>
          </w:rPr>
          <w:instrText xml:space="preserve"> </w:instrText>
        </w:r>
        <w:r w:rsidRPr="001B3F4D">
          <w:rPr>
            <w:rStyle w:val="af7"/>
            <w:noProof/>
          </w:rPr>
          <w:fldChar w:fldCharType="separate"/>
        </w:r>
        <w:r w:rsidRPr="001B3F4D">
          <w:rPr>
            <w:rStyle w:val="af7"/>
            <w:noProof/>
          </w:rPr>
          <w:t xml:space="preserve">8.2 </w:t>
        </w:r>
        <w:r w:rsidRPr="001B3F4D">
          <w:rPr>
            <w:rStyle w:val="af7"/>
            <w:rFonts w:hint="eastAsia"/>
            <w:noProof/>
          </w:rPr>
          <w:t>副坝结构安全评价</w:t>
        </w:r>
        <w:r>
          <w:rPr>
            <w:noProof/>
            <w:webHidden/>
          </w:rPr>
          <w:tab/>
        </w:r>
        <w:r>
          <w:rPr>
            <w:noProof/>
            <w:webHidden/>
          </w:rPr>
          <w:fldChar w:fldCharType="begin"/>
        </w:r>
        <w:r>
          <w:rPr>
            <w:noProof/>
            <w:webHidden/>
          </w:rPr>
          <w:instrText xml:space="preserve"> PAGEREF _Toc512417566 \h </w:instrText>
        </w:r>
      </w:ins>
      <w:r>
        <w:rPr>
          <w:noProof/>
          <w:webHidden/>
        </w:rPr>
      </w:r>
      <w:r>
        <w:rPr>
          <w:noProof/>
          <w:webHidden/>
        </w:rPr>
        <w:fldChar w:fldCharType="separate"/>
      </w:r>
      <w:ins w:id="176" w:author="王凯" w:date="2018-04-25T11:02:00Z">
        <w:r>
          <w:rPr>
            <w:noProof/>
            <w:webHidden/>
          </w:rPr>
          <w:t>63</w:t>
        </w:r>
        <w:r>
          <w:rPr>
            <w:noProof/>
            <w:webHidden/>
          </w:rPr>
          <w:fldChar w:fldCharType="end"/>
        </w:r>
        <w:r w:rsidRPr="001B3F4D">
          <w:rPr>
            <w:rStyle w:val="af7"/>
            <w:noProof/>
          </w:rPr>
          <w:fldChar w:fldCharType="end"/>
        </w:r>
      </w:ins>
    </w:p>
    <w:p w14:paraId="788A5A15" w14:textId="77777777" w:rsidR="000970F8" w:rsidRDefault="000970F8">
      <w:pPr>
        <w:pStyle w:val="21"/>
        <w:tabs>
          <w:tab w:val="right" w:leader="dot" w:pos="8302"/>
          <w:tab w:val="right" w:leader="dot" w:pos="8364"/>
        </w:tabs>
        <w:rPr>
          <w:ins w:id="177" w:author="王凯" w:date="2018-04-25T11:02:00Z"/>
          <w:rFonts w:asciiTheme="minorHAnsi" w:eastAsiaTheme="minorEastAsia" w:hAnsiTheme="minorHAnsi" w:cstheme="minorBidi"/>
          <w:smallCaps w:val="0"/>
          <w:noProof/>
          <w:sz w:val="21"/>
        </w:rPr>
        <w:pPrChange w:id="178" w:author="王凯" w:date="2018-04-25T11:02:00Z">
          <w:pPr>
            <w:pStyle w:val="21"/>
            <w:tabs>
              <w:tab w:val="right" w:leader="dot" w:pos="8302"/>
            </w:tabs>
          </w:pPr>
        </w:pPrChange>
      </w:pPr>
      <w:ins w:id="179" w:author="王凯" w:date="2018-04-25T11:02:00Z">
        <w:r w:rsidRPr="001B3F4D">
          <w:rPr>
            <w:rStyle w:val="af7"/>
            <w:noProof/>
          </w:rPr>
          <w:fldChar w:fldCharType="begin"/>
        </w:r>
        <w:r w:rsidRPr="001B3F4D">
          <w:rPr>
            <w:rStyle w:val="af7"/>
            <w:noProof/>
          </w:rPr>
          <w:instrText xml:space="preserve"> </w:instrText>
        </w:r>
        <w:r>
          <w:rPr>
            <w:noProof/>
          </w:rPr>
          <w:instrText>HYPERLINK \l "_Toc512417567"</w:instrText>
        </w:r>
        <w:r w:rsidRPr="001B3F4D">
          <w:rPr>
            <w:rStyle w:val="af7"/>
            <w:noProof/>
          </w:rPr>
          <w:instrText xml:space="preserve"> </w:instrText>
        </w:r>
        <w:r w:rsidRPr="001B3F4D">
          <w:rPr>
            <w:rStyle w:val="af7"/>
            <w:noProof/>
          </w:rPr>
          <w:fldChar w:fldCharType="separate"/>
        </w:r>
        <w:r w:rsidRPr="001B3F4D">
          <w:rPr>
            <w:rStyle w:val="af7"/>
            <w:noProof/>
          </w:rPr>
          <w:t xml:space="preserve">8.3 </w:t>
        </w:r>
        <w:r w:rsidRPr="001B3F4D">
          <w:rPr>
            <w:rStyle w:val="af7"/>
            <w:rFonts w:hint="eastAsia"/>
            <w:noProof/>
          </w:rPr>
          <w:t>泄水建筑物泄流安全评价</w:t>
        </w:r>
        <w:r>
          <w:rPr>
            <w:noProof/>
            <w:webHidden/>
          </w:rPr>
          <w:tab/>
        </w:r>
        <w:r>
          <w:rPr>
            <w:noProof/>
            <w:webHidden/>
          </w:rPr>
          <w:fldChar w:fldCharType="begin"/>
        </w:r>
        <w:r>
          <w:rPr>
            <w:noProof/>
            <w:webHidden/>
          </w:rPr>
          <w:instrText xml:space="preserve"> PAGEREF _Toc512417567 \h </w:instrText>
        </w:r>
      </w:ins>
      <w:r>
        <w:rPr>
          <w:noProof/>
          <w:webHidden/>
        </w:rPr>
      </w:r>
      <w:r>
        <w:rPr>
          <w:noProof/>
          <w:webHidden/>
        </w:rPr>
        <w:fldChar w:fldCharType="separate"/>
      </w:r>
      <w:ins w:id="180" w:author="王凯" w:date="2018-04-25T11:02:00Z">
        <w:r>
          <w:rPr>
            <w:noProof/>
            <w:webHidden/>
          </w:rPr>
          <w:t>65</w:t>
        </w:r>
        <w:r>
          <w:rPr>
            <w:noProof/>
            <w:webHidden/>
          </w:rPr>
          <w:fldChar w:fldCharType="end"/>
        </w:r>
        <w:r w:rsidRPr="001B3F4D">
          <w:rPr>
            <w:rStyle w:val="af7"/>
            <w:noProof/>
          </w:rPr>
          <w:fldChar w:fldCharType="end"/>
        </w:r>
      </w:ins>
    </w:p>
    <w:p w14:paraId="6EAECDDD" w14:textId="77777777" w:rsidR="000970F8" w:rsidRDefault="000970F8">
      <w:pPr>
        <w:pStyle w:val="21"/>
        <w:tabs>
          <w:tab w:val="right" w:leader="dot" w:pos="8302"/>
          <w:tab w:val="right" w:leader="dot" w:pos="8364"/>
        </w:tabs>
        <w:rPr>
          <w:ins w:id="181" w:author="王凯" w:date="2018-04-25T11:02:00Z"/>
          <w:rFonts w:asciiTheme="minorHAnsi" w:eastAsiaTheme="minorEastAsia" w:hAnsiTheme="minorHAnsi" w:cstheme="minorBidi"/>
          <w:smallCaps w:val="0"/>
          <w:noProof/>
          <w:sz w:val="21"/>
        </w:rPr>
        <w:pPrChange w:id="182" w:author="王凯" w:date="2018-04-25T11:02:00Z">
          <w:pPr>
            <w:pStyle w:val="21"/>
            <w:tabs>
              <w:tab w:val="right" w:leader="dot" w:pos="8302"/>
            </w:tabs>
          </w:pPr>
        </w:pPrChange>
      </w:pPr>
      <w:ins w:id="183" w:author="王凯" w:date="2018-04-25T11:02:00Z">
        <w:r w:rsidRPr="001B3F4D">
          <w:rPr>
            <w:rStyle w:val="af7"/>
            <w:noProof/>
          </w:rPr>
          <w:fldChar w:fldCharType="begin"/>
        </w:r>
        <w:r w:rsidRPr="001B3F4D">
          <w:rPr>
            <w:rStyle w:val="af7"/>
            <w:noProof/>
          </w:rPr>
          <w:instrText xml:space="preserve"> </w:instrText>
        </w:r>
        <w:r>
          <w:rPr>
            <w:noProof/>
          </w:rPr>
          <w:instrText>HYPERLINK \l "_Toc512417568"</w:instrText>
        </w:r>
        <w:r w:rsidRPr="001B3F4D">
          <w:rPr>
            <w:rStyle w:val="af7"/>
            <w:noProof/>
          </w:rPr>
          <w:instrText xml:space="preserve"> </w:instrText>
        </w:r>
        <w:r w:rsidRPr="001B3F4D">
          <w:rPr>
            <w:rStyle w:val="af7"/>
            <w:noProof/>
          </w:rPr>
          <w:fldChar w:fldCharType="separate"/>
        </w:r>
        <w:r w:rsidRPr="001B3F4D">
          <w:rPr>
            <w:rStyle w:val="af7"/>
            <w:noProof/>
          </w:rPr>
          <w:t xml:space="preserve">8.4 </w:t>
        </w:r>
        <w:r w:rsidRPr="001B3F4D">
          <w:rPr>
            <w:rStyle w:val="af7"/>
            <w:rFonts w:hint="eastAsia"/>
            <w:noProof/>
          </w:rPr>
          <w:t>进水口结构安全评价</w:t>
        </w:r>
        <w:r>
          <w:rPr>
            <w:noProof/>
            <w:webHidden/>
          </w:rPr>
          <w:tab/>
        </w:r>
        <w:r>
          <w:rPr>
            <w:noProof/>
            <w:webHidden/>
          </w:rPr>
          <w:fldChar w:fldCharType="begin"/>
        </w:r>
        <w:r>
          <w:rPr>
            <w:noProof/>
            <w:webHidden/>
          </w:rPr>
          <w:instrText xml:space="preserve"> PAGEREF _Toc512417568 \h </w:instrText>
        </w:r>
      </w:ins>
      <w:r>
        <w:rPr>
          <w:noProof/>
          <w:webHidden/>
        </w:rPr>
      </w:r>
      <w:r>
        <w:rPr>
          <w:noProof/>
          <w:webHidden/>
        </w:rPr>
        <w:fldChar w:fldCharType="separate"/>
      </w:r>
      <w:ins w:id="184" w:author="王凯" w:date="2018-04-25T11:02:00Z">
        <w:r>
          <w:rPr>
            <w:noProof/>
            <w:webHidden/>
          </w:rPr>
          <w:t>67</w:t>
        </w:r>
        <w:r>
          <w:rPr>
            <w:noProof/>
            <w:webHidden/>
          </w:rPr>
          <w:fldChar w:fldCharType="end"/>
        </w:r>
        <w:r w:rsidRPr="001B3F4D">
          <w:rPr>
            <w:rStyle w:val="af7"/>
            <w:noProof/>
          </w:rPr>
          <w:fldChar w:fldCharType="end"/>
        </w:r>
      </w:ins>
    </w:p>
    <w:p w14:paraId="431C8940" w14:textId="77777777" w:rsidR="000970F8" w:rsidRDefault="000970F8">
      <w:pPr>
        <w:pStyle w:val="21"/>
        <w:tabs>
          <w:tab w:val="right" w:leader="dot" w:pos="8302"/>
          <w:tab w:val="right" w:leader="dot" w:pos="8364"/>
        </w:tabs>
        <w:rPr>
          <w:ins w:id="185" w:author="王凯" w:date="2018-04-25T11:02:00Z"/>
          <w:rFonts w:asciiTheme="minorHAnsi" w:eastAsiaTheme="minorEastAsia" w:hAnsiTheme="minorHAnsi" w:cstheme="minorBidi"/>
          <w:smallCaps w:val="0"/>
          <w:noProof/>
          <w:sz w:val="21"/>
        </w:rPr>
        <w:pPrChange w:id="186" w:author="王凯" w:date="2018-04-25T11:02:00Z">
          <w:pPr>
            <w:pStyle w:val="21"/>
            <w:tabs>
              <w:tab w:val="right" w:leader="dot" w:pos="8302"/>
            </w:tabs>
          </w:pPr>
        </w:pPrChange>
      </w:pPr>
      <w:ins w:id="187" w:author="王凯" w:date="2018-04-25T11:02:00Z">
        <w:r w:rsidRPr="001B3F4D">
          <w:rPr>
            <w:rStyle w:val="af7"/>
            <w:noProof/>
          </w:rPr>
          <w:fldChar w:fldCharType="begin"/>
        </w:r>
        <w:r w:rsidRPr="001B3F4D">
          <w:rPr>
            <w:rStyle w:val="af7"/>
            <w:noProof/>
          </w:rPr>
          <w:instrText xml:space="preserve"> </w:instrText>
        </w:r>
        <w:r>
          <w:rPr>
            <w:noProof/>
          </w:rPr>
          <w:instrText>HYPERLINK \l "_Toc512417569"</w:instrText>
        </w:r>
        <w:r w:rsidRPr="001B3F4D">
          <w:rPr>
            <w:rStyle w:val="af7"/>
            <w:noProof/>
          </w:rPr>
          <w:instrText xml:space="preserve"> </w:instrText>
        </w:r>
        <w:r w:rsidRPr="001B3F4D">
          <w:rPr>
            <w:rStyle w:val="af7"/>
            <w:noProof/>
          </w:rPr>
          <w:fldChar w:fldCharType="separate"/>
        </w:r>
        <w:r w:rsidRPr="001B3F4D">
          <w:rPr>
            <w:rStyle w:val="af7"/>
            <w:noProof/>
          </w:rPr>
          <w:t xml:space="preserve">8.5 </w:t>
        </w:r>
        <w:r w:rsidRPr="001B3F4D">
          <w:rPr>
            <w:rStyle w:val="af7"/>
            <w:rFonts w:hint="eastAsia"/>
            <w:noProof/>
          </w:rPr>
          <w:t>结论</w:t>
        </w:r>
        <w:r>
          <w:rPr>
            <w:noProof/>
            <w:webHidden/>
          </w:rPr>
          <w:tab/>
        </w:r>
        <w:r>
          <w:rPr>
            <w:noProof/>
            <w:webHidden/>
          </w:rPr>
          <w:fldChar w:fldCharType="begin"/>
        </w:r>
        <w:r>
          <w:rPr>
            <w:noProof/>
            <w:webHidden/>
          </w:rPr>
          <w:instrText xml:space="preserve"> PAGEREF _Toc512417569 \h </w:instrText>
        </w:r>
      </w:ins>
      <w:r>
        <w:rPr>
          <w:noProof/>
          <w:webHidden/>
        </w:rPr>
      </w:r>
      <w:r>
        <w:rPr>
          <w:noProof/>
          <w:webHidden/>
        </w:rPr>
        <w:fldChar w:fldCharType="separate"/>
      </w:r>
      <w:ins w:id="188" w:author="王凯" w:date="2018-04-25T11:02:00Z">
        <w:r>
          <w:rPr>
            <w:noProof/>
            <w:webHidden/>
          </w:rPr>
          <w:t>67</w:t>
        </w:r>
        <w:r>
          <w:rPr>
            <w:noProof/>
            <w:webHidden/>
          </w:rPr>
          <w:fldChar w:fldCharType="end"/>
        </w:r>
        <w:r w:rsidRPr="001B3F4D">
          <w:rPr>
            <w:rStyle w:val="af7"/>
            <w:noProof/>
          </w:rPr>
          <w:fldChar w:fldCharType="end"/>
        </w:r>
      </w:ins>
    </w:p>
    <w:p w14:paraId="38CA40BB" w14:textId="77777777" w:rsidR="000970F8" w:rsidRDefault="000970F8">
      <w:pPr>
        <w:pStyle w:val="10"/>
        <w:tabs>
          <w:tab w:val="right" w:leader="dot" w:pos="8302"/>
          <w:tab w:val="right" w:leader="dot" w:pos="8364"/>
        </w:tabs>
        <w:rPr>
          <w:ins w:id="189" w:author="王凯" w:date="2018-04-25T11:02:00Z"/>
          <w:rFonts w:asciiTheme="minorHAnsi" w:eastAsiaTheme="minorEastAsia" w:hAnsiTheme="minorHAnsi" w:cstheme="minorBidi"/>
          <w:smallCaps w:val="0"/>
          <w:noProof/>
          <w:sz w:val="21"/>
        </w:rPr>
        <w:pPrChange w:id="190" w:author="王凯" w:date="2018-04-25T11:02:00Z">
          <w:pPr>
            <w:pStyle w:val="10"/>
            <w:tabs>
              <w:tab w:val="right" w:leader="dot" w:pos="8302"/>
            </w:tabs>
          </w:pPr>
        </w:pPrChange>
      </w:pPr>
      <w:ins w:id="191" w:author="王凯" w:date="2018-04-25T11:02:00Z">
        <w:r w:rsidRPr="001B3F4D">
          <w:rPr>
            <w:rStyle w:val="af7"/>
            <w:noProof/>
          </w:rPr>
          <w:fldChar w:fldCharType="begin"/>
        </w:r>
        <w:r w:rsidRPr="001B3F4D">
          <w:rPr>
            <w:rStyle w:val="af7"/>
            <w:noProof/>
          </w:rPr>
          <w:instrText xml:space="preserve"> </w:instrText>
        </w:r>
        <w:r>
          <w:rPr>
            <w:noProof/>
          </w:rPr>
          <w:instrText>HYPERLINK \l "_Toc512417570"</w:instrText>
        </w:r>
        <w:r w:rsidRPr="001B3F4D">
          <w:rPr>
            <w:rStyle w:val="af7"/>
            <w:noProof/>
          </w:rPr>
          <w:instrText xml:space="preserve"> </w:instrText>
        </w:r>
        <w:r w:rsidRPr="001B3F4D">
          <w:rPr>
            <w:rStyle w:val="af7"/>
            <w:noProof/>
          </w:rPr>
          <w:fldChar w:fldCharType="separate"/>
        </w:r>
        <w:r w:rsidRPr="001B3F4D">
          <w:rPr>
            <w:rStyle w:val="af7"/>
            <w:noProof/>
          </w:rPr>
          <w:t xml:space="preserve">9 </w:t>
        </w:r>
        <w:r w:rsidRPr="001B3F4D">
          <w:rPr>
            <w:rStyle w:val="af7"/>
            <w:rFonts w:hint="eastAsia"/>
            <w:noProof/>
          </w:rPr>
          <w:t>抗震安全评价</w:t>
        </w:r>
        <w:r>
          <w:rPr>
            <w:noProof/>
            <w:webHidden/>
          </w:rPr>
          <w:tab/>
        </w:r>
        <w:r>
          <w:rPr>
            <w:noProof/>
            <w:webHidden/>
          </w:rPr>
          <w:fldChar w:fldCharType="begin"/>
        </w:r>
        <w:r>
          <w:rPr>
            <w:noProof/>
            <w:webHidden/>
          </w:rPr>
          <w:instrText xml:space="preserve"> PAGEREF _Toc512417570 \h </w:instrText>
        </w:r>
      </w:ins>
      <w:r>
        <w:rPr>
          <w:noProof/>
          <w:webHidden/>
        </w:rPr>
      </w:r>
      <w:r>
        <w:rPr>
          <w:noProof/>
          <w:webHidden/>
        </w:rPr>
        <w:fldChar w:fldCharType="separate"/>
      </w:r>
      <w:ins w:id="192" w:author="王凯" w:date="2018-04-25T11:02:00Z">
        <w:r>
          <w:rPr>
            <w:noProof/>
            <w:webHidden/>
          </w:rPr>
          <w:t>68</w:t>
        </w:r>
        <w:r>
          <w:rPr>
            <w:noProof/>
            <w:webHidden/>
          </w:rPr>
          <w:fldChar w:fldCharType="end"/>
        </w:r>
        <w:r w:rsidRPr="001B3F4D">
          <w:rPr>
            <w:rStyle w:val="af7"/>
            <w:noProof/>
          </w:rPr>
          <w:fldChar w:fldCharType="end"/>
        </w:r>
      </w:ins>
    </w:p>
    <w:p w14:paraId="42220FAA" w14:textId="77777777" w:rsidR="000970F8" w:rsidRDefault="000970F8">
      <w:pPr>
        <w:pStyle w:val="10"/>
        <w:tabs>
          <w:tab w:val="right" w:leader="dot" w:pos="8302"/>
          <w:tab w:val="right" w:leader="dot" w:pos="8364"/>
        </w:tabs>
        <w:rPr>
          <w:ins w:id="193" w:author="王凯" w:date="2018-04-25T11:02:00Z"/>
          <w:rFonts w:asciiTheme="minorHAnsi" w:eastAsiaTheme="minorEastAsia" w:hAnsiTheme="minorHAnsi" w:cstheme="minorBidi"/>
          <w:smallCaps w:val="0"/>
          <w:noProof/>
          <w:sz w:val="21"/>
        </w:rPr>
        <w:pPrChange w:id="194" w:author="王凯" w:date="2018-04-25T11:02:00Z">
          <w:pPr>
            <w:pStyle w:val="10"/>
            <w:tabs>
              <w:tab w:val="right" w:leader="dot" w:pos="8302"/>
            </w:tabs>
          </w:pPr>
        </w:pPrChange>
      </w:pPr>
      <w:ins w:id="195" w:author="王凯" w:date="2018-04-25T11:02:00Z">
        <w:r w:rsidRPr="001B3F4D">
          <w:rPr>
            <w:rStyle w:val="af7"/>
            <w:noProof/>
          </w:rPr>
          <w:fldChar w:fldCharType="begin"/>
        </w:r>
        <w:r w:rsidRPr="001B3F4D">
          <w:rPr>
            <w:rStyle w:val="af7"/>
            <w:noProof/>
          </w:rPr>
          <w:instrText xml:space="preserve"> </w:instrText>
        </w:r>
        <w:r>
          <w:rPr>
            <w:noProof/>
          </w:rPr>
          <w:instrText>HYPERLINK \l "_Toc512417571"</w:instrText>
        </w:r>
        <w:r w:rsidRPr="001B3F4D">
          <w:rPr>
            <w:rStyle w:val="af7"/>
            <w:noProof/>
          </w:rPr>
          <w:instrText xml:space="preserve"> </w:instrText>
        </w:r>
        <w:r w:rsidRPr="001B3F4D">
          <w:rPr>
            <w:rStyle w:val="af7"/>
            <w:noProof/>
          </w:rPr>
          <w:fldChar w:fldCharType="separate"/>
        </w:r>
        <w:r w:rsidRPr="001B3F4D">
          <w:rPr>
            <w:rStyle w:val="af7"/>
            <w:noProof/>
          </w:rPr>
          <w:t xml:space="preserve">10 </w:t>
        </w:r>
        <w:r w:rsidRPr="001B3F4D">
          <w:rPr>
            <w:rStyle w:val="af7"/>
            <w:rFonts w:hint="eastAsia"/>
            <w:noProof/>
          </w:rPr>
          <w:t>金属结构安全评价</w:t>
        </w:r>
        <w:r>
          <w:rPr>
            <w:noProof/>
            <w:webHidden/>
          </w:rPr>
          <w:tab/>
        </w:r>
        <w:r>
          <w:rPr>
            <w:noProof/>
            <w:webHidden/>
          </w:rPr>
          <w:fldChar w:fldCharType="begin"/>
        </w:r>
        <w:r>
          <w:rPr>
            <w:noProof/>
            <w:webHidden/>
          </w:rPr>
          <w:instrText xml:space="preserve"> PAGEREF _Toc512417571 \h </w:instrText>
        </w:r>
      </w:ins>
      <w:r>
        <w:rPr>
          <w:noProof/>
          <w:webHidden/>
        </w:rPr>
      </w:r>
      <w:r>
        <w:rPr>
          <w:noProof/>
          <w:webHidden/>
        </w:rPr>
        <w:fldChar w:fldCharType="separate"/>
      </w:r>
      <w:ins w:id="196" w:author="王凯" w:date="2018-04-25T11:02:00Z">
        <w:r>
          <w:rPr>
            <w:noProof/>
            <w:webHidden/>
          </w:rPr>
          <w:t>69</w:t>
        </w:r>
        <w:r>
          <w:rPr>
            <w:noProof/>
            <w:webHidden/>
          </w:rPr>
          <w:fldChar w:fldCharType="end"/>
        </w:r>
        <w:r w:rsidRPr="001B3F4D">
          <w:rPr>
            <w:rStyle w:val="af7"/>
            <w:noProof/>
          </w:rPr>
          <w:fldChar w:fldCharType="end"/>
        </w:r>
      </w:ins>
    </w:p>
    <w:p w14:paraId="2FBFBC68" w14:textId="77777777" w:rsidR="000970F8" w:rsidRDefault="000970F8">
      <w:pPr>
        <w:pStyle w:val="21"/>
        <w:tabs>
          <w:tab w:val="right" w:leader="dot" w:pos="8302"/>
          <w:tab w:val="right" w:leader="dot" w:pos="8364"/>
        </w:tabs>
        <w:rPr>
          <w:ins w:id="197" w:author="王凯" w:date="2018-04-25T11:02:00Z"/>
          <w:rFonts w:asciiTheme="minorHAnsi" w:eastAsiaTheme="minorEastAsia" w:hAnsiTheme="minorHAnsi" w:cstheme="minorBidi"/>
          <w:smallCaps w:val="0"/>
          <w:noProof/>
          <w:sz w:val="21"/>
        </w:rPr>
        <w:pPrChange w:id="198" w:author="王凯" w:date="2018-04-25T11:02:00Z">
          <w:pPr>
            <w:pStyle w:val="21"/>
            <w:tabs>
              <w:tab w:val="right" w:leader="dot" w:pos="8302"/>
            </w:tabs>
          </w:pPr>
        </w:pPrChange>
      </w:pPr>
      <w:ins w:id="199" w:author="王凯" w:date="2018-04-25T11:02:00Z">
        <w:r w:rsidRPr="001B3F4D">
          <w:rPr>
            <w:rStyle w:val="af7"/>
            <w:noProof/>
          </w:rPr>
          <w:fldChar w:fldCharType="begin"/>
        </w:r>
        <w:r w:rsidRPr="001B3F4D">
          <w:rPr>
            <w:rStyle w:val="af7"/>
            <w:noProof/>
          </w:rPr>
          <w:instrText xml:space="preserve"> </w:instrText>
        </w:r>
        <w:r>
          <w:rPr>
            <w:noProof/>
          </w:rPr>
          <w:instrText>HYPERLINK \l "_Toc512417572"</w:instrText>
        </w:r>
        <w:r w:rsidRPr="001B3F4D">
          <w:rPr>
            <w:rStyle w:val="af7"/>
            <w:noProof/>
          </w:rPr>
          <w:instrText xml:space="preserve"> </w:instrText>
        </w:r>
        <w:r w:rsidRPr="001B3F4D">
          <w:rPr>
            <w:rStyle w:val="af7"/>
            <w:noProof/>
          </w:rPr>
          <w:fldChar w:fldCharType="separate"/>
        </w:r>
        <w:r w:rsidRPr="001B3F4D">
          <w:rPr>
            <w:rStyle w:val="af7"/>
            <w:noProof/>
          </w:rPr>
          <w:t xml:space="preserve">10.1 </w:t>
        </w:r>
        <w:r w:rsidRPr="001B3F4D">
          <w:rPr>
            <w:rStyle w:val="af7"/>
            <w:rFonts w:hint="eastAsia"/>
            <w:noProof/>
          </w:rPr>
          <w:t>钢闸门安全评价</w:t>
        </w:r>
        <w:r>
          <w:rPr>
            <w:noProof/>
            <w:webHidden/>
          </w:rPr>
          <w:tab/>
        </w:r>
        <w:r>
          <w:rPr>
            <w:noProof/>
            <w:webHidden/>
          </w:rPr>
          <w:fldChar w:fldCharType="begin"/>
        </w:r>
        <w:r>
          <w:rPr>
            <w:noProof/>
            <w:webHidden/>
          </w:rPr>
          <w:instrText xml:space="preserve"> PAGEREF _Toc512417572 \h </w:instrText>
        </w:r>
      </w:ins>
      <w:r>
        <w:rPr>
          <w:noProof/>
          <w:webHidden/>
        </w:rPr>
      </w:r>
      <w:r>
        <w:rPr>
          <w:noProof/>
          <w:webHidden/>
        </w:rPr>
        <w:fldChar w:fldCharType="separate"/>
      </w:r>
      <w:ins w:id="200" w:author="王凯" w:date="2018-04-25T11:02:00Z">
        <w:r>
          <w:rPr>
            <w:noProof/>
            <w:webHidden/>
          </w:rPr>
          <w:t>69</w:t>
        </w:r>
        <w:r>
          <w:rPr>
            <w:noProof/>
            <w:webHidden/>
          </w:rPr>
          <w:fldChar w:fldCharType="end"/>
        </w:r>
        <w:r w:rsidRPr="001B3F4D">
          <w:rPr>
            <w:rStyle w:val="af7"/>
            <w:noProof/>
          </w:rPr>
          <w:fldChar w:fldCharType="end"/>
        </w:r>
      </w:ins>
    </w:p>
    <w:p w14:paraId="69ABBED7" w14:textId="77777777" w:rsidR="000970F8" w:rsidRDefault="000970F8">
      <w:pPr>
        <w:pStyle w:val="21"/>
        <w:tabs>
          <w:tab w:val="right" w:leader="dot" w:pos="8302"/>
          <w:tab w:val="right" w:leader="dot" w:pos="8364"/>
        </w:tabs>
        <w:rPr>
          <w:ins w:id="201" w:author="王凯" w:date="2018-04-25T11:02:00Z"/>
          <w:rFonts w:asciiTheme="minorHAnsi" w:eastAsiaTheme="minorEastAsia" w:hAnsiTheme="minorHAnsi" w:cstheme="minorBidi"/>
          <w:smallCaps w:val="0"/>
          <w:noProof/>
          <w:sz w:val="21"/>
        </w:rPr>
        <w:pPrChange w:id="202" w:author="王凯" w:date="2018-04-25T11:02:00Z">
          <w:pPr>
            <w:pStyle w:val="21"/>
            <w:tabs>
              <w:tab w:val="right" w:leader="dot" w:pos="8302"/>
            </w:tabs>
          </w:pPr>
        </w:pPrChange>
      </w:pPr>
      <w:ins w:id="203" w:author="王凯" w:date="2018-04-25T11:02:00Z">
        <w:r w:rsidRPr="001B3F4D">
          <w:rPr>
            <w:rStyle w:val="af7"/>
            <w:noProof/>
          </w:rPr>
          <w:fldChar w:fldCharType="begin"/>
        </w:r>
        <w:r w:rsidRPr="001B3F4D">
          <w:rPr>
            <w:rStyle w:val="af7"/>
            <w:noProof/>
          </w:rPr>
          <w:instrText xml:space="preserve"> </w:instrText>
        </w:r>
        <w:r>
          <w:rPr>
            <w:noProof/>
          </w:rPr>
          <w:instrText>HYPERLINK \l "_Toc512417573"</w:instrText>
        </w:r>
        <w:r w:rsidRPr="001B3F4D">
          <w:rPr>
            <w:rStyle w:val="af7"/>
            <w:noProof/>
          </w:rPr>
          <w:instrText xml:space="preserve"> </w:instrText>
        </w:r>
        <w:r w:rsidRPr="001B3F4D">
          <w:rPr>
            <w:rStyle w:val="af7"/>
            <w:noProof/>
          </w:rPr>
          <w:fldChar w:fldCharType="separate"/>
        </w:r>
        <w:r w:rsidRPr="001B3F4D">
          <w:rPr>
            <w:rStyle w:val="af7"/>
            <w:noProof/>
          </w:rPr>
          <w:t xml:space="preserve">10.2 </w:t>
        </w:r>
        <w:r w:rsidRPr="001B3F4D">
          <w:rPr>
            <w:rStyle w:val="af7"/>
            <w:rFonts w:hint="eastAsia"/>
            <w:noProof/>
          </w:rPr>
          <w:t>启闭设施安全评价</w:t>
        </w:r>
        <w:r>
          <w:rPr>
            <w:noProof/>
            <w:webHidden/>
          </w:rPr>
          <w:tab/>
        </w:r>
        <w:r>
          <w:rPr>
            <w:noProof/>
            <w:webHidden/>
          </w:rPr>
          <w:fldChar w:fldCharType="begin"/>
        </w:r>
        <w:r>
          <w:rPr>
            <w:noProof/>
            <w:webHidden/>
          </w:rPr>
          <w:instrText xml:space="preserve"> PAGEREF _Toc512417573 \h </w:instrText>
        </w:r>
      </w:ins>
      <w:r>
        <w:rPr>
          <w:noProof/>
          <w:webHidden/>
        </w:rPr>
      </w:r>
      <w:r>
        <w:rPr>
          <w:noProof/>
          <w:webHidden/>
        </w:rPr>
        <w:fldChar w:fldCharType="separate"/>
      </w:r>
      <w:ins w:id="204" w:author="王凯" w:date="2018-04-25T11:02:00Z">
        <w:r>
          <w:rPr>
            <w:noProof/>
            <w:webHidden/>
          </w:rPr>
          <w:t>69</w:t>
        </w:r>
        <w:r>
          <w:rPr>
            <w:noProof/>
            <w:webHidden/>
          </w:rPr>
          <w:fldChar w:fldCharType="end"/>
        </w:r>
        <w:r w:rsidRPr="001B3F4D">
          <w:rPr>
            <w:rStyle w:val="af7"/>
            <w:noProof/>
          </w:rPr>
          <w:fldChar w:fldCharType="end"/>
        </w:r>
      </w:ins>
    </w:p>
    <w:p w14:paraId="7CC52EDF" w14:textId="77777777" w:rsidR="000970F8" w:rsidRDefault="000970F8">
      <w:pPr>
        <w:pStyle w:val="21"/>
        <w:tabs>
          <w:tab w:val="right" w:leader="dot" w:pos="8302"/>
          <w:tab w:val="right" w:leader="dot" w:pos="8364"/>
        </w:tabs>
        <w:rPr>
          <w:ins w:id="205" w:author="王凯" w:date="2018-04-25T11:02:00Z"/>
          <w:rFonts w:asciiTheme="minorHAnsi" w:eastAsiaTheme="minorEastAsia" w:hAnsiTheme="minorHAnsi" w:cstheme="minorBidi"/>
          <w:smallCaps w:val="0"/>
          <w:noProof/>
          <w:sz w:val="21"/>
        </w:rPr>
        <w:pPrChange w:id="206" w:author="王凯" w:date="2018-04-25T11:02:00Z">
          <w:pPr>
            <w:pStyle w:val="21"/>
            <w:tabs>
              <w:tab w:val="right" w:leader="dot" w:pos="8302"/>
            </w:tabs>
          </w:pPr>
        </w:pPrChange>
      </w:pPr>
      <w:ins w:id="207" w:author="王凯" w:date="2018-04-25T11:02:00Z">
        <w:r w:rsidRPr="001B3F4D">
          <w:rPr>
            <w:rStyle w:val="af7"/>
            <w:noProof/>
          </w:rPr>
          <w:fldChar w:fldCharType="begin"/>
        </w:r>
        <w:r w:rsidRPr="001B3F4D">
          <w:rPr>
            <w:rStyle w:val="af7"/>
            <w:noProof/>
          </w:rPr>
          <w:instrText xml:space="preserve"> </w:instrText>
        </w:r>
        <w:r>
          <w:rPr>
            <w:noProof/>
          </w:rPr>
          <w:instrText>HYPERLINK \l "_Toc512417574"</w:instrText>
        </w:r>
        <w:r w:rsidRPr="001B3F4D">
          <w:rPr>
            <w:rStyle w:val="af7"/>
            <w:noProof/>
          </w:rPr>
          <w:instrText xml:space="preserve"> </w:instrText>
        </w:r>
        <w:r w:rsidRPr="001B3F4D">
          <w:rPr>
            <w:rStyle w:val="af7"/>
            <w:noProof/>
          </w:rPr>
          <w:fldChar w:fldCharType="separate"/>
        </w:r>
        <w:r w:rsidRPr="001B3F4D">
          <w:rPr>
            <w:rStyle w:val="af7"/>
            <w:noProof/>
          </w:rPr>
          <w:t xml:space="preserve">10.3 </w:t>
        </w:r>
        <w:r w:rsidRPr="001B3F4D">
          <w:rPr>
            <w:rStyle w:val="af7"/>
            <w:rFonts w:hint="eastAsia"/>
            <w:noProof/>
          </w:rPr>
          <w:t>拦污栅安全评价</w:t>
        </w:r>
        <w:r>
          <w:rPr>
            <w:noProof/>
            <w:webHidden/>
          </w:rPr>
          <w:tab/>
        </w:r>
        <w:r>
          <w:rPr>
            <w:noProof/>
            <w:webHidden/>
          </w:rPr>
          <w:fldChar w:fldCharType="begin"/>
        </w:r>
        <w:r>
          <w:rPr>
            <w:noProof/>
            <w:webHidden/>
          </w:rPr>
          <w:instrText xml:space="preserve"> PAGEREF _Toc512417574 \h </w:instrText>
        </w:r>
      </w:ins>
      <w:r>
        <w:rPr>
          <w:noProof/>
          <w:webHidden/>
        </w:rPr>
      </w:r>
      <w:r>
        <w:rPr>
          <w:noProof/>
          <w:webHidden/>
        </w:rPr>
        <w:fldChar w:fldCharType="separate"/>
      </w:r>
      <w:ins w:id="208" w:author="王凯" w:date="2018-04-25T11:02:00Z">
        <w:r>
          <w:rPr>
            <w:noProof/>
            <w:webHidden/>
          </w:rPr>
          <w:t>70</w:t>
        </w:r>
        <w:r>
          <w:rPr>
            <w:noProof/>
            <w:webHidden/>
          </w:rPr>
          <w:fldChar w:fldCharType="end"/>
        </w:r>
        <w:r w:rsidRPr="001B3F4D">
          <w:rPr>
            <w:rStyle w:val="af7"/>
            <w:noProof/>
          </w:rPr>
          <w:fldChar w:fldCharType="end"/>
        </w:r>
      </w:ins>
    </w:p>
    <w:p w14:paraId="33A40903" w14:textId="77777777" w:rsidR="000970F8" w:rsidRDefault="000970F8">
      <w:pPr>
        <w:pStyle w:val="21"/>
        <w:tabs>
          <w:tab w:val="right" w:leader="dot" w:pos="8302"/>
          <w:tab w:val="right" w:leader="dot" w:pos="8364"/>
        </w:tabs>
        <w:rPr>
          <w:ins w:id="209" w:author="王凯" w:date="2018-04-25T11:02:00Z"/>
          <w:rFonts w:asciiTheme="minorHAnsi" w:eastAsiaTheme="minorEastAsia" w:hAnsiTheme="minorHAnsi" w:cstheme="minorBidi"/>
          <w:smallCaps w:val="0"/>
          <w:noProof/>
          <w:sz w:val="21"/>
        </w:rPr>
        <w:pPrChange w:id="210" w:author="王凯" w:date="2018-04-25T11:02:00Z">
          <w:pPr>
            <w:pStyle w:val="21"/>
            <w:tabs>
              <w:tab w:val="right" w:leader="dot" w:pos="8302"/>
            </w:tabs>
          </w:pPr>
        </w:pPrChange>
      </w:pPr>
      <w:ins w:id="211" w:author="王凯" w:date="2018-04-25T11:02:00Z">
        <w:r w:rsidRPr="001B3F4D">
          <w:rPr>
            <w:rStyle w:val="af7"/>
            <w:noProof/>
          </w:rPr>
          <w:fldChar w:fldCharType="begin"/>
        </w:r>
        <w:r w:rsidRPr="001B3F4D">
          <w:rPr>
            <w:rStyle w:val="af7"/>
            <w:noProof/>
          </w:rPr>
          <w:instrText xml:space="preserve"> </w:instrText>
        </w:r>
        <w:r>
          <w:rPr>
            <w:noProof/>
          </w:rPr>
          <w:instrText>HYPERLINK \l "_Toc512417575"</w:instrText>
        </w:r>
        <w:r w:rsidRPr="001B3F4D">
          <w:rPr>
            <w:rStyle w:val="af7"/>
            <w:noProof/>
          </w:rPr>
          <w:instrText xml:space="preserve"> </w:instrText>
        </w:r>
        <w:r w:rsidRPr="001B3F4D">
          <w:rPr>
            <w:rStyle w:val="af7"/>
            <w:noProof/>
          </w:rPr>
          <w:fldChar w:fldCharType="separate"/>
        </w:r>
        <w:r w:rsidRPr="001B3F4D">
          <w:rPr>
            <w:rStyle w:val="af7"/>
            <w:noProof/>
          </w:rPr>
          <w:t xml:space="preserve">10.4 </w:t>
        </w:r>
        <w:r w:rsidRPr="001B3F4D">
          <w:rPr>
            <w:rStyle w:val="af7"/>
            <w:rFonts w:hint="eastAsia"/>
            <w:noProof/>
          </w:rPr>
          <w:t>结论</w:t>
        </w:r>
        <w:r>
          <w:rPr>
            <w:noProof/>
            <w:webHidden/>
          </w:rPr>
          <w:tab/>
        </w:r>
        <w:r>
          <w:rPr>
            <w:noProof/>
            <w:webHidden/>
          </w:rPr>
          <w:fldChar w:fldCharType="begin"/>
        </w:r>
        <w:r>
          <w:rPr>
            <w:noProof/>
            <w:webHidden/>
          </w:rPr>
          <w:instrText xml:space="preserve"> PAGEREF _Toc512417575 \h </w:instrText>
        </w:r>
      </w:ins>
      <w:r>
        <w:rPr>
          <w:noProof/>
          <w:webHidden/>
        </w:rPr>
      </w:r>
      <w:r>
        <w:rPr>
          <w:noProof/>
          <w:webHidden/>
        </w:rPr>
        <w:fldChar w:fldCharType="separate"/>
      </w:r>
      <w:ins w:id="212" w:author="王凯" w:date="2018-04-25T11:02:00Z">
        <w:r>
          <w:rPr>
            <w:noProof/>
            <w:webHidden/>
          </w:rPr>
          <w:t>70</w:t>
        </w:r>
        <w:r>
          <w:rPr>
            <w:noProof/>
            <w:webHidden/>
          </w:rPr>
          <w:fldChar w:fldCharType="end"/>
        </w:r>
        <w:r w:rsidRPr="001B3F4D">
          <w:rPr>
            <w:rStyle w:val="af7"/>
            <w:noProof/>
          </w:rPr>
          <w:fldChar w:fldCharType="end"/>
        </w:r>
      </w:ins>
    </w:p>
    <w:p w14:paraId="36FA966D" w14:textId="77777777" w:rsidR="000970F8" w:rsidRDefault="000970F8">
      <w:pPr>
        <w:pStyle w:val="10"/>
        <w:tabs>
          <w:tab w:val="right" w:leader="dot" w:pos="8302"/>
          <w:tab w:val="right" w:leader="dot" w:pos="8364"/>
        </w:tabs>
        <w:rPr>
          <w:ins w:id="213" w:author="王凯" w:date="2018-04-25T11:02:00Z"/>
          <w:rFonts w:asciiTheme="minorHAnsi" w:eastAsiaTheme="minorEastAsia" w:hAnsiTheme="minorHAnsi" w:cstheme="minorBidi"/>
          <w:smallCaps w:val="0"/>
          <w:noProof/>
          <w:sz w:val="21"/>
        </w:rPr>
        <w:pPrChange w:id="214" w:author="王凯" w:date="2018-04-25T11:02:00Z">
          <w:pPr>
            <w:pStyle w:val="10"/>
            <w:tabs>
              <w:tab w:val="right" w:leader="dot" w:pos="8302"/>
            </w:tabs>
          </w:pPr>
        </w:pPrChange>
      </w:pPr>
      <w:ins w:id="215" w:author="王凯" w:date="2018-04-25T11:02:00Z">
        <w:r w:rsidRPr="001B3F4D">
          <w:rPr>
            <w:rStyle w:val="af7"/>
            <w:noProof/>
          </w:rPr>
          <w:lastRenderedPageBreak/>
          <w:fldChar w:fldCharType="begin"/>
        </w:r>
        <w:r w:rsidRPr="001B3F4D">
          <w:rPr>
            <w:rStyle w:val="af7"/>
            <w:noProof/>
          </w:rPr>
          <w:instrText xml:space="preserve"> </w:instrText>
        </w:r>
        <w:r>
          <w:rPr>
            <w:noProof/>
          </w:rPr>
          <w:instrText>HYPERLINK \l "_Toc512417576"</w:instrText>
        </w:r>
        <w:r w:rsidRPr="001B3F4D">
          <w:rPr>
            <w:rStyle w:val="af7"/>
            <w:noProof/>
          </w:rPr>
          <w:instrText xml:space="preserve"> </w:instrText>
        </w:r>
        <w:r w:rsidRPr="001B3F4D">
          <w:rPr>
            <w:rStyle w:val="af7"/>
            <w:noProof/>
          </w:rPr>
          <w:fldChar w:fldCharType="separate"/>
        </w:r>
        <w:r w:rsidRPr="001B3F4D">
          <w:rPr>
            <w:rStyle w:val="af7"/>
            <w:noProof/>
          </w:rPr>
          <w:t xml:space="preserve">11 </w:t>
        </w:r>
        <w:r w:rsidRPr="001B3F4D">
          <w:rPr>
            <w:rStyle w:val="af7"/>
            <w:rFonts w:hint="eastAsia"/>
            <w:noProof/>
          </w:rPr>
          <w:t>大坝安全综合评价</w:t>
        </w:r>
        <w:r>
          <w:rPr>
            <w:noProof/>
            <w:webHidden/>
          </w:rPr>
          <w:tab/>
        </w:r>
        <w:r>
          <w:rPr>
            <w:noProof/>
            <w:webHidden/>
          </w:rPr>
          <w:fldChar w:fldCharType="begin"/>
        </w:r>
        <w:r>
          <w:rPr>
            <w:noProof/>
            <w:webHidden/>
          </w:rPr>
          <w:instrText xml:space="preserve"> PAGEREF _Toc512417576 \h </w:instrText>
        </w:r>
      </w:ins>
      <w:r>
        <w:rPr>
          <w:noProof/>
          <w:webHidden/>
        </w:rPr>
      </w:r>
      <w:r>
        <w:rPr>
          <w:noProof/>
          <w:webHidden/>
        </w:rPr>
        <w:fldChar w:fldCharType="separate"/>
      </w:r>
      <w:ins w:id="216" w:author="王凯" w:date="2018-04-25T11:02:00Z">
        <w:r>
          <w:rPr>
            <w:noProof/>
            <w:webHidden/>
          </w:rPr>
          <w:t>71</w:t>
        </w:r>
        <w:r>
          <w:rPr>
            <w:noProof/>
            <w:webHidden/>
          </w:rPr>
          <w:fldChar w:fldCharType="end"/>
        </w:r>
        <w:r w:rsidRPr="001B3F4D">
          <w:rPr>
            <w:rStyle w:val="af7"/>
            <w:noProof/>
          </w:rPr>
          <w:fldChar w:fldCharType="end"/>
        </w:r>
      </w:ins>
    </w:p>
    <w:p w14:paraId="4669A160" w14:textId="77777777" w:rsidR="000970F8" w:rsidRDefault="000970F8">
      <w:pPr>
        <w:pStyle w:val="21"/>
        <w:tabs>
          <w:tab w:val="right" w:leader="dot" w:pos="8302"/>
          <w:tab w:val="right" w:leader="dot" w:pos="8364"/>
        </w:tabs>
        <w:rPr>
          <w:ins w:id="217" w:author="王凯" w:date="2018-04-25T11:02:00Z"/>
          <w:rFonts w:asciiTheme="minorHAnsi" w:eastAsiaTheme="minorEastAsia" w:hAnsiTheme="minorHAnsi" w:cstheme="minorBidi"/>
          <w:smallCaps w:val="0"/>
          <w:noProof/>
          <w:sz w:val="21"/>
        </w:rPr>
        <w:pPrChange w:id="218" w:author="王凯" w:date="2018-04-25T11:02:00Z">
          <w:pPr>
            <w:pStyle w:val="21"/>
            <w:tabs>
              <w:tab w:val="right" w:leader="dot" w:pos="8302"/>
            </w:tabs>
          </w:pPr>
        </w:pPrChange>
      </w:pPr>
      <w:ins w:id="219" w:author="王凯" w:date="2018-04-25T11:02:00Z">
        <w:r w:rsidRPr="001B3F4D">
          <w:rPr>
            <w:rStyle w:val="af7"/>
            <w:noProof/>
          </w:rPr>
          <w:fldChar w:fldCharType="begin"/>
        </w:r>
        <w:r w:rsidRPr="001B3F4D">
          <w:rPr>
            <w:rStyle w:val="af7"/>
            <w:noProof/>
          </w:rPr>
          <w:instrText xml:space="preserve"> </w:instrText>
        </w:r>
        <w:r>
          <w:rPr>
            <w:noProof/>
          </w:rPr>
          <w:instrText>HYPERLINK \l "_Toc512417577"</w:instrText>
        </w:r>
        <w:r w:rsidRPr="001B3F4D">
          <w:rPr>
            <w:rStyle w:val="af7"/>
            <w:noProof/>
          </w:rPr>
          <w:instrText xml:space="preserve"> </w:instrText>
        </w:r>
        <w:r w:rsidRPr="001B3F4D">
          <w:rPr>
            <w:rStyle w:val="af7"/>
            <w:noProof/>
          </w:rPr>
          <w:fldChar w:fldCharType="separate"/>
        </w:r>
        <w:r w:rsidRPr="001B3F4D">
          <w:rPr>
            <w:rStyle w:val="af7"/>
            <w:noProof/>
          </w:rPr>
          <w:t xml:space="preserve">11.1 </w:t>
        </w:r>
        <w:r w:rsidRPr="001B3F4D">
          <w:rPr>
            <w:rStyle w:val="af7"/>
            <w:rFonts w:hint="eastAsia"/>
            <w:noProof/>
          </w:rPr>
          <w:t>现场安全检查及安全检测</w:t>
        </w:r>
        <w:r>
          <w:rPr>
            <w:noProof/>
            <w:webHidden/>
          </w:rPr>
          <w:tab/>
        </w:r>
        <w:r>
          <w:rPr>
            <w:noProof/>
            <w:webHidden/>
          </w:rPr>
          <w:fldChar w:fldCharType="begin"/>
        </w:r>
        <w:r>
          <w:rPr>
            <w:noProof/>
            <w:webHidden/>
          </w:rPr>
          <w:instrText xml:space="preserve"> PAGEREF _Toc512417577 \h </w:instrText>
        </w:r>
      </w:ins>
      <w:r>
        <w:rPr>
          <w:noProof/>
          <w:webHidden/>
        </w:rPr>
      </w:r>
      <w:r>
        <w:rPr>
          <w:noProof/>
          <w:webHidden/>
        </w:rPr>
        <w:fldChar w:fldCharType="separate"/>
      </w:r>
      <w:ins w:id="220" w:author="王凯" w:date="2018-04-25T11:02:00Z">
        <w:r>
          <w:rPr>
            <w:noProof/>
            <w:webHidden/>
          </w:rPr>
          <w:t>71</w:t>
        </w:r>
        <w:r>
          <w:rPr>
            <w:noProof/>
            <w:webHidden/>
          </w:rPr>
          <w:fldChar w:fldCharType="end"/>
        </w:r>
        <w:r w:rsidRPr="001B3F4D">
          <w:rPr>
            <w:rStyle w:val="af7"/>
            <w:noProof/>
          </w:rPr>
          <w:fldChar w:fldCharType="end"/>
        </w:r>
      </w:ins>
    </w:p>
    <w:p w14:paraId="5D60A82E" w14:textId="77777777" w:rsidR="000970F8" w:rsidRDefault="000970F8">
      <w:pPr>
        <w:pStyle w:val="21"/>
        <w:tabs>
          <w:tab w:val="right" w:leader="dot" w:pos="8302"/>
          <w:tab w:val="right" w:leader="dot" w:pos="8364"/>
        </w:tabs>
        <w:rPr>
          <w:ins w:id="221" w:author="王凯" w:date="2018-04-25T11:02:00Z"/>
          <w:rFonts w:asciiTheme="minorHAnsi" w:eastAsiaTheme="minorEastAsia" w:hAnsiTheme="minorHAnsi" w:cstheme="minorBidi"/>
          <w:smallCaps w:val="0"/>
          <w:noProof/>
          <w:sz w:val="21"/>
        </w:rPr>
        <w:pPrChange w:id="222" w:author="王凯" w:date="2018-04-25T11:02:00Z">
          <w:pPr>
            <w:pStyle w:val="21"/>
            <w:tabs>
              <w:tab w:val="right" w:leader="dot" w:pos="8302"/>
            </w:tabs>
          </w:pPr>
        </w:pPrChange>
      </w:pPr>
      <w:ins w:id="223" w:author="王凯" w:date="2018-04-25T11:02:00Z">
        <w:r w:rsidRPr="001B3F4D">
          <w:rPr>
            <w:rStyle w:val="af7"/>
            <w:noProof/>
          </w:rPr>
          <w:fldChar w:fldCharType="begin"/>
        </w:r>
        <w:r w:rsidRPr="001B3F4D">
          <w:rPr>
            <w:rStyle w:val="af7"/>
            <w:noProof/>
          </w:rPr>
          <w:instrText xml:space="preserve"> </w:instrText>
        </w:r>
        <w:r>
          <w:rPr>
            <w:noProof/>
          </w:rPr>
          <w:instrText>HYPERLINK \l "_Toc512417578"</w:instrText>
        </w:r>
        <w:r w:rsidRPr="001B3F4D">
          <w:rPr>
            <w:rStyle w:val="af7"/>
            <w:noProof/>
          </w:rPr>
          <w:instrText xml:space="preserve"> </w:instrText>
        </w:r>
        <w:r w:rsidRPr="001B3F4D">
          <w:rPr>
            <w:rStyle w:val="af7"/>
            <w:noProof/>
          </w:rPr>
          <w:fldChar w:fldCharType="separate"/>
        </w:r>
        <w:r w:rsidRPr="001B3F4D">
          <w:rPr>
            <w:rStyle w:val="af7"/>
            <w:noProof/>
          </w:rPr>
          <w:t xml:space="preserve">11.2 </w:t>
        </w:r>
        <w:r w:rsidRPr="001B3F4D">
          <w:rPr>
            <w:rStyle w:val="af7"/>
            <w:rFonts w:hint="eastAsia"/>
            <w:noProof/>
          </w:rPr>
          <w:t>大坝安全监测资料分析</w:t>
        </w:r>
        <w:r>
          <w:rPr>
            <w:noProof/>
            <w:webHidden/>
          </w:rPr>
          <w:tab/>
        </w:r>
        <w:r>
          <w:rPr>
            <w:noProof/>
            <w:webHidden/>
          </w:rPr>
          <w:fldChar w:fldCharType="begin"/>
        </w:r>
        <w:r>
          <w:rPr>
            <w:noProof/>
            <w:webHidden/>
          </w:rPr>
          <w:instrText xml:space="preserve"> PAGEREF _Toc512417578 \h </w:instrText>
        </w:r>
      </w:ins>
      <w:r>
        <w:rPr>
          <w:noProof/>
          <w:webHidden/>
        </w:rPr>
      </w:r>
      <w:r>
        <w:rPr>
          <w:noProof/>
          <w:webHidden/>
        </w:rPr>
        <w:fldChar w:fldCharType="separate"/>
      </w:r>
      <w:ins w:id="224" w:author="王凯" w:date="2018-04-25T11:02:00Z">
        <w:r>
          <w:rPr>
            <w:noProof/>
            <w:webHidden/>
          </w:rPr>
          <w:t>71</w:t>
        </w:r>
        <w:r>
          <w:rPr>
            <w:noProof/>
            <w:webHidden/>
          </w:rPr>
          <w:fldChar w:fldCharType="end"/>
        </w:r>
        <w:r w:rsidRPr="001B3F4D">
          <w:rPr>
            <w:rStyle w:val="af7"/>
            <w:noProof/>
          </w:rPr>
          <w:fldChar w:fldCharType="end"/>
        </w:r>
      </w:ins>
    </w:p>
    <w:p w14:paraId="6020D16A" w14:textId="77777777" w:rsidR="000970F8" w:rsidRDefault="000970F8">
      <w:pPr>
        <w:pStyle w:val="21"/>
        <w:tabs>
          <w:tab w:val="right" w:leader="dot" w:pos="8302"/>
          <w:tab w:val="right" w:leader="dot" w:pos="8364"/>
        </w:tabs>
        <w:rPr>
          <w:ins w:id="225" w:author="王凯" w:date="2018-04-25T11:02:00Z"/>
          <w:rFonts w:asciiTheme="minorHAnsi" w:eastAsiaTheme="minorEastAsia" w:hAnsiTheme="minorHAnsi" w:cstheme="minorBidi"/>
          <w:smallCaps w:val="0"/>
          <w:noProof/>
          <w:sz w:val="21"/>
        </w:rPr>
        <w:pPrChange w:id="226" w:author="王凯" w:date="2018-04-25T11:02:00Z">
          <w:pPr>
            <w:pStyle w:val="21"/>
            <w:tabs>
              <w:tab w:val="right" w:leader="dot" w:pos="8302"/>
            </w:tabs>
          </w:pPr>
        </w:pPrChange>
      </w:pPr>
      <w:ins w:id="227" w:author="王凯" w:date="2018-04-25T11:02:00Z">
        <w:r w:rsidRPr="001B3F4D">
          <w:rPr>
            <w:rStyle w:val="af7"/>
            <w:noProof/>
          </w:rPr>
          <w:fldChar w:fldCharType="begin"/>
        </w:r>
        <w:r w:rsidRPr="001B3F4D">
          <w:rPr>
            <w:rStyle w:val="af7"/>
            <w:noProof/>
          </w:rPr>
          <w:instrText xml:space="preserve"> </w:instrText>
        </w:r>
        <w:r>
          <w:rPr>
            <w:noProof/>
          </w:rPr>
          <w:instrText>HYPERLINK \l "_Toc512417579"</w:instrText>
        </w:r>
        <w:r w:rsidRPr="001B3F4D">
          <w:rPr>
            <w:rStyle w:val="af7"/>
            <w:noProof/>
          </w:rPr>
          <w:instrText xml:space="preserve"> </w:instrText>
        </w:r>
        <w:r w:rsidRPr="001B3F4D">
          <w:rPr>
            <w:rStyle w:val="af7"/>
            <w:noProof/>
          </w:rPr>
          <w:fldChar w:fldCharType="separate"/>
        </w:r>
        <w:r w:rsidRPr="001B3F4D">
          <w:rPr>
            <w:rStyle w:val="af7"/>
            <w:noProof/>
          </w:rPr>
          <w:t xml:space="preserve">11.3 </w:t>
        </w:r>
        <w:r w:rsidRPr="001B3F4D">
          <w:rPr>
            <w:rStyle w:val="af7"/>
            <w:rFonts w:hint="eastAsia"/>
            <w:noProof/>
          </w:rPr>
          <w:t>工程质量评价</w:t>
        </w:r>
        <w:r>
          <w:rPr>
            <w:noProof/>
            <w:webHidden/>
          </w:rPr>
          <w:tab/>
        </w:r>
        <w:r>
          <w:rPr>
            <w:noProof/>
            <w:webHidden/>
          </w:rPr>
          <w:fldChar w:fldCharType="begin"/>
        </w:r>
        <w:r>
          <w:rPr>
            <w:noProof/>
            <w:webHidden/>
          </w:rPr>
          <w:instrText xml:space="preserve"> PAGEREF _Toc512417579 \h </w:instrText>
        </w:r>
      </w:ins>
      <w:r>
        <w:rPr>
          <w:noProof/>
          <w:webHidden/>
        </w:rPr>
      </w:r>
      <w:r>
        <w:rPr>
          <w:noProof/>
          <w:webHidden/>
        </w:rPr>
        <w:fldChar w:fldCharType="separate"/>
      </w:r>
      <w:ins w:id="228" w:author="王凯" w:date="2018-04-25T11:02:00Z">
        <w:r>
          <w:rPr>
            <w:noProof/>
            <w:webHidden/>
          </w:rPr>
          <w:t>72</w:t>
        </w:r>
        <w:r>
          <w:rPr>
            <w:noProof/>
            <w:webHidden/>
          </w:rPr>
          <w:fldChar w:fldCharType="end"/>
        </w:r>
        <w:r w:rsidRPr="001B3F4D">
          <w:rPr>
            <w:rStyle w:val="af7"/>
            <w:noProof/>
          </w:rPr>
          <w:fldChar w:fldCharType="end"/>
        </w:r>
      </w:ins>
    </w:p>
    <w:p w14:paraId="660EAE24" w14:textId="77777777" w:rsidR="000970F8" w:rsidRDefault="000970F8">
      <w:pPr>
        <w:pStyle w:val="21"/>
        <w:tabs>
          <w:tab w:val="right" w:leader="dot" w:pos="8302"/>
          <w:tab w:val="right" w:leader="dot" w:pos="8364"/>
        </w:tabs>
        <w:rPr>
          <w:ins w:id="229" w:author="王凯" w:date="2018-04-25T11:02:00Z"/>
          <w:rFonts w:asciiTheme="minorHAnsi" w:eastAsiaTheme="minorEastAsia" w:hAnsiTheme="minorHAnsi" w:cstheme="minorBidi"/>
          <w:smallCaps w:val="0"/>
          <w:noProof/>
          <w:sz w:val="21"/>
        </w:rPr>
        <w:pPrChange w:id="230" w:author="王凯" w:date="2018-04-25T11:02:00Z">
          <w:pPr>
            <w:pStyle w:val="21"/>
            <w:tabs>
              <w:tab w:val="right" w:leader="dot" w:pos="8302"/>
            </w:tabs>
          </w:pPr>
        </w:pPrChange>
      </w:pPr>
      <w:ins w:id="231" w:author="王凯" w:date="2018-04-25T11:02:00Z">
        <w:r w:rsidRPr="001B3F4D">
          <w:rPr>
            <w:rStyle w:val="af7"/>
            <w:noProof/>
          </w:rPr>
          <w:fldChar w:fldCharType="begin"/>
        </w:r>
        <w:r w:rsidRPr="001B3F4D">
          <w:rPr>
            <w:rStyle w:val="af7"/>
            <w:noProof/>
          </w:rPr>
          <w:instrText xml:space="preserve"> </w:instrText>
        </w:r>
        <w:r>
          <w:rPr>
            <w:noProof/>
          </w:rPr>
          <w:instrText>HYPERLINK \l "_Toc512417580"</w:instrText>
        </w:r>
        <w:r w:rsidRPr="001B3F4D">
          <w:rPr>
            <w:rStyle w:val="af7"/>
            <w:noProof/>
          </w:rPr>
          <w:instrText xml:space="preserve"> </w:instrText>
        </w:r>
        <w:r w:rsidRPr="001B3F4D">
          <w:rPr>
            <w:rStyle w:val="af7"/>
            <w:noProof/>
          </w:rPr>
          <w:fldChar w:fldCharType="separate"/>
        </w:r>
        <w:r w:rsidRPr="001B3F4D">
          <w:rPr>
            <w:rStyle w:val="af7"/>
            <w:noProof/>
          </w:rPr>
          <w:t xml:space="preserve">11.4 </w:t>
        </w:r>
        <w:r w:rsidRPr="001B3F4D">
          <w:rPr>
            <w:rStyle w:val="af7"/>
            <w:rFonts w:hint="eastAsia"/>
            <w:noProof/>
          </w:rPr>
          <w:t>运行管理评价</w:t>
        </w:r>
        <w:r>
          <w:rPr>
            <w:noProof/>
            <w:webHidden/>
          </w:rPr>
          <w:tab/>
        </w:r>
        <w:r>
          <w:rPr>
            <w:noProof/>
            <w:webHidden/>
          </w:rPr>
          <w:fldChar w:fldCharType="begin"/>
        </w:r>
        <w:r>
          <w:rPr>
            <w:noProof/>
            <w:webHidden/>
          </w:rPr>
          <w:instrText xml:space="preserve"> PAGEREF _Toc512417580 \h </w:instrText>
        </w:r>
      </w:ins>
      <w:r>
        <w:rPr>
          <w:noProof/>
          <w:webHidden/>
        </w:rPr>
      </w:r>
      <w:r>
        <w:rPr>
          <w:noProof/>
          <w:webHidden/>
        </w:rPr>
        <w:fldChar w:fldCharType="separate"/>
      </w:r>
      <w:ins w:id="232" w:author="王凯" w:date="2018-04-25T11:02:00Z">
        <w:r>
          <w:rPr>
            <w:noProof/>
            <w:webHidden/>
          </w:rPr>
          <w:t>73</w:t>
        </w:r>
        <w:r>
          <w:rPr>
            <w:noProof/>
            <w:webHidden/>
          </w:rPr>
          <w:fldChar w:fldCharType="end"/>
        </w:r>
        <w:r w:rsidRPr="001B3F4D">
          <w:rPr>
            <w:rStyle w:val="af7"/>
            <w:noProof/>
          </w:rPr>
          <w:fldChar w:fldCharType="end"/>
        </w:r>
      </w:ins>
    </w:p>
    <w:p w14:paraId="5C3B84BA" w14:textId="77777777" w:rsidR="000970F8" w:rsidRDefault="000970F8">
      <w:pPr>
        <w:pStyle w:val="21"/>
        <w:tabs>
          <w:tab w:val="right" w:leader="dot" w:pos="8302"/>
          <w:tab w:val="right" w:leader="dot" w:pos="8364"/>
        </w:tabs>
        <w:rPr>
          <w:ins w:id="233" w:author="王凯" w:date="2018-04-25T11:02:00Z"/>
          <w:rFonts w:asciiTheme="minorHAnsi" w:eastAsiaTheme="minorEastAsia" w:hAnsiTheme="minorHAnsi" w:cstheme="minorBidi"/>
          <w:smallCaps w:val="0"/>
          <w:noProof/>
          <w:sz w:val="21"/>
        </w:rPr>
        <w:pPrChange w:id="234" w:author="王凯" w:date="2018-04-25T11:02:00Z">
          <w:pPr>
            <w:pStyle w:val="21"/>
            <w:tabs>
              <w:tab w:val="right" w:leader="dot" w:pos="8302"/>
            </w:tabs>
          </w:pPr>
        </w:pPrChange>
      </w:pPr>
      <w:ins w:id="235" w:author="王凯" w:date="2018-04-25T11:02:00Z">
        <w:r w:rsidRPr="001B3F4D">
          <w:rPr>
            <w:rStyle w:val="af7"/>
            <w:noProof/>
          </w:rPr>
          <w:fldChar w:fldCharType="begin"/>
        </w:r>
        <w:r w:rsidRPr="001B3F4D">
          <w:rPr>
            <w:rStyle w:val="af7"/>
            <w:noProof/>
          </w:rPr>
          <w:instrText xml:space="preserve"> </w:instrText>
        </w:r>
        <w:r>
          <w:rPr>
            <w:noProof/>
          </w:rPr>
          <w:instrText>HYPERLINK \l "_Toc512417581"</w:instrText>
        </w:r>
        <w:r w:rsidRPr="001B3F4D">
          <w:rPr>
            <w:rStyle w:val="af7"/>
            <w:noProof/>
          </w:rPr>
          <w:instrText xml:space="preserve"> </w:instrText>
        </w:r>
        <w:r w:rsidRPr="001B3F4D">
          <w:rPr>
            <w:rStyle w:val="af7"/>
            <w:noProof/>
          </w:rPr>
          <w:fldChar w:fldCharType="separate"/>
        </w:r>
        <w:r w:rsidRPr="001B3F4D">
          <w:rPr>
            <w:rStyle w:val="af7"/>
            <w:noProof/>
          </w:rPr>
          <w:t xml:space="preserve">11.5 </w:t>
        </w:r>
        <w:r w:rsidRPr="001B3F4D">
          <w:rPr>
            <w:rStyle w:val="af7"/>
            <w:rFonts w:hint="eastAsia"/>
            <w:noProof/>
          </w:rPr>
          <w:t>防洪能力复核</w:t>
        </w:r>
        <w:r>
          <w:rPr>
            <w:noProof/>
            <w:webHidden/>
          </w:rPr>
          <w:tab/>
        </w:r>
        <w:r>
          <w:rPr>
            <w:noProof/>
            <w:webHidden/>
          </w:rPr>
          <w:fldChar w:fldCharType="begin"/>
        </w:r>
        <w:r>
          <w:rPr>
            <w:noProof/>
            <w:webHidden/>
          </w:rPr>
          <w:instrText xml:space="preserve"> PAGEREF _Toc512417581 \h </w:instrText>
        </w:r>
      </w:ins>
      <w:r>
        <w:rPr>
          <w:noProof/>
          <w:webHidden/>
        </w:rPr>
      </w:r>
      <w:r>
        <w:rPr>
          <w:noProof/>
          <w:webHidden/>
        </w:rPr>
        <w:fldChar w:fldCharType="separate"/>
      </w:r>
      <w:ins w:id="236" w:author="王凯" w:date="2018-04-25T11:02:00Z">
        <w:r>
          <w:rPr>
            <w:noProof/>
            <w:webHidden/>
          </w:rPr>
          <w:t>73</w:t>
        </w:r>
        <w:r>
          <w:rPr>
            <w:noProof/>
            <w:webHidden/>
          </w:rPr>
          <w:fldChar w:fldCharType="end"/>
        </w:r>
        <w:r w:rsidRPr="001B3F4D">
          <w:rPr>
            <w:rStyle w:val="af7"/>
            <w:noProof/>
          </w:rPr>
          <w:fldChar w:fldCharType="end"/>
        </w:r>
      </w:ins>
    </w:p>
    <w:p w14:paraId="725FB1C1" w14:textId="77777777" w:rsidR="000970F8" w:rsidRDefault="000970F8">
      <w:pPr>
        <w:pStyle w:val="21"/>
        <w:tabs>
          <w:tab w:val="right" w:leader="dot" w:pos="8302"/>
          <w:tab w:val="right" w:leader="dot" w:pos="8364"/>
        </w:tabs>
        <w:rPr>
          <w:ins w:id="237" w:author="王凯" w:date="2018-04-25T11:02:00Z"/>
          <w:rFonts w:asciiTheme="minorHAnsi" w:eastAsiaTheme="minorEastAsia" w:hAnsiTheme="minorHAnsi" w:cstheme="minorBidi"/>
          <w:smallCaps w:val="0"/>
          <w:noProof/>
          <w:sz w:val="21"/>
        </w:rPr>
        <w:pPrChange w:id="238" w:author="王凯" w:date="2018-04-25T11:02:00Z">
          <w:pPr>
            <w:pStyle w:val="21"/>
            <w:tabs>
              <w:tab w:val="right" w:leader="dot" w:pos="8302"/>
            </w:tabs>
          </w:pPr>
        </w:pPrChange>
      </w:pPr>
      <w:ins w:id="239" w:author="王凯" w:date="2018-04-25T11:02:00Z">
        <w:r w:rsidRPr="001B3F4D">
          <w:rPr>
            <w:rStyle w:val="af7"/>
            <w:noProof/>
          </w:rPr>
          <w:fldChar w:fldCharType="begin"/>
        </w:r>
        <w:r w:rsidRPr="001B3F4D">
          <w:rPr>
            <w:rStyle w:val="af7"/>
            <w:noProof/>
          </w:rPr>
          <w:instrText xml:space="preserve"> </w:instrText>
        </w:r>
        <w:r>
          <w:rPr>
            <w:noProof/>
          </w:rPr>
          <w:instrText>HYPERLINK \l "_Toc512417582"</w:instrText>
        </w:r>
        <w:r w:rsidRPr="001B3F4D">
          <w:rPr>
            <w:rStyle w:val="af7"/>
            <w:noProof/>
          </w:rPr>
          <w:instrText xml:space="preserve"> </w:instrText>
        </w:r>
        <w:r w:rsidRPr="001B3F4D">
          <w:rPr>
            <w:rStyle w:val="af7"/>
            <w:noProof/>
          </w:rPr>
          <w:fldChar w:fldCharType="separate"/>
        </w:r>
        <w:r w:rsidRPr="001B3F4D">
          <w:rPr>
            <w:rStyle w:val="af7"/>
            <w:noProof/>
          </w:rPr>
          <w:t xml:space="preserve">11.6 </w:t>
        </w:r>
        <w:r w:rsidRPr="001B3F4D">
          <w:rPr>
            <w:rStyle w:val="af7"/>
            <w:rFonts w:hint="eastAsia"/>
            <w:noProof/>
          </w:rPr>
          <w:t>渗流安全评价</w:t>
        </w:r>
        <w:r>
          <w:rPr>
            <w:noProof/>
            <w:webHidden/>
          </w:rPr>
          <w:tab/>
        </w:r>
        <w:r>
          <w:rPr>
            <w:noProof/>
            <w:webHidden/>
          </w:rPr>
          <w:fldChar w:fldCharType="begin"/>
        </w:r>
        <w:r>
          <w:rPr>
            <w:noProof/>
            <w:webHidden/>
          </w:rPr>
          <w:instrText xml:space="preserve"> PAGEREF _Toc512417582 \h </w:instrText>
        </w:r>
      </w:ins>
      <w:r>
        <w:rPr>
          <w:noProof/>
          <w:webHidden/>
        </w:rPr>
      </w:r>
      <w:r>
        <w:rPr>
          <w:noProof/>
          <w:webHidden/>
        </w:rPr>
        <w:fldChar w:fldCharType="separate"/>
      </w:r>
      <w:ins w:id="240" w:author="王凯" w:date="2018-04-25T11:02:00Z">
        <w:r>
          <w:rPr>
            <w:noProof/>
            <w:webHidden/>
          </w:rPr>
          <w:t>73</w:t>
        </w:r>
        <w:r>
          <w:rPr>
            <w:noProof/>
            <w:webHidden/>
          </w:rPr>
          <w:fldChar w:fldCharType="end"/>
        </w:r>
        <w:r w:rsidRPr="001B3F4D">
          <w:rPr>
            <w:rStyle w:val="af7"/>
            <w:noProof/>
          </w:rPr>
          <w:fldChar w:fldCharType="end"/>
        </w:r>
      </w:ins>
    </w:p>
    <w:p w14:paraId="5C331F50" w14:textId="77777777" w:rsidR="000970F8" w:rsidRDefault="000970F8">
      <w:pPr>
        <w:pStyle w:val="21"/>
        <w:tabs>
          <w:tab w:val="right" w:leader="dot" w:pos="8302"/>
          <w:tab w:val="right" w:leader="dot" w:pos="8364"/>
        </w:tabs>
        <w:rPr>
          <w:ins w:id="241" w:author="王凯" w:date="2018-04-25T11:02:00Z"/>
          <w:rFonts w:asciiTheme="minorHAnsi" w:eastAsiaTheme="minorEastAsia" w:hAnsiTheme="minorHAnsi" w:cstheme="minorBidi"/>
          <w:smallCaps w:val="0"/>
          <w:noProof/>
          <w:sz w:val="21"/>
        </w:rPr>
        <w:pPrChange w:id="242" w:author="王凯" w:date="2018-04-25T11:02:00Z">
          <w:pPr>
            <w:pStyle w:val="21"/>
            <w:tabs>
              <w:tab w:val="right" w:leader="dot" w:pos="8302"/>
            </w:tabs>
          </w:pPr>
        </w:pPrChange>
      </w:pPr>
      <w:ins w:id="243" w:author="王凯" w:date="2018-04-25T11:02:00Z">
        <w:r w:rsidRPr="001B3F4D">
          <w:rPr>
            <w:rStyle w:val="af7"/>
            <w:noProof/>
          </w:rPr>
          <w:fldChar w:fldCharType="begin"/>
        </w:r>
        <w:r w:rsidRPr="001B3F4D">
          <w:rPr>
            <w:rStyle w:val="af7"/>
            <w:noProof/>
          </w:rPr>
          <w:instrText xml:space="preserve"> </w:instrText>
        </w:r>
        <w:r>
          <w:rPr>
            <w:noProof/>
          </w:rPr>
          <w:instrText>HYPERLINK \l "_Toc512417583"</w:instrText>
        </w:r>
        <w:r w:rsidRPr="001B3F4D">
          <w:rPr>
            <w:rStyle w:val="af7"/>
            <w:noProof/>
          </w:rPr>
          <w:instrText xml:space="preserve"> </w:instrText>
        </w:r>
        <w:r w:rsidRPr="001B3F4D">
          <w:rPr>
            <w:rStyle w:val="af7"/>
            <w:noProof/>
          </w:rPr>
          <w:fldChar w:fldCharType="separate"/>
        </w:r>
        <w:r w:rsidRPr="001B3F4D">
          <w:rPr>
            <w:rStyle w:val="af7"/>
            <w:noProof/>
          </w:rPr>
          <w:t xml:space="preserve">11.7 </w:t>
        </w:r>
        <w:r w:rsidRPr="001B3F4D">
          <w:rPr>
            <w:rStyle w:val="af7"/>
            <w:rFonts w:hint="eastAsia"/>
            <w:noProof/>
          </w:rPr>
          <w:t>结构安全评价</w:t>
        </w:r>
        <w:r>
          <w:rPr>
            <w:noProof/>
            <w:webHidden/>
          </w:rPr>
          <w:tab/>
        </w:r>
        <w:r>
          <w:rPr>
            <w:noProof/>
            <w:webHidden/>
          </w:rPr>
          <w:fldChar w:fldCharType="begin"/>
        </w:r>
        <w:r>
          <w:rPr>
            <w:noProof/>
            <w:webHidden/>
          </w:rPr>
          <w:instrText xml:space="preserve"> PAGEREF _Toc512417583 \h </w:instrText>
        </w:r>
      </w:ins>
      <w:r>
        <w:rPr>
          <w:noProof/>
          <w:webHidden/>
        </w:rPr>
      </w:r>
      <w:r>
        <w:rPr>
          <w:noProof/>
          <w:webHidden/>
        </w:rPr>
        <w:fldChar w:fldCharType="separate"/>
      </w:r>
      <w:ins w:id="244" w:author="王凯" w:date="2018-04-25T11:02:00Z">
        <w:r>
          <w:rPr>
            <w:noProof/>
            <w:webHidden/>
          </w:rPr>
          <w:t>74</w:t>
        </w:r>
        <w:r>
          <w:rPr>
            <w:noProof/>
            <w:webHidden/>
          </w:rPr>
          <w:fldChar w:fldCharType="end"/>
        </w:r>
        <w:r w:rsidRPr="001B3F4D">
          <w:rPr>
            <w:rStyle w:val="af7"/>
            <w:noProof/>
          </w:rPr>
          <w:fldChar w:fldCharType="end"/>
        </w:r>
      </w:ins>
    </w:p>
    <w:p w14:paraId="304536FA" w14:textId="77777777" w:rsidR="000970F8" w:rsidRDefault="000970F8">
      <w:pPr>
        <w:pStyle w:val="21"/>
        <w:tabs>
          <w:tab w:val="right" w:leader="dot" w:pos="8302"/>
          <w:tab w:val="right" w:leader="dot" w:pos="8364"/>
        </w:tabs>
        <w:rPr>
          <w:ins w:id="245" w:author="王凯" w:date="2018-04-25T11:02:00Z"/>
          <w:rFonts w:asciiTheme="minorHAnsi" w:eastAsiaTheme="minorEastAsia" w:hAnsiTheme="minorHAnsi" w:cstheme="minorBidi"/>
          <w:smallCaps w:val="0"/>
          <w:noProof/>
          <w:sz w:val="21"/>
        </w:rPr>
        <w:pPrChange w:id="246" w:author="王凯" w:date="2018-04-25T11:02:00Z">
          <w:pPr>
            <w:pStyle w:val="21"/>
            <w:tabs>
              <w:tab w:val="right" w:leader="dot" w:pos="8302"/>
            </w:tabs>
          </w:pPr>
        </w:pPrChange>
      </w:pPr>
      <w:ins w:id="247" w:author="王凯" w:date="2018-04-25T11:02:00Z">
        <w:r w:rsidRPr="001B3F4D">
          <w:rPr>
            <w:rStyle w:val="af7"/>
            <w:noProof/>
          </w:rPr>
          <w:fldChar w:fldCharType="begin"/>
        </w:r>
        <w:r w:rsidRPr="001B3F4D">
          <w:rPr>
            <w:rStyle w:val="af7"/>
            <w:noProof/>
          </w:rPr>
          <w:instrText xml:space="preserve"> </w:instrText>
        </w:r>
        <w:r>
          <w:rPr>
            <w:noProof/>
          </w:rPr>
          <w:instrText>HYPERLINK \l "_Toc512417584"</w:instrText>
        </w:r>
        <w:r w:rsidRPr="001B3F4D">
          <w:rPr>
            <w:rStyle w:val="af7"/>
            <w:noProof/>
          </w:rPr>
          <w:instrText xml:space="preserve"> </w:instrText>
        </w:r>
        <w:r w:rsidRPr="001B3F4D">
          <w:rPr>
            <w:rStyle w:val="af7"/>
            <w:noProof/>
          </w:rPr>
          <w:fldChar w:fldCharType="separate"/>
        </w:r>
        <w:r w:rsidRPr="001B3F4D">
          <w:rPr>
            <w:rStyle w:val="af7"/>
            <w:noProof/>
          </w:rPr>
          <w:t xml:space="preserve">11.8 </w:t>
        </w:r>
        <w:r w:rsidRPr="001B3F4D">
          <w:rPr>
            <w:rStyle w:val="af7"/>
            <w:rFonts w:hint="eastAsia"/>
            <w:noProof/>
          </w:rPr>
          <w:t>抗震安全评价</w:t>
        </w:r>
        <w:r>
          <w:rPr>
            <w:noProof/>
            <w:webHidden/>
          </w:rPr>
          <w:tab/>
        </w:r>
        <w:r>
          <w:rPr>
            <w:noProof/>
            <w:webHidden/>
          </w:rPr>
          <w:fldChar w:fldCharType="begin"/>
        </w:r>
        <w:r>
          <w:rPr>
            <w:noProof/>
            <w:webHidden/>
          </w:rPr>
          <w:instrText xml:space="preserve"> PAGEREF _Toc512417584 \h </w:instrText>
        </w:r>
      </w:ins>
      <w:r>
        <w:rPr>
          <w:noProof/>
          <w:webHidden/>
        </w:rPr>
      </w:r>
      <w:r>
        <w:rPr>
          <w:noProof/>
          <w:webHidden/>
        </w:rPr>
        <w:fldChar w:fldCharType="separate"/>
      </w:r>
      <w:ins w:id="248" w:author="王凯" w:date="2018-04-25T11:02:00Z">
        <w:r>
          <w:rPr>
            <w:noProof/>
            <w:webHidden/>
          </w:rPr>
          <w:t>75</w:t>
        </w:r>
        <w:r>
          <w:rPr>
            <w:noProof/>
            <w:webHidden/>
          </w:rPr>
          <w:fldChar w:fldCharType="end"/>
        </w:r>
        <w:r w:rsidRPr="001B3F4D">
          <w:rPr>
            <w:rStyle w:val="af7"/>
            <w:noProof/>
          </w:rPr>
          <w:fldChar w:fldCharType="end"/>
        </w:r>
      </w:ins>
    </w:p>
    <w:p w14:paraId="6A5AD269" w14:textId="77777777" w:rsidR="000970F8" w:rsidRDefault="000970F8">
      <w:pPr>
        <w:pStyle w:val="21"/>
        <w:tabs>
          <w:tab w:val="right" w:leader="dot" w:pos="8302"/>
          <w:tab w:val="right" w:leader="dot" w:pos="8364"/>
        </w:tabs>
        <w:rPr>
          <w:ins w:id="249" w:author="王凯" w:date="2018-04-25T11:02:00Z"/>
          <w:rFonts w:asciiTheme="minorHAnsi" w:eastAsiaTheme="minorEastAsia" w:hAnsiTheme="minorHAnsi" w:cstheme="minorBidi"/>
          <w:smallCaps w:val="0"/>
          <w:noProof/>
          <w:sz w:val="21"/>
        </w:rPr>
        <w:pPrChange w:id="250" w:author="王凯" w:date="2018-04-25T11:02:00Z">
          <w:pPr>
            <w:pStyle w:val="21"/>
            <w:tabs>
              <w:tab w:val="right" w:leader="dot" w:pos="8302"/>
            </w:tabs>
          </w:pPr>
        </w:pPrChange>
      </w:pPr>
      <w:ins w:id="251" w:author="王凯" w:date="2018-04-25T11:02:00Z">
        <w:r w:rsidRPr="001B3F4D">
          <w:rPr>
            <w:rStyle w:val="af7"/>
            <w:noProof/>
          </w:rPr>
          <w:fldChar w:fldCharType="begin"/>
        </w:r>
        <w:r w:rsidRPr="001B3F4D">
          <w:rPr>
            <w:rStyle w:val="af7"/>
            <w:noProof/>
          </w:rPr>
          <w:instrText xml:space="preserve"> </w:instrText>
        </w:r>
        <w:r>
          <w:rPr>
            <w:noProof/>
          </w:rPr>
          <w:instrText>HYPERLINK \l "_Toc512417585"</w:instrText>
        </w:r>
        <w:r w:rsidRPr="001B3F4D">
          <w:rPr>
            <w:rStyle w:val="af7"/>
            <w:noProof/>
          </w:rPr>
          <w:instrText xml:space="preserve"> </w:instrText>
        </w:r>
        <w:r w:rsidRPr="001B3F4D">
          <w:rPr>
            <w:rStyle w:val="af7"/>
            <w:noProof/>
          </w:rPr>
          <w:fldChar w:fldCharType="separate"/>
        </w:r>
        <w:r w:rsidRPr="001B3F4D">
          <w:rPr>
            <w:rStyle w:val="af7"/>
            <w:noProof/>
          </w:rPr>
          <w:t xml:space="preserve">11.9 </w:t>
        </w:r>
        <w:r w:rsidRPr="001B3F4D">
          <w:rPr>
            <w:rStyle w:val="af7"/>
            <w:rFonts w:hint="eastAsia"/>
            <w:noProof/>
          </w:rPr>
          <w:t>金属结构安全评价</w:t>
        </w:r>
        <w:r>
          <w:rPr>
            <w:noProof/>
            <w:webHidden/>
          </w:rPr>
          <w:tab/>
        </w:r>
        <w:r>
          <w:rPr>
            <w:noProof/>
            <w:webHidden/>
          </w:rPr>
          <w:fldChar w:fldCharType="begin"/>
        </w:r>
        <w:r>
          <w:rPr>
            <w:noProof/>
            <w:webHidden/>
          </w:rPr>
          <w:instrText xml:space="preserve"> PAGEREF _Toc512417585 \h </w:instrText>
        </w:r>
      </w:ins>
      <w:r>
        <w:rPr>
          <w:noProof/>
          <w:webHidden/>
        </w:rPr>
      </w:r>
      <w:r>
        <w:rPr>
          <w:noProof/>
          <w:webHidden/>
        </w:rPr>
        <w:fldChar w:fldCharType="separate"/>
      </w:r>
      <w:ins w:id="252" w:author="王凯" w:date="2018-04-25T11:02:00Z">
        <w:r>
          <w:rPr>
            <w:noProof/>
            <w:webHidden/>
          </w:rPr>
          <w:t>75</w:t>
        </w:r>
        <w:r>
          <w:rPr>
            <w:noProof/>
            <w:webHidden/>
          </w:rPr>
          <w:fldChar w:fldCharType="end"/>
        </w:r>
        <w:r w:rsidRPr="001B3F4D">
          <w:rPr>
            <w:rStyle w:val="af7"/>
            <w:noProof/>
          </w:rPr>
          <w:fldChar w:fldCharType="end"/>
        </w:r>
      </w:ins>
    </w:p>
    <w:p w14:paraId="3946EBD3" w14:textId="77777777" w:rsidR="000970F8" w:rsidRDefault="000970F8">
      <w:pPr>
        <w:pStyle w:val="21"/>
        <w:tabs>
          <w:tab w:val="right" w:leader="dot" w:pos="8302"/>
          <w:tab w:val="right" w:leader="dot" w:pos="8364"/>
        </w:tabs>
        <w:rPr>
          <w:ins w:id="253" w:author="王凯" w:date="2018-04-25T11:02:00Z"/>
          <w:rFonts w:asciiTheme="minorHAnsi" w:eastAsiaTheme="minorEastAsia" w:hAnsiTheme="minorHAnsi" w:cstheme="minorBidi"/>
          <w:smallCaps w:val="0"/>
          <w:noProof/>
          <w:sz w:val="21"/>
        </w:rPr>
        <w:pPrChange w:id="254" w:author="王凯" w:date="2018-04-25T11:02:00Z">
          <w:pPr>
            <w:pStyle w:val="21"/>
            <w:tabs>
              <w:tab w:val="right" w:leader="dot" w:pos="8302"/>
            </w:tabs>
          </w:pPr>
        </w:pPrChange>
      </w:pPr>
      <w:ins w:id="255" w:author="王凯" w:date="2018-04-25T11:02:00Z">
        <w:r w:rsidRPr="001B3F4D">
          <w:rPr>
            <w:rStyle w:val="af7"/>
            <w:noProof/>
          </w:rPr>
          <w:fldChar w:fldCharType="begin"/>
        </w:r>
        <w:r w:rsidRPr="001B3F4D">
          <w:rPr>
            <w:rStyle w:val="af7"/>
            <w:noProof/>
          </w:rPr>
          <w:instrText xml:space="preserve"> </w:instrText>
        </w:r>
        <w:r>
          <w:rPr>
            <w:noProof/>
          </w:rPr>
          <w:instrText>HYPERLINK \l "_Toc512417586"</w:instrText>
        </w:r>
        <w:r w:rsidRPr="001B3F4D">
          <w:rPr>
            <w:rStyle w:val="af7"/>
            <w:noProof/>
          </w:rPr>
          <w:instrText xml:space="preserve"> </w:instrText>
        </w:r>
        <w:r w:rsidRPr="001B3F4D">
          <w:rPr>
            <w:rStyle w:val="af7"/>
            <w:noProof/>
          </w:rPr>
          <w:fldChar w:fldCharType="separate"/>
        </w:r>
        <w:r w:rsidRPr="001B3F4D">
          <w:rPr>
            <w:rStyle w:val="af7"/>
            <w:noProof/>
          </w:rPr>
          <w:t xml:space="preserve">11.10 </w:t>
        </w:r>
        <w:r w:rsidRPr="001B3F4D">
          <w:rPr>
            <w:rStyle w:val="af7"/>
            <w:rFonts w:hint="eastAsia"/>
            <w:noProof/>
          </w:rPr>
          <w:t>大坝安全综合评</w:t>
        </w:r>
        <w:bookmarkStart w:id="256" w:name="_GoBack"/>
        <w:bookmarkEnd w:id="256"/>
        <w:r w:rsidRPr="001B3F4D">
          <w:rPr>
            <w:rStyle w:val="af7"/>
            <w:rFonts w:hint="eastAsia"/>
            <w:noProof/>
          </w:rPr>
          <w:t>价结论</w:t>
        </w:r>
        <w:r>
          <w:rPr>
            <w:noProof/>
            <w:webHidden/>
          </w:rPr>
          <w:tab/>
        </w:r>
        <w:r>
          <w:rPr>
            <w:noProof/>
            <w:webHidden/>
          </w:rPr>
          <w:fldChar w:fldCharType="begin"/>
        </w:r>
        <w:r>
          <w:rPr>
            <w:noProof/>
            <w:webHidden/>
          </w:rPr>
          <w:instrText xml:space="preserve"> PAGEREF _Toc512417586 \h </w:instrText>
        </w:r>
      </w:ins>
      <w:r>
        <w:rPr>
          <w:noProof/>
          <w:webHidden/>
        </w:rPr>
      </w:r>
      <w:r>
        <w:rPr>
          <w:noProof/>
          <w:webHidden/>
        </w:rPr>
        <w:fldChar w:fldCharType="separate"/>
      </w:r>
      <w:ins w:id="257" w:author="王凯" w:date="2018-04-25T11:02:00Z">
        <w:r>
          <w:rPr>
            <w:noProof/>
            <w:webHidden/>
          </w:rPr>
          <w:t>76</w:t>
        </w:r>
        <w:r>
          <w:rPr>
            <w:noProof/>
            <w:webHidden/>
          </w:rPr>
          <w:fldChar w:fldCharType="end"/>
        </w:r>
        <w:r w:rsidRPr="001B3F4D">
          <w:rPr>
            <w:rStyle w:val="af7"/>
            <w:noProof/>
          </w:rPr>
          <w:fldChar w:fldCharType="end"/>
        </w:r>
      </w:ins>
    </w:p>
    <w:p w14:paraId="70D1C3C8" w14:textId="77777777" w:rsidR="000970F8" w:rsidRDefault="000970F8">
      <w:pPr>
        <w:pStyle w:val="21"/>
        <w:tabs>
          <w:tab w:val="right" w:leader="dot" w:pos="8302"/>
          <w:tab w:val="right" w:leader="dot" w:pos="8364"/>
        </w:tabs>
        <w:rPr>
          <w:ins w:id="258" w:author="王凯" w:date="2018-04-25T11:02:00Z"/>
          <w:rFonts w:asciiTheme="minorHAnsi" w:eastAsiaTheme="minorEastAsia" w:hAnsiTheme="minorHAnsi" w:cstheme="minorBidi"/>
          <w:smallCaps w:val="0"/>
          <w:noProof/>
          <w:sz w:val="21"/>
        </w:rPr>
        <w:pPrChange w:id="259" w:author="王凯" w:date="2018-04-25T11:02:00Z">
          <w:pPr>
            <w:pStyle w:val="21"/>
            <w:tabs>
              <w:tab w:val="right" w:leader="dot" w:pos="8302"/>
            </w:tabs>
          </w:pPr>
        </w:pPrChange>
      </w:pPr>
      <w:ins w:id="260" w:author="王凯" w:date="2018-04-25T11:02:00Z">
        <w:r w:rsidRPr="001B3F4D">
          <w:rPr>
            <w:rStyle w:val="af7"/>
            <w:noProof/>
          </w:rPr>
          <w:fldChar w:fldCharType="begin"/>
        </w:r>
        <w:r w:rsidRPr="001B3F4D">
          <w:rPr>
            <w:rStyle w:val="af7"/>
            <w:noProof/>
          </w:rPr>
          <w:instrText xml:space="preserve"> </w:instrText>
        </w:r>
        <w:r>
          <w:rPr>
            <w:noProof/>
          </w:rPr>
          <w:instrText>HYPERLINK \l "_Toc512417587"</w:instrText>
        </w:r>
        <w:r w:rsidRPr="001B3F4D">
          <w:rPr>
            <w:rStyle w:val="af7"/>
            <w:noProof/>
          </w:rPr>
          <w:instrText xml:space="preserve"> </w:instrText>
        </w:r>
        <w:r w:rsidRPr="001B3F4D">
          <w:rPr>
            <w:rStyle w:val="af7"/>
            <w:noProof/>
          </w:rPr>
          <w:fldChar w:fldCharType="separate"/>
        </w:r>
        <w:r w:rsidRPr="001B3F4D">
          <w:rPr>
            <w:rStyle w:val="af7"/>
            <w:noProof/>
          </w:rPr>
          <w:t xml:space="preserve">11.11 </w:t>
        </w:r>
        <w:r w:rsidRPr="001B3F4D">
          <w:rPr>
            <w:rStyle w:val="af7"/>
            <w:rFonts w:hint="eastAsia"/>
            <w:noProof/>
          </w:rPr>
          <w:t>存在问题和建议</w:t>
        </w:r>
        <w:r>
          <w:rPr>
            <w:noProof/>
            <w:webHidden/>
          </w:rPr>
          <w:tab/>
        </w:r>
        <w:r>
          <w:rPr>
            <w:noProof/>
            <w:webHidden/>
          </w:rPr>
          <w:fldChar w:fldCharType="begin"/>
        </w:r>
        <w:r>
          <w:rPr>
            <w:noProof/>
            <w:webHidden/>
          </w:rPr>
          <w:instrText xml:space="preserve"> PAGEREF _Toc512417587 \h </w:instrText>
        </w:r>
      </w:ins>
      <w:r>
        <w:rPr>
          <w:noProof/>
          <w:webHidden/>
        </w:rPr>
      </w:r>
      <w:r>
        <w:rPr>
          <w:noProof/>
          <w:webHidden/>
        </w:rPr>
        <w:fldChar w:fldCharType="separate"/>
      </w:r>
      <w:ins w:id="261" w:author="王凯" w:date="2018-04-25T11:02:00Z">
        <w:r>
          <w:rPr>
            <w:noProof/>
            <w:webHidden/>
          </w:rPr>
          <w:t>76</w:t>
        </w:r>
        <w:r>
          <w:rPr>
            <w:noProof/>
            <w:webHidden/>
          </w:rPr>
          <w:fldChar w:fldCharType="end"/>
        </w:r>
        <w:r w:rsidRPr="001B3F4D">
          <w:rPr>
            <w:rStyle w:val="af7"/>
            <w:noProof/>
          </w:rPr>
          <w:fldChar w:fldCharType="end"/>
        </w:r>
      </w:ins>
    </w:p>
    <w:p w14:paraId="5E84FA39" w14:textId="4959FBA2" w:rsidR="00AF4EAA" w:rsidRPr="008760B0" w:rsidDel="000970F8" w:rsidRDefault="000970F8">
      <w:pPr>
        <w:pStyle w:val="10"/>
        <w:tabs>
          <w:tab w:val="right" w:leader="dot" w:pos="8302"/>
          <w:tab w:val="right" w:leader="dot" w:pos="8364"/>
        </w:tabs>
        <w:rPr>
          <w:del w:id="262" w:author="王凯" w:date="2018-04-25T11:02:00Z"/>
          <w:rStyle w:val="af7"/>
          <w:bCs/>
          <w:caps/>
          <w:noProof/>
          <w:color w:val="auto"/>
          <w:szCs w:val="28"/>
        </w:rPr>
        <w:pPrChange w:id="263" w:author="王凯" w:date="2018-04-25T11:02:00Z">
          <w:pPr>
            <w:pStyle w:val="10"/>
            <w:tabs>
              <w:tab w:val="right" w:leader="dot" w:pos="8364"/>
            </w:tabs>
            <w:snapToGrid w:val="0"/>
          </w:pPr>
        </w:pPrChange>
      </w:pPr>
      <w:ins w:id="264" w:author="王凯" w:date="2018-04-25T11:02:00Z">
        <w:r>
          <w:rPr>
            <w:rFonts w:eastAsia="宋体"/>
            <w:b/>
            <w:smallCaps w:val="0"/>
          </w:rPr>
          <w:fldChar w:fldCharType="end"/>
        </w:r>
      </w:ins>
      <w:del w:id="265" w:author="王凯" w:date="2018-04-25T11:01:00Z">
        <w:r w:rsidR="009A1E74" w:rsidDel="000970F8">
          <w:rPr>
            <w:rFonts w:eastAsia="宋体"/>
            <w:sz w:val="24"/>
          </w:rPr>
          <w:fldChar w:fldCharType="begin"/>
        </w:r>
        <w:r w:rsidR="009A1E74" w:rsidDel="000970F8">
          <w:rPr>
            <w:noProof/>
          </w:rPr>
          <w:delInstrText xml:space="preserve"> HYPERLINK \l "_Toc512175654" </w:delInstrText>
        </w:r>
        <w:r w:rsidR="009A1E74" w:rsidDel="000970F8">
          <w:rPr>
            <w:rFonts w:eastAsia="宋体"/>
            <w:sz w:val="24"/>
          </w:rPr>
          <w:fldChar w:fldCharType="separate"/>
        </w:r>
        <w:r w:rsidR="00AF4EAA" w:rsidRPr="008760B0" w:rsidDel="000970F8">
          <w:rPr>
            <w:rStyle w:val="af7"/>
            <w:bCs/>
            <w:caps/>
            <w:smallCaps w:val="0"/>
            <w:noProof/>
            <w:color w:val="auto"/>
            <w:szCs w:val="28"/>
          </w:rPr>
          <w:delText xml:space="preserve">1 </w:delText>
        </w:r>
        <w:r w:rsidR="00AF4EAA" w:rsidRPr="008760B0" w:rsidDel="000970F8">
          <w:rPr>
            <w:rStyle w:val="af7"/>
            <w:rFonts w:hint="eastAsia"/>
            <w:bCs/>
            <w:caps/>
            <w:smallCaps w:val="0"/>
            <w:noProof/>
            <w:color w:val="auto"/>
            <w:szCs w:val="28"/>
          </w:rPr>
          <w:delText>基本情况</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_Toc512175654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r w:rsidR="00681A87" w:rsidDel="000970F8">
          <w:rPr>
            <w:rStyle w:val="af7"/>
            <w:bCs/>
            <w:caps/>
            <w:smallCaps w:val="0"/>
            <w:noProof/>
            <w:webHidden/>
            <w:color w:val="auto"/>
            <w:szCs w:val="28"/>
          </w:rPr>
          <w:delText>1</w:delText>
        </w:r>
        <w:r w:rsidR="00AF4EAA" w:rsidRPr="008760B0" w:rsidDel="000970F8">
          <w:rPr>
            <w:rStyle w:val="af7"/>
            <w:b/>
            <w:bCs/>
            <w:caps/>
            <w:noProof/>
            <w:webHidden/>
            <w:color w:val="auto"/>
            <w:szCs w:val="28"/>
          </w:rPr>
          <w:fldChar w:fldCharType="end"/>
        </w:r>
        <w:r w:rsidR="009A1E74" w:rsidDel="000970F8">
          <w:rPr>
            <w:rStyle w:val="af7"/>
            <w:b/>
            <w:bCs/>
            <w:caps/>
            <w:noProof/>
            <w:color w:val="auto"/>
            <w:szCs w:val="28"/>
          </w:rPr>
          <w:fldChar w:fldCharType="end"/>
        </w:r>
      </w:del>
    </w:p>
    <w:p w14:paraId="2E80447C" w14:textId="7F6CD67D" w:rsidR="00AF4EAA" w:rsidRPr="008760B0" w:rsidDel="000970F8" w:rsidRDefault="009A1E74">
      <w:pPr>
        <w:pStyle w:val="10"/>
        <w:tabs>
          <w:tab w:val="right" w:leader="dot" w:pos="8302"/>
          <w:tab w:val="right" w:leader="dot" w:pos="8364"/>
        </w:tabs>
        <w:rPr>
          <w:del w:id="266" w:author="王凯" w:date="2018-04-25T11:02:00Z"/>
          <w:rStyle w:val="af7"/>
          <w:rFonts w:eastAsiaTheme="minorEastAsia" w:cstheme="minorBidi"/>
          <w:smallCaps w:val="0"/>
          <w:noProof/>
          <w:color w:val="auto"/>
          <w:kern w:val="0"/>
          <w:sz w:val="24"/>
          <w:szCs w:val="28"/>
        </w:rPr>
        <w:pPrChange w:id="267" w:author="王凯" w:date="2018-04-25T11:02:00Z">
          <w:pPr>
            <w:pStyle w:val="21"/>
            <w:tabs>
              <w:tab w:val="right" w:leader="dot" w:pos="8364"/>
            </w:tabs>
            <w:snapToGrid w:val="0"/>
            <w:ind w:left="240" w:right="240"/>
            <w:jc w:val="center"/>
          </w:pPr>
        </w:pPrChange>
      </w:pPr>
      <w:del w:id="268" w:author="王凯" w:date="2018-04-25T11:02:00Z">
        <w:r w:rsidDel="000970F8">
          <w:rPr>
            <w:rFonts w:eastAsia="宋体"/>
            <w:sz w:val="24"/>
          </w:rPr>
          <w:fldChar w:fldCharType="begin"/>
        </w:r>
        <w:r w:rsidDel="000970F8">
          <w:rPr>
            <w:noProof/>
          </w:rPr>
          <w:delInstrText xml:space="preserve"> HYPERLINK \l "_Toc512175655" </w:delInstrText>
        </w:r>
        <w:r w:rsidDel="000970F8">
          <w:rPr>
            <w:rFonts w:eastAsia="宋体"/>
            <w:sz w:val="24"/>
          </w:rPr>
          <w:fldChar w:fldCharType="separate"/>
        </w:r>
        <w:r w:rsidR="00AF4EAA" w:rsidRPr="008760B0" w:rsidDel="000970F8">
          <w:rPr>
            <w:rStyle w:val="af7"/>
            <w:noProof/>
            <w:color w:val="auto"/>
            <w:kern w:val="0"/>
            <w:szCs w:val="28"/>
          </w:rPr>
          <w:delText xml:space="preserve">1.1 </w:delText>
        </w:r>
        <w:r w:rsidR="00AF4EAA" w:rsidRPr="008760B0" w:rsidDel="000970F8">
          <w:rPr>
            <w:rStyle w:val="af7"/>
            <w:rFonts w:hint="eastAsia"/>
            <w:noProof/>
            <w:color w:val="auto"/>
            <w:kern w:val="0"/>
            <w:szCs w:val="28"/>
          </w:rPr>
          <w:delText>概述</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_Toc512175655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1</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9D0127B" w14:textId="41A09FF1" w:rsidR="00AF4EAA" w:rsidRPr="008760B0" w:rsidDel="000970F8" w:rsidRDefault="009A1E74">
      <w:pPr>
        <w:pStyle w:val="10"/>
        <w:tabs>
          <w:tab w:val="right" w:leader="dot" w:pos="8302"/>
          <w:tab w:val="right" w:leader="dot" w:pos="8364"/>
        </w:tabs>
        <w:rPr>
          <w:del w:id="269" w:author="王凯" w:date="2018-04-25T11:02:00Z"/>
          <w:rStyle w:val="af7"/>
          <w:rFonts w:eastAsiaTheme="minorEastAsia" w:cstheme="minorBidi"/>
          <w:smallCaps w:val="0"/>
          <w:noProof/>
          <w:color w:val="auto"/>
          <w:kern w:val="0"/>
          <w:sz w:val="24"/>
          <w:szCs w:val="28"/>
        </w:rPr>
        <w:pPrChange w:id="270" w:author="王凯" w:date="2018-04-25T11:02:00Z">
          <w:pPr>
            <w:pStyle w:val="21"/>
            <w:tabs>
              <w:tab w:val="right" w:leader="dot" w:pos="8364"/>
            </w:tabs>
            <w:snapToGrid w:val="0"/>
            <w:ind w:left="240" w:right="240"/>
            <w:jc w:val="center"/>
          </w:pPr>
        </w:pPrChange>
      </w:pPr>
      <w:del w:id="271" w:author="王凯" w:date="2018-04-25T11:02:00Z">
        <w:r w:rsidDel="000970F8">
          <w:rPr>
            <w:rFonts w:eastAsia="宋体"/>
            <w:sz w:val="24"/>
          </w:rPr>
          <w:fldChar w:fldCharType="begin"/>
        </w:r>
        <w:r w:rsidDel="000970F8">
          <w:rPr>
            <w:noProof/>
          </w:rPr>
          <w:delInstrText xml:space="preserve"> HYPERLINK \l "_Toc512175656" </w:delInstrText>
        </w:r>
        <w:r w:rsidDel="000970F8">
          <w:rPr>
            <w:rFonts w:eastAsia="宋体"/>
            <w:sz w:val="24"/>
          </w:rPr>
          <w:fldChar w:fldCharType="separate"/>
        </w:r>
        <w:r w:rsidR="00AF4EAA" w:rsidRPr="008760B0" w:rsidDel="000970F8">
          <w:rPr>
            <w:rStyle w:val="af7"/>
            <w:noProof/>
            <w:color w:val="auto"/>
            <w:kern w:val="0"/>
            <w:szCs w:val="28"/>
          </w:rPr>
          <w:delText xml:space="preserve">1.2 </w:delText>
        </w:r>
        <w:r w:rsidR="00AF4EAA" w:rsidRPr="008760B0" w:rsidDel="000970F8">
          <w:rPr>
            <w:rStyle w:val="af7"/>
            <w:rFonts w:hint="eastAsia"/>
            <w:noProof/>
            <w:color w:val="auto"/>
            <w:kern w:val="0"/>
            <w:szCs w:val="28"/>
          </w:rPr>
          <w:delText>工程概况</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_Toc512175656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1</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E61AC76" w14:textId="40DFA813" w:rsidR="00AF4EAA" w:rsidRPr="008760B0" w:rsidDel="000970F8" w:rsidRDefault="009A1E74">
      <w:pPr>
        <w:pStyle w:val="10"/>
        <w:tabs>
          <w:tab w:val="right" w:leader="dot" w:pos="8302"/>
          <w:tab w:val="right" w:leader="dot" w:pos="8364"/>
        </w:tabs>
        <w:rPr>
          <w:del w:id="272" w:author="王凯" w:date="2018-04-25T11:02:00Z"/>
          <w:rStyle w:val="af7"/>
          <w:rFonts w:eastAsiaTheme="minorEastAsia" w:cstheme="minorBidi"/>
          <w:smallCaps w:val="0"/>
          <w:noProof/>
          <w:color w:val="auto"/>
          <w:kern w:val="0"/>
          <w:sz w:val="24"/>
          <w:szCs w:val="28"/>
        </w:rPr>
        <w:pPrChange w:id="273" w:author="王凯" w:date="2018-04-25T11:02:00Z">
          <w:pPr>
            <w:pStyle w:val="21"/>
            <w:tabs>
              <w:tab w:val="right" w:leader="dot" w:pos="8364"/>
            </w:tabs>
            <w:snapToGrid w:val="0"/>
            <w:ind w:left="240" w:right="240"/>
            <w:jc w:val="center"/>
          </w:pPr>
        </w:pPrChange>
      </w:pPr>
      <w:del w:id="274" w:author="王凯" w:date="2018-04-25T11:02:00Z">
        <w:r w:rsidDel="000970F8">
          <w:rPr>
            <w:rFonts w:eastAsia="宋体"/>
            <w:sz w:val="24"/>
          </w:rPr>
          <w:fldChar w:fldCharType="begin"/>
        </w:r>
        <w:r w:rsidDel="000970F8">
          <w:rPr>
            <w:noProof/>
          </w:rPr>
          <w:delInstrText xml:space="preserve"> HYPERLINK \l "_Toc512175657" </w:delInstrText>
        </w:r>
        <w:r w:rsidDel="000970F8">
          <w:rPr>
            <w:rFonts w:eastAsia="宋体"/>
            <w:sz w:val="24"/>
          </w:rPr>
          <w:fldChar w:fldCharType="separate"/>
        </w:r>
        <w:r w:rsidR="00AF4EAA" w:rsidRPr="008760B0" w:rsidDel="000970F8">
          <w:rPr>
            <w:rStyle w:val="af7"/>
            <w:noProof/>
            <w:color w:val="auto"/>
            <w:kern w:val="0"/>
            <w:szCs w:val="28"/>
          </w:rPr>
          <w:delText xml:space="preserve">1.3 </w:delText>
        </w:r>
        <w:r w:rsidR="00AF4EAA" w:rsidRPr="008760B0" w:rsidDel="000970F8">
          <w:rPr>
            <w:rStyle w:val="af7"/>
            <w:rFonts w:hint="eastAsia"/>
            <w:noProof/>
            <w:color w:val="auto"/>
            <w:kern w:val="0"/>
            <w:szCs w:val="28"/>
          </w:rPr>
          <w:delText>工程建设过程</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_Toc512175657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3</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5421F20C" w14:textId="1BC51757" w:rsidR="00AF4EAA" w:rsidRPr="008760B0" w:rsidDel="000970F8" w:rsidRDefault="009A1E74">
      <w:pPr>
        <w:pStyle w:val="10"/>
        <w:tabs>
          <w:tab w:val="right" w:leader="dot" w:pos="8302"/>
          <w:tab w:val="right" w:leader="dot" w:pos="8364"/>
        </w:tabs>
        <w:rPr>
          <w:del w:id="275" w:author="王凯" w:date="2018-04-25T11:02:00Z"/>
          <w:rStyle w:val="af7"/>
          <w:rFonts w:eastAsiaTheme="minorEastAsia" w:cstheme="minorBidi"/>
          <w:smallCaps w:val="0"/>
          <w:noProof/>
          <w:color w:val="auto"/>
          <w:kern w:val="0"/>
          <w:sz w:val="24"/>
          <w:szCs w:val="28"/>
        </w:rPr>
        <w:pPrChange w:id="276" w:author="王凯" w:date="2018-04-25T11:02:00Z">
          <w:pPr>
            <w:pStyle w:val="21"/>
            <w:tabs>
              <w:tab w:val="right" w:leader="dot" w:pos="8364"/>
            </w:tabs>
            <w:snapToGrid w:val="0"/>
            <w:ind w:left="240" w:right="240"/>
            <w:jc w:val="center"/>
          </w:pPr>
        </w:pPrChange>
      </w:pPr>
      <w:del w:id="277" w:author="王凯" w:date="2018-04-25T11:02:00Z">
        <w:r w:rsidDel="000970F8">
          <w:rPr>
            <w:rFonts w:eastAsia="宋体"/>
            <w:sz w:val="24"/>
          </w:rPr>
          <w:fldChar w:fldCharType="begin"/>
        </w:r>
        <w:r w:rsidDel="000970F8">
          <w:rPr>
            <w:noProof/>
          </w:rPr>
          <w:delInstrText xml:space="preserve"> HYPERLINK \l "_Toc512175658" </w:delInstrText>
        </w:r>
        <w:r w:rsidDel="000970F8">
          <w:rPr>
            <w:rFonts w:eastAsia="宋体"/>
            <w:sz w:val="24"/>
          </w:rPr>
          <w:fldChar w:fldCharType="separate"/>
        </w:r>
        <w:r w:rsidR="00AF4EAA" w:rsidRPr="008760B0" w:rsidDel="000970F8">
          <w:rPr>
            <w:rStyle w:val="af7"/>
            <w:noProof/>
            <w:color w:val="auto"/>
            <w:kern w:val="0"/>
            <w:szCs w:val="28"/>
          </w:rPr>
          <w:delText xml:space="preserve">1.4 </w:delText>
        </w:r>
        <w:r w:rsidR="00AF4EAA" w:rsidRPr="008760B0" w:rsidDel="000970F8">
          <w:rPr>
            <w:rStyle w:val="af7"/>
            <w:rFonts w:hint="eastAsia"/>
            <w:noProof/>
            <w:color w:val="auto"/>
            <w:kern w:val="0"/>
            <w:szCs w:val="28"/>
          </w:rPr>
          <w:delText>工程特征指标</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_Toc512175658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4</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354FA5A1" w14:textId="2BC884CA" w:rsidR="00AF4EAA" w:rsidRPr="008760B0" w:rsidDel="000970F8" w:rsidRDefault="009A1E74">
      <w:pPr>
        <w:pStyle w:val="10"/>
        <w:tabs>
          <w:tab w:val="right" w:leader="dot" w:pos="8302"/>
          <w:tab w:val="right" w:leader="dot" w:pos="8364"/>
        </w:tabs>
        <w:rPr>
          <w:del w:id="278" w:author="王凯" w:date="2018-04-25T11:02:00Z"/>
          <w:rStyle w:val="af7"/>
          <w:rFonts w:eastAsiaTheme="minorEastAsia" w:cstheme="minorBidi"/>
          <w:smallCaps w:val="0"/>
          <w:noProof/>
          <w:color w:val="auto"/>
          <w:kern w:val="0"/>
          <w:sz w:val="24"/>
          <w:szCs w:val="28"/>
        </w:rPr>
        <w:pPrChange w:id="279" w:author="王凯" w:date="2018-04-25T11:02:00Z">
          <w:pPr>
            <w:pStyle w:val="21"/>
            <w:tabs>
              <w:tab w:val="right" w:leader="dot" w:pos="8364"/>
            </w:tabs>
            <w:snapToGrid w:val="0"/>
            <w:ind w:left="240" w:right="240"/>
            <w:jc w:val="center"/>
          </w:pPr>
        </w:pPrChange>
      </w:pPr>
      <w:del w:id="280" w:author="王凯" w:date="2018-04-25T11:02:00Z">
        <w:r w:rsidDel="000970F8">
          <w:rPr>
            <w:rFonts w:eastAsia="宋体"/>
            <w:sz w:val="24"/>
          </w:rPr>
          <w:fldChar w:fldCharType="begin"/>
        </w:r>
        <w:r w:rsidDel="000970F8">
          <w:rPr>
            <w:noProof/>
          </w:rPr>
          <w:delInstrText xml:space="preserve"> HYPERLINK \l "_Toc512175659" </w:delInstrText>
        </w:r>
        <w:r w:rsidDel="000970F8">
          <w:rPr>
            <w:rFonts w:eastAsia="宋体"/>
            <w:sz w:val="24"/>
          </w:rPr>
          <w:fldChar w:fldCharType="separate"/>
        </w:r>
        <w:r w:rsidR="00AF4EAA" w:rsidRPr="008760B0" w:rsidDel="000970F8">
          <w:rPr>
            <w:rStyle w:val="af7"/>
            <w:noProof/>
            <w:color w:val="auto"/>
            <w:kern w:val="0"/>
            <w:szCs w:val="28"/>
          </w:rPr>
          <w:delText xml:space="preserve">1.5 </w:delText>
        </w:r>
        <w:r w:rsidR="00AF4EAA" w:rsidRPr="008760B0" w:rsidDel="000970F8">
          <w:rPr>
            <w:rStyle w:val="af7"/>
            <w:rFonts w:hint="eastAsia"/>
            <w:noProof/>
            <w:color w:val="auto"/>
            <w:kern w:val="0"/>
            <w:szCs w:val="28"/>
          </w:rPr>
          <w:delText>编制依据</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_Toc512175659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281" w:author="王凯" w:date="2018-04-24T16:31:00Z">
        <w:r w:rsidR="00340B26" w:rsidDel="00F00488">
          <w:rPr>
            <w:rStyle w:val="af7"/>
            <w:noProof/>
            <w:webHidden/>
            <w:color w:val="auto"/>
            <w:kern w:val="0"/>
            <w:szCs w:val="28"/>
          </w:rPr>
          <w:delText>7</w:delText>
        </w:r>
      </w:del>
      <w:del w:id="282"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4B91E136" w14:textId="25E1444E" w:rsidR="00AF4EAA" w:rsidRPr="008760B0" w:rsidDel="000970F8" w:rsidRDefault="009A1E74">
      <w:pPr>
        <w:pStyle w:val="10"/>
        <w:tabs>
          <w:tab w:val="right" w:leader="dot" w:pos="8302"/>
          <w:tab w:val="right" w:leader="dot" w:pos="8364"/>
        </w:tabs>
        <w:rPr>
          <w:del w:id="283" w:author="王凯" w:date="2018-04-25T11:02:00Z"/>
          <w:rStyle w:val="af7"/>
          <w:rFonts w:eastAsiaTheme="minorEastAsia" w:cstheme="minorBidi"/>
          <w:bCs/>
          <w:caps/>
          <w:smallCaps w:val="0"/>
          <w:noProof/>
          <w:color w:val="auto"/>
          <w:sz w:val="24"/>
          <w:szCs w:val="28"/>
        </w:rPr>
        <w:pPrChange w:id="284" w:author="王凯" w:date="2018-04-25T11:02:00Z">
          <w:pPr>
            <w:pStyle w:val="10"/>
            <w:tabs>
              <w:tab w:val="right" w:leader="dot" w:pos="8364"/>
            </w:tabs>
            <w:snapToGrid w:val="0"/>
          </w:pPr>
        </w:pPrChange>
      </w:pPr>
      <w:del w:id="285" w:author="王凯" w:date="2018-04-25T11:02:00Z">
        <w:r w:rsidDel="000970F8">
          <w:rPr>
            <w:rFonts w:eastAsia="宋体"/>
            <w:sz w:val="24"/>
          </w:rPr>
          <w:fldChar w:fldCharType="begin"/>
        </w:r>
        <w:r w:rsidDel="000970F8">
          <w:rPr>
            <w:noProof/>
          </w:rPr>
          <w:delInstrText xml:space="preserve"> HYPERLINK \l "_Toc512175660"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2 </w:delText>
        </w:r>
        <w:r w:rsidR="00AF4EAA" w:rsidRPr="008760B0" w:rsidDel="000970F8">
          <w:rPr>
            <w:rStyle w:val="af7"/>
            <w:rFonts w:hint="eastAsia"/>
            <w:bCs/>
            <w:caps/>
            <w:smallCaps w:val="0"/>
            <w:noProof/>
            <w:color w:val="auto"/>
            <w:szCs w:val="28"/>
          </w:rPr>
          <w:delText>现场安全检查及安全检测</w:delText>
        </w:r>
      </w:del>
      <w:del w:id="286" w:author="王凯" w:date="2018-04-25T11:01:00Z">
        <w:r w:rsidR="00AF4EAA" w:rsidRPr="008760B0" w:rsidDel="000970F8">
          <w:rPr>
            <w:rStyle w:val="af7"/>
            <w:bCs/>
            <w:caps/>
            <w:smallCaps w:val="0"/>
            <w:noProof/>
            <w:webHidden/>
            <w:color w:val="auto"/>
            <w:szCs w:val="28"/>
          </w:rPr>
          <w:tab/>
        </w:r>
      </w:del>
      <w:del w:id="287" w:author="王凯" w:date="2018-04-25T11:02:00Z">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_Toc512175660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r w:rsidR="00681A87" w:rsidDel="000970F8">
          <w:rPr>
            <w:rStyle w:val="af7"/>
            <w:bCs/>
            <w:caps/>
            <w:smallCaps w:val="0"/>
            <w:noProof/>
            <w:webHidden/>
            <w:color w:val="auto"/>
            <w:szCs w:val="28"/>
          </w:rPr>
          <w:delText>9</w:delText>
        </w:r>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3679B8A6" w14:textId="6DB2AAF7" w:rsidR="00AF4EAA" w:rsidRPr="008760B0" w:rsidDel="000970F8" w:rsidRDefault="009A1E74">
      <w:pPr>
        <w:pStyle w:val="10"/>
        <w:tabs>
          <w:tab w:val="right" w:leader="dot" w:pos="8302"/>
          <w:tab w:val="right" w:leader="dot" w:pos="8364"/>
        </w:tabs>
        <w:rPr>
          <w:del w:id="288" w:author="王凯" w:date="2018-04-25T11:02:00Z"/>
          <w:rStyle w:val="af7"/>
          <w:rFonts w:eastAsiaTheme="minorEastAsia" w:cstheme="minorBidi"/>
          <w:smallCaps w:val="0"/>
          <w:noProof/>
          <w:color w:val="auto"/>
          <w:kern w:val="0"/>
          <w:sz w:val="24"/>
          <w:szCs w:val="28"/>
        </w:rPr>
        <w:pPrChange w:id="289" w:author="王凯" w:date="2018-04-25T11:02:00Z">
          <w:pPr>
            <w:pStyle w:val="21"/>
            <w:tabs>
              <w:tab w:val="right" w:leader="dot" w:pos="8364"/>
            </w:tabs>
            <w:snapToGrid w:val="0"/>
            <w:ind w:left="240" w:right="240"/>
            <w:jc w:val="center"/>
          </w:pPr>
        </w:pPrChange>
      </w:pPr>
      <w:del w:id="290" w:author="王凯" w:date="2018-04-25T11:02:00Z">
        <w:r w:rsidDel="000970F8">
          <w:rPr>
            <w:rFonts w:eastAsia="宋体"/>
            <w:sz w:val="24"/>
          </w:rPr>
          <w:fldChar w:fldCharType="begin"/>
        </w:r>
        <w:r w:rsidDel="000970F8">
          <w:rPr>
            <w:noProof/>
          </w:rPr>
          <w:delInstrText xml:space="preserve"> HYPERLINK \l "_Toc512175661" </w:delInstrText>
        </w:r>
        <w:r w:rsidDel="000970F8">
          <w:rPr>
            <w:rFonts w:eastAsia="宋体"/>
            <w:sz w:val="24"/>
          </w:rPr>
          <w:fldChar w:fldCharType="separate"/>
        </w:r>
        <w:r w:rsidR="00AF4EAA" w:rsidRPr="008760B0" w:rsidDel="000970F8">
          <w:rPr>
            <w:rStyle w:val="af7"/>
            <w:noProof/>
            <w:color w:val="auto"/>
            <w:kern w:val="0"/>
            <w:szCs w:val="28"/>
          </w:rPr>
          <w:delText xml:space="preserve">2.1 </w:delText>
        </w:r>
        <w:r w:rsidR="00AF4EAA" w:rsidRPr="008760B0" w:rsidDel="000970F8">
          <w:rPr>
            <w:rStyle w:val="af7"/>
            <w:rFonts w:hint="eastAsia"/>
            <w:noProof/>
            <w:color w:val="auto"/>
            <w:kern w:val="0"/>
            <w:szCs w:val="28"/>
          </w:rPr>
          <w:delText>现场安全检查</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_Toc512175661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9</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6AD7E96" w14:textId="4314E75E" w:rsidR="00AF4EAA" w:rsidRPr="008760B0" w:rsidDel="000970F8" w:rsidRDefault="009A1E74">
      <w:pPr>
        <w:pStyle w:val="10"/>
        <w:tabs>
          <w:tab w:val="right" w:leader="dot" w:pos="8302"/>
          <w:tab w:val="right" w:leader="dot" w:pos="8364"/>
        </w:tabs>
        <w:rPr>
          <w:del w:id="291" w:author="王凯" w:date="2018-04-25T11:02:00Z"/>
          <w:rStyle w:val="af7"/>
          <w:rFonts w:eastAsiaTheme="minorEastAsia" w:cstheme="minorBidi"/>
          <w:smallCaps w:val="0"/>
          <w:noProof/>
          <w:color w:val="auto"/>
          <w:kern w:val="0"/>
          <w:sz w:val="24"/>
          <w:szCs w:val="28"/>
        </w:rPr>
        <w:pPrChange w:id="292" w:author="王凯" w:date="2018-04-25T11:02:00Z">
          <w:pPr>
            <w:pStyle w:val="21"/>
            <w:tabs>
              <w:tab w:val="right" w:leader="dot" w:pos="8364"/>
            </w:tabs>
            <w:snapToGrid w:val="0"/>
            <w:ind w:left="240" w:right="240"/>
            <w:jc w:val="center"/>
          </w:pPr>
        </w:pPrChange>
      </w:pPr>
      <w:del w:id="293" w:author="王凯" w:date="2018-04-25T11:02:00Z">
        <w:r w:rsidDel="000970F8">
          <w:rPr>
            <w:rFonts w:eastAsia="宋体"/>
            <w:sz w:val="24"/>
          </w:rPr>
          <w:fldChar w:fldCharType="begin"/>
        </w:r>
        <w:r w:rsidDel="000970F8">
          <w:rPr>
            <w:noProof/>
          </w:rPr>
          <w:delInstrText xml:space="preserve"> HYPERLINK \l "_Toc512175662" </w:delInstrText>
        </w:r>
        <w:r w:rsidDel="000970F8">
          <w:rPr>
            <w:rFonts w:eastAsia="宋体"/>
            <w:sz w:val="24"/>
          </w:rPr>
          <w:fldChar w:fldCharType="separate"/>
        </w:r>
        <w:r w:rsidR="00AF4EAA" w:rsidRPr="008760B0" w:rsidDel="000970F8">
          <w:rPr>
            <w:rStyle w:val="af7"/>
            <w:noProof/>
            <w:color w:val="auto"/>
            <w:kern w:val="0"/>
            <w:szCs w:val="28"/>
          </w:rPr>
          <w:delText xml:space="preserve">2.2 </w:delText>
        </w:r>
        <w:r w:rsidR="00AF4EAA" w:rsidRPr="008760B0" w:rsidDel="000970F8">
          <w:rPr>
            <w:rStyle w:val="af7"/>
            <w:rFonts w:hint="eastAsia"/>
            <w:noProof/>
            <w:color w:val="auto"/>
            <w:kern w:val="0"/>
            <w:szCs w:val="28"/>
          </w:rPr>
          <w:delText>现场安全检测</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_Toc512175662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14</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8DE28DD" w14:textId="381ED573" w:rsidR="00AF4EAA" w:rsidRPr="008760B0" w:rsidDel="000970F8" w:rsidRDefault="009A1E74">
      <w:pPr>
        <w:pStyle w:val="10"/>
        <w:tabs>
          <w:tab w:val="right" w:leader="dot" w:pos="8302"/>
          <w:tab w:val="right" w:leader="dot" w:pos="8364"/>
        </w:tabs>
        <w:rPr>
          <w:del w:id="294" w:author="王凯" w:date="2018-04-25T11:02:00Z"/>
          <w:rStyle w:val="af7"/>
          <w:rFonts w:eastAsiaTheme="minorEastAsia" w:cstheme="minorBidi"/>
          <w:smallCaps w:val="0"/>
          <w:noProof/>
          <w:color w:val="auto"/>
          <w:kern w:val="0"/>
          <w:sz w:val="24"/>
          <w:szCs w:val="28"/>
        </w:rPr>
        <w:pPrChange w:id="295" w:author="王凯" w:date="2018-04-25T11:02:00Z">
          <w:pPr>
            <w:pStyle w:val="21"/>
            <w:tabs>
              <w:tab w:val="right" w:leader="dot" w:pos="8364"/>
            </w:tabs>
            <w:snapToGrid w:val="0"/>
            <w:ind w:left="240" w:right="240"/>
            <w:jc w:val="center"/>
          </w:pPr>
        </w:pPrChange>
      </w:pPr>
      <w:del w:id="296" w:author="王凯" w:date="2018-04-25T11:02:00Z">
        <w:r w:rsidDel="000970F8">
          <w:rPr>
            <w:rFonts w:eastAsia="宋体"/>
            <w:sz w:val="24"/>
          </w:rPr>
          <w:fldChar w:fldCharType="begin"/>
        </w:r>
        <w:r w:rsidDel="000970F8">
          <w:rPr>
            <w:noProof/>
          </w:rPr>
          <w:delInstrText xml:space="preserve"> HYPERLINK \l "_Toc512175663" </w:delInstrText>
        </w:r>
        <w:r w:rsidDel="000970F8">
          <w:rPr>
            <w:rFonts w:eastAsia="宋体"/>
            <w:sz w:val="24"/>
          </w:rPr>
          <w:fldChar w:fldCharType="separate"/>
        </w:r>
        <w:r w:rsidR="00AF4EAA" w:rsidRPr="008760B0" w:rsidDel="000970F8">
          <w:rPr>
            <w:rStyle w:val="af7"/>
            <w:noProof/>
            <w:color w:val="auto"/>
            <w:kern w:val="0"/>
            <w:szCs w:val="28"/>
          </w:rPr>
          <w:delText xml:space="preserve">2.3 </w:delText>
        </w:r>
        <w:r w:rsidR="00AF4EAA" w:rsidRPr="008760B0" w:rsidDel="000970F8">
          <w:rPr>
            <w:rStyle w:val="af7"/>
            <w:rFonts w:hint="eastAsia"/>
            <w:noProof/>
            <w:color w:val="auto"/>
            <w:kern w:val="0"/>
            <w:szCs w:val="28"/>
          </w:rPr>
          <w:delText>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_Toc512175663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16</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DD2A788" w14:textId="2E375F6C" w:rsidR="00AF4EAA" w:rsidRPr="008760B0" w:rsidDel="000970F8" w:rsidRDefault="009A1E74">
      <w:pPr>
        <w:pStyle w:val="10"/>
        <w:tabs>
          <w:tab w:val="right" w:leader="dot" w:pos="8302"/>
          <w:tab w:val="right" w:leader="dot" w:pos="8364"/>
        </w:tabs>
        <w:rPr>
          <w:del w:id="297" w:author="王凯" w:date="2018-04-25T11:02:00Z"/>
          <w:rStyle w:val="af7"/>
          <w:rFonts w:eastAsiaTheme="minorEastAsia" w:cstheme="minorBidi"/>
          <w:bCs/>
          <w:caps/>
          <w:smallCaps w:val="0"/>
          <w:noProof/>
          <w:color w:val="auto"/>
          <w:sz w:val="24"/>
          <w:szCs w:val="28"/>
        </w:rPr>
        <w:pPrChange w:id="298" w:author="王凯" w:date="2018-04-25T11:02:00Z">
          <w:pPr>
            <w:pStyle w:val="10"/>
            <w:tabs>
              <w:tab w:val="right" w:leader="dot" w:pos="8364"/>
            </w:tabs>
            <w:snapToGrid w:val="0"/>
          </w:pPr>
        </w:pPrChange>
      </w:pPr>
      <w:del w:id="299" w:author="王凯" w:date="2018-04-25T11:02:00Z">
        <w:r w:rsidDel="000970F8">
          <w:rPr>
            <w:rFonts w:eastAsia="宋体"/>
            <w:sz w:val="24"/>
          </w:rPr>
          <w:fldChar w:fldCharType="begin"/>
        </w:r>
        <w:r w:rsidDel="000970F8">
          <w:rPr>
            <w:noProof/>
          </w:rPr>
          <w:delInstrText xml:space="preserve"> HYPERLINK \l "_Toc512175664"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3 </w:delText>
        </w:r>
        <w:r w:rsidR="00AF4EAA" w:rsidRPr="008760B0" w:rsidDel="000970F8">
          <w:rPr>
            <w:rStyle w:val="af7"/>
            <w:rFonts w:hint="eastAsia"/>
            <w:bCs/>
            <w:caps/>
            <w:smallCaps w:val="0"/>
            <w:noProof/>
            <w:color w:val="auto"/>
            <w:szCs w:val="28"/>
          </w:rPr>
          <w:delText>大坝安全监测资料分析</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_Toc512175664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r w:rsidR="00681A87" w:rsidDel="000970F8">
          <w:rPr>
            <w:rStyle w:val="af7"/>
            <w:bCs/>
            <w:caps/>
            <w:smallCaps w:val="0"/>
            <w:noProof/>
            <w:webHidden/>
            <w:color w:val="auto"/>
            <w:szCs w:val="28"/>
          </w:rPr>
          <w:delText>17</w:delText>
        </w:r>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15721959" w14:textId="10564D96" w:rsidR="00AF4EAA" w:rsidRPr="008760B0" w:rsidDel="000970F8" w:rsidRDefault="009A1E74">
      <w:pPr>
        <w:pStyle w:val="10"/>
        <w:tabs>
          <w:tab w:val="right" w:leader="dot" w:pos="8302"/>
          <w:tab w:val="right" w:leader="dot" w:pos="8364"/>
        </w:tabs>
        <w:rPr>
          <w:del w:id="300" w:author="王凯" w:date="2018-04-25T11:02:00Z"/>
          <w:rStyle w:val="af7"/>
          <w:rFonts w:eastAsiaTheme="minorEastAsia" w:cstheme="minorBidi"/>
          <w:smallCaps w:val="0"/>
          <w:noProof/>
          <w:color w:val="auto"/>
          <w:kern w:val="0"/>
          <w:sz w:val="24"/>
          <w:szCs w:val="28"/>
        </w:rPr>
        <w:pPrChange w:id="301" w:author="王凯" w:date="2018-04-25T11:02:00Z">
          <w:pPr>
            <w:pStyle w:val="21"/>
            <w:tabs>
              <w:tab w:val="right" w:leader="dot" w:pos="8364"/>
            </w:tabs>
            <w:snapToGrid w:val="0"/>
            <w:ind w:left="240" w:right="240"/>
            <w:jc w:val="center"/>
          </w:pPr>
        </w:pPrChange>
      </w:pPr>
      <w:del w:id="302" w:author="王凯" w:date="2018-04-25T11:02:00Z">
        <w:r w:rsidDel="000970F8">
          <w:rPr>
            <w:rFonts w:eastAsia="宋体"/>
            <w:sz w:val="24"/>
          </w:rPr>
          <w:fldChar w:fldCharType="begin"/>
        </w:r>
        <w:r w:rsidDel="000970F8">
          <w:rPr>
            <w:noProof/>
          </w:rPr>
          <w:delInstrText xml:space="preserve"> HYPERLINK \l "_Toc512175665" </w:delInstrText>
        </w:r>
        <w:r w:rsidDel="000970F8">
          <w:rPr>
            <w:rFonts w:eastAsia="宋体"/>
            <w:sz w:val="24"/>
          </w:rPr>
          <w:fldChar w:fldCharType="separate"/>
        </w:r>
        <w:r w:rsidR="00AF4EAA" w:rsidRPr="008760B0" w:rsidDel="000970F8">
          <w:rPr>
            <w:rStyle w:val="af7"/>
            <w:noProof/>
            <w:color w:val="auto"/>
            <w:kern w:val="0"/>
            <w:szCs w:val="28"/>
          </w:rPr>
          <w:delText xml:space="preserve">3.1 </w:delText>
        </w:r>
        <w:r w:rsidR="00AF4EAA" w:rsidRPr="008760B0" w:rsidDel="000970F8">
          <w:rPr>
            <w:rStyle w:val="af7"/>
            <w:rFonts w:hint="eastAsia"/>
            <w:noProof/>
            <w:color w:val="auto"/>
            <w:kern w:val="0"/>
            <w:szCs w:val="28"/>
          </w:rPr>
          <w:delText>监测系统完备性和可靠性评价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_Toc512175665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17</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5543386F" w14:textId="32395E1B" w:rsidR="00AF4EAA" w:rsidRPr="008760B0" w:rsidDel="000970F8" w:rsidRDefault="009A1E74">
      <w:pPr>
        <w:pStyle w:val="10"/>
        <w:tabs>
          <w:tab w:val="right" w:leader="dot" w:pos="8302"/>
          <w:tab w:val="right" w:leader="dot" w:pos="8364"/>
        </w:tabs>
        <w:rPr>
          <w:del w:id="303" w:author="王凯" w:date="2018-04-25T11:02:00Z"/>
          <w:rStyle w:val="af7"/>
          <w:rFonts w:eastAsiaTheme="minorEastAsia" w:cstheme="minorBidi"/>
          <w:smallCaps w:val="0"/>
          <w:noProof/>
          <w:color w:val="auto"/>
          <w:kern w:val="0"/>
          <w:sz w:val="24"/>
          <w:szCs w:val="28"/>
        </w:rPr>
        <w:pPrChange w:id="304" w:author="王凯" w:date="2018-04-25T11:02:00Z">
          <w:pPr>
            <w:pStyle w:val="21"/>
            <w:tabs>
              <w:tab w:val="right" w:leader="dot" w:pos="8364"/>
            </w:tabs>
            <w:snapToGrid w:val="0"/>
            <w:ind w:left="240" w:right="240"/>
            <w:jc w:val="center"/>
          </w:pPr>
        </w:pPrChange>
      </w:pPr>
      <w:del w:id="305" w:author="王凯" w:date="2018-04-25T11:02:00Z">
        <w:r w:rsidDel="000970F8">
          <w:rPr>
            <w:rFonts w:eastAsia="宋体"/>
            <w:sz w:val="24"/>
          </w:rPr>
          <w:fldChar w:fldCharType="begin"/>
        </w:r>
        <w:r w:rsidDel="000970F8">
          <w:rPr>
            <w:noProof/>
          </w:rPr>
          <w:delInstrText xml:space="preserve"> HYPERLINK \l "_Toc512175666" </w:delInstrText>
        </w:r>
        <w:r w:rsidDel="000970F8">
          <w:rPr>
            <w:rFonts w:eastAsia="宋体"/>
            <w:sz w:val="24"/>
          </w:rPr>
          <w:fldChar w:fldCharType="separate"/>
        </w:r>
        <w:r w:rsidR="00AF4EAA" w:rsidRPr="008760B0" w:rsidDel="000970F8">
          <w:rPr>
            <w:rStyle w:val="af7"/>
            <w:noProof/>
            <w:color w:val="auto"/>
            <w:kern w:val="0"/>
            <w:szCs w:val="28"/>
          </w:rPr>
          <w:delText>3.2</w:delText>
        </w:r>
        <w:r w:rsidR="00AF4EAA" w:rsidRPr="008760B0" w:rsidDel="000970F8">
          <w:rPr>
            <w:rStyle w:val="af7"/>
            <w:rFonts w:hint="eastAsia"/>
            <w:noProof/>
            <w:color w:val="auto"/>
            <w:kern w:val="0"/>
            <w:szCs w:val="28"/>
          </w:rPr>
          <w:delText>变形监测分析</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_Toc512175666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18</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ED8D0A5" w14:textId="4D396FA8" w:rsidR="00AF4EAA" w:rsidRPr="008760B0" w:rsidDel="000970F8" w:rsidRDefault="009A1E74">
      <w:pPr>
        <w:pStyle w:val="10"/>
        <w:tabs>
          <w:tab w:val="right" w:leader="dot" w:pos="8302"/>
          <w:tab w:val="right" w:leader="dot" w:pos="8364"/>
        </w:tabs>
        <w:rPr>
          <w:del w:id="306" w:author="王凯" w:date="2018-04-25T11:02:00Z"/>
          <w:rStyle w:val="af7"/>
          <w:rFonts w:eastAsiaTheme="minorEastAsia" w:cstheme="minorBidi"/>
          <w:smallCaps w:val="0"/>
          <w:noProof/>
          <w:color w:val="auto"/>
          <w:kern w:val="0"/>
          <w:sz w:val="24"/>
          <w:szCs w:val="28"/>
        </w:rPr>
        <w:pPrChange w:id="307" w:author="王凯" w:date="2018-04-25T11:02:00Z">
          <w:pPr>
            <w:pStyle w:val="21"/>
            <w:tabs>
              <w:tab w:val="right" w:leader="dot" w:pos="8364"/>
            </w:tabs>
            <w:snapToGrid w:val="0"/>
            <w:ind w:left="240" w:right="240"/>
            <w:jc w:val="center"/>
          </w:pPr>
        </w:pPrChange>
      </w:pPr>
      <w:del w:id="308" w:author="王凯" w:date="2018-04-25T11:02:00Z">
        <w:r w:rsidDel="000970F8">
          <w:rPr>
            <w:rFonts w:eastAsia="宋体"/>
            <w:sz w:val="24"/>
          </w:rPr>
          <w:fldChar w:fldCharType="begin"/>
        </w:r>
        <w:r w:rsidDel="000970F8">
          <w:rPr>
            <w:noProof/>
          </w:rPr>
          <w:delInstrText xml:space="preserve"> HYPERLINK \l "_Toc512175667" </w:delInstrText>
        </w:r>
        <w:r w:rsidDel="000970F8">
          <w:rPr>
            <w:rFonts w:eastAsia="宋体"/>
            <w:sz w:val="24"/>
          </w:rPr>
          <w:fldChar w:fldCharType="separate"/>
        </w:r>
        <w:r w:rsidR="00AF4EAA" w:rsidRPr="008760B0" w:rsidDel="000970F8">
          <w:rPr>
            <w:rStyle w:val="af7"/>
            <w:noProof/>
            <w:color w:val="auto"/>
            <w:kern w:val="0"/>
            <w:szCs w:val="28"/>
          </w:rPr>
          <w:delText>3.3</w:delText>
        </w:r>
        <w:r w:rsidR="00AF4EAA" w:rsidRPr="008760B0" w:rsidDel="000970F8">
          <w:rPr>
            <w:rStyle w:val="af7"/>
            <w:rFonts w:hint="eastAsia"/>
            <w:noProof/>
            <w:color w:val="auto"/>
            <w:kern w:val="0"/>
            <w:szCs w:val="28"/>
          </w:rPr>
          <w:delText>渗流监测分析</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_Toc512175667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19</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2EC90702" w14:textId="0A49E0EC" w:rsidR="00AF4EAA" w:rsidRPr="008760B0" w:rsidDel="000970F8" w:rsidRDefault="009A1E74">
      <w:pPr>
        <w:pStyle w:val="10"/>
        <w:tabs>
          <w:tab w:val="right" w:leader="dot" w:pos="8302"/>
          <w:tab w:val="right" w:leader="dot" w:pos="8364"/>
        </w:tabs>
        <w:rPr>
          <w:del w:id="309" w:author="王凯" w:date="2018-04-25T11:02:00Z"/>
          <w:rStyle w:val="af7"/>
          <w:rFonts w:eastAsiaTheme="minorEastAsia" w:cstheme="minorBidi"/>
          <w:smallCaps w:val="0"/>
          <w:noProof/>
          <w:color w:val="auto"/>
          <w:kern w:val="0"/>
          <w:sz w:val="24"/>
          <w:szCs w:val="28"/>
        </w:rPr>
        <w:pPrChange w:id="310" w:author="王凯" w:date="2018-04-25T11:02:00Z">
          <w:pPr>
            <w:pStyle w:val="21"/>
            <w:tabs>
              <w:tab w:val="right" w:leader="dot" w:pos="8364"/>
            </w:tabs>
            <w:snapToGrid w:val="0"/>
            <w:ind w:left="240" w:right="240"/>
            <w:jc w:val="center"/>
          </w:pPr>
        </w:pPrChange>
      </w:pPr>
      <w:del w:id="311" w:author="王凯" w:date="2018-04-25T11:02:00Z">
        <w:r w:rsidDel="000970F8">
          <w:rPr>
            <w:rFonts w:eastAsia="宋体"/>
            <w:sz w:val="24"/>
          </w:rPr>
          <w:fldChar w:fldCharType="begin"/>
        </w:r>
        <w:r w:rsidDel="000970F8">
          <w:rPr>
            <w:noProof/>
          </w:rPr>
          <w:delInstrText xml:space="preserve"> HYPERLINK \l "_Toc512175668" </w:delInstrText>
        </w:r>
        <w:r w:rsidDel="000970F8">
          <w:rPr>
            <w:rFonts w:eastAsia="宋体"/>
            <w:sz w:val="24"/>
          </w:rPr>
          <w:fldChar w:fldCharType="separate"/>
        </w:r>
        <w:r w:rsidR="00AF4EAA" w:rsidRPr="008760B0" w:rsidDel="000970F8">
          <w:rPr>
            <w:rStyle w:val="af7"/>
            <w:noProof/>
            <w:color w:val="auto"/>
            <w:kern w:val="0"/>
            <w:szCs w:val="28"/>
          </w:rPr>
          <w:delText xml:space="preserve">3.4 </w:delText>
        </w:r>
        <w:r w:rsidR="00AF4EAA" w:rsidRPr="008760B0" w:rsidDel="000970F8">
          <w:rPr>
            <w:rStyle w:val="af7"/>
            <w:rFonts w:hint="eastAsia"/>
            <w:noProof/>
            <w:color w:val="auto"/>
            <w:kern w:val="0"/>
            <w:szCs w:val="28"/>
          </w:rPr>
          <w:delText>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_Toc512175668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r w:rsidR="00681A87" w:rsidDel="000970F8">
          <w:rPr>
            <w:rStyle w:val="af7"/>
            <w:noProof/>
            <w:webHidden/>
            <w:color w:val="auto"/>
            <w:kern w:val="0"/>
            <w:szCs w:val="28"/>
          </w:rPr>
          <w:delText>22</w:delText>
        </w:r>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11EB2FD" w14:textId="35BAF4EA" w:rsidR="00AF4EAA" w:rsidRPr="008760B0" w:rsidDel="000970F8" w:rsidRDefault="009A1E74">
      <w:pPr>
        <w:pStyle w:val="10"/>
        <w:tabs>
          <w:tab w:val="right" w:leader="dot" w:pos="8302"/>
          <w:tab w:val="right" w:leader="dot" w:pos="8364"/>
        </w:tabs>
        <w:rPr>
          <w:del w:id="312" w:author="王凯" w:date="2018-04-25T11:02:00Z"/>
          <w:rStyle w:val="af7"/>
          <w:rFonts w:eastAsiaTheme="minorEastAsia" w:cstheme="minorBidi"/>
          <w:bCs/>
          <w:caps/>
          <w:smallCaps w:val="0"/>
          <w:noProof/>
          <w:color w:val="auto"/>
          <w:sz w:val="24"/>
          <w:szCs w:val="28"/>
        </w:rPr>
        <w:pPrChange w:id="313" w:author="王凯" w:date="2018-04-25T11:02:00Z">
          <w:pPr>
            <w:pStyle w:val="10"/>
            <w:tabs>
              <w:tab w:val="right" w:leader="dot" w:pos="8364"/>
            </w:tabs>
            <w:snapToGrid w:val="0"/>
          </w:pPr>
        </w:pPrChange>
      </w:pPr>
      <w:del w:id="314" w:author="王凯" w:date="2018-04-25T11:02:00Z">
        <w:r w:rsidDel="000970F8">
          <w:rPr>
            <w:rFonts w:eastAsia="宋体"/>
            <w:sz w:val="24"/>
          </w:rPr>
          <w:fldChar w:fldCharType="begin"/>
        </w:r>
        <w:r w:rsidDel="000970F8">
          <w:rPr>
            <w:noProof/>
          </w:rPr>
          <w:delInstrText xml:space="preserve"> HYPERLINK \l "_Toc512175669"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4 </w:delText>
        </w:r>
        <w:r w:rsidR="00AF4EAA" w:rsidRPr="008760B0" w:rsidDel="000970F8">
          <w:rPr>
            <w:rStyle w:val="af7"/>
            <w:rFonts w:hint="eastAsia"/>
            <w:bCs/>
            <w:caps/>
            <w:smallCaps w:val="0"/>
            <w:noProof/>
            <w:color w:val="auto"/>
            <w:szCs w:val="28"/>
          </w:rPr>
          <w:delText>工程质量评价</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_Toc512175669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del>
      <w:del w:id="315" w:author="王凯" w:date="2018-04-24T16:31:00Z">
        <w:r w:rsidR="00340B26" w:rsidDel="00F00488">
          <w:rPr>
            <w:rStyle w:val="af7"/>
            <w:bCs/>
            <w:caps/>
            <w:smallCaps w:val="0"/>
            <w:noProof/>
            <w:webHidden/>
            <w:color w:val="auto"/>
            <w:szCs w:val="28"/>
          </w:rPr>
          <w:delText>23</w:delText>
        </w:r>
      </w:del>
      <w:del w:id="316" w:author="王凯" w:date="2018-04-25T11:02:00Z">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41C576E4" w14:textId="56578404" w:rsidR="00AF4EAA" w:rsidRPr="008760B0" w:rsidDel="000970F8" w:rsidRDefault="009A1E74">
      <w:pPr>
        <w:pStyle w:val="10"/>
        <w:tabs>
          <w:tab w:val="right" w:leader="dot" w:pos="8302"/>
          <w:tab w:val="right" w:leader="dot" w:pos="8364"/>
        </w:tabs>
        <w:rPr>
          <w:del w:id="317" w:author="王凯" w:date="2018-04-25T11:02:00Z"/>
          <w:rStyle w:val="af7"/>
          <w:rFonts w:eastAsiaTheme="minorEastAsia" w:cstheme="minorBidi"/>
          <w:smallCaps w:val="0"/>
          <w:noProof/>
          <w:color w:val="auto"/>
          <w:kern w:val="0"/>
          <w:sz w:val="24"/>
          <w:szCs w:val="28"/>
        </w:rPr>
        <w:pPrChange w:id="318" w:author="王凯" w:date="2018-04-25T11:02:00Z">
          <w:pPr>
            <w:pStyle w:val="21"/>
            <w:tabs>
              <w:tab w:val="right" w:leader="dot" w:pos="8364"/>
            </w:tabs>
            <w:snapToGrid w:val="0"/>
            <w:ind w:left="240" w:right="240"/>
            <w:jc w:val="center"/>
          </w:pPr>
        </w:pPrChange>
      </w:pPr>
      <w:del w:id="319" w:author="王凯" w:date="2018-04-25T11:02:00Z">
        <w:r w:rsidDel="000970F8">
          <w:rPr>
            <w:rFonts w:eastAsia="宋体"/>
            <w:sz w:val="24"/>
          </w:rPr>
          <w:fldChar w:fldCharType="begin"/>
        </w:r>
        <w:r w:rsidDel="000970F8">
          <w:rPr>
            <w:noProof/>
          </w:rPr>
          <w:delInstrText xml:space="preserve"> HYPERLINK \l "_Toc512175670" </w:delInstrText>
        </w:r>
        <w:r w:rsidDel="000970F8">
          <w:rPr>
            <w:rFonts w:eastAsia="宋体"/>
            <w:sz w:val="24"/>
          </w:rPr>
          <w:fldChar w:fldCharType="separate"/>
        </w:r>
        <w:r w:rsidR="00AF4EAA" w:rsidRPr="008760B0" w:rsidDel="000970F8">
          <w:rPr>
            <w:rStyle w:val="af7"/>
            <w:noProof/>
            <w:color w:val="auto"/>
            <w:kern w:val="0"/>
            <w:szCs w:val="28"/>
          </w:rPr>
          <w:delText xml:space="preserve">4.1 </w:delText>
        </w:r>
        <w:r w:rsidR="00AF4EAA" w:rsidRPr="008760B0" w:rsidDel="000970F8">
          <w:rPr>
            <w:rStyle w:val="af7"/>
            <w:rFonts w:hint="eastAsia"/>
            <w:noProof/>
            <w:color w:val="auto"/>
            <w:kern w:val="0"/>
            <w:szCs w:val="28"/>
          </w:rPr>
          <w:delText>工程地质条件评价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_Toc512175670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20" w:author="王凯" w:date="2018-04-24T16:31:00Z">
        <w:r w:rsidR="00340B26" w:rsidDel="00F00488">
          <w:rPr>
            <w:rStyle w:val="af7"/>
            <w:noProof/>
            <w:webHidden/>
            <w:color w:val="auto"/>
            <w:kern w:val="0"/>
            <w:szCs w:val="28"/>
          </w:rPr>
          <w:delText>23</w:delText>
        </w:r>
      </w:del>
      <w:del w:id="32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4F6EE0B8" w14:textId="29F8A0FC" w:rsidR="00AF4EAA" w:rsidRPr="008760B0" w:rsidDel="000970F8" w:rsidRDefault="009A1E74">
      <w:pPr>
        <w:pStyle w:val="10"/>
        <w:tabs>
          <w:tab w:val="right" w:leader="dot" w:pos="8302"/>
          <w:tab w:val="right" w:leader="dot" w:pos="8364"/>
        </w:tabs>
        <w:rPr>
          <w:del w:id="322" w:author="王凯" w:date="2018-04-25T11:02:00Z"/>
          <w:rStyle w:val="af7"/>
          <w:rFonts w:eastAsiaTheme="minorEastAsia" w:cstheme="minorBidi"/>
          <w:smallCaps w:val="0"/>
          <w:noProof/>
          <w:color w:val="auto"/>
          <w:kern w:val="0"/>
          <w:sz w:val="24"/>
          <w:szCs w:val="28"/>
        </w:rPr>
        <w:pPrChange w:id="323" w:author="王凯" w:date="2018-04-25T11:02:00Z">
          <w:pPr>
            <w:pStyle w:val="21"/>
            <w:tabs>
              <w:tab w:val="right" w:leader="dot" w:pos="8364"/>
            </w:tabs>
            <w:snapToGrid w:val="0"/>
            <w:ind w:left="240" w:right="240"/>
            <w:jc w:val="center"/>
          </w:pPr>
        </w:pPrChange>
      </w:pPr>
      <w:del w:id="324" w:author="王凯" w:date="2018-04-25T11:02:00Z">
        <w:r w:rsidDel="000970F8">
          <w:rPr>
            <w:rFonts w:eastAsia="宋体"/>
            <w:sz w:val="24"/>
          </w:rPr>
          <w:fldChar w:fldCharType="begin"/>
        </w:r>
        <w:r w:rsidDel="000970F8">
          <w:rPr>
            <w:noProof/>
          </w:rPr>
          <w:delInstrText xml:space="preserve"> HYPERLINK \l "_Toc512175671" </w:delInstrText>
        </w:r>
        <w:r w:rsidDel="000970F8">
          <w:rPr>
            <w:rFonts w:eastAsia="宋体"/>
            <w:sz w:val="24"/>
          </w:rPr>
          <w:fldChar w:fldCharType="separate"/>
        </w:r>
        <w:r w:rsidR="00AF4EAA" w:rsidRPr="008760B0" w:rsidDel="000970F8">
          <w:rPr>
            <w:rStyle w:val="af7"/>
            <w:noProof/>
            <w:color w:val="auto"/>
            <w:kern w:val="0"/>
            <w:szCs w:val="28"/>
          </w:rPr>
          <w:delText xml:space="preserve">4.2 </w:delText>
        </w:r>
        <w:r w:rsidR="00AF4EAA" w:rsidRPr="008760B0" w:rsidDel="000970F8">
          <w:rPr>
            <w:rStyle w:val="af7"/>
            <w:rFonts w:hint="eastAsia"/>
            <w:noProof/>
            <w:color w:val="auto"/>
            <w:kern w:val="0"/>
            <w:szCs w:val="28"/>
          </w:rPr>
          <w:delText>主坝工程质量评价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_Toc512175671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25" w:author="王凯" w:date="2018-04-24T16:31:00Z">
        <w:r w:rsidR="00340B26" w:rsidDel="00F00488">
          <w:rPr>
            <w:rStyle w:val="af7"/>
            <w:noProof/>
            <w:webHidden/>
            <w:color w:val="auto"/>
            <w:kern w:val="0"/>
            <w:szCs w:val="28"/>
          </w:rPr>
          <w:delText>25</w:delText>
        </w:r>
      </w:del>
      <w:del w:id="32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6BAFCF27" w14:textId="7D6102AB" w:rsidR="00AF4EAA" w:rsidRPr="008760B0" w:rsidDel="000970F8" w:rsidRDefault="009A1E74">
      <w:pPr>
        <w:pStyle w:val="10"/>
        <w:tabs>
          <w:tab w:val="right" w:leader="dot" w:pos="8302"/>
          <w:tab w:val="right" w:leader="dot" w:pos="8364"/>
        </w:tabs>
        <w:rPr>
          <w:del w:id="327" w:author="王凯" w:date="2018-04-25T11:02:00Z"/>
          <w:rStyle w:val="af7"/>
          <w:rFonts w:eastAsiaTheme="minorEastAsia" w:cstheme="minorBidi"/>
          <w:smallCaps w:val="0"/>
          <w:noProof/>
          <w:color w:val="auto"/>
          <w:kern w:val="0"/>
          <w:sz w:val="24"/>
          <w:szCs w:val="28"/>
        </w:rPr>
        <w:pPrChange w:id="328" w:author="王凯" w:date="2018-04-25T11:02:00Z">
          <w:pPr>
            <w:pStyle w:val="21"/>
            <w:tabs>
              <w:tab w:val="right" w:leader="dot" w:pos="8364"/>
            </w:tabs>
            <w:snapToGrid w:val="0"/>
            <w:ind w:left="240" w:right="240"/>
            <w:jc w:val="center"/>
          </w:pPr>
        </w:pPrChange>
      </w:pPr>
      <w:del w:id="329" w:author="王凯" w:date="2018-04-25T11:02:00Z">
        <w:r w:rsidDel="000970F8">
          <w:rPr>
            <w:rFonts w:eastAsia="宋体"/>
            <w:sz w:val="24"/>
          </w:rPr>
          <w:fldChar w:fldCharType="begin"/>
        </w:r>
        <w:r w:rsidDel="000970F8">
          <w:rPr>
            <w:noProof/>
          </w:rPr>
          <w:delInstrText xml:space="preserve"> HYPERLINK \l "_Toc512175672" </w:delInstrText>
        </w:r>
        <w:r w:rsidDel="000970F8">
          <w:rPr>
            <w:rFonts w:eastAsia="宋体"/>
            <w:sz w:val="24"/>
          </w:rPr>
          <w:fldChar w:fldCharType="separate"/>
        </w:r>
        <w:r w:rsidR="00AF4EAA" w:rsidRPr="008760B0" w:rsidDel="000970F8">
          <w:rPr>
            <w:rStyle w:val="af7"/>
            <w:noProof/>
            <w:color w:val="auto"/>
            <w:kern w:val="0"/>
            <w:szCs w:val="28"/>
          </w:rPr>
          <w:delText xml:space="preserve">4.3 </w:delText>
        </w:r>
        <w:r w:rsidR="00AF4EAA" w:rsidRPr="008760B0" w:rsidDel="000970F8">
          <w:rPr>
            <w:rStyle w:val="af7"/>
            <w:rFonts w:hint="eastAsia"/>
            <w:noProof/>
            <w:color w:val="auto"/>
            <w:kern w:val="0"/>
            <w:szCs w:val="28"/>
          </w:rPr>
          <w:delText>副坝工程质量评价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_Toc512175672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30" w:author="王凯" w:date="2018-04-24T16:31:00Z">
        <w:r w:rsidR="00340B26" w:rsidDel="00F00488">
          <w:rPr>
            <w:rStyle w:val="af7"/>
            <w:noProof/>
            <w:webHidden/>
            <w:color w:val="auto"/>
            <w:kern w:val="0"/>
            <w:szCs w:val="28"/>
          </w:rPr>
          <w:delText>29</w:delText>
        </w:r>
      </w:del>
      <w:del w:id="33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52AB02FA" w14:textId="4047E6E9" w:rsidR="00AF4EAA" w:rsidRPr="008760B0" w:rsidDel="000970F8" w:rsidRDefault="009A1E74">
      <w:pPr>
        <w:pStyle w:val="10"/>
        <w:tabs>
          <w:tab w:val="right" w:leader="dot" w:pos="8302"/>
          <w:tab w:val="right" w:leader="dot" w:pos="8364"/>
        </w:tabs>
        <w:rPr>
          <w:del w:id="332" w:author="王凯" w:date="2018-04-25T11:02:00Z"/>
          <w:rStyle w:val="af7"/>
          <w:rFonts w:eastAsiaTheme="minorEastAsia" w:cstheme="minorBidi"/>
          <w:smallCaps w:val="0"/>
          <w:noProof/>
          <w:color w:val="auto"/>
          <w:kern w:val="0"/>
          <w:sz w:val="24"/>
          <w:szCs w:val="28"/>
        </w:rPr>
        <w:pPrChange w:id="333" w:author="王凯" w:date="2018-04-25T11:02:00Z">
          <w:pPr>
            <w:pStyle w:val="21"/>
            <w:tabs>
              <w:tab w:val="right" w:leader="dot" w:pos="8364"/>
            </w:tabs>
            <w:snapToGrid w:val="0"/>
            <w:ind w:left="240" w:right="240"/>
            <w:jc w:val="center"/>
          </w:pPr>
        </w:pPrChange>
      </w:pPr>
      <w:del w:id="334" w:author="王凯" w:date="2018-04-25T11:02:00Z">
        <w:r w:rsidDel="000970F8">
          <w:rPr>
            <w:rFonts w:eastAsia="宋体"/>
            <w:sz w:val="24"/>
          </w:rPr>
          <w:fldChar w:fldCharType="begin"/>
        </w:r>
        <w:r w:rsidDel="000970F8">
          <w:rPr>
            <w:noProof/>
          </w:rPr>
          <w:delInstrText xml:space="preserve"> HYPERLINK \l "_Toc512175673" </w:delInstrText>
        </w:r>
        <w:r w:rsidDel="000970F8">
          <w:rPr>
            <w:rFonts w:eastAsia="宋体"/>
            <w:sz w:val="24"/>
          </w:rPr>
          <w:fldChar w:fldCharType="separate"/>
        </w:r>
        <w:r w:rsidR="00AF4EAA" w:rsidRPr="008760B0" w:rsidDel="000970F8">
          <w:rPr>
            <w:rStyle w:val="af7"/>
            <w:noProof/>
            <w:color w:val="auto"/>
            <w:kern w:val="0"/>
            <w:szCs w:val="28"/>
          </w:rPr>
          <w:delText xml:space="preserve">4.4 </w:delText>
        </w:r>
        <w:r w:rsidR="00AF4EAA" w:rsidRPr="008760B0" w:rsidDel="000970F8">
          <w:rPr>
            <w:rStyle w:val="af7"/>
            <w:rFonts w:hint="eastAsia"/>
            <w:noProof/>
            <w:color w:val="auto"/>
            <w:kern w:val="0"/>
            <w:szCs w:val="28"/>
          </w:rPr>
          <w:delText>其他建筑物工程质量评价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_Toc512175673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35" w:author="王凯" w:date="2018-04-24T16:31:00Z">
        <w:r w:rsidR="00340B26" w:rsidDel="00F00488">
          <w:rPr>
            <w:rStyle w:val="af7"/>
            <w:noProof/>
            <w:webHidden/>
            <w:color w:val="auto"/>
            <w:kern w:val="0"/>
            <w:szCs w:val="28"/>
          </w:rPr>
          <w:delText>30</w:delText>
        </w:r>
      </w:del>
      <w:del w:id="33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59E1BBF" w14:textId="13117309" w:rsidR="00AF4EAA" w:rsidRPr="008760B0" w:rsidDel="000970F8" w:rsidRDefault="009A1E74">
      <w:pPr>
        <w:pStyle w:val="10"/>
        <w:tabs>
          <w:tab w:val="right" w:leader="dot" w:pos="8302"/>
          <w:tab w:val="right" w:leader="dot" w:pos="8364"/>
        </w:tabs>
        <w:rPr>
          <w:del w:id="337" w:author="王凯" w:date="2018-04-25T11:02:00Z"/>
          <w:rStyle w:val="af7"/>
          <w:rFonts w:eastAsiaTheme="minorEastAsia" w:cstheme="minorBidi"/>
          <w:smallCaps w:val="0"/>
          <w:noProof/>
          <w:color w:val="auto"/>
          <w:kern w:val="0"/>
          <w:sz w:val="24"/>
          <w:szCs w:val="28"/>
        </w:rPr>
        <w:pPrChange w:id="338" w:author="王凯" w:date="2018-04-25T11:02:00Z">
          <w:pPr>
            <w:pStyle w:val="21"/>
            <w:tabs>
              <w:tab w:val="right" w:leader="dot" w:pos="8364"/>
            </w:tabs>
            <w:snapToGrid w:val="0"/>
            <w:ind w:left="240" w:right="240"/>
            <w:jc w:val="center"/>
          </w:pPr>
        </w:pPrChange>
      </w:pPr>
      <w:del w:id="339" w:author="王凯" w:date="2018-04-25T11:02:00Z">
        <w:r w:rsidDel="000970F8">
          <w:rPr>
            <w:rFonts w:eastAsia="宋体"/>
            <w:sz w:val="24"/>
          </w:rPr>
          <w:fldChar w:fldCharType="begin"/>
        </w:r>
        <w:r w:rsidDel="000970F8">
          <w:rPr>
            <w:noProof/>
          </w:rPr>
          <w:delInstrText xml:space="preserve"> HYPERLINK \l "_Toc512175674" </w:delInstrText>
        </w:r>
        <w:r w:rsidDel="000970F8">
          <w:rPr>
            <w:rFonts w:eastAsia="宋体"/>
            <w:sz w:val="24"/>
          </w:rPr>
          <w:fldChar w:fldCharType="separate"/>
        </w:r>
        <w:r w:rsidR="00AF4EAA" w:rsidRPr="008760B0" w:rsidDel="000970F8">
          <w:rPr>
            <w:rStyle w:val="af7"/>
            <w:noProof/>
            <w:color w:val="auto"/>
            <w:kern w:val="0"/>
            <w:szCs w:val="28"/>
          </w:rPr>
          <w:delText xml:space="preserve">4.5 </w:delText>
        </w:r>
        <w:r w:rsidR="00AF4EAA" w:rsidRPr="008760B0" w:rsidDel="000970F8">
          <w:rPr>
            <w:rStyle w:val="af7"/>
            <w:rFonts w:hint="eastAsia"/>
            <w:noProof/>
            <w:color w:val="auto"/>
            <w:kern w:val="0"/>
            <w:szCs w:val="28"/>
          </w:rPr>
          <w:delText>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_Toc512175674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40" w:author="王凯" w:date="2018-04-24T16:31:00Z">
        <w:r w:rsidR="00340B26" w:rsidDel="00F00488">
          <w:rPr>
            <w:rStyle w:val="af7"/>
            <w:noProof/>
            <w:webHidden/>
            <w:color w:val="auto"/>
            <w:kern w:val="0"/>
            <w:szCs w:val="28"/>
          </w:rPr>
          <w:delText>32</w:delText>
        </w:r>
      </w:del>
      <w:del w:id="34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1D9B2995" w14:textId="52590D87" w:rsidR="00AF4EAA" w:rsidRPr="008760B0" w:rsidDel="000970F8" w:rsidRDefault="009A1E74">
      <w:pPr>
        <w:pStyle w:val="10"/>
        <w:tabs>
          <w:tab w:val="right" w:leader="dot" w:pos="8302"/>
          <w:tab w:val="right" w:leader="dot" w:pos="8364"/>
        </w:tabs>
        <w:rPr>
          <w:del w:id="342" w:author="王凯" w:date="2018-04-25T11:02:00Z"/>
          <w:rStyle w:val="af7"/>
          <w:rFonts w:eastAsiaTheme="minorEastAsia" w:cstheme="minorBidi"/>
          <w:bCs/>
          <w:caps/>
          <w:smallCaps w:val="0"/>
          <w:noProof/>
          <w:color w:val="auto"/>
          <w:sz w:val="24"/>
          <w:szCs w:val="28"/>
        </w:rPr>
        <w:pPrChange w:id="343" w:author="王凯" w:date="2018-04-25T11:02:00Z">
          <w:pPr>
            <w:pStyle w:val="10"/>
            <w:tabs>
              <w:tab w:val="right" w:leader="dot" w:pos="8364"/>
            </w:tabs>
            <w:snapToGrid w:val="0"/>
          </w:pPr>
        </w:pPrChange>
      </w:pPr>
      <w:del w:id="344" w:author="王凯" w:date="2018-04-25T11:02:00Z">
        <w:r w:rsidDel="000970F8">
          <w:rPr>
            <w:rFonts w:eastAsia="宋体"/>
            <w:sz w:val="24"/>
          </w:rPr>
          <w:fldChar w:fldCharType="begin"/>
        </w:r>
        <w:r w:rsidDel="000970F8">
          <w:rPr>
            <w:noProof/>
          </w:rPr>
          <w:delInstrText xml:space="preserve"> HYPERLINK \l "_Toc512175675"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5 </w:delText>
        </w:r>
        <w:r w:rsidR="00AF4EAA" w:rsidRPr="008760B0" w:rsidDel="000970F8">
          <w:rPr>
            <w:rStyle w:val="af7"/>
            <w:rFonts w:hint="eastAsia"/>
            <w:bCs/>
            <w:caps/>
            <w:smallCaps w:val="0"/>
            <w:noProof/>
            <w:color w:val="auto"/>
            <w:szCs w:val="28"/>
          </w:rPr>
          <w:delText>运行管理评价</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_Toc512175675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del>
      <w:del w:id="345" w:author="王凯" w:date="2018-04-24T16:31:00Z">
        <w:r w:rsidR="00340B26" w:rsidDel="00F00488">
          <w:rPr>
            <w:rStyle w:val="af7"/>
            <w:bCs/>
            <w:caps/>
            <w:smallCaps w:val="0"/>
            <w:noProof/>
            <w:webHidden/>
            <w:color w:val="auto"/>
            <w:szCs w:val="28"/>
          </w:rPr>
          <w:delText>34</w:delText>
        </w:r>
      </w:del>
      <w:del w:id="346" w:author="王凯" w:date="2018-04-25T11:02:00Z">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6496FFA2" w14:textId="59ABBCC5" w:rsidR="00AF4EAA" w:rsidRPr="008760B0" w:rsidDel="000970F8" w:rsidRDefault="009A1E74">
      <w:pPr>
        <w:pStyle w:val="10"/>
        <w:tabs>
          <w:tab w:val="right" w:leader="dot" w:pos="8302"/>
          <w:tab w:val="right" w:leader="dot" w:pos="8364"/>
        </w:tabs>
        <w:rPr>
          <w:del w:id="347" w:author="王凯" w:date="2018-04-25T11:02:00Z"/>
          <w:rStyle w:val="af7"/>
          <w:rFonts w:eastAsiaTheme="minorEastAsia" w:cstheme="minorBidi"/>
          <w:smallCaps w:val="0"/>
          <w:noProof/>
          <w:color w:val="auto"/>
          <w:kern w:val="0"/>
          <w:sz w:val="24"/>
          <w:szCs w:val="28"/>
        </w:rPr>
        <w:pPrChange w:id="348" w:author="王凯" w:date="2018-04-25T11:02:00Z">
          <w:pPr>
            <w:pStyle w:val="21"/>
            <w:tabs>
              <w:tab w:val="right" w:leader="dot" w:pos="8364"/>
            </w:tabs>
            <w:snapToGrid w:val="0"/>
            <w:ind w:left="240" w:right="240"/>
            <w:jc w:val="center"/>
          </w:pPr>
        </w:pPrChange>
      </w:pPr>
      <w:del w:id="349" w:author="王凯" w:date="2018-04-25T11:02:00Z">
        <w:r w:rsidDel="000970F8">
          <w:rPr>
            <w:rFonts w:eastAsia="宋体"/>
            <w:sz w:val="24"/>
          </w:rPr>
          <w:fldChar w:fldCharType="begin"/>
        </w:r>
        <w:r w:rsidDel="000970F8">
          <w:rPr>
            <w:noProof/>
          </w:rPr>
          <w:delInstrText xml:space="preserve"> HYPERLINK \l "_Toc512175676" </w:delInstrText>
        </w:r>
        <w:r w:rsidDel="000970F8">
          <w:rPr>
            <w:rFonts w:eastAsia="宋体"/>
            <w:sz w:val="24"/>
          </w:rPr>
          <w:fldChar w:fldCharType="separate"/>
        </w:r>
        <w:r w:rsidR="00AF4EAA" w:rsidRPr="008760B0" w:rsidDel="000970F8">
          <w:rPr>
            <w:rStyle w:val="af7"/>
            <w:noProof/>
            <w:color w:val="auto"/>
            <w:kern w:val="0"/>
            <w:szCs w:val="28"/>
          </w:rPr>
          <w:delText xml:space="preserve">5.1 </w:delText>
        </w:r>
        <w:r w:rsidR="00AF4EAA" w:rsidRPr="008760B0" w:rsidDel="000970F8">
          <w:rPr>
            <w:rStyle w:val="af7"/>
            <w:rFonts w:hint="eastAsia"/>
            <w:noProof/>
            <w:color w:val="auto"/>
            <w:kern w:val="0"/>
            <w:szCs w:val="28"/>
          </w:rPr>
          <w:delText>运行管理能力评价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_Toc512175676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50" w:author="王凯" w:date="2018-04-24T16:31:00Z">
        <w:r w:rsidR="00340B26" w:rsidDel="00F00488">
          <w:rPr>
            <w:rStyle w:val="af7"/>
            <w:noProof/>
            <w:webHidden/>
            <w:color w:val="auto"/>
            <w:kern w:val="0"/>
            <w:szCs w:val="28"/>
          </w:rPr>
          <w:delText>34</w:delText>
        </w:r>
      </w:del>
      <w:del w:id="35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FD9E723" w14:textId="58978C7C" w:rsidR="00AF4EAA" w:rsidRPr="008760B0" w:rsidDel="000970F8" w:rsidRDefault="009A1E74">
      <w:pPr>
        <w:pStyle w:val="10"/>
        <w:tabs>
          <w:tab w:val="right" w:leader="dot" w:pos="8302"/>
          <w:tab w:val="right" w:leader="dot" w:pos="8364"/>
        </w:tabs>
        <w:rPr>
          <w:del w:id="352" w:author="王凯" w:date="2018-04-25T11:02:00Z"/>
          <w:rStyle w:val="af7"/>
          <w:rFonts w:eastAsiaTheme="minorEastAsia" w:cstheme="minorBidi"/>
          <w:smallCaps w:val="0"/>
          <w:noProof/>
          <w:color w:val="auto"/>
          <w:kern w:val="0"/>
          <w:sz w:val="24"/>
          <w:szCs w:val="28"/>
        </w:rPr>
        <w:pPrChange w:id="353" w:author="王凯" w:date="2018-04-25T11:02:00Z">
          <w:pPr>
            <w:pStyle w:val="21"/>
            <w:tabs>
              <w:tab w:val="right" w:leader="dot" w:pos="8364"/>
            </w:tabs>
            <w:snapToGrid w:val="0"/>
            <w:ind w:left="240" w:right="240"/>
            <w:jc w:val="center"/>
          </w:pPr>
        </w:pPrChange>
      </w:pPr>
      <w:del w:id="354" w:author="王凯" w:date="2018-04-25T11:02:00Z">
        <w:r w:rsidDel="000970F8">
          <w:rPr>
            <w:rFonts w:eastAsia="宋体"/>
            <w:sz w:val="24"/>
          </w:rPr>
          <w:fldChar w:fldCharType="begin"/>
        </w:r>
        <w:r w:rsidDel="000970F8">
          <w:rPr>
            <w:noProof/>
          </w:rPr>
          <w:delInstrText xml:space="preserve"> HYPERLINK \l "_Toc512175677" </w:delInstrText>
        </w:r>
        <w:r w:rsidDel="000970F8">
          <w:rPr>
            <w:rFonts w:eastAsia="宋体"/>
            <w:sz w:val="24"/>
          </w:rPr>
          <w:fldChar w:fldCharType="separate"/>
        </w:r>
        <w:r w:rsidR="00AF4EAA" w:rsidRPr="008760B0" w:rsidDel="000970F8">
          <w:rPr>
            <w:rStyle w:val="af7"/>
            <w:noProof/>
            <w:color w:val="auto"/>
            <w:kern w:val="0"/>
            <w:szCs w:val="28"/>
          </w:rPr>
          <w:delText xml:space="preserve">5.2 </w:delText>
        </w:r>
        <w:r w:rsidR="00AF4EAA" w:rsidRPr="008760B0" w:rsidDel="000970F8">
          <w:rPr>
            <w:rStyle w:val="af7"/>
            <w:rFonts w:hint="eastAsia"/>
            <w:noProof/>
            <w:color w:val="auto"/>
            <w:kern w:val="0"/>
            <w:szCs w:val="28"/>
          </w:rPr>
          <w:delText>调度运行评价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_Toc512175677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55" w:author="王凯" w:date="2018-04-24T16:31:00Z">
        <w:r w:rsidR="00340B26" w:rsidDel="00F00488">
          <w:rPr>
            <w:rStyle w:val="af7"/>
            <w:noProof/>
            <w:webHidden/>
            <w:color w:val="auto"/>
            <w:kern w:val="0"/>
            <w:szCs w:val="28"/>
          </w:rPr>
          <w:delText>35</w:delText>
        </w:r>
      </w:del>
      <w:del w:id="35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3584D1CD" w14:textId="7096A096" w:rsidR="00AF4EAA" w:rsidRPr="008760B0" w:rsidDel="000970F8" w:rsidRDefault="009A1E74">
      <w:pPr>
        <w:pStyle w:val="10"/>
        <w:tabs>
          <w:tab w:val="right" w:leader="dot" w:pos="8302"/>
          <w:tab w:val="right" w:leader="dot" w:pos="8364"/>
        </w:tabs>
        <w:rPr>
          <w:del w:id="357" w:author="王凯" w:date="2018-04-25T11:02:00Z"/>
          <w:rStyle w:val="af7"/>
          <w:rFonts w:eastAsiaTheme="minorEastAsia" w:cstheme="minorBidi"/>
          <w:smallCaps w:val="0"/>
          <w:noProof/>
          <w:color w:val="auto"/>
          <w:kern w:val="0"/>
          <w:sz w:val="24"/>
          <w:szCs w:val="28"/>
        </w:rPr>
        <w:pPrChange w:id="358" w:author="王凯" w:date="2018-04-25T11:02:00Z">
          <w:pPr>
            <w:pStyle w:val="21"/>
            <w:tabs>
              <w:tab w:val="right" w:leader="dot" w:pos="8364"/>
            </w:tabs>
            <w:snapToGrid w:val="0"/>
            <w:ind w:left="240" w:right="240"/>
            <w:jc w:val="center"/>
          </w:pPr>
        </w:pPrChange>
      </w:pPr>
      <w:del w:id="359" w:author="王凯" w:date="2018-04-25T11:02:00Z">
        <w:r w:rsidDel="000970F8">
          <w:rPr>
            <w:rFonts w:eastAsia="宋体"/>
            <w:sz w:val="24"/>
          </w:rPr>
          <w:fldChar w:fldCharType="begin"/>
        </w:r>
        <w:r w:rsidDel="000970F8">
          <w:rPr>
            <w:noProof/>
          </w:rPr>
          <w:delInstrText xml:space="preserve"> HYPERLINK \l "_Toc512175678" </w:delInstrText>
        </w:r>
        <w:r w:rsidDel="000970F8">
          <w:rPr>
            <w:rFonts w:eastAsia="宋体"/>
            <w:sz w:val="24"/>
          </w:rPr>
          <w:fldChar w:fldCharType="separate"/>
        </w:r>
        <w:r w:rsidR="00AF4EAA" w:rsidRPr="008760B0" w:rsidDel="000970F8">
          <w:rPr>
            <w:rStyle w:val="af7"/>
            <w:noProof/>
            <w:color w:val="auto"/>
            <w:kern w:val="0"/>
            <w:szCs w:val="28"/>
          </w:rPr>
          <w:delText xml:space="preserve">5.3 </w:delText>
        </w:r>
        <w:r w:rsidR="00AF4EAA" w:rsidRPr="008760B0" w:rsidDel="000970F8">
          <w:rPr>
            <w:rStyle w:val="af7"/>
            <w:rFonts w:hint="eastAsia"/>
            <w:noProof/>
            <w:color w:val="auto"/>
            <w:kern w:val="0"/>
            <w:szCs w:val="28"/>
          </w:rPr>
          <w:delText>工程养护修理评价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_Toc512175678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60" w:author="王凯" w:date="2018-04-24T16:31:00Z">
        <w:r w:rsidR="00340B26" w:rsidDel="00F00488">
          <w:rPr>
            <w:rStyle w:val="af7"/>
            <w:noProof/>
            <w:webHidden/>
            <w:color w:val="auto"/>
            <w:kern w:val="0"/>
            <w:szCs w:val="28"/>
          </w:rPr>
          <w:delText>38</w:delText>
        </w:r>
      </w:del>
      <w:del w:id="36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43718621" w14:textId="73398CA5" w:rsidR="00AF4EAA" w:rsidRPr="008760B0" w:rsidDel="000970F8" w:rsidRDefault="009A1E74">
      <w:pPr>
        <w:pStyle w:val="10"/>
        <w:tabs>
          <w:tab w:val="right" w:leader="dot" w:pos="8302"/>
          <w:tab w:val="right" w:leader="dot" w:pos="8364"/>
        </w:tabs>
        <w:rPr>
          <w:del w:id="362" w:author="王凯" w:date="2018-04-25T11:02:00Z"/>
          <w:rStyle w:val="af7"/>
          <w:rFonts w:eastAsiaTheme="minorEastAsia" w:cstheme="minorBidi"/>
          <w:smallCaps w:val="0"/>
          <w:noProof/>
          <w:color w:val="auto"/>
          <w:kern w:val="0"/>
          <w:sz w:val="24"/>
          <w:szCs w:val="28"/>
        </w:rPr>
        <w:pPrChange w:id="363" w:author="王凯" w:date="2018-04-25T11:02:00Z">
          <w:pPr>
            <w:pStyle w:val="21"/>
            <w:tabs>
              <w:tab w:val="right" w:leader="dot" w:pos="8364"/>
            </w:tabs>
            <w:snapToGrid w:val="0"/>
            <w:ind w:left="240" w:right="240"/>
            <w:jc w:val="center"/>
          </w:pPr>
        </w:pPrChange>
      </w:pPr>
      <w:del w:id="364" w:author="王凯" w:date="2018-04-25T11:02:00Z">
        <w:r w:rsidDel="000970F8">
          <w:rPr>
            <w:rFonts w:eastAsia="宋体"/>
            <w:sz w:val="24"/>
          </w:rPr>
          <w:fldChar w:fldCharType="begin"/>
        </w:r>
        <w:r w:rsidDel="000970F8">
          <w:rPr>
            <w:noProof/>
          </w:rPr>
          <w:delInstrText xml:space="preserve"> HYPERLINK \l "_Toc512175679" </w:delInstrText>
        </w:r>
        <w:r w:rsidDel="000970F8">
          <w:rPr>
            <w:rFonts w:eastAsia="宋体"/>
            <w:sz w:val="24"/>
          </w:rPr>
          <w:fldChar w:fldCharType="separate"/>
        </w:r>
        <w:r w:rsidR="00AF4EAA" w:rsidRPr="008760B0" w:rsidDel="000970F8">
          <w:rPr>
            <w:rStyle w:val="af7"/>
            <w:noProof/>
            <w:color w:val="auto"/>
            <w:kern w:val="0"/>
            <w:szCs w:val="28"/>
          </w:rPr>
          <w:delText xml:space="preserve">5.4 </w:delText>
        </w:r>
        <w:r w:rsidR="00AF4EAA" w:rsidRPr="008760B0" w:rsidDel="000970F8">
          <w:rPr>
            <w:rStyle w:val="af7"/>
            <w:rFonts w:hint="eastAsia"/>
            <w:noProof/>
            <w:color w:val="auto"/>
            <w:kern w:val="0"/>
            <w:szCs w:val="28"/>
          </w:rPr>
          <w:delText>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_Toc512175679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65" w:author="王凯" w:date="2018-04-24T16:31:00Z">
        <w:r w:rsidR="00340B26" w:rsidDel="00F00488">
          <w:rPr>
            <w:rStyle w:val="af7"/>
            <w:noProof/>
            <w:webHidden/>
            <w:color w:val="auto"/>
            <w:kern w:val="0"/>
            <w:szCs w:val="28"/>
          </w:rPr>
          <w:delText>39</w:delText>
        </w:r>
      </w:del>
      <w:del w:id="36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53385F6" w14:textId="2B46E186" w:rsidR="00AF4EAA" w:rsidRPr="008760B0" w:rsidDel="000970F8" w:rsidRDefault="009A1E74">
      <w:pPr>
        <w:pStyle w:val="10"/>
        <w:tabs>
          <w:tab w:val="right" w:leader="dot" w:pos="8302"/>
          <w:tab w:val="right" w:leader="dot" w:pos="8364"/>
        </w:tabs>
        <w:rPr>
          <w:del w:id="367" w:author="王凯" w:date="2018-04-25T11:02:00Z"/>
          <w:rStyle w:val="af7"/>
          <w:rFonts w:eastAsiaTheme="minorEastAsia" w:cstheme="minorBidi"/>
          <w:bCs/>
          <w:caps/>
          <w:smallCaps w:val="0"/>
          <w:noProof/>
          <w:color w:val="auto"/>
          <w:sz w:val="24"/>
          <w:szCs w:val="28"/>
        </w:rPr>
        <w:pPrChange w:id="368" w:author="王凯" w:date="2018-04-25T11:02:00Z">
          <w:pPr>
            <w:pStyle w:val="10"/>
            <w:tabs>
              <w:tab w:val="right" w:leader="dot" w:pos="8364"/>
            </w:tabs>
            <w:snapToGrid w:val="0"/>
          </w:pPr>
        </w:pPrChange>
      </w:pPr>
      <w:del w:id="369" w:author="王凯" w:date="2018-04-25T11:02:00Z">
        <w:r w:rsidDel="000970F8">
          <w:rPr>
            <w:rFonts w:eastAsia="宋体"/>
            <w:sz w:val="24"/>
          </w:rPr>
          <w:fldChar w:fldCharType="begin"/>
        </w:r>
        <w:r w:rsidDel="000970F8">
          <w:rPr>
            <w:noProof/>
          </w:rPr>
          <w:delInstrText xml:space="preserve"> HYPERLINK \l "_Toc512175680"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6 </w:delText>
        </w:r>
        <w:r w:rsidR="00AF4EAA" w:rsidRPr="008760B0" w:rsidDel="000970F8">
          <w:rPr>
            <w:rStyle w:val="af7"/>
            <w:rFonts w:hint="eastAsia"/>
            <w:bCs/>
            <w:caps/>
            <w:smallCaps w:val="0"/>
            <w:noProof/>
            <w:color w:val="auto"/>
            <w:szCs w:val="28"/>
          </w:rPr>
          <w:delText>防洪能力复核</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_Toc512175680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del>
      <w:del w:id="370" w:author="王凯" w:date="2018-04-24T16:31:00Z">
        <w:r w:rsidR="00340B26" w:rsidDel="00F00488">
          <w:rPr>
            <w:rStyle w:val="af7"/>
            <w:bCs/>
            <w:caps/>
            <w:smallCaps w:val="0"/>
            <w:noProof/>
            <w:webHidden/>
            <w:color w:val="auto"/>
            <w:szCs w:val="28"/>
          </w:rPr>
          <w:delText>41</w:delText>
        </w:r>
      </w:del>
      <w:del w:id="371" w:author="王凯" w:date="2018-04-25T11:02:00Z">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54A736BC" w14:textId="5ADA2D3A" w:rsidR="00AF4EAA" w:rsidRPr="008760B0" w:rsidDel="000970F8" w:rsidRDefault="009A1E74">
      <w:pPr>
        <w:pStyle w:val="10"/>
        <w:tabs>
          <w:tab w:val="right" w:leader="dot" w:pos="8302"/>
          <w:tab w:val="right" w:leader="dot" w:pos="8364"/>
        </w:tabs>
        <w:rPr>
          <w:del w:id="372" w:author="王凯" w:date="2018-04-25T11:02:00Z"/>
          <w:rStyle w:val="af7"/>
          <w:rFonts w:eastAsiaTheme="minorEastAsia" w:cstheme="minorBidi"/>
          <w:smallCaps w:val="0"/>
          <w:noProof/>
          <w:color w:val="auto"/>
          <w:kern w:val="0"/>
          <w:sz w:val="24"/>
          <w:szCs w:val="28"/>
        </w:rPr>
        <w:pPrChange w:id="373" w:author="王凯" w:date="2018-04-25T11:02:00Z">
          <w:pPr>
            <w:pStyle w:val="21"/>
            <w:tabs>
              <w:tab w:val="right" w:leader="dot" w:pos="8364"/>
            </w:tabs>
            <w:snapToGrid w:val="0"/>
            <w:ind w:left="240" w:right="240"/>
            <w:jc w:val="center"/>
          </w:pPr>
        </w:pPrChange>
      </w:pPr>
      <w:del w:id="374" w:author="王凯" w:date="2018-04-25T11:02:00Z">
        <w:r w:rsidDel="000970F8">
          <w:rPr>
            <w:rFonts w:eastAsia="宋体"/>
            <w:sz w:val="24"/>
          </w:rPr>
          <w:fldChar w:fldCharType="begin"/>
        </w:r>
        <w:r w:rsidDel="000970F8">
          <w:rPr>
            <w:noProof/>
          </w:rPr>
          <w:delInstrText xml:space="preserve"> HYPERLINK \l "_Toc512175681" </w:delInstrText>
        </w:r>
        <w:r w:rsidDel="000970F8">
          <w:rPr>
            <w:rFonts w:eastAsia="宋体"/>
            <w:sz w:val="24"/>
          </w:rPr>
          <w:fldChar w:fldCharType="separate"/>
        </w:r>
        <w:r w:rsidR="00AF4EAA" w:rsidRPr="008760B0" w:rsidDel="000970F8">
          <w:rPr>
            <w:rStyle w:val="af7"/>
            <w:noProof/>
            <w:color w:val="auto"/>
            <w:kern w:val="0"/>
            <w:szCs w:val="28"/>
          </w:rPr>
          <w:delText xml:space="preserve">6.1 </w:delText>
        </w:r>
        <w:r w:rsidR="00AF4EAA" w:rsidRPr="008760B0" w:rsidDel="000970F8">
          <w:rPr>
            <w:rStyle w:val="af7"/>
            <w:rFonts w:hint="eastAsia"/>
            <w:noProof/>
            <w:color w:val="auto"/>
            <w:kern w:val="0"/>
            <w:szCs w:val="28"/>
          </w:rPr>
          <w:delText>防洪标准</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_Toc512175681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75" w:author="王凯" w:date="2018-04-24T16:31:00Z">
        <w:r w:rsidR="00340B26" w:rsidDel="00F00488">
          <w:rPr>
            <w:rStyle w:val="af7"/>
            <w:noProof/>
            <w:webHidden/>
            <w:color w:val="auto"/>
            <w:kern w:val="0"/>
            <w:szCs w:val="28"/>
          </w:rPr>
          <w:delText>41</w:delText>
        </w:r>
      </w:del>
      <w:del w:id="37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2DEBBA9E" w14:textId="54FC042F" w:rsidR="00AF4EAA" w:rsidRPr="008760B0" w:rsidDel="000970F8" w:rsidRDefault="009A1E74">
      <w:pPr>
        <w:pStyle w:val="10"/>
        <w:tabs>
          <w:tab w:val="right" w:leader="dot" w:pos="8302"/>
          <w:tab w:val="right" w:leader="dot" w:pos="8364"/>
        </w:tabs>
        <w:rPr>
          <w:del w:id="377" w:author="王凯" w:date="2018-04-25T11:02:00Z"/>
          <w:rStyle w:val="af7"/>
          <w:rFonts w:eastAsiaTheme="minorEastAsia" w:cstheme="minorBidi"/>
          <w:smallCaps w:val="0"/>
          <w:noProof/>
          <w:color w:val="auto"/>
          <w:kern w:val="0"/>
          <w:sz w:val="24"/>
          <w:szCs w:val="28"/>
        </w:rPr>
        <w:pPrChange w:id="378" w:author="王凯" w:date="2018-04-25T11:02:00Z">
          <w:pPr>
            <w:pStyle w:val="21"/>
            <w:tabs>
              <w:tab w:val="right" w:leader="dot" w:pos="8364"/>
            </w:tabs>
            <w:snapToGrid w:val="0"/>
            <w:ind w:left="240" w:right="240"/>
            <w:jc w:val="center"/>
          </w:pPr>
        </w:pPrChange>
      </w:pPr>
      <w:del w:id="379" w:author="王凯" w:date="2018-04-25T11:02:00Z">
        <w:r w:rsidDel="000970F8">
          <w:rPr>
            <w:rFonts w:eastAsia="宋体"/>
            <w:sz w:val="24"/>
          </w:rPr>
          <w:fldChar w:fldCharType="begin"/>
        </w:r>
        <w:r w:rsidDel="000970F8">
          <w:rPr>
            <w:noProof/>
          </w:rPr>
          <w:delInstrText xml:space="preserve"> HYPERLINK \l "_Toc512175682" </w:delInstrText>
        </w:r>
        <w:r w:rsidDel="000970F8">
          <w:rPr>
            <w:rFonts w:eastAsia="宋体"/>
            <w:sz w:val="24"/>
          </w:rPr>
          <w:fldChar w:fldCharType="separate"/>
        </w:r>
        <w:r w:rsidR="00AF4EAA" w:rsidRPr="008760B0" w:rsidDel="000970F8">
          <w:rPr>
            <w:rStyle w:val="af7"/>
            <w:noProof/>
            <w:color w:val="auto"/>
            <w:kern w:val="0"/>
            <w:szCs w:val="28"/>
          </w:rPr>
          <w:delText>6.2</w:delText>
        </w:r>
        <w:r w:rsidR="00AF4EAA" w:rsidRPr="008760B0" w:rsidDel="000970F8">
          <w:rPr>
            <w:rStyle w:val="af7"/>
            <w:rFonts w:hint="eastAsia"/>
            <w:noProof/>
            <w:color w:val="auto"/>
            <w:kern w:val="0"/>
            <w:szCs w:val="28"/>
          </w:rPr>
          <w:delText>洪水分析</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_Toc512175682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80" w:author="王凯" w:date="2018-04-24T16:31:00Z">
        <w:r w:rsidR="00340B26" w:rsidDel="00F00488">
          <w:rPr>
            <w:rStyle w:val="af7"/>
            <w:noProof/>
            <w:webHidden/>
            <w:color w:val="auto"/>
            <w:kern w:val="0"/>
            <w:szCs w:val="28"/>
          </w:rPr>
          <w:delText>41</w:delText>
        </w:r>
      </w:del>
      <w:del w:id="38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4762FD97" w14:textId="6FCE77F8" w:rsidR="00AF4EAA" w:rsidRPr="008760B0" w:rsidDel="000970F8" w:rsidRDefault="009A1E74">
      <w:pPr>
        <w:pStyle w:val="10"/>
        <w:tabs>
          <w:tab w:val="right" w:leader="dot" w:pos="8302"/>
          <w:tab w:val="right" w:leader="dot" w:pos="8364"/>
        </w:tabs>
        <w:rPr>
          <w:del w:id="382" w:author="王凯" w:date="2018-04-25T11:02:00Z"/>
          <w:rStyle w:val="af7"/>
          <w:rFonts w:eastAsiaTheme="minorEastAsia" w:cstheme="minorBidi"/>
          <w:smallCaps w:val="0"/>
          <w:noProof/>
          <w:color w:val="auto"/>
          <w:kern w:val="0"/>
          <w:sz w:val="24"/>
          <w:szCs w:val="28"/>
        </w:rPr>
        <w:pPrChange w:id="383" w:author="王凯" w:date="2018-04-25T11:02:00Z">
          <w:pPr>
            <w:pStyle w:val="21"/>
            <w:tabs>
              <w:tab w:val="right" w:leader="dot" w:pos="8364"/>
            </w:tabs>
            <w:snapToGrid w:val="0"/>
            <w:ind w:left="240" w:right="240"/>
            <w:jc w:val="center"/>
          </w:pPr>
        </w:pPrChange>
      </w:pPr>
      <w:del w:id="384" w:author="王凯" w:date="2018-04-25T11:02:00Z">
        <w:r w:rsidDel="000970F8">
          <w:rPr>
            <w:rFonts w:eastAsia="宋体"/>
            <w:sz w:val="24"/>
          </w:rPr>
          <w:fldChar w:fldCharType="begin"/>
        </w:r>
        <w:r w:rsidDel="000970F8">
          <w:rPr>
            <w:noProof/>
          </w:rPr>
          <w:delInstrText xml:space="preserve"> HYPERLINK \l "_Toc512175683" </w:delInstrText>
        </w:r>
        <w:r w:rsidDel="000970F8">
          <w:rPr>
            <w:rFonts w:eastAsia="宋体"/>
            <w:sz w:val="24"/>
          </w:rPr>
          <w:fldChar w:fldCharType="separate"/>
        </w:r>
        <w:r w:rsidR="00AF4EAA" w:rsidRPr="008760B0" w:rsidDel="000970F8">
          <w:rPr>
            <w:rStyle w:val="af7"/>
            <w:noProof/>
            <w:color w:val="auto"/>
            <w:kern w:val="0"/>
            <w:szCs w:val="28"/>
          </w:rPr>
          <w:delText xml:space="preserve">6.3 </w:delText>
        </w:r>
        <w:r w:rsidR="00AF4EAA" w:rsidRPr="008760B0" w:rsidDel="000970F8">
          <w:rPr>
            <w:rStyle w:val="af7"/>
            <w:rFonts w:hint="eastAsia"/>
            <w:noProof/>
            <w:color w:val="auto"/>
            <w:kern w:val="0"/>
            <w:szCs w:val="28"/>
          </w:rPr>
          <w:delText>调洪计算</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_Toc512175683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85" w:author="王凯" w:date="2018-04-24T16:31:00Z">
        <w:r w:rsidR="00340B26" w:rsidDel="00F00488">
          <w:rPr>
            <w:rStyle w:val="af7"/>
            <w:noProof/>
            <w:webHidden/>
            <w:color w:val="auto"/>
            <w:kern w:val="0"/>
            <w:szCs w:val="28"/>
          </w:rPr>
          <w:delText>48</w:delText>
        </w:r>
      </w:del>
      <w:del w:id="38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3BA75A8E" w14:textId="34B6D9B4" w:rsidR="00AF4EAA" w:rsidRPr="008760B0" w:rsidDel="000970F8" w:rsidRDefault="009A1E74">
      <w:pPr>
        <w:pStyle w:val="10"/>
        <w:tabs>
          <w:tab w:val="right" w:leader="dot" w:pos="8302"/>
          <w:tab w:val="right" w:leader="dot" w:pos="8364"/>
        </w:tabs>
        <w:rPr>
          <w:del w:id="387" w:author="王凯" w:date="2018-04-25T11:02:00Z"/>
          <w:rStyle w:val="af7"/>
          <w:rFonts w:eastAsiaTheme="minorEastAsia" w:cstheme="minorBidi"/>
          <w:smallCaps w:val="0"/>
          <w:noProof/>
          <w:color w:val="auto"/>
          <w:kern w:val="0"/>
          <w:sz w:val="24"/>
          <w:szCs w:val="28"/>
        </w:rPr>
        <w:pPrChange w:id="388" w:author="王凯" w:date="2018-04-25T11:02:00Z">
          <w:pPr>
            <w:pStyle w:val="21"/>
            <w:tabs>
              <w:tab w:val="right" w:leader="dot" w:pos="8364"/>
            </w:tabs>
            <w:snapToGrid w:val="0"/>
            <w:ind w:left="240" w:right="240"/>
            <w:jc w:val="center"/>
          </w:pPr>
        </w:pPrChange>
      </w:pPr>
      <w:del w:id="389" w:author="王凯" w:date="2018-04-25T11:02:00Z">
        <w:r w:rsidDel="000970F8">
          <w:rPr>
            <w:rFonts w:eastAsia="宋体"/>
            <w:sz w:val="24"/>
          </w:rPr>
          <w:fldChar w:fldCharType="begin"/>
        </w:r>
        <w:r w:rsidDel="000970F8">
          <w:rPr>
            <w:noProof/>
          </w:rPr>
          <w:delInstrText xml:space="preserve"> HYPERLINK \l "_Toc512175684" </w:delInstrText>
        </w:r>
        <w:r w:rsidDel="000970F8">
          <w:rPr>
            <w:rFonts w:eastAsia="宋体"/>
            <w:sz w:val="24"/>
          </w:rPr>
          <w:fldChar w:fldCharType="separate"/>
        </w:r>
        <w:r w:rsidR="00AF4EAA" w:rsidRPr="008760B0" w:rsidDel="000970F8">
          <w:rPr>
            <w:rStyle w:val="af7"/>
            <w:noProof/>
            <w:color w:val="auto"/>
            <w:kern w:val="0"/>
            <w:szCs w:val="28"/>
          </w:rPr>
          <w:delText xml:space="preserve">6.4 </w:delText>
        </w:r>
        <w:r w:rsidR="00AF4EAA" w:rsidRPr="008760B0" w:rsidDel="000970F8">
          <w:rPr>
            <w:rStyle w:val="af7"/>
            <w:rFonts w:hint="eastAsia"/>
            <w:noProof/>
            <w:color w:val="auto"/>
            <w:kern w:val="0"/>
            <w:szCs w:val="28"/>
          </w:rPr>
          <w:delText>防洪安全复核</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_Toc512175684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90" w:author="王凯" w:date="2018-04-24T16:31:00Z">
        <w:r w:rsidR="00340B26" w:rsidDel="00F00488">
          <w:rPr>
            <w:rStyle w:val="af7"/>
            <w:noProof/>
            <w:webHidden/>
            <w:color w:val="auto"/>
            <w:kern w:val="0"/>
            <w:szCs w:val="28"/>
          </w:rPr>
          <w:delText>50</w:delText>
        </w:r>
      </w:del>
      <w:del w:id="39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1E49C51E" w14:textId="4D99F5CB" w:rsidR="00AF4EAA" w:rsidRPr="008760B0" w:rsidDel="000970F8" w:rsidRDefault="009A1E74">
      <w:pPr>
        <w:pStyle w:val="10"/>
        <w:tabs>
          <w:tab w:val="right" w:leader="dot" w:pos="8302"/>
          <w:tab w:val="right" w:leader="dot" w:pos="8364"/>
        </w:tabs>
        <w:rPr>
          <w:del w:id="392" w:author="王凯" w:date="2018-04-25T11:02:00Z"/>
          <w:rStyle w:val="af7"/>
          <w:rFonts w:eastAsiaTheme="minorEastAsia" w:cstheme="minorBidi"/>
          <w:smallCaps w:val="0"/>
          <w:noProof/>
          <w:color w:val="auto"/>
          <w:kern w:val="0"/>
          <w:sz w:val="24"/>
          <w:szCs w:val="28"/>
        </w:rPr>
        <w:pPrChange w:id="393" w:author="王凯" w:date="2018-04-25T11:02:00Z">
          <w:pPr>
            <w:pStyle w:val="21"/>
            <w:tabs>
              <w:tab w:val="right" w:leader="dot" w:pos="8364"/>
            </w:tabs>
            <w:snapToGrid w:val="0"/>
            <w:ind w:left="240" w:right="240"/>
            <w:jc w:val="center"/>
          </w:pPr>
        </w:pPrChange>
      </w:pPr>
      <w:del w:id="394" w:author="王凯" w:date="2018-04-25T11:02:00Z">
        <w:r w:rsidDel="000970F8">
          <w:rPr>
            <w:rFonts w:eastAsia="宋体"/>
            <w:sz w:val="24"/>
          </w:rPr>
          <w:fldChar w:fldCharType="begin"/>
        </w:r>
        <w:r w:rsidDel="000970F8">
          <w:rPr>
            <w:noProof/>
          </w:rPr>
          <w:delInstrText xml:space="preserve"> HYPERLINK \l "_Toc512175685" </w:delInstrText>
        </w:r>
        <w:r w:rsidDel="000970F8">
          <w:rPr>
            <w:rFonts w:eastAsia="宋体"/>
            <w:sz w:val="24"/>
          </w:rPr>
          <w:fldChar w:fldCharType="separate"/>
        </w:r>
        <w:r w:rsidR="00AF4EAA" w:rsidRPr="008760B0" w:rsidDel="000970F8">
          <w:rPr>
            <w:rStyle w:val="af7"/>
            <w:noProof/>
            <w:color w:val="auto"/>
            <w:kern w:val="0"/>
            <w:szCs w:val="28"/>
          </w:rPr>
          <w:delText xml:space="preserve">6.5 </w:delText>
        </w:r>
        <w:r w:rsidR="00AF4EAA" w:rsidRPr="008760B0" w:rsidDel="000970F8">
          <w:rPr>
            <w:rStyle w:val="af7"/>
            <w:rFonts w:hint="eastAsia"/>
            <w:noProof/>
            <w:color w:val="auto"/>
            <w:kern w:val="0"/>
            <w:szCs w:val="28"/>
          </w:rPr>
          <w:delText>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_Toc512175685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395" w:author="王凯" w:date="2018-04-24T16:31:00Z">
        <w:r w:rsidR="00340B26" w:rsidDel="00F00488">
          <w:rPr>
            <w:rStyle w:val="af7"/>
            <w:noProof/>
            <w:webHidden/>
            <w:color w:val="auto"/>
            <w:kern w:val="0"/>
            <w:szCs w:val="28"/>
          </w:rPr>
          <w:delText>51</w:delText>
        </w:r>
      </w:del>
      <w:del w:id="39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F1BC6F9" w14:textId="2538CF9B" w:rsidR="00AF4EAA" w:rsidRPr="008760B0" w:rsidDel="000970F8" w:rsidRDefault="009A1E74">
      <w:pPr>
        <w:pStyle w:val="10"/>
        <w:tabs>
          <w:tab w:val="right" w:leader="dot" w:pos="8302"/>
          <w:tab w:val="right" w:leader="dot" w:pos="8364"/>
        </w:tabs>
        <w:rPr>
          <w:del w:id="397" w:author="王凯" w:date="2018-04-25T11:02:00Z"/>
          <w:rStyle w:val="af7"/>
          <w:rFonts w:eastAsiaTheme="minorEastAsia" w:cstheme="minorBidi"/>
          <w:bCs/>
          <w:caps/>
          <w:smallCaps w:val="0"/>
          <w:noProof/>
          <w:color w:val="auto"/>
          <w:sz w:val="24"/>
          <w:szCs w:val="28"/>
        </w:rPr>
        <w:pPrChange w:id="398" w:author="王凯" w:date="2018-04-25T11:02:00Z">
          <w:pPr>
            <w:pStyle w:val="10"/>
            <w:tabs>
              <w:tab w:val="right" w:leader="dot" w:pos="8364"/>
            </w:tabs>
            <w:snapToGrid w:val="0"/>
          </w:pPr>
        </w:pPrChange>
      </w:pPr>
      <w:del w:id="399" w:author="王凯" w:date="2018-04-25T11:02:00Z">
        <w:r w:rsidDel="000970F8">
          <w:rPr>
            <w:rFonts w:eastAsia="宋体"/>
            <w:sz w:val="24"/>
          </w:rPr>
          <w:fldChar w:fldCharType="begin"/>
        </w:r>
        <w:r w:rsidDel="000970F8">
          <w:rPr>
            <w:noProof/>
          </w:rPr>
          <w:delInstrText xml:space="preserve"> HYPERLINK \l "_Toc512175686" </w:delInstrText>
        </w:r>
        <w:r w:rsidDel="000970F8">
          <w:rPr>
            <w:rFonts w:eastAsia="宋体"/>
            <w:sz w:val="24"/>
          </w:rPr>
          <w:fldChar w:fldCharType="separate"/>
        </w:r>
        <w:r w:rsidR="00AF4EAA" w:rsidRPr="008760B0" w:rsidDel="000970F8">
          <w:rPr>
            <w:rStyle w:val="af7"/>
            <w:bCs/>
            <w:caps/>
            <w:smallCaps w:val="0"/>
            <w:noProof/>
            <w:color w:val="auto"/>
            <w:szCs w:val="28"/>
          </w:rPr>
          <w:delText>7</w:delText>
        </w:r>
        <w:r w:rsidR="00AF4EAA" w:rsidRPr="008760B0" w:rsidDel="000970F8">
          <w:rPr>
            <w:rStyle w:val="af7"/>
            <w:rFonts w:hint="eastAsia"/>
            <w:bCs/>
            <w:caps/>
            <w:smallCaps w:val="0"/>
            <w:noProof/>
            <w:color w:val="auto"/>
            <w:szCs w:val="28"/>
          </w:rPr>
          <w:delText>渗流安全评价</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_Toc512175686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del>
      <w:del w:id="400" w:author="王凯" w:date="2018-04-24T16:31:00Z">
        <w:r w:rsidR="00340B26" w:rsidDel="00F00488">
          <w:rPr>
            <w:rStyle w:val="af7"/>
            <w:bCs/>
            <w:caps/>
            <w:smallCaps w:val="0"/>
            <w:noProof/>
            <w:webHidden/>
            <w:color w:val="auto"/>
            <w:szCs w:val="28"/>
          </w:rPr>
          <w:delText>53</w:delText>
        </w:r>
      </w:del>
      <w:del w:id="401" w:author="王凯" w:date="2018-04-25T11:02:00Z">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37AD0557" w14:textId="77FFF87F" w:rsidR="00AF4EAA" w:rsidRPr="008760B0" w:rsidDel="000970F8" w:rsidRDefault="009A1E74">
      <w:pPr>
        <w:pStyle w:val="10"/>
        <w:tabs>
          <w:tab w:val="right" w:leader="dot" w:pos="8302"/>
          <w:tab w:val="right" w:leader="dot" w:pos="8364"/>
        </w:tabs>
        <w:rPr>
          <w:del w:id="402" w:author="王凯" w:date="2018-04-25T11:02:00Z"/>
          <w:rStyle w:val="af7"/>
          <w:rFonts w:eastAsiaTheme="minorEastAsia" w:cstheme="minorBidi"/>
          <w:smallCaps w:val="0"/>
          <w:noProof/>
          <w:color w:val="auto"/>
          <w:kern w:val="0"/>
          <w:sz w:val="24"/>
          <w:szCs w:val="28"/>
        </w:rPr>
        <w:pPrChange w:id="403" w:author="王凯" w:date="2018-04-25T11:02:00Z">
          <w:pPr>
            <w:pStyle w:val="21"/>
            <w:tabs>
              <w:tab w:val="right" w:leader="dot" w:pos="8364"/>
            </w:tabs>
            <w:snapToGrid w:val="0"/>
            <w:ind w:left="240" w:right="240"/>
            <w:jc w:val="center"/>
          </w:pPr>
        </w:pPrChange>
      </w:pPr>
      <w:del w:id="404" w:author="王凯" w:date="2018-04-25T11:02:00Z">
        <w:r w:rsidDel="000970F8">
          <w:rPr>
            <w:rFonts w:eastAsia="宋体"/>
            <w:sz w:val="24"/>
          </w:rPr>
          <w:fldChar w:fldCharType="begin"/>
        </w:r>
        <w:r w:rsidDel="000970F8">
          <w:rPr>
            <w:noProof/>
          </w:rPr>
          <w:delInstrText xml:space="preserve"> HYPERLINK \l "_Toc512175687" </w:delInstrText>
        </w:r>
        <w:r w:rsidDel="000970F8">
          <w:rPr>
            <w:rFonts w:eastAsia="宋体"/>
            <w:sz w:val="24"/>
          </w:rPr>
          <w:fldChar w:fldCharType="separate"/>
        </w:r>
        <w:r w:rsidR="00AF4EAA" w:rsidRPr="008760B0" w:rsidDel="000970F8">
          <w:rPr>
            <w:rStyle w:val="af7"/>
            <w:noProof/>
            <w:color w:val="auto"/>
            <w:kern w:val="0"/>
            <w:szCs w:val="28"/>
          </w:rPr>
          <w:delText xml:space="preserve">7.1 </w:delText>
        </w:r>
        <w:r w:rsidR="00AF4EAA" w:rsidRPr="008760B0" w:rsidDel="000970F8">
          <w:rPr>
            <w:rStyle w:val="af7"/>
            <w:rFonts w:hint="eastAsia"/>
            <w:noProof/>
            <w:color w:val="auto"/>
            <w:kern w:val="0"/>
            <w:szCs w:val="28"/>
          </w:rPr>
          <w:delText>主坝渗流安全评价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_Toc512175687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05" w:author="王凯" w:date="2018-04-24T16:31:00Z">
        <w:r w:rsidR="00340B26" w:rsidDel="00F00488">
          <w:rPr>
            <w:rStyle w:val="af7"/>
            <w:noProof/>
            <w:webHidden/>
            <w:color w:val="auto"/>
            <w:kern w:val="0"/>
            <w:szCs w:val="28"/>
          </w:rPr>
          <w:delText>53</w:delText>
        </w:r>
      </w:del>
      <w:del w:id="40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3B2AE01" w14:textId="54E6FE96" w:rsidR="00AF4EAA" w:rsidRPr="008760B0" w:rsidDel="000970F8" w:rsidRDefault="009A1E74">
      <w:pPr>
        <w:pStyle w:val="10"/>
        <w:tabs>
          <w:tab w:val="right" w:leader="dot" w:pos="8302"/>
          <w:tab w:val="right" w:leader="dot" w:pos="8364"/>
        </w:tabs>
        <w:rPr>
          <w:del w:id="407" w:author="王凯" w:date="2018-04-25T11:02:00Z"/>
          <w:rStyle w:val="af7"/>
          <w:rFonts w:eastAsiaTheme="minorEastAsia" w:cstheme="minorBidi"/>
          <w:smallCaps w:val="0"/>
          <w:noProof/>
          <w:color w:val="auto"/>
          <w:kern w:val="0"/>
          <w:sz w:val="24"/>
          <w:szCs w:val="28"/>
        </w:rPr>
        <w:pPrChange w:id="408" w:author="王凯" w:date="2018-04-25T11:02:00Z">
          <w:pPr>
            <w:pStyle w:val="21"/>
            <w:tabs>
              <w:tab w:val="right" w:leader="dot" w:pos="8364"/>
            </w:tabs>
            <w:snapToGrid w:val="0"/>
            <w:ind w:left="240" w:right="240"/>
            <w:jc w:val="center"/>
          </w:pPr>
        </w:pPrChange>
      </w:pPr>
      <w:del w:id="409" w:author="王凯" w:date="2018-04-25T11:02:00Z">
        <w:r w:rsidDel="000970F8">
          <w:rPr>
            <w:rFonts w:eastAsia="宋体"/>
            <w:sz w:val="24"/>
          </w:rPr>
          <w:fldChar w:fldCharType="begin"/>
        </w:r>
        <w:r w:rsidDel="000970F8">
          <w:rPr>
            <w:noProof/>
          </w:rPr>
          <w:delInstrText xml:space="preserve"> HYPERLINK \l "_Toc512175688" </w:delInstrText>
        </w:r>
        <w:r w:rsidDel="000970F8">
          <w:rPr>
            <w:rFonts w:eastAsia="宋体"/>
            <w:sz w:val="24"/>
          </w:rPr>
          <w:fldChar w:fldCharType="separate"/>
        </w:r>
        <w:r w:rsidR="00AF4EAA" w:rsidRPr="008760B0" w:rsidDel="000970F8">
          <w:rPr>
            <w:rStyle w:val="af7"/>
            <w:noProof/>
            <w:color w:val="auto"/>
            <w:kern w:val="0"/>
            <w:szCs w:val="28"/>
          </w:rPr>
          <w:delText xml:space="preserve">7.2 </w:delText>
        </w:r>
        <w:r w:rsidR="00AF4EAA" w:rsidRPr="008760B0" w:rsidDel="000970F8">
          <w:rPr>
            <w:rStyle w:val="af7"/>
            <w:rFonts w:hint="eastAsia"/>
            <w:noProof/>
            <w:color w:val="auto"/>
            <w:kern w:val="0"/>
            <w:szCs w:val="28"/>
          </w:rPr>
          <w:delText>副坝渗流安全评价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_Toc512175688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10" w:author="王凯" w:date="2018-04-24T16:31:00Z">
        <w:r w:rsidR="00340B26" w:rsidDel="00F00488">
          <w:rPr>
            <w:rStyle w:val="af7"/>
            <w:noProof/>
            <w:webHidden/>
            <w:color w:val="auto"/>
            <w:kern w:val="0"/>
            <w:szCs w:val="28"/>
          </w:rPr>
          <w:delText>54</w:delText>
        </w:r>
      </w:del>
      <w:del w:id="41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8CA1634" w14:textId="25C8F9D8" w:rsidR="00AF4EAA" w:rsidRPr="008760B0" w:rsidDel="000970F8" w:rsidRDefault="009A1E74">
      <w:pPr>
        <w:pStyle w:val="10"/>
        <w:tabs>
          <w:tab w:val="right" w:leader="dot" w:pos="8302"/>
          <w:tab w:val="right" w:leader="dot" w:pos="8364"/>
        </w:tabs>
        <w:rPr>
          <w:del w:id="412" w:author="王凯" w:date="2018-04-25T11:02:00Z"/>
          <w:rStyle w:val="af7"/>
          <w:rFonts w:eastAsiaTheme="minorEastAsia" w:cstheme="minorBidi"/>
          <w:smallCaps w:val="0"/>
          <w:noProof/>
          <w:color w:val="auto"/>
          <w:kern w:val="0"/>
          <w:sz w:val="24"/>
          <w:szCs w:val="28"/>
        </w:rPr>
        <w:pPrChange w:id="413" w:author="王凯" w:date="2018-04-25T11:02:00Z">
          <w:pPr>
            <w:pStyle w:val="21"/>
            <w:tabs>
              <w:tab w:val="right" w:leader="dot" w:pos="8364"/>
            </w:tabs>
            <w:snapToGrid w:val="0"/>
            <w:ind w:left="240" w:right="240"/>
            <w:jc w:val="center"/>
          </w:pPr>
        </w:pPrChange>
      </w:pPr>
      <w:del w:id="414" w:author="王凯" w:date="2018-04-25T11:02:00Z">
        <w:r w:rsidDel="000970F8">
          <w:rPr>
            <w:rFonts w:eastAsia="宋体"/>
            <w:sz w:val="24"/>
          </w:rPr>
          <w:fldChar w:fldCharType="begin"/>
        </w:r>
        <w:r w:rsidDel="000970F8">
          <w:rPr>
            <w:noProof/>
          </w:rPr>
          <w:delInstrText xml:space="preserve"> HYPERLINK \l "_Toc512175689" </w:delInstrText>
        </w:r>
        <w:r w:rsidDel="000970F8">
          <w:rPr>
            <w:rFonts w:eastAsia="宋体"/>
            <w:sz w:val="24"/>
          </w:rPr>
          <w:fldChar w:fldCharType="separate"/>
        </w:r>
        <w:r w:rsidR="00AF4EAA" w:rsidRPr="008760B0" w:rsidDel="000970F8">
          <w:rPr>
            <w:rStyle w:val="af7"/>
            <w:noProof/>
            <w:color w:val="auto"/>
            <w:kern w:val="0"/>
            <w:szCs w:val="28"/>
          </w:rPr>
          <w:delText xml:space="preserve">7.3 </w:delText>
        </w:r>
        <w:r w:rsidR="00AF4EAA" w:rsidRPr="008760B0" w:rsidDel="000970F8">
          <w:rPr>
            <w:rStyle w:val="af7"/>
            <w:rFonts w:hint="eastAsia"/>
            <w:noProof/>
            <w:color w:val="auto"/>
            <w:kern w:val="0"/>
            <w:szCs w:val="28"/>
          </w:rPr>
          <w:delText>其他建筑物渗流安全评价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_Toc512175689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15" w:author="王凯" w:date="2018-04-24T16:31:00Z">
        <w:r w:rsidR="00340B26" w:rsidDel="00F00488">
          <w:rPr>
            <w:rStyle w:val="af7"/>
            <w:noProof/>
            <w:webHidden/>
            <w:color w:val="auto"/>
            <w:kern w:val="0"/>
            <w:szCs w:val="28"/>
          </w:rPr>
          <w:delText>55</w:delText>
        </w:r>
      </w:del>
      <w:del w:id="41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BC2D1C8" w14:textId="13CADCB8" w:rsidR="00AF4EAA" w:rsidRPr="008760B0" w:rsidDel="000970F8" w:rsidRDefault="009A1E74">
      <w:pPr>
        <w:pStyle w:val="10"/>
        <w:tabs>
          <w:tab w:val="right" w:leader="dot" w:pos="8302"/>
          <w:tab w:val="right" w:leader="dot" w:pos="8364"/>
        </w:tabs>
        <w:rPr>
          <w:del w:id="417" w:author="王凯" w:date="2018-04-25T11:02:00Z"/>
          <w:rStyle w:val="af7"/>
          <w:rFonts w:eastAsiaTheme="minorEastAsia" w:cstheme="minorBidi"/>
          <w:smallCaps w:val="0"/>
          <w:noProof/>
          <w:color w:val="auto"/>
          <w:kern w:val="0"/>
          <w:sz w:val="24"/>
          <w:szCs w:val="28"/>
        </w:rPr>
        <w:pPrChange w:id="418" w:author="王凯" w:date="2018-04-25T11:02:00Z">
          <w:pPr>
            <w:pStyle w:val="21"/>
            <w:tabs>
              <w:tab w:val="right" w:leader="dot" w:pos="8364"/>
            </w:tabs>
            <w:snapToGrid w:val="0"/>
            <w:ind w:left="240" w:right="240"/>
            <w:jc w:val="center"/>
          </w:pPr>
        </w:pPrChange>
      </w:pPr>
      <w:del w:id="419" w:author="王凯" w:date="2018-04-25T11:02:00Z">
        <w:r w:rsidDel="000970F8">
          <w:rPr>
            <w:rFonts w:eastAsia="宋体"/>
            <w:sz w:val="24"/>
          </w:rPr>
          <w:fldChar w:fldCharType="begin"/>
        </w:r>
        <w:r w:rsidDel="000970F8">
          <w:rPr>
            <w:noProof/>
          </w:rPr>
          <w:delInstrText xml:space="preserve"> HYPERLINK \l "_Toc512175690" </w:delInstrText>
        </w:r>
        <w:r w:rsidDel="000970F8">
          <w:rPr>
            <w:rFonts w:eastAsia="宋体"/>
            <w:sz w:val="24"/>
          </w:rPr>
          <w:fldChar w:fldCharType="separate"/>
        </w:r>
        <w:r w:rsidR="00AF4EAA" w:rsidRPr="008760B0" w:rsidDel="000970F8">
          <w:rPr>
            <w:rStyle w:val="af7"/>
            <w:noProof/>
            <w:color w:val="auto"/>
            <w:kern w:val="0"/>
            <w:szCs w:val="28"/>
          </w:rPr>
          <w:delText xml:space="preserve">7.4 </w:delText>
        </w:r>
        <w:r w:rsidR="00AF4EAA" w:rsidRPr="008760B0" w:rsidDel="000970F8">
          <w:rPr>
            <w:rStyle w:val="af7"/>
            <w:rFonts w:hint="eastAsia"/>
            <w:noProof/>
            <w:color w:val="auto"/>
            <w:kern w:val="0"/>
            <w:szCs w:val="28"/>
          </w:rPr>
          <w:delText>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_Toc512175690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20" w:author="王凯" w:date="2018-04-24T16:31:00Z">
        <w:r w:rsidR="00340B26" w:rsidDel="00F00488">
          <w:rPr>
            <w:rStyle w:val="af7"/>
            <w:noProof/>
            <w:webHidden/>
            <w:color w:val="auto"/>
            <w:kern w:val="0"/>
            <w:szCs w:val="28"/>
          </w:rPr>
          <w:delText>56</w:delText>
        </w:r>
      </w:del>
      <w:del w:id="42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BF6E076" w14:textId="59365CE9" w:rsidR="00AF4EAA" w:rsidRPr="008760B0" w:rsidDel="000970F8" w:rsidRDefault="009A1E74">
      <w:pPr>
        <w:pStyle w:val="10"/>
        <w:tabs>
          <w:tab w:val="right" w:leader="dot" w:pos="8302"/>
          <w:tab w:val="right" w:leader="dot" w:pos="8364"/>
        </w:tabs>
        <w:rPr>
          <w:del w:id="422" w:author="王凯" w:date="2018-04-25T11:02:00Z"/>
          <w:rStyle w:val="af7"/>
          <w:rFonts w:eastAsiaTheme="minorEastAsia" w:cstheme="minorBidi"/>
          <w:bCs/>
          <w:caps/>
          <w:smallCaps w:val="0"/>
          <w:noProof/>
          <w:color w:val="auto"/>
          <w:sz w:val="24"/>
          <w:szCs w:val="28"/>
        </w:rPr>
        <w:pPrChange w:id="423" w:author="王凯" w:date="2018-04-25T11:02:00Z">
          <w:pPr>
            <w:pStyle w:val="10"/>
            <w:tabs>
              <w:tab w:val="right" w:leader="dot" w:pos="8364"/>
            </w:tabs>
            <w:snapToGrid w:val="0"/>
          </w:pPr>
        </w:pPrChange>
      </w:pPr>
      <w:del w:id="424" w:author="王凯" w:date="2018-04-25T11:02:00Z">
        <w:r w:rsidDel="000970F8">
          <w:rPr>
            <w:rFonts w:eastAsia="宋体"/>
            <w:sz w:val="24"/>
          </w:rPr>
          <w:fldChar w:fldCharType="begin"/>
        </w:r>
        <w:r w:rsidDel="000970F8">
          <w:rPr>
            <w:noProof/>
          </w:rPr>
          <w:delInstrText xml:space="preserve"> HYPERLINK \l "_Toc512175691"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8 </w:delText>
        </w:r>
        <w:r w:rsidR="00AF4EAA" w:rsidRPr="008760B0" w:rsidDel="000970F8">
          <w:rPr>
            <w:rStyle w:val="af7"/>
            <w:rFonts w:hint="eastAsia"/>
            <w:bCs/>
            <w:caps/>
            <w:smallCaps w:val="0"/>
            <w:noProof/>
            <w:color w:val="auto"/>
            <w:szCs w:val="28"/>
          </w:rPr>
          <w:delText>结构安全评价</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_Toc512175691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del>
      <w:del w:id="425" w:author="王凯" w:date="2018-04-24T16:31:00Z">
        <w:r w:rsidR="00340B26" w:rsidDel="00F00488">
          <w:rPr>
            <w:rStyle w:val="af7"/>
            <w:bCs/>
            <w:caps/>
            <w:smallCaps w:val="0"/>
            <w:noProof/>
            <w:webHidden/>
            <w:color w:val="auto"/>
            <w:szCs w:val="28"/>
          </w:rPr>
          <w:delText>57</w:delText>
        </w:r>
      </w:del>
      <w:del w:id="426" w:author="王凯" w:date="2018-04-25T11:02:00Z">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490E03FB" w14:textId="71DD1848" w:rsidR="00AF4EAA" w:rsidRPr="008760B0" w:rsidDel="000970F8" w:rsidRDefault="009A1E74">
      <w:pPr>
        <w:pStyle w:val="10"/>
        <w:tabs>
          <w:tab w:val="right" w:leader="dot" w:pos="8302"/>
          <w:tab w:val="right" w:leader="dot" w:pos="8364"/>
        </w:tabs>
        <w:rPr>
          <w:del w:id="427" w:author="王凯" w:date="2018-04-25T11:02:00Z"/>
          <w:rStyle w:val="af7"/>
          <w:rFonts w:eastAsiaTheme="minorEastAsia" w:cstheme="minorBidi"/>
          <w:smallCaps w:val="0"/>
          <w:noProof/>
          <w:color w:val="auto"/>
          <w:kern w:val="0"/>
          <w:sz w:val="24"/>
          <w:szCs w:val="28"/>
        </w:rPr>
        <w:pPrChange w:id="428" w:author="王凯" w:date="2018-04-25T11:02:00Z">
          <w:pPr>
            <w:pStyle w:val="21"/>
            <w:tabs>
              <w:tab w:val="right" w:leader="dot" w:pos="8364"/>
            </w:tabs>
            <w:snapToGrid w:val="0"/>
            <w:ind w:left="240" w:right="240"/>
            <w:jc w:val="center"/>
          </w:pPr>
        </w:pPrChange>
      </w:pPr>
      <w:del w:id="429" w:author="王凯" w:date="2018-04-25T11:02:00Z">
        <w:r w:rsidDel="000970F8">
          <w:rPr>
            <w:rFonts w:eastAsia="宋体"/>
            <w:sz w:val="24"/>
          </w:rPr>
          <w:fldChar w:fldCharType="begin"/>
        </w:r>
        <w:r w:rsidDel="000970F8">
          <w:rPr>
            <w:noProof/>
          </w:rPr>
          <w:delInstrText xml:space="preserve"> HYPERLINK \l "_Toc512175692" </w:delInstrText>
        </w:r>
        <w:r w:rsidDel="000970F8">
          <w:rPr>
            <w:rFonts w:eastAsia="宋体"/>
            <w:sz w:val="24"/>
          </w:rPr>
          <w:fldChar w:fldCharType="separate"/>
        </w:r>
        <w:r w:rsidR="00AF4EAA" w:rsidRPr="008760B0" w:rsidDel="000970F8">
          <w:rPr>
            <w:rStyle w:val="af7"/>
            <w:noProof/>
            <w:color w:val="auto"/>
            <w:kern w:val="0"/>
            <w:szCs w:val="28"/>
          </w:rPr>
          <w:delText xml:space="preserve">8.1 </w:delText>
        </w:r>
        <w:r w:rsidR="00AF4EAA" w:rsidRPr="008760B0" w:rsidDel="000970F8">
          <w:rPr>
            <w:rStyle w:val="af7"/>
            <w:rFonts w:hint="eastAsia"/>
            <w:noProof/>
            <w:color w:val="auto"/>
            <w:kern w:val="0"/>
            <w:szCs w:val="28"/>
          </w:rPr>
          <w:delText>主坝结构安全评价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_Toc512175692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30" w:author="王凯" w:date="2018-04-24T16:31:00Z">
        <w:r w:rsidR="00340B26" w:rsidDel="00F00488">
          <w:rPr>
            <w:rStyle w:val="af7"/>
            <w:noProof/>
            <w:webHidden/>
            <w:color w:val="auto"/>
            <w:kern w:val="0"/>
            <w:szCs w:val="28"/>
          </w:rPr>
          <w:delText>57</w:delText>
        </w:r>
      </w:del>
      <w:del w:id="43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39BB8A6D" w14:textId="7A57CA5E" w:rsidR="00AF4EAA" w:rsidRPr="008760B0" w:rsidDel="000970F8" w:rsidRDefault="009A1E74">
      <w:pPr>
        <w:pStyle w:val="10"/>
        <w:tabs>
          <w:tab w:val="right" w:leader="dot" w:pos="8302"/>
          <w:tab w:val="right" w:leader="dot" w:pos="8364"/>
        </w:tabs>
        <w:rPr>
          <w:del w:id="432" w:author="王凯" w:date="2018-04-25T11:02:00Z"/>
          <w:rStyle w:val="af7"/>
          <w:rFonts w:eastAsiaTheme="minorEastAsia" w:cstheme="minorBidi"/>
          <w:smallCaps w:val="0"/>
          <w:noProof/>
          <w:color w:val="auto"/>
          <w:kern w:val="0"/>
          <w:sz w:val="24"/>
          <w:szCs w:val="28"/>
        </w:rPr>
        <w:pPrChange w:id="433" w:author="王凯" w:date="2018-04-25T11:02:00Z">
          <w:pPr>
            <w:pStyle w:val="21"/>
            <w:tabs>
              <w:tab w:val="right" w:leader="dot" w:pos="8364"/>
            </w:tabs>
            <w:snapToGrid w:val="0"/>
            <w:ind w:left="240" w:right="240"/>
            <w:jc w:val="center"/>
          </w:pPr>
        </w:pPrChange>
      </w:pPr>
      <w:del w:id="434" w:author="王凯" w:date="2018-04-25T11:02:00Z">
        <w:r w:rsidDel="000970F8">
          <w:rPr>
            <w:rFonts w:eastAsia="宋体"/>
            <w:sz w:val="24"/>
          </w:rPr>
          <w:fldChar w:fldCharType="begin"/>
        </w:r>
        <w:r w:rsidDel="000970F8">
          <w:rPr>
            <w:noProof/>
          </w:rPr>
          <w:delInstrText xml:space="preserve"> HYPERLINK \l "_Toc512175693" </w:delInstrText>
        </w:r>
        <w:r w:rsidDel="000970F8">
          <w:rPr>
            <w:rFonts w:eastAsia="宋体"/>
            <w:sz w:val="24"/>
          </w:rPr>
          <w:fldChar w:fldCharType="separate"/>
        </w:r>
        <w:r w:rsidR="00AF4EAA" w:rsidRPr="008760B0" w:rsidDel="000970F8">
          <w:rPr>
            <w:rStyle w:val="af7"/>
            <w:noProof/>
            <w:color w:val="auto"/>
            <w:kern w:val="0"/>
            <w:szCs w:val="28"/>
          </w:rPr>
          <w:delText xml:space="preserve">8.2 </w:delText>
        </w:r>
        <w:r w:rsidR="00AF4EAA" w:rsidRPr="008760B0" w:rsidDel="000970F8">
          <w:rPr>
            <w:rStyle w:val="af7"/>
            <w:rFonts w:hint="eastAsia"/>
            <w:noProof/>
            <w:color w:val="auto"/>
            <w:kern w:val="0"/>
            <w:szCs w:val="28"/>
          </w:rPr>
          <w:delText>副坝结构安全评价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_Toc512175693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35" w:author="王凯" w:date="2018-04-24T16:31:00Z">
        <w:r w:rsidR="00340B26" w:rsidDel="00F00488">
          <w:rPr>
            <w:rStyle w:val="af7"/>
            <w:noProof/>
            <w:webHidden/>
            <w:color w:val="auto"/>
            <w:kern w:val="0"/>
            <w:szCs w:val="28"/>
          </w:rPr>
          <w:delText>62</w:delText>
        </w:r>
      </w:del>
      <w:del w:id="43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6ABA540F" w14:textId="284BD7D9" w:rsidR="00AF4EAA" w:rsidRPr="008760B0" w:rsidDel="000970F8" w:rsidRDefault="009A1E74">
      <w:pPr>
        <w:pStyle w:val="10"/>
        <w:tabs>
          <w:tab w:val="right" w:leader="dot" w:pos="8302"/>
          <w:tab w:val="right" w:leader="dot" w:pos="8364"/>
        </w:tabs>
        <w:rPr>
          <w:del w:id="437" w:author="王凯" w:date="2018-04-25T11:02:00Z"/>
          <w:rStyle w:val="af7"/>
          <w:rFonts w:eastAsiaTheme="minorEastAsia" w:cstheme="minorBidi"/>
          <w:smallCaps w:val="0"/>
          <w:noProof/>
          <w:color w:val="auto"/>
          <w:kern w:val="0"/>
          <w:sz w:val="24"/>
          <w:szCs w:val="28"/>
        </w:rPr>
        <w:pPrChange w:id="438" w:author="王凯" w:date="2018-04-25T11:02:00Z">
          <w:pPr>
            <w:pStyle w:val="21"/>
            <w:tabs>
              <w:tab w:val="right" w:leader="dot" w:pos="8364"/>
            </w:tabs>
            <w:snapToGrid w:val="0"/>
            <w:ind w:left="240" w:right="240"/>
            <w:jc w:val="center"/>
          </w:pPr>
        </w:pPrChange>
      </w:pPr>
      <w:del w:id="439" w:author="王凯" w:date="2018-04-25T11:02:00Z">
        <w:r w:rsidDel="000970F8">
          <w:rPr>
            <w:rFonts w:eastAsia="宋体"/>
            <w:sz w:val="24"/>
          </w:rPr>
          <w:fldChar w:fldCharType="begin"/>
        </w:r>
        <w:r w:rsidDel="000970F8">
          <w:rPr>
            <w:noProof/>
          </w:rPr>
          <w:delInstrText xml:space="preserve"> HYPERLINK \l "_Toc512175694" </w:delInstrText>
        </w:r>
        <w:r w:rsidDel="000970F8">
          <w:rPr>
            <w:rFonts w:eastAsia="宋体"/>
            <w:sz w:val="24"/>
          </w:rPr>
          <w:fldChar w:fldCharType="separate"/>
        </w:r>
        <w:r w:rsidR="00AF4EAA" w:rsidRPr="008760B0" w:rsidDel="000970F8">
          <w:rPr>
            <w:rStyle w:val="af7"/>
            <w:noProof/>
            <w:color w:val="auto"/>
            <w:kern w:val="0"/>
            <w:szCs w:val="28"/>
          </w:rPr>
          <w:delText xml:space="preserve">8.3 </w:delText>
        </w:r>
        <w:r w:rsidR="00AF4EAA" w:rsidRPr="008760B0" w:rsidDel="000970F8">
          <w:rPr>
            <w:rStyle w:val="af7"/>
            <w:rFonts w:hint="eastAsia"/>
            <w:noProof/>
            <w:color w:val="auto"/>
            <w:kern w:val="0"/>
            <w:szCs w:val="28"/>
          </w:rPr>
          <w:delText>泄水建筑物泄流安全评价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_Toc512175694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40" w:author="王凯" w:date="2018-04-24T16:31:00Z">
        <w:r w:rsidR="00340B26" w:rsidDel="00F00488">
          <w:rPr>
            <w:rStyle w:val="af7"/>
            <w:noProof/>
            <w:webHidden/>
            <w:color w:val="auto"/>
            <w:kern w:val="0"/>
            <w:szCs w:val="28"/>
          </w:rPr>
          <w:delText>64</w:delText>
        </w:r>
      </w:del>
      <w:del w:id="44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937A2D6" w14:textId="1FCF9DC9" w:rsidR="00AF4EAA" w:rsidRPr="008760B0" w:rsidDel="000970F8" w:rsidRDefault="009A1E74">
      <w:pPr>
        <w:pStyle w:val="10"/>
        <w:tabs>
          <w:tab w:val="right" w:leader="dot" w:pos="8302"/>
          <w:tab w:val="right" w:leader="dot" w:pos="8364"/>
        </w:tabs>
        <w:rPr>
          <w:del w:id="442" w:author="王凯" w:date="2018-04-25T11:02:00Z"/>
          <w:rStyle w:val="af7"/>
          <w:rFonts w:eastAsiaTheme="minorEastAsia" w:cstheme="minorBidi"/>
          <w:smallCaps w:val="0"/>
          <w:noProof/>
          <w:color w:val="auto"/>
          <w:kern w:val="0"/>
          <w:sz w:val="24"/>
          <w:szCs w:val="28"/>
        </w:rPr>
        <w:pPrChange w:id="443" w:author="王凯" w:date="2018-04-25T11:02:00Z">
          <w:pPr>
            <w:pStyle w:val="21"/>
            <w:tabs>
              <w:tab w:val="right" w:leader="dot" w:pos="8364"/>
            </w:tabs>
            <w:snapToGrid w:val="0"/>
            <w:ind w:left="240" w:right="240"/>
            <w:jc w:val="center"/>
          </w:pPr>
        </w:pPrChange>
      </w:pPr>
      <w:del w:id="444" w:author="王凯" w:date="2018-04-25T11:02:00Z">
        <w:r w:rsidDel="000970F8">
          <w:rPr>
            <w:rFonts w:eastAsia="宋体"/>
            <w:sz w:val="24"/>
          </w:rPr>
          <w:fldChar w:fldCharType="begin"/>
        </w:r>
        <w:r w:rsidDel="000970F8">
          <w:rPr>
            <w:noProof/>
          </w:rPr>
          <w:delInstrText xml:space="preserve"> HYPERLINK \l "_Toc512175695" </w:delInstrText>
        </w:r>
        <w:r w:rsidDel="000970F8">
          <w:rPr>
            <w:rFonts w:eastAsia="宋体"/>
            <w:sz w:val="24"/>
          </w:rPr>
          <w:fldChar w:fldCharType="separate"/>
        </w:r>
        <w:r w:rsidR="00AF4EAA" w:rsidRPr="008760B0" w:rsidDel="000970F8">
          <w:rPr>
            <w:rStyle w:val="af7"/>
            <w:noProof/>
            <w:color w:val="auto"/>
            <w:kern w:val="0"/>
            <w:szCs w:val="28"/>
          </w:rPr>
          <w:delText xml:space="preserve">8.4 </w:delText>
        </w:r>
        <w:r w:rsidR="00AF4EAA" w:rsidRPr="008760B0" w:rsidDel="000970F8">
          <w:rPr>
            <w:rStyle w:val="af7"/>
            <w:rFonts w:hint="eastAsia"/>
            <w:noProof/>
            <w:color w:val="auto"/>
            <w:kern w:val="0"/>
            <w:szCs w:val="28"/>
          </w:rPr>
          <w:delText>进水口结构安全评价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_Toc512175695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45" w:author="王凯" w:date="2018-04-24T16:31:00Z">
        <w:r w:rsidR="00340B26" w:rsidDel="00F00488">
          <w:rPr>
            <w:rStyle w:val="af7"/>
            <w:noProof/>
            <w:webHidden/>
            <w:color w:val="auto"/>
            <w:kern w:val="0"/>
            <w:szCs w:val="28"/>
          </w:rPr>
          <w:delText>66</w:delText>
        </w:r>
      </w:del>
      <w:del w:id="44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366EA7FC" w14:textId="131F37A8" w:rsidR="00AF4EAA" w:rsidRPr="008760B0" w:rsidDel="000970F8" w:rsidRDefault="009A1E74">
      <w:pPr>
        <w:pStyle w:val="10"/>
        <w:tabs>
          <w:tab w:val="right" w:leader="dot" w:pos="8302"/>
          <w:tab w:val="right" w:leader="dot" w:pos="8364"/>
        </w:tabs>
        <w:rPr>
          <w:del w:id="447" w:author="王凯" w:date="2018-04-25T11:02:00Z"/>
          <w:rStyle w:val="af7"/>
          <w:rFonts w:eastAsiaTheme="minorEastAsia" w:cstheme="minorBidi"/>
          <w:smallCaps w:val="0"/>
          <w:noProof/>
          <w:color w:val="auto"/>
          <w:kern w:val="0"/>
          <w:sz w:val="24"/>
          <w:szCs w:val="28"/>
        </w:rPr>
        <w:pPrChange w:id="448" w:author="王凯" w:date="2018-04-25T11:02:00Z">
          <w:pPr>
            <w:pStyle w:val="21"/>
            <w:tabs>
              <w:tab w:val="right" w:leader="dot" w:pos="8364"/>
            </w:tabs>
            <w:snapToGrid w:val="0"/>
            <w:ind w:left="240" w:right="240"/>
            <w:jc w:val="center"/>
          </w:pPr>
        </w:pPrChange>
      </w:pPr>
      <w:del w:id="449" w:author="王凯" w:date="2018-04-25T11:02:00Z">
        <w:r w:rsidDel="000970F8">
          <w:rPr>
            <w:rFonts w:eastAsia="宋体"/>
            <w:sz w:val="24"/>
          </w:rPr>
          <w:fldChar w:fldCharType="begin"/>
        </w:r>
        <w:r w:rsidDel="000970F8">
          <w:rPr>
            <w:noProof/>
          </w:rPr>
          <w:delInstrText xml:space="preserve"> HYPERLINK \l "_Toc512175696" </w:delInstrText>
        </w:r>
        <w:r w:rsidDel="000970F8">
          <w:rPr>
            <w:rFonts w:eastAsia="宋体"/>
            <w:sz w:val="24"/>
          </w:rPr>
          <w:fldChar w:fldCharType="separate"/>
        </w:r>
        <w:r w:rsidR="00AF4EAA" w:rsidRPr="008760B0" w:rsidDel="000970F8">
          <w:rPr>
            <w:rStyle w:val="af7"/>
            <w:noProof/>
            <w:color w:val="auto"/>
            <w:kern w:val="0"/>
            <w:szCs w:val="28"/>
          </w:rPr>
          <w:delText xml:space="preserve">8.5 </w:delText>
        </w:r>
        <w:r w:rsidR="00AF4EAA" w:rsidRPr="008760B0" w:rsidDel="000970F8">
          <w:rPr>
            <w:rStyle w:val="af7"/>
            <w:rFonts w:hint="eastAsia"/>
            <w:noProof/>
            <w:color w:val="auto"/>
            <w:kern w:val="0"/>
            <w:szCs w:val="28"/>
          </w:rPr>
          <w:delText>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_Toc512175696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50" w:author="王凯" w:date="2018-04-24T16:31:00Z">
        <w:r w:rsidR="00340B26" w:rsidDel="00F00488">
          <w:rPr>
            <w:rStyle w:val="af7"/>
            <w:noProof/>
            <w:webHidden/>
            <w:color w:val="auto"/>
            <w:kern w:val="0"/>
            <w:szCs w:val="28"/>
          </w:rPr>
          <w:delText>66</w:delText>
        </w:r>
      </w:del>
      <w:del w:id="45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4E2F49E2" w14:textId="728F9529" w:rsidR="00AF4EAA" w:rsidRPr="008760B0" w:rsidDel="000970F8" w:rsidRDefault="009A1E74">
      <w:pPr>
        <w:pStyle w:val="10"/>
        <w:tabs>
          <w:tab w:val="right" w:leader="dot" w:pos="8302"/>
          <w:tab w:val="right" w:leader="dot" w:pos="8364"/>
        </w:tabs>
        <w:rPr>
          <w:del w:id="452" w:author="王凯" w:date="2018-04-25T11:02:00Z"/>
          <w:rStyle w:val="af7"/>
          <w:rFonts w:eastAsiaTheme="minorEastAsia" w:cstheme="minorBidi"/>
          <w:bCs/>
          <w:caps/>
          <w:smallCaps w:val="0"/>
          <w:noProof/>
          <w:color w:val="auto"/>
          <w:sz w:val="24"/>
          <w:szCs w:val="28"/>
        </w:rPr>
        <w:pPrChange w:id="453" w:author="王凯" w:date="2018-04-25T11:02:00Z">
          <w:pPr>
            <w:pStyle w:val="10"/>
            <w:tabs>
              <w:tab w:val="right" w:leader="dot" w:pos="8364"/>
            </w:tabs>
            <w:snapToGrid w:val="0"/>
          </w:pPr>
        </w:pPrChange>
      </w:pPr>
      <w:del w:id="454" w:author="王凯" w:date="2018-04-25T11:02:00Z">
        <w:r w:rsidDel="000970F8">
          <w:rPr>
            <w:rFonts w:eastAsia="宋体"/>
            <w:sz w:val="24"/>
          </w:rPr>
          <w:fldChar w:fldCharType="begin"/>
        </w:r>
        <w:r w:rsidDel="000970F8">
          <w:rPr>
            <w:noProof/>
          </w:rPr>
          <w:delInstrText xml:space="preserve"> HYPERLINK \l "_Toc512175697"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9 </w:delText>
        </w:r>
        <w:r w:rsidR="00AF4EAA" w:rsidRPr="008760B0" w:rsidDel="000970F8">
          <w:rPr>
            <w:rStyle w:val="af7"/>
            <w:rFonts w:hint="eastAsia"/>
            <w:bCs/>
            <w:caps/>
            <w:smallCaps w:val="0"/>
            <w:noProof/>
            <w:color w:val="auto"/>
            <w:szCs w:val="28"/>
          </w:rPr>
          <w:delText>抗震安全评价</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_Toc512175697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del>
      <w:del w:id="455" w:author="王凯" w:date="2018-04-24T16:31:00Z">
        <w:r w:rsidR="00340B26" w:rsidDel="00F00488">
          <w:rPr>
            <w:rStyle w:val="af7"/>
            <w:bCs/>
            <w:caps/>
            <w:smallCaps w:val="0"/>
            <w:noProof/>
            <w:webHidden/>
            <w:color w:val="auto"/>
            <w:szCs w:val="28"/>
          </w:rPr>
          <w:delText>67</w:delText>
        </w:r>
      </w:del>
      <w:del w:id="456" w:author="王凯" w:date="2018-04-25T11:02:00Z">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07324D0E" w14:textId="4D470023" w:rsidR="00AF4EAA" w:rsidRPr="008760B0" w:rsidDel="000970F8" w:rsidRDefault="009A1E74">
      <w:pPr>
        <w:pStyle w:val="10"/>
        <w:tabs>
          <w:tab w:val="right" w:leader="dot" w:pos="8302"/>
          <w:tab w:val="right" w:leader="dot" w:pos="8364"/>
        </w:tabs>
        <w:rPr>
          <w:del w:id="457" w:author="王凯" w:date="2018-04-25T11:02:00Z"/>
          <w:rStyle w:val="af7"/>
          <w:rFonts w:eastAsiaTheme="minorEastAsia" w:cstheme="minorBidi"/>
          <w:bCs/>
          <w:caps/>
          <w:smallCaps w:val="0"/>
          <w:noProof/>
          <w:color w:val="auto"/>
          <w:sz w:val="24"/>
          <w:szCs w:val="28"/>
        </w:rPr>
        <w:pPrChange w:id="458" w:author="王凯" w:date="2018-04-25T11:02:00Z">
          <w:pPr>
            <w:pStyle w:val="10"/>
            <w:tabs>
              <w:tab w:val="right" w:leader="dot" w:pos="8364"/>
            </w:tabs>
            <w:snapToGrid w:val="0"/>
          </w:pPr>
        </w:pPrChange>
      </w:pPr>
      <w:del w:id="459" w:author="王凯" w:date="2018-04-25T11:02:00Z">
        <w:r w:rsidDel="000970F8">
          <w:rPr>
            <w:rFonts w:eastAsia="宋体"/>
            <w:sz w:val="24"/>
          </w:rPr>
          <w:fldChar w:fldCharType="begin"/>
        </w:r>
        <w:r w:rsidDel="000970F8">
          <w:rPr>
            <w:noProof/>
          </w:rPr>
          <w:delInstrText xml:space="preserve"> HYPERLINK \l "_Toc512175698"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10 </w:delText>
        </w:r>
        <w:r w:rsidR="00AF4EAA" w:rsidRPr="008760B0" w:rsidDel="000970F8">
          <w:rPr>
            <w:rStyle w:val="af7"/>
            <w:rFonts w:hint="eastAsia"/>
            <w:bCs/>
            <w:caps/>
            <w:smallCaps w:val="0"/>
            <w:noProof/>
            <w:color w:val="auto"/>
            <w:szCs w:val="28"/>
          </w:rPr>
          <w:delText>金属结构安全评价</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_Toc512175698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del>
      <w:del w:id="460" w:author="王凯" w:date="2018-04-24T16:31:00Z">
        <w:r w:rsidR="00340B26" w:rsidDel="00F00488">
          <w:rPr>
            <w:rStyle w:val="af7"/>
            <w:bCs/>
            <w:caps/>
            <w:smallCaps w:val="0"/>
            <w:noProof/>
            <w:webHidden/>
            <w:color w:val="auto"/>
            <w:szCs w:val="28"/>
          </w:rPr>
          <w:delText>68</w:delText>
        </w:r>
      </w:del>
      <w:del w:id="461" w:author="王凯" w:date="2018-04-25T11:02:00Z">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2FC2BF6B" w14:textId="37824751" w:rsidR="00AF4EAA" w:rsidRPr="008760B0" w:rsidDel="000970F8" w:rsidRDefault="009A1E74">
      <w:pPr>
        <w:pStyle w:val="10"/>
        <w:tabs>
          <w:tab w:val="right" w:leader="dot" w:pos="8302"/>
          <w:tab w:val="right" w:leader="dot" w:pos="8364"/>
        </w:tabs>
        <w:rPr>
          <w:del w:id="462" w:author="王凯" w:date="2018-04-25T11:02:00Z"/>
          <w:rStyle w:val="af7"/>
          <w:rFonts w:eastAsiaTheme="minorEastAsia" w:cstheme="minorBidi"/>
          <w:smallCaps w:val="0"/>
          <w:noProof/>
          <w:color w:val="auto"/>
          <w:kern w:val="0"/>
          <w:sz w:val="24"/>
          <w:szCs w:val="28"/>
        </w:rPr>
        <w:pPrChange w:id="463" w:author="王凯" w:date="2018-04-25T11:02:00Z">
          <w:pPr>
            <w:pStyle w:val="21"/>
            <w:tabs>
              <w:tab w:val="right" w:leader="dot" w:pos="8364"/>
            </w:tabs>
            <w:snapToGrid w:val="0"/>
            <w:ind w:left="240" w:right="240"/>
            <w:jc w:val="center"/>
          </w:pPr>
        </w:pPrChange>
      </w:pPr>
      <w:del w:id="464" w:author="王凯" w:date="2018-04-25T11:02:00Z">
        <w:r w:rsidDel="000970F8">
          <w:rPr>
            <w:rFonts w:eastAsia="宋体"/>
            <w:sz w:val="24"/>
          </w:rPr>
          <w:fldChar w:fldCharType="begin"/>
        </w:r>
        <w:r w:rsidDel="000970F8">
          <w:rPr>
            <w:noProof/>
          </w:rPr>
          <w:delInstrText xml:space="preserve"> HYPERLINK \l "_Toc512175699" </w:delInstrText>
        </w:r>
        <w:r w:rsidDel="000970F8">
          <w:rPr>
            <w:rFonts w:eastAsia="宋体"/>
            <w:sz w:val="24"/>
          </w:rPr>
          <w:fldChar w:fldCharType="separate"/>
        </w:r>
        <w:r w:rsidR="00AF4EAA" w:rsidRPr="008760B0" w:rsidDel="000970F8">
          <w:rPr>
            <w:rStyle w:val="af7"/>
            <w:noProof/>
            <w:color w:val="auto"/>
            <w:kern w:val="0"/>
            <w:szCs w:val="28"/>
          </w:rPr>
          <w:delText xml:space="preserve">10.1 </w:delText>
        </w:r>
        <w:r w:rsidR="00AF4EAA" w:rsidRPr="008760B0" w:rsidDel="000970F8">
          <w:rPr>
            <w:rStyle w:val="af7"/>
            <w:rFonts w:hint="eastAsia"/>
            <w:noProof/>
            <w:color w:val="auto"/>
            <w:kern w:val="0"/>
            <w:szCs w:val="28"/>
          </w:rPr>
          <w:delText>钢闸门安全评价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_Toc512175699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65" w:author="王凯" w:date="2018-04-24T16:31:00Z">
        <w:r w:rsidR="00340B26" w:rsidDel="00F00488">
          <w:rPr>
            <w:rStyle w:val="af7"/>
            <w:noProof/>
            <w:webHidden/>
            <w:color w:val="auto"/>
            <w:kern w:val="0"/>
            <w:szCs w:val="28"/>
          </w:rPr>
          <w:delText>68</w:delText>
        </w:r>
      </w:del>
      <w:del w:id="46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5D364196" w14:textId="32B0990B" w:rsidR="00AF4EAA" w:rsidRPr="008760B0" w:rsidDel="000970F8" w:rsidRDefault="009A1E74">
      <w:pPr>
        <w:pStyle w:val="10"/>
        <w:tabs>
          <w:tab w:val="right" w:leader="dot" w:pos="8302"/>
          <w:tab w:val="right" w:leader="dot" w:pos="8364"/>
        </w:tabs>
        <w:rPr>
          <w:del w:id="467" w:author="王凯" w:date="2018-04-25T11:02:00Z"/>
          <w:rStyle w:val="af7"/>
          <w:rFonts w:eastAsiaTheme="minorEastAsia" w:cstheme="minorBidi"/>
          <w:smallCaps w:val="0"/>
          <w:noProof/>
          <w:color w:val="auto"/>
          <w:kern w:val="0"/>
          <w:sz w:val="24"/>
          <w:szCs w:val="28"/>
        </w:rPr>
        <w:pPrChange w:id="468" w:author="王凯" w:date="2018-04-25T11:02:00Z">
          <w:pPr>
            <w:pStyle w:val="21"/>
            <w:tabs>
              <w:tab w:val="right" w:leader="dot" w:pos="8364"/>
            </w:tabs>
            <w:snapToGrid w:val="0"/>
            <w:ind w:left="240" w:right="240"/>
            <w:jc w:val="center"/>
          </w:pPr>
        </w:pPrChange>
      </w:pPr>
      <w:del w:id="469" w:author="王凯" w:date="2018-04-25T11:02:00Z">
        <w:r w:rsidDel="000970F8">
          <w:rPr>
            <w:rFonts w:eastAsia="宋体"/>
            <w:sz w:val="24"/>
          </w:rPr>
          <w:fldChar w:fldCharType="begin"/>
        </w:r>
        <w:r w:rsidDel="000970F8">
          <w:rPr>
            <w:noProof/>
          </w:rPr>
          <w:delInstrText xml:space="preserve"> HYPERLINK \l "_Toc512175700" </w:delInstrText>
        </w:r>
        <w:r w:rsidDel="000970F8">
          <w:rPr>
            <w:rFonts w:eastAsia="宋体"/>
            <w:sz w:val="24"/>
          </w:rPr>
          <w:fldChar w:fldCharType="separate"/>
        </w:r>
        <w:r w:rsidR="00AF4EAA" w:rsidRPr="008760B0" w:rsidDel="000970F8">
          <w:rPr>
            <w:rStyle w:val="af7"/>
            <w:noProof/>
            <w:color w:val="auto"/>
            <w:kern w:val="0"/>
            <w:szCs w:val="28"/>
          </w:rPr>
          <w:delText xml:space="preserve">10.2 </w:delText>
        </w:r>
        <w:r w:rsidR="00AF4EAA" w:rsidRPr="008760B0" w:rsidDel="000970F8">
          <w:rPr>
            <w:rStyle w:val="af7"/>
            <w:rFonts w:hint="eastAsia"/>
            <w:noProof/>
            <w:color w:val="auto"/>
            <w:kern w:val="0"/>
            <w:szCs w:val="28"/>
          </w:rPr>
          <w:delText>启闭设施安全评价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_Toc512175700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70" w:author="王凯" w:date="2018-04-24T16:31:00Z">
        <w:r w:rsidR="00340B26" w:rsidDel="00F00488">
          <w:rPr>
            <w:rStyle w:val="af7"/>
            <w:noProof/>
            <w:webHidden/>
            <w:color w:val="auto"/>
            <w:kern w:val="0"/>
            <w:szCs w:val="28"/>
          </w:rPr>
          <w:delText>68</w:delText>
        </w:r>
      </w:del>
      <w:del w:id="47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57F0FE8" w14:textId="43158219" w:rsidR="00AF4EAA" w:rsidRPr="008760B0" w:rsidDel="000970F8" w:rsidRDefault="009A1E74">
      <w:pPr>
        <w:pStyle w:val="10"/>
        <w:tabs>
          <w:tab w:val="right" w:leader="dot" w:pos="8302"/>
          <w:tab w:val="right" w:leader="dot" w:pos="8364"/>
        </w:tabs>
        <w:rPr>
          <w:del w:id="472" w:author="王凯" w:date="2018-04-25T11:02:00Z"/>
          <w:rStyle w:val="af7"/>
          <w:rFonts w:eastAsiaTheme="minorEastAsia" w:cstheme="minorBidi"/>
          <w:smallCaps w:val="0"/>
          <w:noProof/>
          <w:color w:val="auto"/>
          <w:kern w:val="0"/>
          <w:sz w:val="24"/>
          <w:szCs w:val="28"/>
        </w:rPr>
        <w:pPrChange w:id="473" w:author="王凯" w:date="2018-04-25T11:02:00Z">
          <w:pPr>
            <w:pStyle w:val="21"/>
            <w:tabs>
              <w:tab w:val="right" w:leader="dot" w:pos="8364"/>
            </w:tabs>
            <w:snapToGrid w:val="0"/>
            <w:ind w:left="240" w:right="240"/>
            <w:jc w:val="center"/>
          </w:pPr>
        </w:pPrChange>
      </w:pPr>
      <w:del w:id="474" w:author="王凯" w:date="2018-04-25T11:02:00Z">
        <w:r w:rsidDel="000970F8">
          <w:rPr>
            <w:rFonts w:eastAsia="宋体"/>
            <w:sz w:val="24"/>
          </w:rPr>
          <w:fldChar w:fldCharType="begin"/>
        </w:r>
        <w:r w:rsidDel="000970F8">
          <w:rPr>
            <w:noProof/>
          </w:rPr>
          <w:delInstrText xml:space="preserve"> HYPERLINK \l "_Toc512175701" </w:delInstrText>
        </w:r>
        <w:r w:rsidDel="000970F8">
          <w:rPr>
            <w:rFonts w:eastAsia="宋体"/>
            <w:sz w:val="24"/>
          </w:rPr>
          <w:fldChar w:fldCharType="separate"/>
        </w:r>
        <w:r w:rsidR="00AF4EAA" w:rsidRPr="008760B0" w:rsidDel="000970F8">
          <w:rPr>
            <w:rStyle w:val="af7"/>
            <w:noProof/>
            <w:color w:val="auto"/>
            <w:kern w:val="0"/>
            <w:szCs w:val="28"/>
          </w:rPr>
          <w:delText xml:space="preserve">10.3 </w:delText>
        </w:r>
        <w:r w:rsidR="00AF4EAA" w:rsidRPr="008760B0" w:rsidDel="000970F8">
          <w:rPr>
            <w:rStyle w:val="af7"/>
            <w:rFonts w:hint="eastAsia"/>
            <w:noProof/>
            <w:color w:val="auto"/>
            <w:kern w:val="0"/>
            <w:szCs w:val="28"/>
          </w:rPr>
          <w:delText>拦污栅安全评价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_Toc512175701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75" w:author="王凯" w:date="2018-04-24T16:31:00Z">
        <w:r w:rsidR="00340B26" w:rsidDel="00F00488">
          <w:rPr>
            <w:rStyle w:val="af7"/>
            <w:noProof/>
            <w:webHidden/>
            <w:color w:val="auto"/>
            <w:kern w:val="0"/>
            <w:szCs w:val="28"/>
          </w:rPr>
          <w:delText>69</w:delText>
        </w:r>
      </w:del>
      <w:del w:id="47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7691E6C8" w14:textId="764B1927" w:rsidR="00AF4EAA" w:rsidRPr="008760B0" w:rsidDel="000970F8" w:rsidRDefault="009A1E74">
      <w:pPr>
        <w:pStyle w:val="10"/>
        <w:tabs>
          <w:tab w:val="right" w:leader="dot" w:pos="8302"/>
          <w:tab w:val="right" w:leader="dot" w:pos="8364"/>
        </w:tabs>
        <w:rPr>
          <w:del w:id="477" w:author="王凯" w:date="2018-04-25T11:02:00Z"/>
          <w:rStyle w:val="af7"/>
          <w:rFonts w:eastAsiaTheme="minorEastAsia" w:cstheme="minorBidi"/>
          <w:smallCaps w:val="0"/>
          <w:noProof/>
          <w:color w:val="auto"/>
          <w:kern w:val="0"/>
          <w:sz w:val="24"/>
          <w:szCs w:val="28"/>
        </w:rPr>
        <w:pPrChange w:id="478" w:author="王凯" w:date="2018-04-25T11:02:00Z">
          <w:pPr>
            <w:pStyle w:val="21"/>
            <w:tabs>
              <w:tab w:val="right" w:leader="dot" w:pos="8364"/>
            </w:tabs>
            <w:snapToGrid w:val="0"/>
            <w:ind w:left="240" w:right="240"/>
            <w:jc w:val="center"/>
          </w:pPr>
        </w:pPrChange>
      </w:pPr>
      <w:del w:id="479" w:author="王凯" w:date="2018-04-25T11:02:00Z">
        <w:r w:rsidDel="000970F8">
          <w:rPr>
            <w:rFonts w:eastAsia="宋体"/>
            <w:sz w:val="24"/>
          </w:rPr>
          <w:fldChar w:fldCharType="begin"/>
        </w:r>
        <w:r w:rsidDel="000970F8">
          <w:rPr>
            <w:noProof/>
          </w:rPr>
          <w:delInstrText xml:space="preserve"> HYPERLINK \l "_Toc512175702" </w:delInstrText>
        </w:r>
        <w:r w:rsidDel="000970F8">
          <w:rPr>
            <w:rFonts w:eastAsia="宋体"/>
            <w:sz w:val="24"/>
          </w:rPr>
          <w:fldChar w:fldCharType="separate"/>
        </w:r>
        <w:r w:rsidR="00AF4EAA" w:rsidRPr="008760B0" w:rsidDel="000970F8">
          <w:rPr>
            <w:rStyle w:val="af7"/>
            <w:noProof/>
            <w:color w:val="auto"/>
            <w:kern w:val="0"/>
            <w:szCs w:val="28"/>
          </w:rPr>
          <w:delText xml:space="preserve">10.4 </w:delText>
        </w:r>
        <w:r w:rsidR="00AF4EAA" w:rsidRPr="008760B0" w:rsidDel="000970F8">
          <w:rPr>
            <w:rStyle w:val="af7"/>
            <w:rFonts w:hint="eastAsia"/>
            <w:noProof/>
            <w:color w:val="auto"/>
            <w:kern w:val="0"/>
            <w:szCs w:val="28"/>
          </w:rPr>
          <w:delText>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_Toc512175702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80" w:author="王凯" w:date="2018-04-24T16:31:00Z">
        <w:r w:rsidR="00340B26" w:rsidDel="00F00488">
          <w:rPr>
            <w:rStyle w:val="af7"/>
            <w:noProof/>
            <w:webHidden/>
            <w:color w:val="auto"/>
            <w:kern w:val="0"/>
            <w:szCs w:val="28"/>
          </w:rPr>
          <w:delText>69</w:delText>
        </w:r>
      </w:del>
      <w:del w:id="48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564F8D00" w14:textId="75F3C531" w:rsidR="00AF4EAA" w:rsidRPr="008760B0" w:rsidDel="000970F8" w:rsidRDefault="009A1E74">
      <w:pPr>
        <w:pStyle w:val="10"/>
        <w:tabs>
          <w:tab w:val="right" w:leader="dot" w:pos="8302"/>
          <w:tab w:val="right" w:leader="dot" w:pos="8364"/>
        </w:tabs>
        <w:rPr>
          <w:del w:id="482" w:author="王凯" w:date="2018-04-25T11:02:00Z"/>
          <w:rStyle w:val="af7"/>
          <w:rFonts w:eastAsiaTheme="minorEastAsia" w:cstheme="minorBidi"/>
          <w:bCs/>
          <w:caps/>
          <w:smallCaps w:val="0"/>
          <w:noProof/>
          <w:color w:val="auto"/>
          <w:sz w:val="24"/>
          <w:szCs w:val="28"/>
        </w:rPr>
        <w:pPrChange w:id="483" w:author="王凯" w:date="2018-04-25T11:02:00Z">
          <w:pPr>
            <w:pStyle w:val="10"/>
            <w:tabs>
              <w:tab w:val="right" w:leader="dot" w:pos="8364"/>
            </w:tabs>
            <w:snapToGrid w:val="0"/>
          </w:pPr>
        </w:pPrChange>
      </w:pPr>
      <w:del w:id="484" w:author="王凯" w:date="2018-04-25T11:02:00Z">
        <w:r w:rsidDel="000970F8">
          <w:rPr>
            <w:rFonts w:eastAsia="宋体"/>
            <w:sz w:val="24"/>
          </w:rPr>
          <w:fldChar w:fldCharType="begin"/>
        </w:r>
        <w:r w:rsidDel="000970F8">
          <w:rPr>
            <w:noProof/>
          </w:rPr>
          <w:delInstrText xml:space="preserve"> HYPERLINK \l "_Toc512175703" </w:delInstrText>
        </w:r>
        <w:r w:rsidDel="000970F8">
          <w:rPr>
            <w:rFonts w:eastAsia="宋体"/>
            <w:sz w:val="24"/>
          </w:rPr>
          <w:fldChar w:fldCharType="separate"/>
        </w:r>
        <w:r w:rsidR="00AF4EAA" w:rsidRPr="008760B0" w:rsidDel="000970F8">
          <w:rPr>
            <w:rStyle w:val="af7"/>
            <w:bCs/>
            <w:caps/>
            <w:smallCaps w:val="0"/>
            <w:noProof/>
            <w:color w:val="auto"/>
            <w:szCs w:val="28"/>
          </w:rPr>
          <w:delText xml:space="preserve">11 </w:delText>
        </w:r>
        <w:r w:rsidR="00AF4EAA" w:rsidRPr="008760B0" w:rsidDel="000970F8">
          <w:rPr>
            <w:rStyle w:val="af7"/>
            <w:rFonts w:hint="eastAsia"/>
            <w:bCs/>
            <w:caps/>
            <w:smallCaps w:val="0"/>
            <w:noProof/>
            <w:color w:val="auto"/>
            <w:szCs w:val="28"/>
          </w:rPr>
          <w:delText>大坝安全综合评价</w:delText>
        </w:r>
        <w:r w:rsidR="00AF4EAA" w:rsidRPr="008760B0" w:rsidDel="000970F8">
          <w:rPr>
            <w:rStyle w:val="af7"/>
            <w:bCs/>
            <w:caps/>
            <w:smallCaps w:val="0"/>
            <w:noProof/>
            <w:webHidden/>
            <w:color w:val="auto"/>
            <w:szCs w:val="28"/>
          </w:rPr>
          <w:tab/>
        </w:r>
        <w:r w:rsidR="00AF4EAA" w:rsidRPr="008760B0" w:rsidDel="000970F8">
          <w:rPr>
            <w:rStyle w:val="af7"/>
            <w:b/>
            <w:bCs/>
            <w:caps/>
            <w:noProof/>
            <w:webHidden/>
            <w:color w:val="auto"/>
            <w:szCs w:val="28"/>
          </w:rPr>
          <w:fldChar w:fldCharType="begin"/>
        </w:r>
        <w:r w:rsidR="00AF4EAA" w:rsidRPr="008760B0" w:rsidDel="000970F8">
          <w:rPr>
            <w:rStyle w:val="af7"/>
            <w:bCs/>
            <w:caps/>
            <w:smallCaps w:val="0"/>
            <w:noProof/>
            <w:webHidden/>
            <w:color w:val="auto"/>
            <w:szCs w:val="28"/>
          </w:rPr>
          <w:delInstrText xml:space="preserve"> PAGEREF _Toc512175703 \h </w:delInstrText>
        </w:r>
        <w:r w:rsidR="00AF4EAA" w:rsidRPr="008760B0" w:rsidDel="000970F8">
          <w:rPr>
            <w:rStyle w:val="af7"/>
            <w:b/>
            <w:bCs/>
            <w:caps/>
            <w:noProof/>
            <w:webHidden/>
            <w:color w:val="auto"/>
            <w:szCs w:val="28"/>
          </w:rPr>
        </w:r>
        <w:r w:rsidR="00AF4EAA" w:rsidRPr="008760B0" w:rsidDel="000970F8">
          <w:rPr>
            <w:rStyle w:val="af7"/>
            <w:b/>
            <w:bCs/>
            <w:caps/>
            <w:noProof/>
            <w:webHidden/>
            <w:color w:val="auto"/>
            <w:szCs w:val="28"/>
          </w:rPr>
          <w:fldChar w:fldCharType="separate"/>
        </w:r>
      </w:del>
      <w:del w:id="485" w:author="王凯" w:date="2018-04-24T16:31:00Z">
        <w:r w:rsidR="00340B26" w:rsidDel="00F00488">
          <w:rPr>
            <w:rStyle w:val="af7"/>
            <w:bCs/>
            <w:caps/>
            <w:smallCaps w:val="0"/>
            <w:noProof/>
            <w:webHidden/>
            <w:color w:val="auto"/>
            <w:szCs w:val="28"/>
          </w:rPr>
          <w:delText>70</w:delText>
        </w:r>
      </w:del>
      <w:del w:id="486" w:author="王凯" w:date="2018-04-25T11:02:00Z">
        <w:r w:rsidR="00AF4EAA" w:rsidRPr="008760B0" w:rsidDel="000970F8">
          <w:rPr>
            <w:rStyle w:val="af7"/>
            <w:b/>
            <w:bCs/>
            <w:caps/>
            <w:noProof/>
            <w:webHidden/>
            <w:color w:val="auto"/>
            <w:szCs w:val="28"/>
          </w:rPr>
          <w:fldChar w:fldCharType="end"/>
        </w:r>
        <w:r w:rsidDel="000970F8">
          <w:rPr>
            <w:rStyle w:val="af7"/>
            <w:b/>
            <w:bCs/>
            <w:caps/>
            <w:noProof/>
            <w:color w:val="auto"/>
            <w:szCs w:val="28"/>
          </w:rPr>
          <w:fldChar w:fldCharType="end"/>
        </w:r>
      </w:del>
    </w:p>
    <w:p w14:paraId="44E12D10" w14:textId="4BD89B28" w:rsidR="00AF4EAA" w:rsidRPr="008760B0" w:rsidDel="000970F8" w:rsidRDefault="009A1E74">
      <w:pPr>
        <w:pStyle w:val="10"/>
        <w:tabs>
          <w:tab w:val="right" w:leader="dot" w:pos="8302"/>
          <w:tab w:val="right" w:leader="dot" w:pos="8364"/>
        </w:tabs>
        <w:rPr>
          <w:del w:id="487" w:author="王凯" w:date="2018-04-25T11:02:00Z"/>
          <w:rStyle w:val="af7"/>
          <w:rFonts w:eastAsiaTheme="minorEastAsia" w:cstheme="minorBidi"/>
          <w:smallCaps w:val="0"/>
          <w:noProof/>
          <w:color w:val="auto"/>
          <w:kern w:val="0"/>
          <w:sz w:val="24"/>
          <w:szCs w:val="28"/>
        </w:rPr>
        <w:pPrChange w:id="488" w:author="王凯" w:date="2018-04-25T11:02:00Z">
          <w:pPr>
            <w:pStyle w:val="21"/>
            <w:tabs>
              <w:tab w:val="right" w:leader="dot" w:pos="8364"/>
            </w:tabs>
            <w:snapToGrid w:val="0"/>
            <w:ind w:left="240" w:right="240"/>
            <w:jc w:val="center"/>
          </w:pPr>
        </w:pPrChange>
      </w:pPr>
      <w:del w:id="489" w:author="王凯" w:date="2018-04-25T11:02:00Z">
        <w:r w:rsidDel="000970F8">
          <w:rPr>
            <w:rFonts w:eastAsia="宋体"/>
            <w:sz w:val="24"/>
          </w:rPr>
          <w:fldChar w:fldCharType="begin"/>
        </w:r>
        <w:r w:rsidDel="000970F8">
          <w:rPr>
            <w:noProof/>
          </w:rPr>
          <w:delInstrText xml:space="preserve"> HYPERLINK \l "_Toc512175704" </w:delInstrText>
        </w:r>
        <w:r w:rsidDel="000970F8">
          <w:rPr>
            <w:rFonts w:eastAsia="宋体"/>
            <w:sz w:val="24"/>
          </w:rPr>
          <w:fldChar w:fldCharType="separate"/>
        </w:r>
        <w:r w:rsidR="00AF4EAA" w:rsidRPr="008760B0" w:rsidDel="000970F8">
          <w:rPr>
            <w:rStyle w:val="af7"/>
            <w:noProof/>
            <w:color w:val="auto"/>
            <w:kern w:val="0"/>
            <w:szCs w:val="28"/>
          </w:rPr>
          <w:delText xml:space="preserve">11.1 </w:delText>
        </w:r>
        <w:r w:rsidR="00AF4EAA" w:rsidRPr="008760B0" w:rsidDel="000970F8">
          <w:rPr>
            <w:rStyle w:val="af7"/>
            <w:rFonts w:hint="eastAsia"/>
            <w:noProof/>
            <w:color w:val="auto"/>
            <w:kern w:val="0"/>
            <w:szCs w:val="28"/>
          </w:rPr>
          <w:delText>现场安全检查及安全检测</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_Toc512175704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90" w:author="王凯" w:date="2018-04-24T16:31:00Z">
        <w:r w:rsidR="00340B26" w:rsidDel="00F00488">
          <w:rPr>
            <w:rStyle w:val="af7"/>
            <w:noProof/>
            <w:webHidden/>
            <w:color w:val="auto"/>
            <w:kern w:val="0"/>
            <w:szCs w:val="28"/>
          </w:rPr>
          <w:delText>70</w:delText>
        </w:r>
      </w:del>
      <w:del w:id="49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D8AA684" w14:textId="1547CDAA" w:rsidR="00AF4EAA" w:rsidRPr="008760B0" w:rsidDel="000970F8" w:rsidRDefault="009A1E74">
      <w:pPr>
        <w:pStyle w:val="10"/>
        <w:tabs>
          <w:tab w:val="right" w:leader="dot" w:pos="8302"/>
          <w:tab w:val="right" w:leader="dot" w:pos="8364"/>
        </w:tabs>
        <w:rPr>
          <w:del w:id="492" w:author="王凯" w:date="2018-04-25T11:02:00Z"/>
          <w:rStyle w:val="af7"/>
          <w:rFonts w:eastAsiaTheme="minorEastAsia" w:cstheme="minorBidi"/>
          <w:smallCaps w:val="0"/>
          <w:noProof/>
          <w:color w:val="auto"/>
          <w:kern w:val="0"/>
          <w:sz w:val="24"/>
          <w:szCs w:val="28"/>
        </w:rPr>
        <w:pPrChange w:id="493" w:author="王凯" w:date="2018-04-25T11:02:00Z">
          <w:pPr>
            <w:pStyle w:val="21"/>
            <w:tabs>
              <w:tab w:val="right" w:leader="dot" w:pos="8364"/>
            </w:tabs>
            <w:snapToGrid w:val="0"/>
            <w:ind w:left="240" w:right="240"/>
            <w:jc w:val="center"/>
          </w:pPr>
        </w:pPrChange>
      </w:pPr>
      <w:del w:id="494" w:author="王凯" w:date="2018-04-25T11:02:00Z">
        <w:r w:rsidDel="000970F8">
          <w:rPr>
            <w:rFonts w:eastAsia="宋体"/>
            <w:sz w:val="24"/>
          </w:rPr>
          <w:fldChar w:fldCharType="begin"/>
        </w:r>
        <w:r w:rsidDel="000970F8">
          <w:rPr>
            <w:noProof/>
          </w:rPr>
          <w:delInstrText xml:space="preserve"> HYPERLINK \l "_Toc512175705" </w:delInstrText>
        </w:r>
        <w:r w:rsidDel="000970F8">
          <w:rPr>
            <w:rFonts w:eastAsia="宋体"/>
            <w:sz w:val="24"/>
          </w:rPr>
          <w:fldChar w:fldCharType="separate"/>
        </w:r>
        <w:r w:rsidR="00AF4EAA" w:rsidRPr="008760B0" w:rsidDel="000970F8">
          <w:rPr>
            <w:rStyle w:val="af7"/>
            <w:noProof/>
            <w:color w:val="auto"/>
            <w:kern w:val="0"/>
            <w:szCs w:val="28"/>
          </w:rPr>
          <w:delText xml:space="preserve">11.2 </w:delText>
        </w:r>
        <w:r w:rsidR="00AF4EAA" w:rsidRPr="008760B0" w:rsidDel="000970F8">
          <w:rPr>
            <w:rStyle w:val="af7"/>
            <w:rFonts w:hint="eastAsia"/>
            <w:noProof/>
            <w:color w:val="auto"/>
            <w:kern w:val="0"/>
            <w:szCs w:val="28"/>
          </w:rPr>
          <w:delText>大坝安全监测资料分析</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_Toc512175705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495" w:author="王凯" w:date="2018-04-24T16:31:00Z">
        <w:r w:rsidR="00340B26" w:rsidDel="00F00488">
          <w:rPr>
            <w:rStyle w:val="af7"/>
            <w:noProof/>
            <w:webHidden/>
            <w:color w:val="auto"/>
            <w:kern w:val="0"/>
            <w:szCs w:val="28"/>
          </w:rPr>
          <w:delText>70</w:delText>
        </w:r>
      </w:del>
      <w:del w:id="49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1B22D86B" w14:textId="39940DD4" w:rsidR="00AF4EAA" w:rsidRPr="008760B0" w:rsidDel="000970F8" w:rsidRDefault="009A1E74">
      <w:pPr>
        <w:pStyle w:val="10"/>
        <w:tabs>
          <w:tab w:val="right" w:leader="dot" w:pos="8302"/>
          <w:tab w:val="right" w:leader="dot" w:pos="8364"/>
        </w:tabs>
        <w:rPr>
          <w:del w:id="497" w:author="王凯" w:date="2018-04-25T11:02:00Z"/>
          <w:rStyle w:val="af7"/>
          <w:rFonts w:eastAsiaTheme="minorEastAsia" w:cstheme="minorBidi"/>
          <w:smallCaps w:val="0"/>
          <w:noProof/>
          <w:color w:val="auto"/>
          <w:kern w:val="0"/>
          <w:sz w:val="24"/>
          <w:szCs w:val="28"/>
        </w:rPr>
        <w:pPrChange w:id="498" w:author="王凯" w:date="2018-04-25T11:02:00Z">
          <w:pPr>
            <w:pStyle w:val="21"/>
            <w:tabs>
              <w:tab w:val="right" w:leader="dot" w:pos="8364"/>
            </w:tabs>
            <w:snapToGrid w:val="0"/>
            <w:ind w:left="240" w:right="240"/>
            <w:jc w:val="center"/>
          </w:pPr>
        </w:pPrChange>
      </w:pPr>
      <w:del w:id="499" w:author="王凯" w:date="2018-04-25T11:02:00Z">
        <w:r w:rsidDel="000970F8">
          <w:rPr>
            <w:rFonts w:eastAsia="宋体"/>
            <w:sz w:val="24"/>
          </w:rPr>
          <w:fldChar w:fldCharType="begin"/>
        </w:r>
        <w:r w:rsidDel="000970F8">
          <w:rPr>
            <w:noProof/>
          </w:rPr>
          <w:delInstrText xml:space="preserve"> HYPERLINK \l "_Toc512175706" </w:delInstrText>
        </w:r>
        <w:r w:rsidDel="000970F8">
          <w:rPr>
            <w:rFonts w:eastAsia="宋体"/>
            <w:sz w:val="24"/>
          </w:rPr>
          <w:fldChar w:fldCharType="separate"/>
        </w:r>
        <w:r w:rsidR="00AF4EAA" w:rsidRPr="008760B0" w:rsidDel="000970F8">
          <w:rPr>
            <w:rStyle w:val="af7"/>
            <w:noProof/>
            <w:color w:val="auto"/>
            <w:kern w:val="0"/>
            <w:szCs w:val="28"/>
          </w:rPr>
          <w:delText xml:space="preserve">11.3 </w:delText>
        </w:r>
        <w:r w:rsidR="00AF4EAA" w:rsidRPr="008760B0" w:rsidDel="000970F8">
          <w:rPr>
            <w:rStyle w:val="af7"/>
            <w:rFonts w:hint="eastAsia"/>
            <w:noProof/>
            <w:color w:val="auto"/>
            <w:kern w:val="0"/>
            <w:szCs w:val="28"/>
          </w:rPr>
          <w:delText>工程质量评价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_Toc512175706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500" w:author="王凯" w:date="2018-04-24T16:31:00Z">
        <w:r w:rsidR="00340B26" w:rsidDel="00F00488">
          <w:rPr>
            <w:rStyle w:val="af7"/>
            <w:noProof/>
            <w:webHidden/>
            <w:color w:val="auto"/>
            <w:kern w:val="0"/>
            <w:szCs w:val="28"/>
          </w:rPr>
          <w:delText>71</w:delText>
        </w:r>
      </w:del>
      <w:del w:id="50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22D538C5" w14:textId="34B76BE8" w:rsidR="00AF4EAA" w:rsidRPr="008760B0" w:rsidDel="000970F8" w:rsidRDefault="009A1E74">
      <w:pPr>
        <w:pStyle w:val="10"/>
        <w:tabs>
          <w:tab w:val="right" w:leader="dot" w:pos="8302"/>
          <w:tab w:val="right" w:leader="dot" w:pos="8364"/>
        </w:tabs>
        <w:rPr>
          <w:del w:id="502" w:author="王凯" w:date="2018-04-25T11:02:00Z"/>
          <w:rStyle w:val="af7"/>
          <w:rFonts w:eastAsiaTheme="minorEastAsia" w:cstheme="minorBidi"/>
          <w:smallCaps w:val="0"/>
          <w:noProof/>
          <w:color w:val="auto"/>
          <w:kern w:val="0"/>
          <w:sz w:val="24"/>
          <w:szCs w:val="28"/>
        </w:rPr>
        <w:pPrChange w:id="503" w:author="王凯" w:date="2018-04-25T11:02:00Z">
          <w:pPr>
            <w:pStyle w:val="21"/>
            <w:tabs>
              <w:tab w:val="right" w:leader="dot" w:pos="8364"/>
            </w:tabs>
            <w:snapToGrid w:val="0"/>
            <w:ind w:left="240" w:right="240"/>
            <w:jc w:val="center"/>
          </w:pPr>
        </w:pPrChange>
      </w:pPr>
      <w:del w:id="504" w:author="王凯" w:date="2018-04-25T11:02:00Z">
        <w:r w:rsidDel="000970F8">
          <w:rPr>
            <w:rFonts w:eastAsia="宋体"/>
            <w:sz w:val="24"/>
          </w:rPr>
          <w:fldChar w:fldCharType="begin"/>
        </w:r>
        <w:r w:rsidDel="000970F8">
          <w:rPr>
            <w:noProof/>
          </w:rPr>
          <w:delInstrText xml:space="preserve"> HYPERLINK \l "_Toc512175707" </w:delInstrText>
        </w:r>
        <w:r w:rsidDel="000970F8">
          <w:rPr>
            <w:rFonts w:eastAsia="宋体"/>
            <w:sz w:val="24"/>
          </w:rPr>
          <w:fldChar w:fldCharType="separate"/>
        </w:r>
        <w:r w:rsidR="00AF4EAA" w:rsidRPr="008760B0" w:rsidDel="000970F8">
          <w:rPr>
            <w:rStyle w:val="af7"/>
            <w:noProof/>
            <w:color w:val="auto"/>
            <w:kern w:val="0"/>
            <w:szCs w:val="28"/>
          </w:rPr>
          <w:delText xml:space="preserve">11.4 </w:delText>
        </w:r>
        <w:r w:rsidR="00AF4EAA" w:rsidRPr="008760B0" w:rsidDel="000970F8">
          <w:rPr>
            <w:rStyle w:val="af7"/>
            <w:rFonts w:hint="eastAsia"/>
            <w:noProof/>
            <w:color w:val="auto"/>
            <w:kern w:val="0"/>
            <w:szCs w:val="28"/>
          </w:rPr>
          <w:delText>运行管理评价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_Toc512175707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505" w:author="王凯" w:date="2018-04-24T16:31:00Z">
        <w:r w:rsidR="00340B26" w:rsidDel="00F00488">
          <w:rPr>
            <w:rStyle w:val="af7"/>
            <w:noProof/>
            <w:webHidden/>
            <w:color w:val="auto"/>
            <w:kern w:val="0"/>
            <w:szCs w:val="28"/>
          </w:rPr>
          <w:delText>72</w:delText>
        </w:r>
      </w:del>
      <w:del w:id="50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68EFA45F" w14:textId="5D512369" w:rsidR="00AF4EAA" w:rsidRPr="008760B0" w:rsidDel="000970F8" w:rsidRDefault="009A1E74">
      <w:pPr>
        <w:pStyle w:val="10"/>
        <w:tabs>
          <w:tab w:val="right" w:leader="dot" w:pos="8302"/>
          <w:tab w:val="right" w:leader="dot" w:pos="8364"/>
        </w:tabs>
        <w:rPr>
          <w:del w:id="507" w:author="王凯" w:date="2018-04-25T11:02:00Z"/>
          <w:rStyle w:val="af7"/>
          <w:rFonts w:eastAsiaTheme="minorEastAsia" w:cstheme="minorBidi"/>
          <w:smallCaps w:val="0"/>
          <w:noProof/>
          <w:color w:val="auto"/>
          <w:kern w:val="0"/>
          <w:sz w:val="24"/>
          <w:szCs w:val="28"/>
        </w:rPr>
        <w:pPrChange w:id="508" w:author="王凯" w:date="2018-04-25T11:02:00Z">
          <w:pPr>
            <w:pStyle w:val="21"/>
            <w:tabs>
              <w:tab w:val="right" w:leader="dot" w:pos="8364"/>
            </w:tabs>
            <w:snapToGrid w:val="0"/>
            <w:ind w:left="240" w:right="240"/>
            <w:jc w:val="center"/>
          </w:pPr>
        </w:pPrChange>
      </w:pPr>
      <w:del w:id="509" w:author="王凯" w:date="2018-04-25T11:02:00Z">
        <w:r w:rsidDel="000970F8">
          <w:rPr>
            <w:rFonts w:eastAsia="宋体"/>
            <w:sz w:val="24"/>
          </w:rPr>
          <w:fldChar w:fldCharType="begin"/>
        </w:r>
        <w:r w:rsidDel="000970F8">
          <w:rPr>
            <w:noProof/>
          </w:rPr>
          <w:delInstrText xml:space="preserve"> HYPERLINK \l "_Toc512175708" </w:delInstrText>
        </w:r>
        <w:r w:rsidDel="000970F8">
          <w:rPr>
            <w:rFonts w:eastAsia="宋体"/>
            <w:sz w:val="24"/>
          </w:rPr>
          <w:fldChar w:fldCharType="separate"/>
        </w:r>
        <w:r w:rsidR="00AF4EAA" w:rsidRPr="008760B0" w:rsidDel="000970F8">
          <w:rPr>
            <w:rStyle w:val="af7"/>
            <w:noProof/>
            <w:color w:val="auto"/>
            <w:kern w:val="0"/>
            <w:szCs w:val="28"/>
          </w:rPr>
          <w:delText xml:space="preserve">11.5 </w:delText>
        </w:r>
        <w:r w:rsidR="00AF4EAA" w:rsidRPr="008760B0" w:rsidDel="000970F8">
          <w:rPr>
            <w:rStyle w:val="af7"/>
            <w:rFonts w:hint="eastAsia"/>
            <w:noProof/>
            <w:color w:val="auto"/>
            <w:kern w:val="0"/>
            <w:szCs w:val="28"/>
          </w:rPr>
          <w:delText>防洪能力复核</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_Toc512175708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510" w:author="王凯" w:date="2018-04-24T16:31:00Z">
        <w:r w:rsidR="00340B26" w:rsidDel="00F00488">
          <w:rPr>
            <w:rStyle w:val="af7"/>
            <w:noProof/>
            <w:webHidden/>
            <w:color w:val="auto"/>
            <w:kern w:val="0"/>
            <w:szCs w:val="28"/>
          </w:rPr>
          <w:delText>72</w:delText>
        </w:r>
      </w:del>
      <w:del w:id="51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4C81C34D" w14:textId="594C67DB" w:rsidR="00AF4EAA" w:rsidRPr="008760B0" w:rsidDel="000970F8" w:rsidRDefault="009A1E74">
      <w:pPr>
        <w:pStyle w:val="10"/>
        <w:tabs>
          <w:tab w:val="right" w:leader="dot" w:pos="8302"/>
          <w:tab w:val="right" w:leader="dot" w:pos="8364"/>
        </w:tabs>
        <w:rPr>
          <w:del w:id="512" w:author="王凯" w:date="2018-04-25T11:02:00Z"/>
          <w:rStyle w:val="af7"/>
          <w:rFonts w:eastAsiaTheme="minorEastAsia" w:cstheme="minorBidi"/>
          <w:smallCaps w:val="0"/>
          <w:noProof/>
          <w:color w:val="auto"/>
          <w:kern w:val="0"/>
          <w:sz w:val="24"/>
          <w:szCs w:val="28"/>
        </w:rPr>
        <w:pPrChange w:id="513" w:author="王凯" w:date="2018-04-25T11:02:00Z">
          <w:pPr>
            <w:pStyle w:val="21"/>
            <w:tabs>
              <w:tab w:val="right" w:leader="dot" w:pos="8364"/>
            </w:tabs>
            <w:snapToGrid w:val="0"/>
            <w:ind w:left="240" w:right="240"/>
            <w:jc w:val="center"/>
          </w:pPr>
        </w:pPrChange>
      </w:pPr>
      <w:del w:id="514" w:author="王凯" w:date="2018-04-25T11:02:00Z">
        <w:r w:rsidDel="000970F8">
          <w:rPr>
            <w:rFonts w:eastAsia="宋体"/>
            <w:sz w:val="24"/>
          </w:rPr>
          <w:fldChar w:fldCharType="begin"/>
        </w:r>
        <w:r w:rsidDel="000970F8">
          <w:rPr>
            <w:noProof/>
          </w:rPr>
          <w:delInstrText xml:space="preserve"> HYPERLINK \l "_Toc512175709" </w:delInstrText>
        </w:r>
        <w:r w:rsidDel="000970F8">
          <w:rPr>
            <w:rFonts w:eastAsia="宋体"/>
            <w:sz w:val="24"/>
          </w:rPr>
          <w:fldChar w:fldCharType="separate"/>
        </w:r>
        <w:r w:rsidR="00AF4EAA" w:rsidRPr="008760B0" w:rsidDel="000970F8">
          <w:rPr>
            <w:rStyle w:val="af7"/>
            <w:noProof/>
            <w:color w:val="auto"/>
            <w:kern w:val="0"/>
            <w:szCs w:val="28"/>
          </w:rPr>
          <w:delText xml:space="preserve">11.6 </w:delText>
        </w:r>
        <w:r w:rsidR="00AF4EAA" w:rsidRPr="008760B0" w:rsidDel="000970F8">
          <w:rPr>
            <w:rStyle w:val="af7"/>
            <w:rFonts w:hint="eastAsia"/>
            <w:noProof/>
            <w:color w:val="auto"/>
            <w:kern w:val="0"/>
            <w:szCs w:val="28"/>
          </w:rPr>
          <w:delText>渗流安全评价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_Toc512175709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515" w:author="王凯" w:date="2018-04-24T16:31:00Z">
        <w:r w:rsidR="00340B26" w:rsidDel="00F00488">
          <w:rPr>
            <w:rStyle w:val="af7"/>
            <w:noProof/>
            <w:webHidden/>
            <w:color w:val="auto"/>
            <w:kern w:val="0"/>
            <w:szCs w:val="28"/>
          </w:rPr>
          <w:delText>72</w:delText>
        </w:r>
      </w:del>
      <w:del w:id="51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292E454E" w14:textId="7D9ECBDF" w:rsidR="00AF4EAA" w:rsidRPr="008760B0" w:rsidDel="000970F8" w:rsidRDefault="009A1E74">
      <w:pPr>
        <w:pStyle w:val="10"/>
        <w:tabs>
          <w:tab w:val="right" w:leader="dot" w:pos="8302"/>
          <w:tab w:val="right" w:leader="dot" w:pos="8364"/>
        </w:tabs>
        <w:rPr>
          <w:del w:id="517" w:author="王凯" w:date="2018-04-25T11:02:00Z"/>
          <w:rStyle w:val="af7"/>
          <w:rFonts w:eastAsiaTheme="minorEastAsia" w:cstheme="minorBidi"/>
          <w:smallCaps w:val="0"/>
          <w:noProof/>
          <w:color w:val="auto"/>
          <w:kern w:val="0"/>
          <w:sz w:val="24"/>
          <w:szCs w:val="28"/>
        </w:rPr>
        <w:pPrChange w:id="518" w:author="王凯" w:date="2018-04-25T11:02:00Z">
          <w:pPr>
            <w:pStyle w:val="21"/>
            <w:tabs>
              <w:tab w:val="right" w:leader="dot" w:pos="8364"/>
            </w:tabs>
            <w:snapToGrid w:val="0"/>
            <w:ind w:left="240" w:right="240"/>
            <w:jc w:val="center"/>
          </w:pPr>
        </w:pPrChange>
      </w:pPr>
      <w:del w:id="519" w:author="王凯" w:date="2018-04-25T11:02:00Z">
        <w:r w:rsidDel="000970F8">
          <w:rPr>
            <w:rFonts w:eastAsia="宋体"/>
            <w:sz w:val="24"/>
          </w:rPr>
          <w:fldChar w:fldCharType="begin"/>
        </w:r>
        <w:r w:rsidDel="000970F8">
          <w:rPr>
            <w:noProof/>
          </w:rPr>
          <w:delInstrText xml:space="preserve"> HYPERLINK \l "_Toc512175710" </w:delInstrText>
        </w:r>
        <w:r w:rsidDel="000970F8">
          <w:rPr>
            <w:rFonts w:eastAsia="宋体"/>
            <w:sz w:val="24"/>
          </w:rPr>
          <w:fldChar w:fldCharType="separate"/>
        </w:r>
        <w:r w:rsidR="00AF4EAA" w:rsidRPr="008760B0" w:rsidDel="000970F8">
          <w:rPr>
            <w:rStyle w:val="af7"/>
            <w:noProof/>
            <w:color w:val="auto"/>
            <w:kern w:val="0"/>
            <w:szCs w:val="28"/>
          </w:rPr>
          <w:delText xml:space="preserve">11.7 </w:delText>
        </w:r>
        <w:r w:rsidR="00AF4EAA" w:rsidRPr="008760B0" w:rsidDel="000970F8">
          <w:rPr>
            <w:rStyle w:val="af7"/>
            <w:rFonts w:hint="eastAsia"/>
            <w:noProof/>
            <w:color w:val="auto"/>
            <w:kern w:val="0"/>
            <w:szCs w:val="28"/>
          </w:rPr>
          <w:delText>结构安全评价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_Toc512175710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520" w:author="王凯" w:date="2018-04-24T16:31:00Z">
        <w:r w:rsidR="00340B26" w:rsidDel="00F00488">
          <w:rPr>
            <w:rStyle w:val="af7"/>
            <w:noProof/>
            <w:webHidden/>
            <w:color w:val="auto"/>
            <w:kern w:val="0"/>
            <w:szCs w:val="28"/>
          </w:rPr>
          <w:delText>73</w:delText>
        </w:r>
      </w:del>
      <w:del w:id="52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6F257D20" w14:textId="3F7CC4C8" w:rsidR="00AF4EAA" w:rsidRPr="008760B0" w:rsidDel="000970F8" w:rsidRDefault="009A1E74">
      <w:pPr>
        <w:pStyle w:val="10"/>
        <w:tabs>
          <w:tab w:val="right" w:leader="dot" w:pos="8302"/>
          <w:tab w:val="right" w:leader="dot" w:pos="8364"/>
        </w:tabs>
        <w:rPr>
          <w:del w:id="522" w:author="王凯" w:date="2018-04-25T11:02:00Z"/>
          <w:rStyle w:val="af7"/>
          <w:rFonts w:eastAsiaTheme="minorEastAsia" w:cstheme="minorBidi"/>
          <w:smallCaps w:val="0"/>
          <w:noProof/>
          <w:color w:val="auto"/>
          <w:kern w:val="0"/>
          <w:sz w:val="24"/>
          <w:szCs w:val="28"/>
        </w:rPr>
        <w:pPrChange w:id="523" w:author="王凯" w:date="2018-04-25T11:02:00Z">
          <w:pPr>
            <w:pStyle w:val="21"/>
            <w:tabs>
              <w:tab w:val="right" w:leader="dot" w:pos="8364"/>
            </w:tabs>
            <w:snapToGrid w:val="0"/>
            <w:ind w:left="240" w:right="240"/>
            <w:jc w:val="center"/>
          </w:pPr>
        </w:pPrChange>
      </w:pPr>
      <w:del w:id="524" w:author="王凯" w:date="2018-04-25T11:02:00Z">
        <w:r w:rsidDel="000970F8">
          <w:rPr>
            <w:rFonts w:eastAsia="宋体"/>
            <w:sz w:val="24"/>
          </w:rPr>
          <w:fldChar w:fldCharType="begin"/>
        </w:r>
        <w:r w:rsidDel="000970F8">
          <w:rPr>
            <w:noProof/>
          </w:rPr>
          <w:delInstrText xml:space="preserve"> HYPERLINK \l "_Toc512175711" </w:delInstrText>
        </w:r>
        <w:r w:rsidDel="000970F8">
          <w:rPr>
            <w:rFonts w:eastAsia="宋体"/>
            <w:sz w:val="24"/>
          </w:rPr>
          <w:fldChar w:fldCharType="separate"/>
        </w:r>
        <w:r w:rsidR="00AF4EAA" w:rsidRPr="008760B0" w:rsidDel="000970F8">
          <w:rPr>
            <w:rStyle w:val="af7"/>
            <w:noProof/>
            <w:color w:val="auto"/>
            <w:kern w:val="0"/>
            <w:szCs w:val="28"/>
          </w:rPr>
          <w:delText xml:space="preserve">11.8 </w:delText>
        </w:r>
        <w:r w:rsidR="00AF4EAA" w:rsidRPr="008760B0" w:rsidDel="000970F8">
          <w:rPr>
            <w:rStyle w:val="af7"/>
            <w:rFonts w:hint="eastAsia"/>
            <w:noProof/>
            <w:color w:val="auto"/>
            <w:kern w:val="0"/>
            <w:szCs w:val="28"/>
          </w:rPr>
          <w:delText>抗震安全评价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_Toc512175711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525" w:author="王凯" w:date="2018-04-24T16:31:00Z">
        <w:r w:rsidR="00340B26" w:rsidDel="00F00488">
          <w:rPr>
            <w:rStyle w:val="af7"/>
            <w:noProof/>
            <w:webHidden/>
            <w:color w:val="auto"/>
            <w:kern w:val="0"/>
            <w:szCs w:val="28"/>
          </w:rPr>
          <w:delText>74</w:delText>
        </w:r>
      </w:del>
      <w:del w:id="52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0C3E32E2" w14:textId="35DC383D" w:rsidR="00AF4EAA" w:rsidRPr="008760B0" w:rsidDel="000970F8" w:rsidRDefault="009A1E74">
      <w:pPr>
        <w:pStyle w:val="10"/>
        <w:tabs>
          <w:tab w:val="right" w:leader="dot" w:pos="8302"/>
          <w:tab w:val="right" w:leader="dot" w:pos="8364"/>
        </w:tabs>
        <w:rPr>
          <w:del w:id="527" w:author="王凯" w:date="2018-04-25T11:02:00Z"/>
          <w:rStyle w:val="af7"/>
          <w:rFonts w:eastAsiaTheme="minorEastAsia" w:cstheme="minorBidi"/>
          <w:smallCaps w:val="0"/>
          <w:noProof/>
          <w:color w:val="auto"/>
          <w:kern w:val="0"/>
          <w:sz w:val="24"/>
          <w:szCs w:val="28"/>
        </w:rPr>
        <w:pPrChange w:id="528" w:author="王凯" w:date="2018-04-25T11:02:00Z">
          <w:pPr>
            <w:pStyle w:val="21"/>
            <w:tabs>
              <w:tab w:val="right" w:leader="dot" w:pos="8364"/>
            </w:tabs>
            <w:snapToGrid w:val="0"/>
            <w:ind w:left="240" w:right="240"/>
            <w:jc w:val="center"/>
          </w:pPr>
        </w:pPrChange>
      </w:pPr>
      <w:del w:id="529" w:author="王凯" w:date="2018-04-25T11:02:00Z">
        <w:r w:rsidDel="000970F8">
          <w:rPr>
            <w:rFonts w:eastAsia="宋体"/>
            <w:sz w:val="24"/>
          </w:rPr>
          <w:fldChar w:fldCharType="begin"/>
        </w:r>
        <w:r w:rsidDel="000970F8">
          <w:rPr>
            <w:noProof/>
          </w:rPr>
          <w:delInstrText xml:space="preserve"> HYPERLINK \l "_Toc512175712" </w:delInstrText>
        </w:r>
        <w:r w:rsidDel="000970F8">
          <w:rPr>
            <w:rFonts w:eastAsia="宋体"/>
            <w:sz w:val="24"/>
          </w:rPr>
          <w:fldChar w:fldCharType="separate"/>
        </w:r>
        <w:r w:rsidR="00AF4EAA" w:rsidRPr="008760B0" w:rsidDel="000970F8">
          <w:rPr>
            <w:rStyle w:val="af7"/>
            <w:noProof/>
            <w:color w:val="auto"/>
            <w:kern w:val="0"/>
            <w:szCs w:val="28"/>
          </w:rPr>
          <w:delText xml:space="preserve">11.9 </w:delText>
        </w:r>
        <w:r w:rsidR="00AF4EAA" w:rsidRPr="008760B0" w:rsidDel="000970F8">
          <w:rPr>
            <w:rStyle w:val="af7"/>
            <w:rFonts w:hint="eastAsia"/>
            <w:noProof/>
            <w:color w:val="auto"/>
            <w:kern w:val="0"/>
            <w:szCs w:val="28"/>
          </w:rPr>
          <w:delText>金属结构安全评价</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_Toc512175712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530" w:author="王凯" w:date="2018-04-24T16:31:00Z">
        <w:r w:rsidR="00340B26" w:rsidDel="00F00488">
          <w:rPr>
            <w:rStyle w:val="af7"/>
            <w:noProof/>
            <w:webHidden/>
            <w:color w:val="auto"/>
            <w:kern w:val="0"/>
            <w:szCs w:val="28"/>
          </w:rPr>
          <w:delText>74</w:delText>
        </w:r>
      </w:del>
      <w:del w:id="531"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4932BE20" w14:textId="5AD2747D" w:rsidR="00AF4EAA" w:rsidRPr="008760B0" w:rsidDel="000970F8" w:rsidRDefault="009A1E74">
      <w:pPr>
        <w:pStyle w:val="10"/>
        <w:tabs>
          <w:tab w:val="right" w:leader="dot" w:pos="8302"/>
          <w:tab w:val="right" w:leader="dot" w:pos="8364"/>
        </w:tabs>
        <w:rPr>
          <w:del w:id="532" w:author="王凯" w:date="2018-04-25T11:02:00Z"/>
          <w:rStyle w:val="af7"/>
          <w:rFonts w:eastAsiaTheme="minorEastAsia" w:cstheme="minorBidi"/>
          <w:smallCaps w:val="0"/>
          <w:noProof/>
          <w:color w:val="auto"/>
          <w:kern w:val="0"/>
          <w:sz w:val="24"/>
          <w:szCs w:val="28"/>
        </w:rPr>
        <w:pPrChange w:id="533" w:author="王凯" w:date="2018-04-25T11:02:00Z">
          <w:pPr>
            <w:pStyle w:val="21"/>
            <w:tabs>
              <w:tab w:val="right" w:leader="dot" w:pos="8364"/>
            </w:tabs>
            <w:snapToGrid w:val="0"/>
            <w:ind w:left="240" w:right="240"/>
            <w:jc w:val="center"/>
          </w:pPr>
        </w:pPrChange>
      </w:pPr>
      <w:del w:id="534" w:author="王凯" w:date="2018-04-25T11:02:00Z">
        <w:r w:rsidDel="000970F8">
          <w:rPr>
            <w:rFonts w:eastAsia="宋体"/>
            <w:sz w:val="24"/>
          </w:rPr>
          <w:fldChar w:fldCharType="begin"/>
        </w:r>
        <w:r w:rsidDel="000970F8">
          <w:rPr>
            <w:noProof/>
          </w:rPr>
          <w:delInstrText xml:space="preserve"> HYPERLINK \l "_Toc512175713" </w:delInstrText>
        </w:r>
        <w:r w:rsidDel="000970F8">
          <w:rPr>
            <w:rFonts w:eastAsia="宋体"/>
            <w:sz w:val="24"/>
          </w:rPr>
          <w:fldChar w:fldCharType="separate"/>
        </w:r>
        <w:r w:rsidR="00AF4EAA" w:rsidRPr="008760B0" w:rsidDel="000970F8">
          <w:rPr>
            <w:rStyle w:val="af7"/>
            <w:noProof/>
            <w:color w:val="auto"/>
            <w:kern w:val="0"/>
            <w:szCs w:val="28"/>
          </w:rPr>
          <w:delText xml:space="preserve">11.10 </w:delText>
        </w:r>
        <w:r w:rsidR="00AF4EAA" w:rsidRPr="008760B0" w:rsidDel="000970F8">
          <w:rPr>
            <w:rStyle w:val="af7"/>
            <w:rFonts w:hint="eastAsia"/>
            <w:noProof/>
            <w:color w:val="auto"/>
            <w:kern w:val="0"/>
            <w:szCs w:val="28"/>
          </w:rPr>
          <w:delText>大坝安全综合评价结论</w:delText>
        </w:r>
        <w:r w:rsidR="00AF4EAA" w:rsidRPr="008760B0" w:rsidDel="000970F8">
          <w:rPr>
            <w:rStyle w:val="af7"/>
            <w:noProof/>
            <w:webHidden/>
            <w:color w:val="auto"/>
            <w:kern w:val="0"/>
            <w:szCs w:val="28"/>
          </w:rPr>
          <w:tab/>
        </w:r>
        <w:r w:rsidR="00AF4EAA" w:rsidRPr="008760B0" w:rsidDel="000970F8">
          <w:rPr>
            <w:rStyle w:val="af7"/>
            <w:smallCaps w:val="0"/>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_Toc512175713 \h </w:delInstrText>
        </w:r>
        <w:r w:rsidR="00AF4EAA" w:rsidRPr="008760B0" w:rsidDel="000970F8">
          <w:rPr>
            <w:rStyle w:val="af7"/>
            <w:smallCaps w:val="0"/>
            <w:noProof/>
            <w:webHidden/>
            <w:color w:val="auto"/>
            <w:kern w:val="0"/>
            <w:szCs w:val="28"/>
          </w:rPr>
        </w:r>
        <w:r w:rsidR="00AF4EAA" w:rsidRPr="008760B0" w:rsidDel="000970F8">
          <w:rPr>
            <w:rStyle w:val="af7"/>
            <w:smallCaps w:val="0"/>
            <w:noProof/>
            <w:webHidden/>
            <w:color w:val="auto"/>
            <w:kern w:val="0"/>
            <w:szCs w:val="28"/>
          </w:rPr>
          <w:fldChar w:fldCharType="separate"/>
        </w:r>
      </w:del>
      <w:del w:id="535" w:author="王凯" w:date="2018-04-24T16:31:00Z">
        <w:r w:rsidR="00340B26" w:rsidDel="00F00488">
          <w:rPr>
            <w:rStyle w:val="af7"/>
            <w:noProof/>
            <w:webHidden/>
            <w:color w:val="auto"/>
            <w:kern w:val="0"/>
            <w:szCs w:val="28"/>
          </w:rPr>
          <w:delText>75</w:delText>
        </w:r>
      </w:del>
      <w:del w:id="536" w:author="王凯" w:date="2018-04-25T11:02:00Z">
        <w:r w:rsidR="00AF4EAA" w:rsidRPr="008760B0" w:rsidDel="000970F8">
          <w:rPr>
            <w:rStyle w:val="af7"/>
            <w:smallCaps w:val="0"/>
            <w:noProof/>
            <w:webHidden/>
            <w:color w:val="auto"/>
            <w:kern w:val="0"/>
            <w:szCs w:val="28"/>
          </w:rPr>
          <w:fldChar w:fldCharType="end"/>
        </w:r>
        <w:r w:rsidDel="000970F8">
          <w:rPr>
            <w:rStyle w:val="af7"/>
            <w:smallCaps w:val="0"/>
            <w:noProof/>
            <w:color w:val="auto"/>
            <w:kern w:val="0"/>
            <w:szCs w:val="28"/>
          </w:rPr>
          <w:fldChar w:fldCharType="end"/>
        </w:r>
      </w:del>
    </w:p>
    <w:p w14:paraId="3AB4AA0B" w14:textId="0D668967" w:rsidR="00AF4EAA" w:rsidRPr="008760B0" w:rsidRDefault="009A1E74">
      <w:pPr>
        <w:pStyle w:val="10"/>
        <w:tabs>
          <w:tab w:val="right" w:leader="dot" w:pos="8302"/>
          <w:tab w:val="right" w:leader="dot" w:pos="8364"/>
        </w:tabs>
        <w:rPr>
          <w:rStyle w:val="af7"/>
          <w:rFonts w:eastAsiaTheme="minorEastAsia" w:cstheme="minorBidi"/>
          <w:smallCaps w:val="0"/>
          <w:noProof/>
          <w:color w:val="auto"/>
          <w:kern w:val="0"/>
          <w:sz w:val="24"/>
          <w:szCs w:val="28"/>
        </w:rPr>
        <w:pPrChange w:id="537" w:author="王凯" w:date="2018-04-25T11:02:00Z">
          <w:pPr>
            <w:pStyle w:val="21"/>
            <w:tabs>
              <w:tab w:val="right" w:leader="dot" w:pos="8364"/>
            </w:tabs>
            <w:snapToGrid w:val="0"/>
            <w:ind w:leftChars="100" w:left="240" w:rightChars="100" w:right="240"/>
            <w:jc w:val="center"/>
          </w:pPr>
        </w:pPrChange>
      </w:pPr>
      <w:del w:id="538" w:author="王凯" w:date="2018-04-25T11:02:00Z">
        <w:r w:rsidDel="000970F8">
          <w:rPr>
            <w:rFonts w:eastAsia="宋体"/>
            <w:sz w:val="24"/>
          </w:rPr>
          <w:fldChar w:fldCharType="begin"/>
        </w:r>
        <w:r w:rsidDel="000970F8">
          <w:rPr>
            <w:noProof/>
          </w:rPr>
          <w:delInstrText xml:space="preserve"> HYPERLINK \l "_Toc512175714" </w:delInstrText>
        </w:r>
        <w:r w:rsidDel="000970F8">
          <w:rPr>
            <w:rFonts w:eastAsia="宋体"/>
            <w:sz w:val="24"/>
          </w:rPr>
          <w:fldChar w:fldCharType="separate"/>
        </w:r>
        <w:r w:rsidR="00AF4EAA" w:rsidRPr="008760B0" w:rsidDel="000970F8">
          <w:rPr>
            <w:rStyle w:val="af7"/>
            <w:noProof/>
            <w:color w:val="auto"/>
            <w:kern w:val="0"/>
            <w:szCs w:val="28"/>
          </w:rPr>
          <w:delText xml:space="preserve">11.11 </w:delText>
        </w:r>
        <w:r w:rsidR="00AF4EAA" w:rsidRPr="008760B0" w:rsidDel="000970F8">
          <w:rPr>
            <w:rStyle w:val="af7"/>
            <w:rFonts w:hint="eastAsia"/>
            <w:noProof/>
            <w:color w:val="auto"/>
            <w:kern w:val="0"/>
            <w:szCs w:val="28"/>
          </w:rPr>
          <w:delText>存在问题和建议</w:delText>
        </w:r>
        <w:r w:rsidR="00AF4EAA" w:rsidRPr="008760B0" w:rsidDel="000970F8">
          <w:rPr>
            <w:rStyle w:val="af7"/>
            <w:noProof/>
            <w:webHidden/>
            <w:color w:val="auto"/>
            <w:kern w:val="0"/>
            <w:szCs w:val="28"/>
          </w:rPr>
          <w:tab/>
        </w:r>
        <w:r w:rsidR="00AF4EAA" w:rsidRPr="008760B0" w:rsidDel="000970F8">
          <w:rPr>
            <w:rStyle w:val="af7"/>
            <w:noProof/>
            <w:webHidden/>
            <w:color w:val="auto"/>
            <w:kern w:val="0"/>
            <w:szCs w:val="28"/>
          </w:rPr>
          <w:fldChar w:fldCharType="begin"/>
        </w:r>
        <w:r w:rsidR="00AF4EAA" w:rsidRPr="008760B0" w:rsidDel="000970F8">
          <w:rPr>
            <w:rStyle w:val="af7"/>
            <w:noProof/>
            <w:webHidden/>
            <w:color w:val="auto"/>
            <w:kern w:val="0"/>
            <w:szCs w:val="28"/>
          </w:rPr>
          <w:delInstrText xml:space="preserve"> PAGEREF _Toc512175714 \h </w:delInstrText>
        </w:r>
        <w:r w:rsidR="00AF4EAA" w:rsidRPr="008760B0" w:rsidDel="000970F8">
          <w:rPr>
            <w:rStyle w:val="af7"/>
            <w:noProof/>
            <w:webHidden/>
            <w:color w:val="auto"/>
            <w:kern w:val="0"/>
            <w:szCs w:val="28"/>
          </w:rPr>
        </w:r>
        <w:r w:rsidR="00AF4EAA" w:rsidRPr="008760B0" w:rsidDel="000970F8">
          <w:rPr>
            <w:rStyle w:val="af7"/>
            <w:noProof/>
            <w:webHidden/>
            <w:color w:val="auto"/>
            <w:kern w:val="0"/>
            <w:szCs w:val="28"/>
          </w:rPr>
          <w:fldChar w:fldCharType="separate"/>
        </w:r>
      </w:del>
      <w:del w:id="539" w:author="王凯" w:date="2018-04-24T16:31:00Z">
        <w:r w:rsidR="00340B26" w:rsidDel="00F00488">
          <w:rPr>
            <w:rStyle w:val="af7"/>
            <w:noProof/>
            <w:webHidden/>
            <w:color w:val="auto"/>
            <w:kern w:val="0"/>
            <w:szCs w:val="28"/>
          </w:rPr>
          <w:delText>75</w:delText>
        </w:r>
      </w:del>
      <w:del w:id="540" w:author="王凯" w:date="2018-04-25T11:02:00Z">
        <w:r w:rsidR="00AF4EAA" w:rsidRPr="008760B0" w:rsidDel="000970F8">
          <w:rPr>
            <w:rStyle w:val="af7"/>
            <w:noProof/>
            <w:webHidden/>
            <w:color w:val="auto"/>
            <w:kern w:val="0"/>
            <w:szCs w:val="28"/>
          </w:rPr>
          <w:fldChar w:fldCharType="end"/>
        </w:r>
        <w:r w:rsidDel="000970F8">
          <w:rPr>
            <w:rStyle w:val="af7"/>
            <w:noProof/>
            <w:color w:val="auto"/>
            <w:kern w:val="0"/>
            <w:szCs w:val="28"/>
          </w:rPr>
          <w:fldChar w:fldCharType="end"/>
        </w:r>
      </w:del>
    </w:p>
    <w:p w14:paraId="4D417CA7" w14:textId="40E90A70" w:rsidR="001132F1" w:rsidRPr="00CB6EBA" w:rsidRDefault="00AF4EAA" w:rsidP="008760B0">
      <w:pPr>
        <w:pStyle w:val="10"/>
        <w:tabs>
          <w:tab w:val="right" w:leader="dot" w:pos="8364"/>
        </w:tabs>
        <w:snapToGrid w:val="0"/>
        <w:rPr>
          <w:bCs/>
          <w:caps/>
          <w:sz w:val="36"/>
          <w:szCs w:val="36"/>
        </w:rPr>
      </w:pPr>
      <w:r w:rsidRPr="008760B0">
        <w:rPr>
          <w:rStyle w:val="af7"/>
          <w:noProof/>
          <w:color w:val="auto"/>
          <w:szCs w:val="28"/>
        </w:rPr>
        <w:fldChar w:fldCharType="end"/>
      </w:r>
    </w:p>
    <w:p w14:paraId="6457F01A" w14:textId="77777777" w:rsidR="001132F1" w:rsidRPr="00CB6EBA" w:rsidRDefault="001132F1" w:rsidP="001132F1">
      <w:pPr>
        <w:widowControl/>
        <w:jc w:val="center"/>
        <w:rPr>
          <w:rFonts w:eastAsia="黑体" w:cs="Times New Roman"/>
          <w:b/>
          <w:bCs/>
          <w:caps/>
          <w:sz w:val="36"/>
          <w:szCs w:val="36"/>
        </w:rPr>
        <w:sectPr w:rsidR="001132F1" w:rsidRPr="00CB6EBA" w:rsidSect="001B6C8B">
          <w:headerReference w:type="default" r:id="rId11"/>
          <w:footerReference w:type="default" r:id="rId12"/>
          <w:pgSz w:w="11906" w:h="16838"/>
          <w:pgMar w:top="1440" w:right="1797" w:bottom="1440" w:left="1797" w:header="794" w:footer="737" w:gutter="0"/>
          <w:pgNumType w:fmt="upperRoman" w:start="1"/>
          <w:cols w:space="720"/>
          <w:docGrid w:linePitch="326"/>
        </w:sectPr>
      </w:pPr>
    </w:p>
    <w:p w14:paraId="1CA302B1" w14:textId="77777777" w:rsidR="00C518CF" w:rsidRPr="00CB6EBA" w:rsidRDefault="00C518CF" w:rsidP="00787C9F">
      <w:pPr>
        <w:pStyle w:val="1"/>
        <w:spacing w:before="163" w:after="163"/>
      </w:pPr>
      <w:bookmarkStart w:id="541" w:name="_Toc494531416"/>
      <w:bookmarkStart w:id="542" w:name="_Toc511404233"/>
      <w:bookmarkStart w:id="543" w:name="_Toc511414992"/>
      <w:bookmarkStart w:id="544" w:name="_Toc511416974"/>
      <w:bookmarkStart w:id="545" w:name="_Toc511417230"/>
      <w:bookmarkStart w:id="546" w:name="_Toc511490913"/>
      <w:bookmarkStart w:id="547" w:name="_Toc512175592"/>
      <w:bookmarkStart w:id="548" w:name="_Toc512175654"/>
      <w:bookmarkStart w:id="549" w:name="_Toc512417403"/>
      <w:bookmarkStart w:id="550" w:name="_Toc512417465"/>
      <w:bookmarkStart w:id="551" w:name="_Toc512417527"/>
      <w:r w:rsidRPr="00CB6EBA">
        <w:lastRenderedPageBreak/>
        <w:t xml:space="preserve">1 </w:t>
      </w:r>
      <w:bookmarkEnd w:id="0"/>
      <w:r w:rsidR="00417792" w:rsidRPr="00CB6EBA">
        <w:t>基本情况</w:t>
      </w:r>
      <w:bookmarkEnd w:id="541"/>
      <w:bookmarkEnd w:id="542"/>
      <w:bookmarkEnd w:id="543"/>
      <w:bookmarkEnd w:id="544"/>
      <w:bookmarkEnd w:id="545"/>
      <w:bookmarkEnd w:id="546"/>
      <w:bookmarkEnd w:id="547"/>
      <w:bookmarkEnd w:id="548"/>
      <w:bookmarkEnd w:id="549"/>
      <w:bookmarkEnd w:id="550"/>
      <w:bookmarkEnd w:id="551"/>
    </w:p>
    <w:p w14:paraId="34AB13B2" w14:textId="77777777" w:rsidR="005C5032" w:rsidRPr="00CB6EBA" w:rsidRDefault="005C5032" w:rsidP="009A6F62">
      <w:pPr>
        <w:pStyle w:val="2"/>
      </w:pPr>
      <w:bookmarkStart w:id="552" w:name="_Toc494531417"/>
      <w:bookmarkStart w:id="553" w:name="_Toc511404234"/>
      <w:bookmarkStart w:id="554" w:name="_Toc511414993"/>
      <w:bookmarkStart w:id="555" w:name="_Toc511416975"/>
      <w:bookmarkStart w:id="556" w:name="_Toc511417231"/>
      <w:bookmarkStart w:id="557" w:name="_Toc511490914"/>
      <w:bookmarkStart w:id="558" w:name="_Toc512175593"/>
      <w:bookmarkStart w:id="559" w:name="_Toc512175655"/>
      <w:bookmarkStart w:id="560" w:name="_Toc512417404"/>
      <w:bookmarkStart w:id="561" w:name="_Toc512417466"/>
      <w:bookmarkStart w:id="562" w:name="_Toc512417528"/>
      <w:r w:rsidRPr="00CB6EBA">
        <w:t xml:space="preserve">1.1 </w:t>
      </w:r>
      <w:r w:rsidRPr="00CB6EBA">
        <w:t>概述</w:t>
      </w:r>
      <w:bookmarkEnd w:id="552"/>
      <w:bookmarkEnd w:id="553"/>
      <w:bookmarkEnd w:id="554"/>
      <w:bookmarkEnd w:id="555"/>
      <w:bookmarkEnd w:id="556"/>
      <w:bookmarkEnd w:id="557"/>
      <w:bookmarkEnd w:id="558"/>
      <w:bookmarkEnd w:id="559"/>
      <w:bookmarkEnd w:id="560"/>
      <w:bookmarkEnd w:id="561"/>
      <w:bookmarkEnd w:id="562"/>
    </w:p>
    <w:p w14:paraId="221F73E0" w14:textId="364DFD51" w:rsidR="007D4E91" w:rsidRPr="00CB6EBA" w:rsidRDefault="007D4E91" w:rsidP="00A0755E">
      <w:pPr>
        <w:pStyle w:val="aff9"/>
      </w:pPr>
      <w:r w:rsidRPr="00CB6EBA">
        <w:t>茅岗水库位于浙江省开化县境内，马金溪支流</w:t>
      </w:r>
      <w:proofErr w:type="gramStart"/>
      <w:r w:rsidRPr="00CB6EBA">
        <w:t>中村溪上游</w:t>
      </w:r>
      <w:proofErr w:type="gramEnd"/>
      <w:r w:rsidRPr="00CB6EBA">
        <w:t>，距开化县城</w:t>
      </w:r>
      <w:r w:rsidRPr="00CB6EBA">
        <w:t>30km</w:t>
      </w:r>
      <w:r w:rsidRPr="00CB6EBA">
        <w:t>。茅岗水库总库容</w:t>
      </w:r>
      <w:r w:rsidR="00B3082F" w:rsidRPr="00CB6EBA">
        <w:t>1116</w:t>
      </w:r>
      <w:r w:rsidRPr="00CB6EBA">
        <w:t>万</w:t>
      </w:r>
      <w:r w:rsidRPr="00CB6EBA">
        <w:t>m</w:t>
      </w:r>
      <w:r w:rsidRPr="00CB6EBA">
        <w:rPr>
          <w:vertAlign w:val="superscript"/>
        </w:rPr>
        <w:t>3</w:t>
      </w:r>
      <w:r w:rsidRPr="00CB6EBA">
        <w:t>，主流长</w:t>
      </w:r>
      <w:r w:rsidRPr="00CB6EBA">
        <w:t>8.35km</w:t>
      </w:r>
      <w:r w:rsidRPr="00CB6EBA">
        <w:t>，集雨面积</w:t>
      </w:r>
      <w:smartTag w:uri="urn:schemas-microsoft-com:office:smarttags" w:element="chmetcnv">
        <w:smartTagPr>
          <w:attr w:name="UnitName" w:val="km"/>
          <w:attr w:name="SourceValue" w:val="30"/>
          <w:attr w:name="HasSpace" w:val="False"/>
          <w:attr w:name="Negative" w:val="False"/>
          <w:attr w:name="NumberType" w:val="1"/>
          <w:attr w:name="TCSC" w:val="0"/>
        </w:smartTagPr>
        <w:r w:rsidRPr="00CB6EBA">
          <w:t>30km</w:t>
        </w:r>
      </w:smartTag>
      <w:r w:rsidRPr="00CB6EBA">
        <w:rPr>
          <w:vertAlign w:val="superscript"/>
        </w:rPr>
        <w:t>2</w:t>
      </w:r>
      <w:r w:rsidRPr="00CB6EBA">
        <w:t>，是一座以</w:t>
      </w:r>
      <w:r w:rsidR="00AC1216" w:rsidRPr="00CB6EBA">
        <w:t>灌溉</w:t>
      </w:r>
      <w:r w:rsidRPr="00CB6EBA">
        <w:t>为主结合</w:t>
      </w:r>
      <w:r w:rsidR="00AC1216" w:rsidRPr="00CB6EBA">
        <w:t>发电</w:t>
      </w:r>
      <w:r w:rsidRPr="00CB6EBA">
        <w:t>、防洪等综合利用的中型水库。茅岗水库于</w:t>
      </w:r>
      <w:r w:rsidRPr="00CB6EBA">
        <w:t>1969</w:t>
      </w:r>
      <w:r w:rsidRPr="00CB6EBA">
        <w:t>年开工建设，</w:t>
      </w:r>
      <w:r w:rsidRPr="00CB6EBA">
        <w:t>1977</w:t>
      </w:r>
      <w:r w:rsidRPr="00CB6EBA">
        <w:t>年建成，</w:t>
      </w:r>
      <w:r w:rsidRPr="00CB6EBA">
        <w:t>2005</w:t>
      </w:r>
      <w:r w:rsidRPr="00CB6EBA">
        <w:t>年进行除险加固，</w:t>
      </w:r>
      <w:r w:rsidRPr="00CB6EBA">
        <w:t>2010</w:t>
      </w:r>
      <w:r w:rsidRPr="00CB6EBA">
        <w:t>年除险加固竣工验收。</w:t>
      </w:r>
    </w:p>
    <w:p w14:paraId="2BAD148B" w14:textId="77777777" w:rsidR="00417792" w:rsidRPr="00CB6EBA" w:rsidRDefault="00417792" w:rsidP="00A0755E">
      <w:pPr>
        <w:pStyle w:val="aff9"/>
      </w:pPr>
      <w:r w:rsidRPr="00CB6EBA">
        <w:t>2017</w:t>
      </w:r>
      <w:r w:rsidRPr="00CB6EBA">
        <w:t>年</w:t>
      </w:r>
      <w:r w:rsidR="00325AD1" w:rsidRPr="00CB6EBA">
        <w:t>5</w:t>
      </w:r>
      <w:r w:rsidRPr="00CB6EBA">
        <w:t>月，为管理单位全面掌握大坝运行性态提供科学的依据，受开化县水电实业公司委托，浙江省水利河口研究院承担了茅岗水库大坝安全鉴定工作。现我院已完成了各项专题报告如下：</w:t>
      </w:r>
    </w:p>
    <w:p w14:paraId="29F9ECDE" w14:textId="77777777" w:rsidR="00417792" w:rsidRPr="00CB6EBA" w:rsidRDefault="00417792" w:rsidP="00A0755E">
      <w:pPr>
        <w:pStyle w:val="aff9"/>
      </w:pPr>
      <w:r w:rsidRPr="00CB6EBA">
        <w:t>1</w:t>
      </w:r>
      <w:r w:rsidRPr="00CB6EBA">
        <w:t>、《浙江省开化县茅岗水库大坝现场安全检查报告》；</w:t>
      </w:r>
    </w:p>
    <w:p w14:paraId="7400C85A" w14:textId="77777777" w:rsidR="007667F2" w:rsidRPr="00CB6EBA" w:rsidRDefault="007667F2" w:rsidP="00A0755E">
      <w:pPr>
        <w:pStyle w:val="aff9"/>
      </w:pPr>
      <w:r w:rsidRPr="00CB6EBA">
        <w:t>2</w:t>
      </w:r>
      <w:r w:rsidRPr="00CB6EBA">
        <w:t>、《浙江省开化县茅岗水库大坝安全监测资料分析报告》；</w:t>
      </w:r>
    </w:p>
    <w:p w14:paraId="5D131E61" w14:textId="77777777" w:rsidR="00417792" w:rsidRPr="00CB6EBA" w:rsidRDefault="007667F2" w:rsidP="00A0755E">
      <w:pPr>
        <w:pStyle w:val="aff9"/>
      </w:pPr>
      <w:r w:rsidRPr="00CB6EBA">
        <w:t>3</w:t>
      </w:r>
      <w:r w:rsidR="00417792" w:rsidRPr="00CB6EBA">
        <w:t>、《浙江省开化县茅岗水库大坝工程质量评价报告》；</w:t>
      </w:r>
    </w:p>
    <w:p w14:paraId="4181487A" w14:textId="77777777" w:rsidR="007667F2" w:rsidRPr="00CB6EBA" w:rsidRDefault="007667F2" w:rsidP="00A0755E">
      <w:pPr>
        <w:pStyle w:val="aff9"/>
      </w:pPr>
      <w:r w:rsidRPr="00CB6EBA">
        <w:t>4</w:t>
      </w:r>
      <w:r w:rsidRPr="00CB6EBA">
        <w:t>、《浙江省开化县茅岗水库大坝运行管理评价报告》；</w:t>
      </w:r>
    </w:p>
    <w:p w14:paraId="17C656FA" w14:textId="77777777" w:rsidR="00417792" w:rsidRPr="00CB6EBA" w:rsidRDefault="007667F2" w:rsidP="00A0755E">
      <w:pPr>
        <w:pStyle w:val="aff9"/>
      </w:pPr>
      <w:r w:rsidRPr="00CB6EBA">
        <w:t>5</w:t>
      </w:r>
      <w:r w:rsidR="00417792" w:rsidRPr="00CB6EBA">
        <w:t>、《</w:t>
      </w:r>
      <w:r w:rsidRPr="00CB6EBA">
        <w:t>浙江省开化县茅岗水库</w:t>
      </w:r>
      <w:r w:rsidR="00417792" w:rsidRPr="00CB6EBA">
        <w:t>大坝防洪</w:t>
      </w:r>
      <w:r w:rsidRPr="00CB6EBA">
        <w:t>能力</w:t>
      </w:r>
      <w:r w:rsidR="00417792" w:rsidRPr="00CB6EBA">
        <w:t>复核报告》；</w:t>
      </w:r>
    </w:p>
    <w:p w14:paraId="2F036274" w14:textId="77777777" w:rsidR="007667F2" w:rsidRPr="00CB6EBA" w:rsidRDefault="007667F2" w:rsidP="00A0755E">
      <w:pPr>
        <w:pStyle w:val="aff9"/>
      </w:pPr>
      <w:r w:rsidRPr="00CB6EBA">
        <w:t>6</w:t>
      </w:r>
      <w:r w:rsidRPr="00CB6EBA">
        <w:t>、《浙江省开化县茅岗水库大坝渗流安全评价报告》；</w:t>
      </w:r>
    </w:p>
    <w:p w14:paraId="2FE4C75F" w14:textId="4DDD42C3" w:rsidR="00417792" w:rsidRPr="00CB6EBA" w:rsidRDefault="007667F2" w:rsidP="00A0755E">
      <w:pPr>
        <w:pStyle w:val="aff9"/>
      </w:pPr>
      <w:r w:rsidRPr="00CB6EBA">
        <w:t>7</w:t>
      </w:r>
      <w:r w:rsidR="00417792" w:rsidRPr="00CB6EBA">
        <w:t>、</w:t>
      </w:r>
      <w:r w:rsidR="009A6F62" w:rsidRPr="00CB6EBA">
        <w:t>《浙江省</w:t>
      </w:r>
      <w:r w:rsidR="009A6F62">
        <w:rPr>
          <w:rFonts w:hint="eastAsia"/>
        </w:rPr>
        <w:t>开化县茅岗水库</w:t>
      </w:r>
      <w:r w:rsidR="009A6F62" w:rsidRPr="00CB6EBA">
        <w:t>大坝结构安全评价报告》</w:t>
      </w:r>
      <w:r w:rsidR="00417792" w:rsidRPr="00CB6EBA">
        <w:t>；</w:t>
      </w:r>
    </w:p>
    <w:p w14:paraId="76C14912" w14:textId="77777777" w:rsidR="00417792" w:rsidRPr="00CB6EBA" w:rsidRDefault="007667F2" w:rsidP="00A0755E">
      <w:pPr>
        <w:pStyle w:val="aff9"/>
      </w:pPr>
      <w:r w:rsidRPr="00CB6EBA">
        <w:t>8</w:t>
      </w:r>
      <w:r w:rsidR="00417792" w:rsidRPr="00CB6EBA">
        <w:t>、《</w:t>
      </w:r>
      <w:r w:rsidRPr="00CB6EBA">
        <w:t>浙江省开化县茅岗水库</w:t>
      </w:r>
      <w:r w:rsidR="00417792" w:rsidRPr="00CB6EBA">
        <w:t>金属结构安全评价报告》；</w:t>
      </w:r>
    </w:p>
    <w:p w14:paraId="701D3544" w14:textId="77777777" w:rsidR="00417792" w:rsidRPr="00CB6EBA" w:rsidRDefault="007667F2" w:rsidP="00A0755E">
      <w:pPr>
        <w:pStyle w:val="aff9"/>
      </w:pPr>
      <w:r w:rsidRPr="00CB6EBA">
        <w:t>9</w:t>
      </w:r>
      <w:r w:rsidR="00417792" w:rsidRPr="00CB6EBA">
        <w:t>、《</w:t>
      </w:r>
      <w:r w:rsidRPr="00CB6EBA">
        <w:t>浙江省开化县茅岗水库</w:t>
      </w:r>
      <w:r w:rsidR="00417792" w:rsidRPr="00CB6EBA">
        <w:t>工程安全检测报告》。</w:t>
      </w:r>
    </w:p>
    <w:p w14:paraId="2B916A1D" w14:textId="77777777" w:rsidR="00417792" w:rsidRPr="00CB6EBA" w:rsidRDefault="00417792" w:rsidP="00A0755E">
      <w:pPr>
        <w:pStyle w:val="aff9"/>
      </w:pPr>
      <w:r w:rsidRPr="00CB6EBA">
        <w:t>本报告为《</w:t>
      </w:r>
      <w:r w:rsidR="007667F2" w:rsidRPr="00CB6EBA">
        <w:t>浙江省开化县茅岗水库</w:t>
      </w:r>
      <w:r w:rsidRPr="00CB6EBA">
        <w:t>大坝安全综合评价报告》，以各专题报告为主要依据，按照《水库大坝安全评价导则》（</w:t>
      </w:r>
      <w:r w:rsidRPr="00CB6EBA">
        <w:t>SL258-20</w:t>
      </w:r>
      <w:r w:rsidR="007667F2" w:rsidRPr="00CB6EBA">
        <w:t>17</w:t>
      </w:r>
      <w:r w:rsidRPr="00CB6EBA">
        <w:t>）要求，对</w:t>
      </w:r>
      <w:r w:rsidR="007667F2" w:rsidRPr="00CB6EBA">
        <w:t>茅岗</w:t>
      </w:r>
      <w:r w:rsidRPr="00CB6EBA">
        <w:t>水库大坝安全状况进行综合评价。</w:t>
      </w:r>
    </w:p>
    <w:p w14:paraId="04A0B07B" w14:textId="77777777" w:rsidR="005C5032" w:rsidRPr="00CB6EBA" w:rsidRDefault="005C5032" w:rsidP="009A6F62">
      <w:pPr>
        <w:pStyle w:val="2"/>
      </w:pPr>
      <w:bookmarkStart w:id="563" w:name="_Toc494531418"/>
      <w:bookmarkStart w:id="564" w:name="_Toc511404235"/>
      <w:bookmarkStart w:id="565" w:name="_Toc511414994"/>
      <w:bookmarkStart w:id="566" w:name="_Toc511416976"/>
      <w:bookmarkStart w:id="567" w:name="_Toc511417232"/>
      <w:bookmarkStart w:id="568" w:name="_Toc511490915"/>
      <w:bookmarkStart w:id="569" w:name="_Toc512175594"/>
      <w:bookmarkStart w:id="570" w:name="_Toc512175656"/>
      <w:bookmarkStart w:id="571" w:name="_Toc512417405"/>
      <w:bookmarkStart w:id="572" w:name="_Toc512417467"/>
      <w:bookmarkStart w:id="573" w:name="_Toc512417529"/>
      <w:r w:rsidRPr="00CB6EBA">
        <w:t xml:space="preserve">1.2 </w:t>
      </w:r>
      <w:r w:rsidRPr="00CB6EBA">
        <w:t>工程概况</w:t>
      </w:r>
      <w:bookmarkEnd w:id="563"/>
      <w:bookmarkEnd w:id="564"/>
      <w:bookmarkEnd w:id="565"/>
      <w:bookmarkEnd w:id="566"/>
      <w:bookmarkEnd w:id="567"/>
      <w:bookmarkEnd w:id="568"/>
      <w:bookmarkEnd w:id="569"/>
      <w:bookmarkEnd w:id="570"/>
      <w:bookmarkEnd w:id="571"/>
      <w:bookmarkEnd w:id="572"/>
      <w:bookmarkEnd w:id="573"/>
    </w:p>
    <w:p w14:paraId="239F1F46" w14:textId="224A4EF5" w:rsidR="007D4E91" w:rsidRPr="00CB6EBA" w:rsidRDefault="005C5032" w:rsidP="00A0755E">
      <w:pPr>
        <w:pStyle w:val="aff9"/>
      </w:pPr>
      <w:r w:rsidRPr="00CB6EBA">
        <w:t>茅岗</w:t>
      </w:r>
      <w:r w:rsidR="007D4E91" w:rsidRPr="00CB6EBA">
        <w:t>水库主要由主坝、副坝、灌溉发电输水隧洞、非常溢洪道、放空洞、上</w:t>
      </w:r>
      <w:proofErr w:type="gramStart"/>
      <w:r w:rsidR="007D4E91" w:rsidRPr="00CB6EBA">
        <w:t>坝道路</w:t>
      </w:r>
      <w:proofErr w:type="gramEnd"/>
      <w:r w:rsidR="007D4E91" w:rsidRPr="00CB6EBA">
        <w:t>等建筑物组成，工程等别为</w:t>
      </w:r>
      <w:r w:rsidR="007D4E91" w:rsidRPr="00CB6EBA">
        <w:t>III</w:t>
      </w:r>
      <w:r w:rsidR="007D4E91" w:rsidRPr="00CB6EBA">
        <w:t>等，主坝、副坝、非常溢洪道等主要建筑物级别为</w:t>
      </w:r>
      <w:r w:rsidR="007D4E91" w:rsidRPr="00CB6EBA">
        <w:t>3</w:t>
      </w:r>
      <w:r w:rsidR="007D4E91" w:rsidRPr="00CB6EBA">
        <w:t>级，按</w:t>
      </w:r>
      <w:r w:rsidR="007D4E91" w:rsidRPr="00CB6EBA">
        <w:t>50</w:t>
      </w:r>
      <w:r w:rsidR="007D4E91" w:rsidRPr="00CB6EBA">
        <w:t>年一遇</w:t>
      </w:r>
      <w:proofErr w:type="gramStart"/>
      <w:r w:rsidR="007D4E91" w:rsidRPr="00CB6EBA">
        <w:t>（</w:t>
      </w:r>
      <w:proofErr w:type="gramEnd"/>
      <w:r w:rsidR="007D4E91" w:rsidRPr="00CB6EBA">
        <w:t>P=2%</w:t>
      </w:r>
      <w:r w:rsidR="007D4E91" w:rsidRPr="00CB6EBA">
        <w:t>）洪水设计，</w:t>
      </w:r>
      <w:r w:rsidR="007D4E91" w:rsidRPr="00CB6EBA">
        <w:t>PMF</w:t>
      </w:r>
      <w:r w:rsidR="007D4E91" w:rsidRPr="00CB6EBA">
        <w:t>（最大可能）洪水校核；灌溉发电输水隧洞、放空洞、上</w:t>
      </w:r>
      <w:proofErr w:type="gramStart"/>
      <w:r w:rsidR="007D4E91" w:rsidRPr="00CB6EBA">
        <w:t>坝道路</w:t>
      </w:r>
      <w:proofErr w:type="gramEnd"/>
      <w:r w:rsidR="007D4E91" w:rsidRPr="00CB6EBA">
        <w:t>等次要建筑物级别为</w:t>
      </w:r>
      <w:r w:rsidR="007D4E91" w:rsidRPr="00CB6EBA">
        <w:t>4</w:t>
      </w:r>
      <w:r w:rsidR="007D4E91" w:rsidRPr="00CB6EBA">
        <w:t>级，按</w:t>
      </w:r>
      <w:r w:rsidR="007D4E91" w:rsidRPr="00CB6EBA">
        <w:t>30</w:t>
      </w:r>
      <w:r w:rsidR="007D4E91" w:rsidRPr="00CB6EBA">
        <w:lastRenderedPageBreak/>
        <w:t>年一遇</w:t>
      </w:r>
      <w:proofErr w:type="gramStart"/>
      <w:r w:rsidR="007D4E91" w:rsidRPr="00CB6EBA">
        <w:t>（</w:t>
      </w:r>
      <w:proofErr w:type="gramEnd"/>
      <w:r w:rsidR="007D4E91" w:rsidRPr="00CB6EBA">
        <w:t>P=3.3%</w:t>
      </w:r>
      <w:r w:rsidR="007D4E91" w:rsidRPr="00CB6EBA">
        <w:t>）设计，</w:t>
      </w:r>
      <w:r w:rsidR="007D4E91" w:rsidRPr="00CB6EBA">
        <w:t>200</w:t>
      </w:r>
      <w:r w:rsidR="007D4E91" w:rsidRPr="00CB6EBA">
        <w:t>年一遇</w:t>
      </w:r>
      <w:proofErr w:type="gramStart"/>
      <w:r w:rsidR="007D4E91" w:rsidRPr="00CB6EBA">
        <w:t>（</w:t>
      </w:r>
      <w:proofErr w:type="gramEnd"/>
      <w:r w:rsidR="007D4E91" w:rsidRPr="00CB6EBA">
        <w:t>P=0.5%</w:t>
      </w:r>
      <w:r w:rsidR="007D4E91" w:rsidRPr="00CB6EBA">
        <w:t>）校核。水库正常蓄水位</w:t>
      </w:r>
      <w:r w:rsidR="007D4E91" w:rsidRPr="00CB6EBA">
        <w:t>301.04m</w:t>
      </w:r>
      <w:r w:rsidR="007D4E91" w:rsidRPr="00CB6EBA">
        <w:t>（</w:t>
      </w:r>
      <w:r w:rsidR="007D4E91" w:rsidRPr="00CB6EBA">
        <w:t>1985</w:t>
      </w:r>
      <w:r w:rsidR="007D4E91" w:rsidRPr="00CB6EBA">
        <w:t>国家高程基准，下同），相应库容</w:t>
      </w:r>
      <w:r w:rsidR="007D4E91" w:rsidRPr="00CB6EBA">
        <w:t>875</w:t>
      </w:r>
      <w:r w:rsidR="007D4E91" w:rsidRPr="00CB6EBA">
        <w:t>万</w:t>
      </w:r>
      <w:r w:rsidR="007D4E91" w:rsidRPr="00CB6EBA">
        <w:t>m</w:t>
      </w:r>
      <w:r w:rsidR="007D4E91" w:rsidRPr="00CB6EBA">
        <w:rPr>
          <w:vertAlign w:val="superscript"/>
        </w:rPr>
        <w:t>3</w:t>
      </w:r>
      <w:r w:rsidR="007D4E91" w:rsidRPr="00CB6EBA">
        <w:t>。</w:t>
      </w:r>
      <w:r w:rsidR="009A6F62">
        <w:t>2006</w:t>
      </w:r>
      <w:r w:rsidR="009A6F62">
        <w:rPr>
          <w:rFonts w:hint="eastAsia"/>
        </w:rPr>
        <w:t>年</w:t>
      </w:r>
      <w:r w:rsidR="009A6F62" w:rsidRPr="00EC6C94">
        <w:t>除险加固设</w:t>
      </w:r>
      <w:r w:rsidR="009A6F62">
        <w:rPr>
          <w:rFonts w:hint="eastAsia"/>
        </w:rPr>
        <w:t>计，主要</w:t>
      </w:r>
      <w:r w:rsidR="009A6F62">
        <w:t>建筑物按</w:t>
      </w:r>
      <w:r w:rsidR="009A6F62" w:rsidRPr="00EC6C94">
        <w:t>50</w:t>
      </w:r>
      <w:r w:rsidR="009A6F62" w:rsidRPr="00EC6C94">
        <w:t>年一遇</w:t>
      </w:r>
      <w:proofErr w:type="gramStart"/>
      <w:r w:rsidR="009A6F62">
        <w:rPr>
          <w:rFonts w:hint="eastAsia"/>
        </w:rPr>
        <w:t>（</w:t>
      </w:r>
      <w:proofErr w:type="gramEnd"/>
      <w:r w:rsidR="009A6F62">
        <w:rPr>
          <w:rFonts w:hint="eastAsia"/>
        </w:rPr>
        <w:t>P</w:t>
      </w:r>
      <w:r w:rsidR="009A6F62">
        <w:t>=2%</w:t>
      </w:r>
      <w:r w:rsidR="009A6F62">
        <w:rPr>
          <w:rFonts w:hint="eastAsia"/>
        </w:rPr>
        <w:t>）洪水</w:t>
      </w:r>
      <w:r w:rsidR="009A6F62">
        <w:t>设计</w:t>
      </w:r>
      <w:r w:rsidR="009A6F62" w:rsidRPr="00EC6C94">
        <w:t>，</w:t>
      </w:r>
      <w:r w:rsidR="009A6F62" w:rsidRPr="00EC6C94">
        <w:t>5000</w:t>
      </w:r>
      <w:r w:rsidR="009A6F62" w:rsidRPr="00EC6C94">
        <w:t>年一遇</w:t>
      </w:r>
      <w:proofErr w:type="gramStart"/>
      <w:r w:rsidR="009A6F62">
        <w:rPr>
          <w:rFonts w:hint="eastAsia"/>
        </w:rPr>
        <w:t>（</w:t>
      </w:r>
      <w:proofErr w:type="gramEnd"/>
      <w:r w:rsidR="009A6F62">
        <w:rPr>
          <w:rFonts w:hint="eastAsia"/>
        </w:rPr>
        <w:t>P</w:t>
      </w:r>
      <w:r w:rsidR="009A6F62">
        <w:t>=</w:t>
      </w:r>
      <w:r w:rsidR="009A6F62">
        <w:rPr>
          <w:rFonts w:hint="eastAsia"/>
        </w:rPr>
        <w:t>0.</w:t>
      </w:r>
      <w:r w:rsidR="009A6F62">
        <w:t>0</w:t>
      </w:r>
      <w:r w:rsidR="009A6F62">
        <w:rPr>
          <w:rFonts w:hint="eastAsia"/>
        </w:rPr>
        <w:t>2</w:t>
      </w:r>
      <w:r w:rsidR="009A6F62">
        <w:t>%</w:t>
      </w:r>
      <w:r w:rsidR="009A6F62">
        <w:rPr>
          <w:rFonts w:hint="eastAsia"/>
        </w:rPr>
        <w:t>）进行校核</w:t>
      </w:r>
      <w:r w:rsidR="009A6F62" w:rsidRPr="00EC6C94">
        <w:t>。</w:t>
      </w:r>
      <w:r w:rsidR="009A6F62" w:rsidRPr="00FF3B67">
        <w:t>水库正常蓄水位</w:t>
      </w:r>
      <w:r w:rsidR="009A6F62" w:rsidRPr="00FF3B67">
        <w:t>301.04m</w:t>
      </w:r>
      <w:r w:rsidR="009A6F62" w:rsidRPr="00FF3B67">
        <w:t>（</w:t>
      </w:r>
      <w:r w:rsidR="009A6F62" w:rsidRPr="00FF3B67">
        <w:t>1985</w:t>
      </w:r>
      <w:r w:rsidR="009A6F62" w:rsidRPr="00FF3B67">
        <w:t>国家高程基准，下同），相应库容</w:t>
      </w:r>
      <w:r w:rsidR="009A6F62" w:rsidRPr="00FF3B67">
        <w:t>875</w:t>
      </w:r>
      <w:r w:rsidR="009A6F62" w:rsidRPr="00FF3B67">
        <w:t>万</w:t>
      </w:r>
      <w:r w:rsidR="009A6F62" w:rsidRPr="00FF3B67">
        <w:t>m</w:t>
      </w:r>
      <w:r w:rsidR="009A6F62" w:rsidRPr="00FF3B67">
        <w:rPr>
          <w:vertAlign w:val="superscript"/>
        </w:rPr>
        <w:t>3</w:t>
      </w:r>
      <w:r w:rsidR="009A6F62">
        <w:rPr>
          <w:rFonts w:hint="eastAsia"/>
        </w:rPr>
        <w:t>；</w:t>
      </w:r>
      <w:r w:rsidR="009A6F62" w:rsidRPr="00FF3B67">
        <w:t>设计洪水位为</w:t>
      </w:r>
      <w:r w:rsidR="009A6F62" w:rsidRPr="00FF3B67">
        <w:t>303.54m</w:t>
      </w:r>
      <w:r w:rsidR="009A6F62" w:rsidRPr="00FF3B67">
        <w:t>，相应库容</w:t>
      </w:r>
      <w:r w:rsidR="009A6F62" w:rsidRPr="00FF3B67">
        <w:t>1031</w:t>
      </w:r>
      <w:r w:rsidR="009A6F62" w:rsidRPr="00FF3B67">
        <w:t>万</w:t>
      </w:r>
      <w:r w:rsidR="009A6F62" w:rsidRPr="00FF3B67">
        <w:t>m</w:t>
      </w:r>
      <w:r w:rsidR="009A6F62" w:rsidRPr="00FF3B67">
        <w:rPr>
          <w:vertAlign w:val="superscript"/>
        </w:rPr>
        <w:t>3</w:t>
      </w:r>
      <w:r w:rsidR="009A6F62" w:rsidRPr="00FF3B67">
        <w:t>，相应下泄流量</w:t>
      </w:r>
      <w:r w:rsidR="009A6F62" w:rsidRPr="00FF3B67">
        <w:t>425m</w:t>
      </w:r>
      <w:r w:rsidR="009A6F62" w:rsidRPr="00FF3B67">
        <w:rPr>
          <w:vertAlign w:val="superscript"/>
        </w:rPr>
        <w:t>3</w:t>
      </w:r>
      <w:r w:rsidR="009A6F62" w:rsidRPr="00FF3B67">
        <w:t>/s</w:t>
      </w:r>
      <w:r w:rsidR="009A6F62">
        <w:rPr>
          <w:rFonts w:hint="eastAsia"/>
        </w:rPr>
        <w:t>；</w:t>
      </w:r>
      <w:r w:rsidR="009A6F62" w:rsidRPr="00FF3B67">
        <w:t>校核洪水位</w:t>
      </w:r>
      <w:r w:rsidR="009A6F62" w:rsidRPr="00FF3B67">
        <w:t>304.91m</w:t>
      </w:r>
      <w:r w:rsidR="009A6F62" w:rsidRPr="00FF3B67">
        <w:t>，相应库容</w:t>
      </w:r>
      <w:r w:rsidR="009A6F62" w:rsidRPr="00FF3B67">
        <w:t>1116</w:t>
      </w:r>
      <w:r w:rsidR="009A6F62" w:rsidRPr="00FF3B67">
        <w:t>万</w:t>
      </w:r>
      <w:r w:rsidR="009A6F62" w:rsidRPr="00FF3B67">
        <w:t>m</w:t>
      </w:r>
      <w:r w:rsidR="009A6F62" w:rsidRPr="00FF3B67">
        <w:rPr>
          <w:vertAlign w:val="superscript"/>
        </w:rPr>
        <w:t>3</w:t>
      </w:r>
      <w:r w:rsidR="009A6F62" w:rsidRPr="00FF3B67">
        <w:t>，相应下泄流量</w:t>
      </w:r>
      <w:r w:rsidR="009A6F62" w:rsidRPr="00FF3B67">
        <w:t>864m</w:t>
      </w:r>
      <w:r w:rsidR="009A6F62" w:rsidRPr="00FF3B67">
        <w:rPr>
          <w:vertAlign w:val="superscript"/>
        </w:rPr>
        <w:t>3</w:t>
      </w:r>
      <w:r w:rsidR="009A6F62" w:rsidRPr="00FF3B67">
        <w:t>/s</w:t>
      </w:r>
      <w:r w:rsidR="009A6F62" w:rsidRPr="00FF3B67">
        <w:t>。</w:t>
      </w:r>
    </w:p>
    <w:p w14:paraId="2A7F89F0" w14:textId="77777777" w:rsidR="007D4E91" w:rsidRPr="00CB6EBA" w:rsidRDefault="007D4E91" w:rsidP="00A0755E">
      <w:pPr>
        <w:pStyle w:val="aff9"/>
      </w:pPr>
      <w:r w:rsidRPr="00CB6EBA">
        <w:t>1</w:t>
      </w:r>
      <w:r w:rsidRPr="00CB6EBA">
        <w:t>、主坝</w:t>
      </w:r>
    </w:p>
    <w:p w14:paraId="79DB76EE" w14:textId="77777777" w:rsidR="007D4E91" w:rsidRPr="00CB6EBA" w:rsidRDefault="007D4E91" w:rsidP="00A0755E">
      <w:pPr>
        <w:pStyle w:val="aff9"/>
      </w:pPr>
      <w:r w:rsidRPr="00CB6EBA">
        <w:t>主坝分为左非溢流坝段、溢流坝段、</w:t>
      </w:r>
      <w:proofErr w:type="gramStart"/>
      <w:r w:rsidRPr="00CB6EBA">
        <w:t>右非溢流坝</w:t>
      </w:r>
      <w:proofErr w:type="gramEnd"/>
      <w:r w:rsidRPr="00CB6EBA">
        <w:t>段。坝顶长度</w:t>
      </w:r>
      <w:r w:rsidRPr="00CB6EBA">
        <w:t>120</w:t>
      </w:r>
      <w:r w:rsidR="005E0C2B" w:rsidRPr="00CB6EBA">
        <w:t>.0</w:t>
      </w:r>
      <w:r w:rsidRPr="00CB6EBA">
        <w:t>m</w:t>
      </w:r>
      <w:r w:rsidRPr="00CB6EBA">
        <w:t>，其中溢流坝段长度</w:t>
      </w:r>
      <w:r w:rsidRPr="00CB6EBA">
        <w:t>50</w:t>
      </w:r>
      <w:r w:rsidR="005E0C2B" w:rsidRPr="00CB6EBA">
        <w:t>.0</w:t>
      </w:r>
      <w:r w:rsidRPr="00CB6EBA">
        <w:t>m</w:t>
      </w:r>
      <w:r w:rsidRPr="00CB6EBA">
        <w:t>。</w:t>
      </w:r>
      <w:proofErr w:type="gramStart"/>
      <w:r w:rsidRPr="00CB6EBA">
        <w:t>溢流坝段顶高程</w:t>
      </w:r>
      <w:proofErr w:type="gramEnd"/>
      <w:r w:rsidRPr="00CB6EBA">
        <w:t>301.04m</w:t>
      </w:r>
      <w:r w:rsidRPr="00CB6EBA">
        <w:t>，最大坝高</w:t>
      </w:r>
      <w:r w:rsidRPr="00CB6EBA">
        <w:t>38</w:t>
      </w:r>
      <w:r w:rsidR="005E0C2B" w:rsidRPr="00CB6EBA">
        <w:t>.0</w:t>
      </w:r>
      <w:r w:rsidRPr="00CB6EBA">
        <w:t>m</w:t>
      </w:r>
      <w:r w:rsidRPr="00CB6EBA">
        <w:t>，左右非</w:t>
      </w:r>
      <w:proofErr w:type="gramStart"/>
      <w:r w:rsidRPr="00CB6EBA">
        <w:t>溢流坝段顶高程</w:t>
      </w:r>
      <w:proofErr w:type="gramEnd"/>
      <w:r w:rsidRPr="00CB6EBA">
        <w:t>为</w:t>
      </w:r>
      <w:r w:rsidRPr="00CB6EBA">
        <w:t>305.04m</w:t>
      </w:r>
      <w:r w:rsidRPr="00CB6EBA">
        <w:t>，最大坝高</w:t>
      </w:r>
      <w:r w:rsidRPr="00CB6EBA">
        <w:t>42</w:t>
      </w:r>
      <w:r w:rsidR="005D1312" w:rsidRPr="00CB6EBA">
        <w:t>.0</w:t>
      </w:r>
      <w:r w:rsidRPr="00CB6EBA">
        <w:t>m</w:t>
      </w:r>
      <w:r w:rsidRPr="00CB6EBA">
        <w:t>。左非溢流坝段和溢流坝段为</w:t>
      </w:r>
      <w:r w:rsidRPr="00CB6EBA">
        <w:t>80</w:t>
      </w:r>
      <w:r w:rsidRPr="00CB6EBA">
        <w:t>号砂浆砌石重力坝。</w:t>
      </w:r>
      <w:proofErr w:type="gramStart"/>
      <w:r w:rsidRPr="00CB6EBA">
        <w:t>右非溢流坝</w:t>
      </w:r>
      <w:proofErr w:type="gramEnd"/>
      <w:r w:rsidRPr="00CB6EBA">
        <w:t>段为上游侧</w:t>
      </w:r>
      <w:r w:rsidRPr="00CB6EBA">
        <w:t>80</w:t>
      </w:r>
      <w:r w:rsidRPr="00CB6EBA">
        <w:t>号砂浆砌石和下游侧干</w:t>
      </w:r>
      <w:proofErr w:type="gramStart"/>
      <w:r w:rsidRPr="00CB6EBA">
        <w:t>砌块石</w:t>
      </w:r>
      <w:proofErr w:type="gramEnd"/>
      <w:r w:rsidRPr="00CB6EBA">
        <w:t>混合重力坝。溢流坝段和非溢流坝段上游均设</w:t>
      </w:r>
      <w:r w:rsidRPr="00CB6EBA">
        <w:t>150</w:t>
      </w:r>
      <w:r w:rsidRPr="00CB6EBA">
        <w:t>号</w:t>
      </w:r>
      <w:r w:rsidR="005E0C2B" w:rsidRPr="00CB6EBA">
        <w:t>（</w:t>
      </w:r>
      <w:r w:rsidR="005E0C2B" w:rsidRPr="00CB6EBA">
        <w:t>C13</w:t>
      </w:r>
      <w:r w:rsidR="005E0C2B" w:rsidRPr="00CB6EBA">
        <w:t>）</w:t>
      </w:r>
      <w:r w:rsidRPr="00CB6EBA">
        <w:t>0.6~1.5m</w:t>
      </w:r>
      <w:r w:rsidRPr="00CB6EBA">
        <w:t>厚混凝土面板防渗，后又增设了</w:t>
      </w:r>
      <w:r w:rsidRPr="00CB6EBA">
        <w:t>5cm</w:t>
      </w:r>
      <w:r w:rsidRPr="00CB6EBA">
        <w:t>厚高频振捣钢丝网水泥面板。</w:t>
      </w:r>
    </w:p>
    <w:p w14:paraId="736E71E2" w14:textId="77777777" w:rsidR="007D4E91" w:rsidRPr="00CB6EBA" w:rsidRDefault="007D4E91" w:rsidP="00A0755E">
      <w:pPr>
        <w:pStyle w:val="aff9"/>
      </w:pPr>
      <w:r w:rsidRPr="00CB6EBA">
        <w:t>2</w:t>
      </w:r>
      <w:r w:rsidRPr="00CB6EBA">
        <w:t>、副坝</w:t>
      </w:r>
    </w:p>
    <w:p w14:paraId="6F13DAD1" w14:textId="040323F6" w:rsidR="007D4E91" w:rsidRPr="00CB6EBA" w:rsidRDefault="007D4E91" w:rsidP="00A0755E">
      <w:pPr>
        <w:pStyle w:val="aff9"/>
      </w:pPr>
      <w:r w:rsidRPr="00CB6EBA">
        <w:t>副坝位于主坝右侧</w:t>
      </w:r>
      <w:r w:rsidRPr="00CB6EBA">
        <w:t>40</w:t>
      </w:r>
      <w:r w:rsidR="005E0C2B" w:rsidRPr="00CB6EBA">
        <w:t>.0</w:t>
      </w:r>
      <w:r w:rsidRPr="00CB6EBA">
        <w:t>m</w:t>
      </w:r>
      <w:r w:rsidRPr="00CB6EBA">
        <w:t>处，为均质土坝，坝顶高程为</w:t>
      </w:r>
      <w:r w:rsidRPr="00CB6EBA">
        <w:t>306.27m</w:t>
      </w:r>
      <w:r w:rsidRPr="00CB6EBA">
        <w:t>，最大坝高为</w:t>
      </w:r>
      <w:r w:rsidR="005E0C2B" w:rsidRPr="00CB6EBA">
        <w:t>6.0</w:t>
      </w:r>
      <w:r w:rsidRPr="00CB6EBA">
        <w:t>m</w:t>
      </w:r>
      <w:r w:rsidRPr="00CB6EBA">
        <w:t>，上下游坝坡及坝顶均设干</w:t>
      </w:r>
      <w:proofErr w:type="gramStart"/>
      <w:r w:rsidRPr="00CB6EBA">
        <w:t>砌块石</w:t>
      </w:r>
      <w:proofErr w:type="gramEnd"/>
      <w:r w:rsidRPr="00CB6EBA">
        <w:t>衬护。上游坝坡加厚至</w:t>
      </w:r>
      <w:r w:rsidRPr="00CB6EBA">
        <w:t>1:2.5</w:t>
      </w:r>
      <w:r w:rsidRPr="00CB6EBA">
        <w:t>，设</w:t>
      </w:r>
      <w:r w:rsidRPr="00CB6EBA">
        <w:t>12cm</w:t>
      </w:r>
      <w:r w:rsidRPr="00CB6EBA">
        <w:t>厚浆砌</w:t>
      </w:r>
      <w:r w:rsidRPr="00CB6EBA">
        <w:t>C25</w:t>
      </w:r>
      <w:r w:rsidRPr="00CB6EBA">
        <w:t>混凝土预制块，并设</w:t>
      </w:r>
      <w:r w:rsidRPr="00CB6EBA">
        <w:t>30cm</w:t>
      </w:r>
      <w:proofErr w:type="gramStart"/>
      <w:r w:rsidRPr="00CB6EBA">
        <w:t>厚砂卵石</w:t>
      </w:r>
      <w:proofErr w:type="gramEnd"/>
      <w:r w:rsidRPr="00CB6EBA">
        <w:t>反滤，设排水管。</w:t>
      </w:r>
      <w:r w:rsidR="009A6F62">
        <w:rPr>
          <w:rFonts w:hint="eastAsia"/>
        </w:rPr>
        <w:t>下游坝坡</w:t>
      </w:r>
      <w:r w:rsidR="009A6F62">
        <w:rPr>
          <w:rFonts w:hint="eastAsia"/>
        </w:rPr>
        <w:t>1</w:t>
      </w:r>
      <w:r w:rsidR="009A6F62">
        <w:rPr>
          <w:rFonts w:hint="eastAsia"/>
        </w:rPr>
        <w:t>：</w:t>
      </w:r>
      <w:r w:rsidR="009A6F62">
        <w:rPr>
          <w:rFonts w:hint="eastAsia"/>
        </w:rPr>
        <w:t>2.5</w:t>
      </w:r>
      <w:r w:rsidR="009A6F62">
        <w:rPr>
          <w:rFonts w:hint="eastAsia"/>
        </w:rPr>
        <w:t>，</w:t>
      </w:r>
      <w:r w:rsidRPr="00CB6EBA">
        <w:t>下游</w:t>
      </w:r>
      <w:proofErr w:type="gramStart"/>
      <w:r w:rsidRPr="00CB6EBA">
        <w:t>设干砌块石</w:t>
      </w:r>
      <w:proofErr w:type="gramEnd"/>
      <w:r w:rsidRPr="00CB6EBA">
        <w:t>护坡，</w:t>
      </w:r>
      <w:proofErr w:type="gramStart"/>
      <w:r w:rsidRPr="00CB6EBA">
        <w:t>坝脚设排水</w:t>
      </w:r>
      <w:proofErr w:type="gramEnd"/>
      <w:r w:rsidRPr="00CB6EBA">
        <w:t>棱体。</w:t>
      </w:r>
    </w:p>
    <w:p w14:paraId="67BE7D88" w14:textId="77777777" w:rsidR="007D4E91" w:rsidRPr="00CB6EBA" w:rsidRDefault="007D4E91" w:rsidP="00A0755E">
      <w:pPr>
        <w:pStyle w:val="aff9"/>
      </w:pPr>
      <w:r w:rsidRPr="00CB6EBA">
        <w:t>3</w:t>
      </w:r>
      <w:r w:rsidRPr="00CB6EBA">
        <w:t>、溢洪道</w:t>
      </w:r>
    </w:p>
    <w:p w14:paraId="11E2C31E" w14:textId="070405EC" w:rsidR="007D4E91" w:rsidRPr="00CB6EBA" w:rsidRDefault="009A6F62" w:rsidP="00A0755E">
      <w:pPr>
        <w:pStyle w:val="aff9"/>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7D4E91" w:rsidRPr="00CB6EBA">
        <w:t>溢流坝段溢流头部为</w:t>
      </w:r>
      <w:r w:rsidR="007D4E91" w:rsidRPr="00CB6EBA">
        <w:t>150</w:t>
      </w:r>
      <w:r w:rsidR="007D4E91" w:rsidRPr="00CB6EBA">
        <w:t>号</w:t>
      </w:r>
      <w:r w:rsidR="002F44A4" w:rsidRPr="00CB6EBA">
        <w:t>（</w:t>
      </w:r>
      <w:r w:rsidR="002F44A4" w:rsidRPr="00CB6EBA">
        <w:t>C13</w:t>
      </w:r>
      <w:r w:rsidR="002F44A4" w:rsidRPr="00CB6EBA">
        <w:t>）</w:t>
      </w:r>
      <w:r w:rsidR="007D4E91" w:rsidRPr="00CB6EBA">
        <w:t>钢筋混凝土，直线段为水泥砂浆砌条石，反弧段</w:t>
      </w:r>
      <w:proofErr w:type="gramStart"/>
      <w:r w:rsidR="007D4E91" w:rsidRPr="00CB6EBA">
        <w:t>及挑流鼻坎为</w:t>
      </w:r>
      <w:proofErr w:type="gramEnd"/>
      <w:r w:rsidR="007D4E91" w:rsidRPr="00CB6EBA">
        <w:t>150</w:t>
      </w:r>
      <w:r w:rsidR="007D4E91" w:rsidRPr="00CB6EBA">
        <w:t>号</w:t>
      </w:r>
      <w:r w:rsidR="002F44A4" w:rsidRPr="00CB6EBA">
        <w:t>（</w:t>
      </w:r>
      <w:r w:rsidR="002F44A4" w:rsidRPr="00CB6EBA">
        <w:t>C13</w:t>
      </w:r>
      <w:r w:rsidR="002F44A4" w:rsidRPr="00CB6EBA">
        <w:t>）</w:t>
      </w:r>
      <w:r w:rsidR="007D4E91" w:rsidRPr="00CB6EBA">
        <w:t>钢筋混凝土，表层配置直径</w:t>
      </w:r>
      <w:r w:rsidR="007D4E91" w:rsidRPr="00CB6EBA">
        <w:t>6mm</w:t>
      </w:r>
      <w:r w:rsidR="007D4E91" w:rsidRPr="00CB6EBA">
        <w:t>钢筋网。消能设施</w:t>
      </w:r>
      <w:proofErr w:type="gramStart"/>
      <w:r w:rsidR="007D4E91" w:rsidRPr="00CB6EBA">
        <w:t>为挑流消能</w:t>
      </w:r>
      <w:proofErr w:type="gramEnd"/>
      <w:r w:rsidR="007D4E91" w:rsidRPr="00CB6EBA">
        <w:t>。加固后反弧段</w:t>
      </w:r>
      <w:proofErr w:type="gramStart"/>
      <w:r w:rsidR="007D4E91" w:rsidRPr="00CB6EBA">
        <w:t>及挑流鼻坎为</w:t>
      </w:r>
      <w:proofErr w:type="gramEnd"/>
      <w:r w:rsidR="007D4E91" w:rsidRPr="00CB6EBA">
        <w:t>C25</w:t>
      </w:r>
      <w:r w:rsidR="007D4E91" w:rsidRPr="00CB6EBA">
        <w:t>钢筋混凝土。</w:t>
      </w:r>
    </w:p>
    <w:p w14:paraId="43642147" w14:textId="77777777" w:rsidR="007D4E91" w:rsidRPr="00CB6EBA" w:rsidRDefault="007D4E91" w:rsidP="00A0755E">
      <w:pPr>
        <w:pStyle w:val="aff9"/>
      </w:pPr>
      <w:r w:rsidRPr="00CB6EBA">
        <w:t>4</w:t>
      </w:r>
      <w:r w:rsidRPr="00CB6EBA">
        <w:t>、非常溢洪道</w:t>
      </w:r>
    </w:p>
    <w:p w14:paraId="735D704A" w14:textId="6FB9B7F4" w:rsidR="007D4E91" w:rsidRPr="00CB6EBA" w:rsidRDefault="007D4E91" w:rsidP="00A0755E">
      <w:pPr>
        <w:pStyle w:val="aff9"/>
      </w:pPr>
      <w:r w:rsidRPr="00CB6EBA">
        <w:t>非常溢洪道位于副坝右侧</w:t>
      </w:r>
      <w:r w:rsidRPr="00CB6EBA">
        <w:t>43</w:t>
      </w:r>
      <w:r w:rsidR="005E0C2B" w:rsidRPr="00CB6EBA">
        <w:t>.0</w:t>
      </w:r>
      <w:r w:rsidRPr="00CB6EBA">
        <w:t>m</w:t>
      </w:r>
      <w:r w:rsidRPr="00CB6EBA">
        <w:t>处，</w:t>
      </w:r>
      <w:r w:rsidR="009A6F62">
        <w:rPr>
          <w:rFonts w:hint="eastAsia"/>
        </w:rPr>
        <w:t>原</w:t>
      </w:r>
      <w:r w:rsidRPr="00CB6EBA">
        <w:t>为自溃坝</w:t>
      </w:r>
      <w:proofErr w:type="gramStart"/>
      <w:r w:rsidRPr="00CB6EBA">
        <w:t>式侧堰溢洪道</w:t>
      </w:r>
      <w:proofErr w:type="gramEnd"/>
      <w:r w:rsidRPr="00CB6EBA">
        <w:t>，溢流堰</w:t>
      </w:r>
      <w:proofErr w:type="gramStart"/>
      <w:r w:rsidRPr="00CB6EBA">
        <w:t>堰型为宽顶堰，宽顶堰堰</w:t>
      </w:r>
      <w:proofErr w:type="gramEnd"/>
      <w:r w:rsidRPr="00CB6EBA">
        <w:t>顶高程</w:t>
      </w:r>
      <w:r w:rsidRPr="00CB6EBA">
        <w:t>301.54m</w:t>
      </w:r>
      <w:r w:rsidRPr="00CB6EBA">
        <w:t>，</w:t>
      </w:r>
      <w:proofErr w:type="gramStart"/>
      <w:r w:rsidRPr="00CB6EBA">
        <w:t>堰宽</w:t>
      </w:r>
      <w:proofErr w:type="gramEnd"/>
      <w:r w:rsidRPr="00CB6EBA">
        <w:t>40.7m</w:t>
      </w:r>
      <w:r w:rsidRPr="00CB6EBA">
        <w:t>。自溃坝为粘土和山壤土混合坝，坝顶高程</w:t>
      </w:r>
      <w:r w:rsidRPr="00CB6EBA">
        <w:t>304.56m</w:t>
      </w:r>
      <w:r w:rsidRPr="00CB6EBA">
        <w:t>。加固后取消自溃坝，溢流堰改为实用堰，堰顶高程</w:t>
      </w:r>
      <w:r w:rsidRPr="00CB6EBA">
        <w:t>304.16m</w:t>
      </w:r>
      <w:r w:rsidRPr="00CB6EBA">
        <w:t>。</w:t>
      </w:r>
    </w:p>
    <w:p w14:paraId="62A9BC5E" w14:textId="77777777" w:rsidR="007D4E91" w:rsidRPr="00CB6EBA" w:rsidRDefault="007D4E91" w:rsidP="00A0755E">
      <w:pPr>
        <w:pStyle w:val="aff9"/>
      </w:pPr>
      <w:r w:rsidRPr="00CB6EBA">
        <w:lastRenderedPageBreak/>
        <w:t>5</w:t>
      </w:r>
      <w:r w:rsidRPr="00CB6EBA">
        <w:t>、灌溉发电输水隧洞</w:t>
      </w:r>
    </w:p>
    <w:p w14:paraId="24AC5B29" w14:textId="7912C7D4" w:rsidR="007D4E91" w:rsidRPr="00CB6EBA" w:rsidRDefault="007D4E91" w:rsidP="00A0755E">
      <w:pPr>
        <w:pStyle w:val="aff9"/>
      </w:pPr>
      <w:r w:rsidRPr="00CB6EBA">
        <w:t>灌溉发电输水隧洞位于主坝左坝头山体。最大发电引水流量</w:t>
      </w:r>
      <w:r w:rsidRPr="00CB6EBA">
        <w:t>3.16m</w:t>
      </w:r>
      <w:r w:rsidRPr="00CB6EBA">
        <w:rPr>
          <w:vertAlign w:val="superscript"/>
        </w:rPr>
        <w:t>3</w:t>
      </w:r>
      <w:r w:rsidRPr="00CB6EBA">
        <w:t>/s</w:t>
      </w:r>
      <w:r w:rsidRPr="00CB6EBA">
        <w:t>，隧洞进口段为城门洞型断面，断面尺寸</w:t>
      </w:r>
      <w:r w:rsidRPr="00CB6EBA">
        <w:t>1.2m×1.8m</w:t>
      </w:r>
      <w:r w:rsidRPr="00CB6EBA">
        <w:t>，其余段为圆形断面，衬砌后直径</w:t>
      </w:r>
      <w:r w:rsidRPr="00CB6EBA">
        <w:t>1.5m</w:t>
      </w:r>
      <w:r w:rsidRPr="00CB6EBA">
        <w:t>，隧洞总长度</w:t>
      </w:r>
      <w:r w:rsidRPr="00CB6EBA">
        <w:t>111</w:t>
      </w:r>
      <w:r w:rsidR="005E0C2B" w:rsidRPr="00CB6EBA">
        <w:t>.0</w:t>
      </w:r>
      <w:r w:rsidRPr="00CB6EBA">
        <w:t>m</w:t>
      </w:r>
      <w:r w:rsidRPr="00CB6EBA">
        <w:t>，进口底高程</w:t>
      </w:r>
      <w:r w:rsidRPr="00CB6EBA">
        <w:t>271.56m</w:t>
      </w:r>
      <w:r w:rsidRPr="00CB6EBA">
        <w:t>。</w:t>
      </w:r>
    </w:p>
    <w:p w14:paraId="0331F4C9" w14:textId="77777777" w:rsidR="007D4E91" w:rsidRPr="00CB6EBA" w:rsidRDefault="007D4E91" w:rsidP="00A0755E">
      <w:pPr>
        <w:pStyle w:val="aff9"/>
      </w:pPr>
      <w:r w:rsidRPr="00CB6EBA">
        <w:t>6</w:t>
      </w:r>
      <w:r w:rsidRPr="00CB6EBA">
        <w:t>、放空洞</w:t>
      </w:r>
    </w:p>
    <w:p w14:paraId="2E888209" w14:textId="5AAE711C" w:rsidR="005C5032" w:rsidRPr="00CB6EBA" w:rsidRDefault="007D4E91" w:rsidP="00A0755E">
      <w:pPr>
        <w:pStyle w:val="aff9"/>
      </w:pPr>
      <w:r w:rsidRPr="00CB6EBA">
        <w:t>放空洞设置在溢流坝段，进水口中心线高程</w:t>
      </w:r>
      <w:r w:rsidRPr="00CB6EBA">
        <w:t>266.19m</w:t>
      </w:r>
      <w:r w:rsidRPr="00CB6EBA">
        <w:t>，直径</w:t>
      </w:r>
      <w:r w:rsidRPr="00CB6EBA">
        <w:t>0.8m</w:t>
      </w:r>
      <w:r w:rsidRPr="00CB6EBA">
        <w:t>，排架式启闭机平台高程</w:t>
      </w:r>
      <w:r w:rsidRPr="00CB6EBA">
        <w:t>273.91m</w:t>
      </w:r>
      <w:r w:rsidRPr="00CB6EBA">
        <w:t>，设手动螺杆式启闭机。</w:t>
      </w:r>
    </w:p>
    <w:p w14:paraId="45F163E5" w14:textId="77777777" w:rsidR="00237D3F" w:rsidRPr="00CB6EBA" w:rsidRDefault="00237D3F" w:rsidP="009A6F62">
      <w:pPr>
        <w:pStyle w:val="2"/>
      </w:pPr>
      <w:bookmarkStart w:id="574" w:name="_Toc494531419"/>
      <w:bookmarkStart w:id="575" w:name="_Toc511404236"/>
      <w:bookmarkStart w:id="576" w:name="_Toc511414995"/>
      <w:bookmarkStart w:id="577" w:name="_Toc511416977"/>
      <w:bookmarkStart w:id="578" w:name="_Toc511417233"/>
      <w:bookmarkStart w:id="579" w:name="_Toc511490916"/>
      <w:bookmarkStart w:id="580" w:name="_Toc512175595"/>
      <w:bookmarkStart w:id="581" w:name="_Toc512175657"/>
      <w:bookmarkStart w:id="582" w:name="_Toc512417406"/>
      <w:bookmarkStart w:id="583" w:name="_Toc512417468"/>
      <w:bookmarkStart w:id="584" w:name="_Toc512417530"/>
      <w:r w:rsidRPr="00CB6EBA">
        <w:t xml:space="preserve">1.3 </w:t>
      </w:r>
      <w:r w:rsidRPr="00CB6EBA">
        <w:t>工程建设过程</w:t>
      </w:r>
      <w:bookmarkEnd w:id="574"/>
      <w:bookmarkEnd w:id="575"/>
      <w:bookmarkEnd w:id="576"/>
      <w:bookmarkEnd w:id="577"/>
      <w:bookmarkEnd w:id="578"/>
      <w:bookmarkEnd w:id="579"/>
      <w:bookmarkEnd w:id="580"/>
      <w:bookmarkEnd w:id="581"/>
      <w:bookmarkEnd w:id="582"/>
      <w:bookmarkEnd w:id="583"/>
      <w:bookmarkEnd w:id="584"/>
    </w:p>
    <w:p w14:paraId="69FCA574" w14:textId="77777777" w:rsidR="009A6F62" w:rsidRPr="00FF3B67" w:rsidRDefault="009A6F62" w:rsidP="009A6F62">
      <w:pPr>
        <w:pStyle w:val="a3"/>
        <w:ind w:firstLine="480"/>
      </w:pPr>
      <w:r w:rsidRPr="00FF3B67">
        <w:t>本工程于</w:t>
      </w:r>
      <w:r w:rsidRPr="00FF3B67">
        <w:t>1969</w:t>
      </w:r>
      <w:r w:rsidRPr="00FF3B67">
        <w:t>年</w:t>
      </w:r>
      <w:r w:rsidRPr="00FF3B67">
        <w:t>10</w:t>
      </w:r>
      <w:r w:rsidRPr="00FF3B67">
        <w:t>月开工，</w:t>
      </w:r>
      <w:r w:rsidRPr="00FF3B67">
        <w:t>1977</w:t>
      </w:r>
      <w:r w:rsidRPr="00FF3B67">
        <w:t>年</w:t>
      </w:r>
      <w:r w:rsidRPr="00FF3B67">
        <w:t>5</w:t>
      </w:r>
      <w:r w:rsidRPr="00FF3B67">
        <w:t>月竣工。保坝工程非常溢洪道</w:t>
      </w:r>
      <w:r w:rsidRPr="00FF3B67">
        <w:t>1978</w:t>
      </w:r>
      <w:r w:rsidRPr="00FF3B67">
        <w:t>年开工，</w:t>
      </w:r>
      <w:r w:rsidRPr="00FF3B67">
        <w:t>1979</w:t>
      </w:r>
      <w:r w:rsidRPr="00FF3B67">
        <w:t>年竣工。由于原防渗面板</w:t>
      </w:r>
      <w:r>
        <w:t>混凝土</w:t>
      </w:r>
      <w:r w:rsidRPr="00FF3B67">
        <w:t>质量差，坝体漏水，</w:t>
      </w:r>
      <w:r w:rsidRPr="00FF3B67">
        <w:t>1986</w:t>
      </w:r>
      <w:r w:rsidRPr="00FF3B67">
        <w:t>年</w:t>
      </w:r>
      <w:r w:rsidRPr="00FF3B67">
        <w:t>5</w:t>
      </w:r>
      <w:r w:rsidRPr="00FF3B67">
        <w:t>月开始进行高频振捣钢丝网水泥面板的施工，</w:t>
      </w:r>
      <w:r w:rsidRPr="00FF3B67">
        <w:t>1987</w:t>
      </w:r>
      <w:r w:rsidRPr="00FF3B67">
        <w:t>年</w:t>
      </w:r>
      <w:r w:rsidRPr="00FF3B67">
        <w:t>3</w:t>
      </w:r>
      <w:r w:rsidRPr="00FF3B67">
        <w:t>月</w:t>
      </w:r>
      <w:r w:rsidRPr="00FF3B67">
        <w:t>10</w:t>
      </w:r>
      <w:r w:rsidRPr="00FF3B67">
        <w:t>日竣工。</w:t>
      </w:r>
    </w:p>
    <w:p w14:paraId="1C644F86" w14:textId="77777777" w:rsidR="009A6F62" w:rsidRPr="00FF3B67" w:rsidRDefault="009A6F62" w:rsidP="009A6F62">
      <w:pPr>
        <w:pStyle w:val="a3"/>
        <w:ind w:firstLine="480"/>
      </w:pPr>
      <w:r w:rsidRPr="00FF3B67">
        <w:t>2005</w:t>
      </w:r>
      <w:r w:rsidRPr="00FF3B67">
        <w:t>年</w:t>
      </w:r>
      <w:r w:rsidRPr="00FF3B67">
        <w:t>11</w:t>
      </w:r>
      <w:r w:rsidRPr="00FF3B67">
        <w:t>月，衢州市水利局组织茅岗水库大坝安全鉴定专家组会议，形成《大坝安全鉴定报告书》，大坝安全类别评定：二类坝。</w:t>
      </w:r>
      <w:r w:rsidRPr="00FF3B67">
        <w:t>2005</w:t>
      </w:r>
      <w:r w:rsidRPr="00FF3B67">
        <w:t>年</w:t>
      </w:r>
      <w:r w:rsidRPr="00FF3B67">
        <w:t>11</w:t>
      </w:r>
      <w:r w:rsidRPr="00FF3B67">
        <w:t>月，浙江省水利厅（浙水管〔</w:t>
      </w:r>
      <w:r w:rsidRPr="00FF3B67">
        <w:t>2005</w:t>
      </w:r>
      <w:r w:rsidRPr="00FF3B67">
        <w:t>〕</w:t>
      </w:r>
      <w:r w:rsidRPr="00FF3B67">
        <w:t>40</w:t>
      </w:r>
      <w:r w:rsidRPr="00FF3B67">
        <w:t>号）文《关于下达</w:t>
      </w:r>
      <w:r w:rsidRPr="00FF3B67">
        <w:t>2006</w:t>
      </w:r>
      <w:r w:rsidRPr="00FF3B67">
        <w:t>年全省千库保安工程建设计划的通知》中将茅岗水库列入</w:t>
      </w:r>
      <w:proofErr w:type="gramStart"/>
      <w:r w:rsidRPr="00FF3B67">
        <w:t>2006</w:t>
      </w:r>
      <w:r w:rsidRPr="00FF3B67">
        <w:t>年千库保安</w:t>
      </w:r>
      <w:proofErr w:type="gramEnd"/>
      <w:r w:rsidRPr="00FF3B67">
        <w:t>工程建设计划中。</w:t>
      </w:r>
    </w:p>
    <w:p w14:paraId="4F4B8F3C" w14:textId="285FA10C" w:rsidR="009A6F62" w:rsidRPr="00FF3B67" w:rsidRDefault="009A6F62" w:rsidP="009A6F62">
      <w:pPr>
        <w:pStyle w:val="a3"/>
        <w:ind w:firstLine="480"/>
      </w:pPr>
      <w:r w:rsidRPr="00FF3B67">
        <w:t>2006</w:t>
      </w:r>
      <w:r w:rsidRPr="00FF3B67">
        <w:t>年</w:t>
      </w:r>
      <w:r w:rsidRPr="00FF3B67">
        <w:t>9</w:t>
      </w:r>
      <w:r w:rsidRPr="00FF3B67">
        <w:t>月，衢州市水利局（衢州水利〔</w:t>
      </w:r>
      <w:r w:rsidRPr="00FF3B67">
        <w:t>2006</w:t>
      </w:r>
      <w:r w:rsidRPr="00FF3B67">
        <w:t>〕</w:t>
      </w:r>
      <w:r w:rsidRPr="00FF3B67">
        <w:t>155</w:t>
      </w:r>
      <w:r w:rsidRPr="00FF3B67">
        <w:t>号）文《关于开化县茅岗水库除险加固工程初步设计的批复》基本同意《初设报告》内容。</w:t>
      </w:r>
      <w:r w:rsidRPr="00FF3B67">
        <w:t>20</w:t>
      </w:r>
      <w:r w:rsidR="00B9454C">
        <w:rPr>
          <w:rFonts w:hint="eastAsia"/>
        </w:rPr>
        <w:t>0</w:t>
      </w:r>
      <w:r w:rsidRPr="00FF3B67">
        <w:t>6</w:t>
      </w:r>
      <w:r w:rsidRPr="00FF3B67">
        <w:t>年</w:t>
      </w:r>
      <w:r w:rsidRPr="00FF3B67">
        <w:t>9</w:t>
      </w:r>
      <w:r w:rsidRPr="00FF3B67">
        <w:t>月，衢州市水利水电勘测设计有限公司完成施工图设计，并于</w:t>
      </w:r>
      <w:r w:rsidRPr="00FF3B67">
        <w:t>11</w:t>
      </w:r>
      <w:r w:rsidRPr="00FF3B67">
        <w:t>月进行施工图交底。</w:t>
      </w:r>
    </w:p>
    <w:p w14:paraId="20C2DC8C" w14:textId="77777777" w:rsidR="009A6F62" w:rsidRPr="00FF3B67" w:rsidRDefault="009A6F62" w:rsidP="009A6F62">
      <w:pPr>
        <w:pStyle w:val="a3"/>
        <w:ind w:firstLine="480"/>
      </w:pPr>
      <w:r w:rsidRPr="00FF3B67">
        <w:t>2006</w:t>
      </w:r>
      <w:r w:rsidRPr="00FF3B67">
        <w:t>年</w:t>
      </w:r>
      <w:r w:rsidRPr="00FF3B67">
        <w:t>11</w:t>
      </w:r>
      <w:r w:rsidRPr="00FF3B67">
        <w:t>月</w:t>
      </w:r>
      <w:r w:rsidRPr="00FF3B67">
        <w:t>20</w:t>
      </w:r>
      <w:r w:rsidRPr="00FF3B67">
        <w:t>日，衢州市水利局〔</w:t>
      </w:r>
      <w:r w:rsidRPr="00FF3B67">
        <w:t>2006</w:t>
      </w:r>
      <w:r w:rsidRPr="00FF3B67">
        <w:t>〕</w:t>
      </w:r>
      <w:r w:rsidRPr="00FF3B67">
        <w:t>259</w:t>
      </w:r>
      <w:r w:rsidRPr="00FF3B67">
        <w:t>号文下达了茅岗水库除险加固工程开</w:t>
      </w:r>
      <w:proofErr w:type="gramStart"/>
      <w:r w:rsidRPr="00FF3B67">
        <w:t>工令</w:t>
      </w:r>
      <w:proofErr w:type="gramEnd"/>
      <w:r w:rsidRPr="00FF3B67">
        <w:t>，工程于</w:t>
      </w:r>
      <w:r w:rsidRPr="00FF3B67">
        <w:t>2006</w:t>
      </w:r>
      <w:r w:rsidRPr="00FF3B67">
        <w:t>年</w:t>
      </w:r>
      <w:r w:rsidRPr="00FF3B67">
        <w:t>11</w:t>
      </w:r>
      <w:r w:rsidRPr="00FF3B67">
        <w:t>月</w:t>
      </w:r>
      <w:r w:rsidRPr="00FF3B67">
        <w:t>22</w:t>
      </w:r>
      <w:r w:rsidRPr="00FF3B67">
        <w:t>日正式动工。</w:t>
      </w:r>
    </w:p>
    <w:p w14:paraId="6E93A1FA" w14:textId="49589135" w:rsidR="009A6F62" w:rsidRPr="00FF3B67" w:rsidRDefault="009A6F62" w:rsidP="009A6F62">
      <w:pPr>
        <w:pStyle w:val="a3"/>
        <w:ind w:firstLine="480"/>
      </w:pPr>
      <w:r w:rsidRPr="00FF3B67">
        <w:t>除险加固工程主要内容有：</w:t>
      </w:r>
      <w:r w:rsidR="00026C35">
        <w:rPr>
          <w:rFonts w:hint="eastAsia"/>
        </w:rPr>
        <w:t>（</w:t>
      </w:r>
      <w:r w:rsidRPr="00FF3B67">
        <w:t>1</w:t>
      </w:r>
      <w:r w:rsidRPr="00FF3B67">
        <w:t>）主坝上游防渗面板伸缩缝改造，防渗面板裂缝处理；</w:t>
      </w:r>
      <w:r w:rsidR="00026C35">
        <w:rPr>
          <w:rFonts w:hint="eastAsia"/>
        </w:rPr>
        <w:t>（</w:t>
      </w:r>
      <w:r w:rsidRPr="00FF3B67">
        <w:t>2</w:t>
      </w:r>
      <w:r w:rsidRPr="00FF3B67">
        <w:t>）主坝坝基和左右坝肩帷幕灌浆、右岸非溢流段坝体充填灌浆处理；</w:t>
      </w:r>
      <w:r w:rsidR="00026C35">
        <w:rPr>
          <w:rFonts w:hint="eastAsia"/>
        </w:rPr>
        <w:t>（</w:t>
      </w:r>
      <w:r w:rsidRPr="00FF3B67">
        <w:t>3</w:t>
      </w:r>
      <w:r w:rsidRPr="00FF3B67">
        <w:t>）主坝溢流坝段反弧段改造加固，溢流面及坝顶加固；</w:t>
      </w:r>
      <w:r w:rsidR="00026C35">
        <w:rPr>
          <w:rFonts w:hint="eastAsia"/>
        </w:rPr>
        <w:t>（</w:t>
      </w:r>
      <w:r w:rsidRPr="00FF3B67">
        <w:t>4</w:t>
      </w:r>
      <w:r w:rsidRPr="00FF3B67">
        <w:t>）灌溉发电输水隧洞进水口、岔管补强处理，进水口启闭</w:t>
      </w:r>
      <w:proofErr w:type="gramStart"/>
      <w:r w:rsidRPr="00FF3B67">
        <w:t>设备与拦污</w:t>
      </w:r>
      <w:proofErr w:type="gramEnd"/>
      <w:r w:rsidRPr="00FF3B67">
        <w:t>栅更新，闸门除锈保养。</w:t>
      </w:r>
    </w:p>
    <w:p w14:paraId="30B9D9B9" w14:textId="77777777" w:rsidR="009A6F62" w:rsidRPr="00FF3B67" w:rsidRDefault="009A6F62" w:rsidP="009A6F62">
      <w:pPr>
        <w:pStyle w:val="a3"/>
        <w:ind w:firstLine="480"/>
      </w:pPr>
      <w:r w:rsidRPr="00FF3B67">
        <w:t>2007</w:t>
      </w:r>
      <w:r w:rsidRPr="00FF3B67">
        <w:t>年</w:t>
      </w:r>
      <w:r w:rsidRPr="00FF3B67">
        <w:t>4</w:t>
      </w:r>
      <w:r w:rsidRPr="00FF3B67">
        <w:t>月</w:t>
      </w:r>
      <w:r w:rsidRPr="00FF3B67">
        <w:t>11</w:t>
      </w:r>
      <w:r w:rsidRPr="00FF3B67">
        <w:t>日，水库除险加固工程通过蓄水检查，恢复蓄水；</w:t>
      </w:r>
      <w:r w:rsidRPr="00FF3B67">
        <w:t>2009</w:t>
      </w:r>
      <w:r w:rsidRPr="00FF3B67">
        <w:t>年</w:t>
      </w:r>
      <w:r w:rsidRPr="00FF3B67">
        <w:t>3</w:t>
      </w:r>
      <w:r w:rsidRPr="00FF3B67">
        <w:t>月</w:t>
      </w:r>
      <w:r w:rsidRPr="00FF3B67">
        <w:t>20</w:t>
      </w:r>
      <w:r w:rsidRPr="00FF3B67">
        <w:t>日，通过除险加固工程完工验收；</w:t>
      </w:r>
      <w:r w:rsidRPr="00FF3B67">
        <w:t>2010</w:t>
      </w:r>
      <w:r w:rsidRPr="00FF3B67">
        <w:t>年</w:t>
      </w:r>
      <w:r w:rsidRPr="00FF3B67">
        <w:t>12</w:t>
      </w:r>
      <w:r w:rsidRPr="00FF3B67">
        <w:t>月</w:t>
      </w:r>
      <w:r w:rsidRPr="00FF3B67">
        <w:t>4</w:t>
      </w:r>
      <w:r w:rsidRPr="00FF3B67">
        <w:t>日，通过除险加固工</w:t>
      </w:r>
      <w:r w:rsidRPr="00FF3B67">
        <w:lastRenderedPageBreak/>
        <w:t>程竣工验收。</w:t>
      </w:r>
    </w:p>
    <w:p w14:paraId="74115A6B" w14:textId="46E4F006" w:rsidR="005C5032" w:rsidRPr="00CB6EBA" w:rsidRDefault="00237D3F" w:rsidP="009A6F62">
      <w:pPr>
        <w:pStyle w:val="2"/>
      </w:pPr>
      <w:bookmarkStart w:id="585" w:name="_Toc494531420"/>
      <w:bookmarkStart w:id="586" w:name="_Toc511404237"/>
      <w:bookmarkStart w:id="587" w:name="_Toc511414996"/>
      <w:bookmarkStart w:id="588" w:name="_Toc511416978"/>
      <w:bookmarkStart w:id="589" w:name="_Toc511417234"/>
      <w:bookmarkStart w:id="590" w:name="_Toc511490917"/>
      <w:bookmarkStart w:id="591" w:name="_Toc512175596"/>
      <w:bookmarkStart w:id="592" w:name="_Toc512175658"/>
      <w:bookmarkStart w:id="593" w:name="_Toc512417407"/>
      <w:bookmarkStart w:id="594" w:name="_Toc512417469"/>
      <w:bookmarkStart w:id="595" w:name="_Toc512417531"/>
      <w:r w:rsidRPr="00CB6EBA">
        <w:t>1.4</w:t>
      </w:r>
      <w:r w:rsidR="00227C16">
        <w:t xml:space="preserve"> </w:t>
      </w:r>
      <w:r w:rsidR="005C5032" w:rsidRPr="00CB6EBA">
        <w:t>工程特征指标</w:t>
      </w:r>
      <w:bookmarkEnd w:id="585"/>
      <w:bookmarkEnd w:id="586"/>
      <w:bookmarkEnd w:id="587"/>
      <w:bookmarkEnd w:id="588"/>
      <w:bookmarkEnd w:id="589"/>
      <w:bookmarkEnd w:id="590"/>
      <w:bookmarkEnd w:id="591"/>
      <w:bookmarkEnd w:id="592"/>
      <w:bookmarkEnd w:id="593"/>
      <w:bookmarkEnd w:id="594"/>
      <w:bookmarkEnd w:id="595"/>
    </w:p>
    <w:p w14:paraId="58C6A8B7" w14:textId="77777777" w:rsidR="00BC189D" w:rsidRPr="00CB6EBA" w:rsidRDefault="00BC189D" w:rsidP="00B062F3">
      <w:pPr>
        <w:pStyle w:val="aff9"/>
      </w:pPr>
      <w:r w:rsidRPr="00CB6EBA">
        <w:t>茅岗水库工程主要特性见表</w:t>
      </w:r>
      <w:r w:rsidRPr="00CB6EBA">
        <w:t>1.</w:t>
      </w:r>
      <w:r w:rsidR="00613E73" w:rsidRPr="00CB6EBA">
        <w:t>4</w:t>
      </w:r>
      <w:r w:rsidRPr="00CB6EBA">
        <w:t>-1</w:t>
      </w:r>
      <w:r w:rsidRPr="00CB6EBA">
        <w:t>。</w:t>
      </w:r>
    </w:p>
    <w:p w14:paraId="2D14A6DC" w14:textId="77777777" w:rsidR="00E92CB9" w:rsidRPr="00CB6EBA" w:rsidRDefault="00E92CB9" w:rsidP="00E92CB9">
      <w:pPr>
        <w:pStyle w:val="ac"/>
      </w:pPr>
      <w:r w:rsidRPr="00CB6EBA">
        <w:t>表</w:t>
      </w:r>
      <w:r w:rsidRPr="00CB6EBA">
        <w:t xml:space="preserve">1.4-1 </w:t>
      </w:r>
      <w:r w:rsidRPr="00CB6EBA">
        <w:t>茅岗水库工程特性表</w:t>
      </w:r>
    </w:p>
    <w:tbl>
      <w:tblPr>
        <w:tblW w:w="8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5"/>
        <w:gridCol w:w="1041"/>
        <w:gridCol w:w="2109"/>
        <w:gridCol w:w="1943"/>
      </w:tblGrid>
      <w:tr w:rsidR="00E92CB9" w:rsidRPr="00CB6EBA" w14:paraId="28A2DEEA" w14:textId="77777777" w:rsidTr="00340B26">
        <w:trPr>
          <w:cantSplit/>
          <w:trHeight w:val="454"/>
          <w:jc w:val="center"/>
        </w:trPr>
        <w:tc>
          <w:tcPr>
            <w:tcW w:w="3355" w:type="dxa"/>
            <w:vAlign w:val="center"/>
          </w:tcPr>
          <w:p w14:paraId="0C52082A" w14:textId="77777777" w:rsidR="00E92CB9" w:rsidRPr="00CB6EBA" w:rsidRDefault="00E92CB9" w:rsidP="00AA7FFC">
            <w:pPr>
              <w:pStyle w:val="aff2"/>
            </w:pPr>
            <w:r w:rsidRPr="00CB6EBA">
              <w:rPr>
                <w:rFonts w:eastAsia="宋体"/>
              </w:rPr>
              <w:t>序号及名称</w:t>
            </w:r>
          </w:p>
        </w:tc>
        <w:tc>
          <w:tcPr>
            <w:tcW w:w="1041" w:type="dxa"/>
            <w:vAlign w:val="center"/>
          </w:tcPr>
          <w:p w14:paraId="420FED41" w14:textId="77777777" w:rsidR="00E92CB9" w:rsidRPr="00CB6EBA" w:rsidRDefault="00E92CB9" w:rsidP="00AA7FFC">
            <w:pPr>
              <w:pStyle w:val="aff2"/>
            </w:pPr>
            <w:r w:rsidRPr="00CB6EBA">
              <w:rPr>
                <w:rFonts w:eastAsia="宋体"/>
              </w:rPr>
              <w:t>单位</w:t>
            </w:r>
          </w:p>
        </w:tc>
        <w:tc>
          <w:tcPr>
            <w:tcW w:w="2109" w:type="dxa"/>
            <w:vAlign w:val="center"/>
          </w:tcPr>
          <w:p w14:paraId="780DA0B7" w14:textId="77777777" w:rsidR="00E92CB9" w:rsidRPr="00CB6EBA" w:rsidRDefault="00E92CB9" w:rsidP="00AA7FFC">
            <w:pPr>
              <w:pStyle w:val="aff2"/>
            </w:pPr>
            <w:r w:rsidRPr="00CB6EBA">
              <w:rPr>
                <w:rFonts w:eastAsia="宋体"/>
              </w:rPr>
              <w:t>数量</w:t>
            </w:r>
          </w:p>
        </w:tc>
        <w:tc>
          <w:tcPr>
            <w:tcW w:w="1943" w:type="dxa"/>
            <w:vAlign w:val="center"/>
          </w:tcPr>
          <w:p w14:paraId="3DDB7EF9" w14:textId="77777777" w:rsidR="00E92CB9" w:rsidRPr="00CB6EBA" w:rsidRDefault="00E92CB9" w:rsidP="00AA7FFC">
            <w:pPr>
              <w:pStyle w:val="aff2"/>
            </w:pPr>
            <w:r w:rsidRPr="00CB6EBA">
              <w:rPr>
                <w:rFonts w:eastAsia="宋体"/>
              </w:rPr>
              <w:t>备注</w:t>
            </w:r>
          </w:p>
        </w:tc>
      </w:tr>
      <w:tr w:rsidR="00E92CB9" w:rsidRPr="00CB6EBA" w14:paraId="27A79912" w14:textId="77777777" w:rsidTr="00340B26">
        <w:trPr>
          <w:cantSplit/>
          <w:trHeight w:val="454"/>
          <w:jc w:val="center"/>
        </w:trPr>
        <w:tc>
          <w:tcPr>
            <w:tcW w:w="3355" w:type="dxa"/>
            <w:vAlign w:val="center"/>
          </w:tcPr>
          <w:p w14:paraId="0B4E834A" w14:textId="77777777" w:rsidR="00E92CB9" w:rsidRPr="00CB6EBA" w:rsidRDefault="00E92CB9" w:rsidP="00AA7FFC">
            <w:pPr>
              <w:pStyle w:val="aff2"/>
              <w:jc w:val="left"/>
            </w:pPr>
            <w:r w:rsidRPr="00CB6EBA">
              <w:rPr>
                <w:rFonts w:eastAsia="宋体"/>
              </w:rPr>
              <w:t>一、水文</w:t>
            </w:r>
          </w:p>
        </w:tc>
        <w:tc>
          <w:tcPr>
            <w:tcW w:w="1041" w:type="dxa"/>
            <w:vAlign w:val="center"/>
          </w:tcPr>
          <w:p w14:paraId="5E0F5DE9" w14:textId="77777777" w:rsidR="00E92CB9" w:rsidRPr="00CB6EBA" w:rsidRDefault="00E92CB9" w:rsidP="00AA7FFC">
            <w:pPr>
              <w:pStyle w:val="aff2"/>
            </w:pPr>
          </w:p>
        </w:tc>
        <w:tc>
          <w:tcPr>
            <w:tcW w:w="2109" w:type="dxa"/>
            <w:vAlign w:val="center"/>
          </w:tcPr>
          <w:p w14:paraId="0E929E0C" w14:textId="77777777" w:rsidR="00E92CB9" w:rsidRPr="00CB6EBA" w:rsidRDefault="00E92CB9" w:rsidP="00AA7FFC">
            <w:pPr>
              <w:pStyle w:val="aff2"/>
            </w:pPr>
          </w:p>
        </w:tc>
        <w:tc>
          <w:tcPr>
            <w:tcW w:w="1943" w:type="dxa"/>
            <w:vAlign w:val="center"/>
          </w:tcPr>
          <w:p w14:paraId="29C5E324" w14:textId="77777777" w:rsidR="00E92CB9" w:rsidRPr="00CB6EBA" w:rsidRDefault="00E92CB9" w:rsidP="00AA7FFC">
            <w:pPr>
              <w:pStyle w:val="aff2"/>
            </w:pPr>
          </w:p>
        </w:tc>
      </w:tr>
      <w:tr w:rsidR="00E92CB9" w:rsidRPr="00CB6EBA" w14:paraId="2C275496" w14:textId="77777777" w:rsidTr="00340B26">
        <w:trPr>
          <w:cantSplit/>
          <w:trHeight w:val="454"/>
          <w:jc w:val="center"/>
        </w:trPr>
        <w:tc>
          <w:tcPr>
            <w:tcW w:w="3355" w:type="dxa"/>
            <w:vAlign w:val="center"/>
          </w:tcPr>
          <w:p w14:paraId="63A81BD5" w14:textId="77777777" w:rsidR="00E92CB9" w:rsidRPr="00CB6EBA" w:rsidRDefault="00E92CB9" w:rsidP="00AA7FFC">
            <w:pPr>
              <w:pStyle w:val="aff2"/>
              <w:jc w:val="left"/>
            </w:pPr>
            <w:r w:rsidRPr="00CB6EBA">
              <w:t>1</w:t>
            </w:r>
            <w:r w:rsidRPr="00CB6EBA">
              <w:rPr>
                <w:rFonts w:eastAsia="宋体"/>
              </w:rPr>
              <w:t>、流域面积</w:t>
            </w:r>
          </w:p>
        </w:tc>
        <w:tc>
          <w:tcPr>
            <w:tcW w:w="1041" w:type="dxa"/>
            <w:vAlign w:val="center"/>
          </w:tcPr>
          <w:p w14:paraId="4340A17B" w14:textId="77777777" w:rsidR="00E92CB9" w:rsidRPr="00CB6EBA" w:rsidRDefault="00E92CB9" w:rsidP="00AA7FFC">
            <w:pPr>
              <w:pStyle w:val="aff2"/>
            </w:pPr>
            <w:r w:rsidRPr="00CB6EBA">
              <w:t>km</w:t>
            </w:r>
            <w:r w:rsidRPr="00CB6EBA">
              <w:rPr>
                <w:vertAlign w:val="superscript"/>
              </w:rPr>
              <w:t>2</w:t>
            </w:r>
          </w:p>
        </w:tc>
        <w:tc>
          <w:tcPr>
            <w:tcW w:w="2109" w:type="dxa"/>
            <w:vAlign w:val="center"/>
          </w:tcPr>
          <w:p w14:paraId="217FC321" w14:textId="77777777" w:rsidR="00E92CB9" w:rsidRPr="00CB6EBA" w:rsidRDefault="00E92CB9" w:rsidP="00AA7FFC">
            <w:pPr>
              <w:pStyle w:val="aff2"/>
            </w:pPr>
            <w:r w:rsidRPr="00CB6EBA">
              <w:t>143.34</w:t>
            </w:r>
          </w:p>
        </w:tc>
        <w:tc>
          <w:tcPr>
            <w:tcW w:w="1943" w:type="dxa"/>
            <w:vAlign w:val="center"/>
          </w:tcPr>
          <w:p w14:paraId="3D6D7B7E" w14:textId="77777777" w:rsidR="00E92CB9" w:rsidRPr="00CB6EBA" w:rsidRDefault="00E92CB9" w:rsidP="00AA7FFC">
            <w:pPr>
              <w:pStyle w:val="aff2"/>
            </w:pPr>
          </w:p>
        </w:tc>
      </w:tr>
      <w:tr w:rsidR="00E92CB9" w:rsidRPr="00CB6EBA" w14:paraId="4CB087C0" w14:textId="77777777" w:rsidTr="00340B26">
        <w:trPr>
          <w:cantSplit/>
          <w:trHeight w:val="454"/>
          <w:jc w:val="center"/>
        </w:trPr>
        <w:tc>
          <w:tcPr>
            <w:tcW w:w="3355" w:type="dxa"/>
            <w:vAlign w:val="center"/>
          </w:tcPr>
          <w:p w14:paraId="7BE4C0BA" w14:textId="77777777" w:rsidR="00E92CB9" w:rsidRPr="00CB6EBA" w:rsidRDefault="00E92CB9" w:rsidP="00AA7FFC">
            <w:pPr>
              <w:pStyle w:val="aff2"/>
              <w:jc w:val="left"/>
            </w:pPr>
            <w:r w:rsidRPr="00CB6EBA">
              <w:t>2</w:t>
            </w:r>
            <w:r w:rsidRPr="00CB6EBA">
              <w:rPr>
                <w:rFonts w:eastAsia="宋体"/>
              </w:rPr>
              <w:t>、坝址以上集雨面积</w:t>
            </w:r>
          </w:p>
        </w:tc>
        <w:tc>
          <w:tcPr>
            <w:tcW w:w="1041" w:type="dxa"/>
            <w:vAlign w:val="center"/>
          </w:tcPr>
          <w:p w14:paraId="11C28F4B" w14:textId="77777777" w:rsidR="00E92CB9" w:rsidRPr="00CB6EBA" w:rsidRDefault="00E92CB9" w:rsidP="00AA7FFC">
            <w:pPr>
              <w:pStyle w:val="aff2"/>
            </w:pPr>
            <w:r w:rsidRPr="00CB6EBA">
              <w:t>km</w:t>
            </w:r>
            <w:r w:rsidRPr="00CB6EBA">
              <w:rPr>
                <w:vertAlign w:val="superscript"/>
              </w:rPr>
              <w:t>2</w:t>
            </w:r>
          </w:p>
        </w:tc>
        <w:tc>
          <w:tcPr>
            <w:tcW w:w="2109" w:type="dxa"/>
            <w:vAlign w:val="center"/>
          </w:tcPr>
          <w:p w14:paraId="6FFFDD20" w14:textId="77777777" w:rsidR="00E92CB9" w:rsidRPr="00CB6EBA" w:rsidRDefault="00E92CB9" w:rsidP="00AA7FFC">
            <w:pPr>
              <w:pStyle w:val="aff2"/>
            </w:pPr>
            <w:r w:rsidRPr="00CB6EBA">
              <w:t>30</w:t>
            </w:r>
          </w:p>
        </w:tc>
        <w:tc>
          <w:tcPr>
            <w:tcW w:w="1943" w:type="dxa"/>
            <w:vAlign w:val="center"/>
          </w:tcPr>
          <w:p w14:paraId="45D30D42" w14:textId="77777777" w:rsidR="00E92CB9" w:rsidRPr="00CB6EBA" w:rsidRDefault="00E92CB9" w:rsidP="00AA7FFC">
            <w:pPr>
              <w:pStyle w:val="aff2"/>
            </w:pPr>
          </w:p>
        </w:tc>
      </w:tr>
      <w:tr w:rsidR="00E92CB9" w:rsidRPr="00CB6EBA" w14:paraId="3150815A" w14:textId="77777777" w:rsidTr="00340B26">
        <w:trPr>
          <w:cantSplit/>
          <w:trHeight w:val="454"/>
          <w:jc w:val="center"/>
        </w:trPr>
        <w:tc>
          <w:tcPr>
            <w:tcW w:w="3355" w:type="dxa"/>
            <w:vAlign w:val="center"/>
          </w:tcPr>
          <w:p w14:paraId="2B54A45F" w14:textId="77777777" w:rsidR="00E92CB9" w:rsidRPr="00CB6EBA" w:rsidRDefault="00E92CB9" w:rsidP="00AA7FFC">
            <w:pPr>
              <w:pStyle w:val="aff2"/>
              <w:jc w:val="left"/>
            </w:pPr>
            <w:r w:rsidRPr="00CB6EBA">
              <w:t>3</w:t>
            </w:r>
            <w:r w:rsidRPr="00CB6EBA">
              <w:rPr>
                <w:rFonts w:eastAsia="宋体"/>
              </w:rPr>
              <w:t>、利用水文系列年限</w:t>
            </w:r>
          </w:p>
        </w:tc>
        <w:tc>
          <w:tcPr>
            <w:tcW w:w="1041" w:type="dxa"/>
            <w:vAlign w:val="center"/>
          </w:tcPr>
          <w:p w14:paraId="69329F42" w14:textId="77777777" w:rsidR="00E92CB9" w:rsidRPr="00CB6EBA" w:rsidRDefault="00E92CB9" w:rsidP="00AA7FFC">
            <w:pPr>
              <w:pStyle w:val="aff2"/>
            </w:pPr>
            <w:r w:rsidRPr="00CB6EBA">
              <w:rPr>
                <w:rFonts w:eastAsia="宋体"/>
              </w:rPr>
              <w:t>年</w:t>
            </w:r>
          </w:p>
        </w:tc>
        <w:tc>
          <w:tcPr>
            <w:tcW w:w="2109" w:type="dxa"/>
            <w:vAlign w:val="center"/>
          </w:tcPr>
          <w:p w14:paraId="5614A382" w14:textId="77777777" w:rsidR="00E92CB9" w:rsidRPr="00CB6EBA" w:rsidRDefault="00E92CB9" w:rsidP="00AA7FFC">
            <w:pPr>
              <w:pStyle w:val="aff2"/>
            </w:pPr>
            <w:r w:rsidRPr="00CB6EBA">
              <w:t>64</w:t>
            </w:r>
          </w:p>
        </w:tc>
        <w:tc>
          <w:tcPr>
            <w:tcW w:w="1943" w:type="dxa"/>
            <w:vAlign w:val="center"/>
          </w:tcPr>
          <w:p w14:paraId="70D187B8" w14:textId="77777777" w:rsidR="00E92CB9" w:rsidRPr="00CB6EBA" w:rsidRDefault="00E92CB9" w:rsidP="00AA7FFC">
            <w:pPr>
              <w:pStyle w:val="aff2"/>
            </w:pPr>
            <w:r w:rsidRPr="00CB6EBA">
              <w:rPr>
                <w:rFonts w:eastAsia="宋体"/>
              </w:rPr>
              <w:t>雨量</w:t>
            </w:r>
          </w:p>
        </w:tc>
      </w:tr>
      <w:tr w:rsidR="00E92CB9" w:rsidRPr="00CB6EBA" w14:paraId="6038FCF2" w14:textId="77777777" w:rsidTr="00340B26">
        <w:trPr>
          <w:cantSplit/>
          <w:trHeight w:val="454"/>
          <w:jc w:val="center"/>
        </w:trPr>
        <w:tc>
          <w:tcPr>
            <w:tcW w:w="3355" w:type="dxa"/>
            <w:vAlign w:val="center"/>
          </w:tcPr>
          <w:p w14:paraId="787F158F" w14:textId="77777777" w:rsidR="00E92CB9" w:rsidRPr="00CB6EBA" w:rsidRDefault="00E92CB9" w:rsidP="00AA7FFC">
            <w:pPr>
              <w:pStyle w:val="aff2"/>
              <w:jc w:val="left"/>
            </w:pPr>
            <w:r w:rsidRPr="00CB6EBA">
              <w:t>4</w:t>
            </w:r>
            <w:r w:rsidRPr="00CB6EBA">
              <w:rPr>
                <w:rFonts w:eastAsia="宋体"/>
              </w:rPr>
              <w:t>、多年平均径流总量</w:t>
            </w:r>
          </w:p>
        </w:tc>
        <w:tc>
          <w:tcPr>
            <w:tcW w:w="1041" w:type="dxa"/>
            <w:vAlign w:val="center"/>
          </w:tcPr>
          <w:p w14:paraId="3E6B142C" w14:textId="77777777" w:rsidR="00E92CB9" w:rsidRPr="00CB6EBA" w:rsidRDefault="00E92CB9" w:rsidP="00AA7FFC">
            <w:pPr>
              <w:pStyle w:val="aff2"/>
            </w:pPr>
            <w:r w:rsidRPr="00CB6EBA">
              <w:rPr>
                <w:rFonts w:eastAsia="宋体"/>
              </w:rPr>
              <w:t>万</w:t>
            </w:r>
            <w:r w:rsidRPr="00CB6EBA">
              <w:t>m</w:t>
            </w:r>
            <w:r w:rsidRPr="00CB6EBA">
              <w:rPr>
                <w:vertAlign w:val="superscript"/>
              </w:rPr>
              <w:t>3</w:t>
            </w:r>
          </w:p>
        </w:tc>
        <w:tc>
          <w:tcPr>
            <w:tcW w:w="2109" w:type="dxa"/>
            <w:vAlign w:val="center"/>
          </w:tcPr>
          <w:p w14:paraId="2CF1B42D" w14:textId="77777777" w:rsidR="00E92CB9" w:rsidRPr="00CB6EBA" w:rsidRDefault="00E92CB9" w:rsidP="00AA7FFC">
            <w:pPr>
              <w:pStyle w:val="aff2"/>
            </w:pPr>
            <w:r w:rsidRPr="00CB6EBA">
              <w:t>3604</w:t>
            </w:r>
          </w:p>
        </w:tc>
        <w:tc>
          <w:tcPr>
            <w:tcW w:w="1943" w:type="dxa"/>
            <w:vAlign w:val="center"/>
          </w:tcPr>
          <w:p w14:paraId="4F99F42B" w14:textId="77777777" w:rsidR="00E92CB9" w:rsidRPr="00CB6EBA" w:rsidRDefault="00E92CB9" w:rsidP="00AA7FFC">
            <w:pPr>
              <w:pStyle w:val="aff2"/>
            </w:pPr>
            <w:r w:rsidRPr="00CB6EBA">
              <w:rPr>
                <w:rFonts w:eastAsia="宋体"/>
              </w:rPr>
              <w:t>坝址</w:t>
            </w:r>
          </w:p>
        </w:tc>
      </w:tr>
      <w:tr w:rsidR="00E92CB9" w:rsidRPr="00CB6EBA" w14:paraId="62075868" w14:textId="77777777" w:rsidTr="00340B26">
        <w:trPr>
          <w:cantSplit/>
          <w:trHeight w:val="454"/>
          <w:jc w:val="center"/>
        </w:trPr>
        <w:tc>
          <w:tcPr>
            <w:tcW w:w="3355" w:type="dxa"/>
            <w:vAlign w:val="center"/>
          </w:tcPr>
          <w:p w14:paraId="054CBC44" w14:textId="77777777" w:rsidR="00E92CB9" w:rsidRPr="00CB6EBA" w:rsidRDefault="00E92CB9" w:rsidP="00AA7FFC">
            <w:pPr>
              <w:pStyle w:val="aff2"/>
              <w:jc w:val="left"/>
            </w:pPr>
            <w:r w:rsidRPr="00CB6EBA">
              <w:t>5</w:t>
            </w:r>
            <w:r w:rsidRPr="00CB6EBA">
              <w:rPr>
                <w:rFonts w:eastAsia="宋体"/>
              </w:rPr>
              <w:t>、多年平均降水量</w:t>
            </w:r>
          </w:p>
        </w:tc>
        <w:tc>
          <w:tcPr>
            <w:tcW w:w="1041" w:type="dxa"/>
            <w:vAlign w:val="center"/>
          </w:tcPr>
          <w:p w14:paraId="6BDF22D7" w14:textId="77777777" w:rsidR="00E92CB9" w:rsidRPr="00CB6EBA" w:rsidRDefault="00E92CB9" w:rsidP="00AA7FFC">
            <w:pPr>
              <w:pStyle w:val="aff2"/>
            </w:pPr>
            <w:r w:rsidRPr="00CB6EBA">
              <w:t>mm</w:t>
            </w:r>
          </w:p>
        </w:tc>
        <w:tc>
          <w:tcPr>
            <w:tcW w:w="2109" w:type="dxa"/>
            <w:vAlign w:val="center"/>
          </w:tcPr>
          <w:p w14:paraId="6A487D67" w14:textId="77777777" w:rsidR="00E92CB9" w:rsidRPr="00CB6EBA" w:rsidRDefault="00E92CB9" w:rsidP="00AA7FFC">
            <w:pPr>
              <w:pStyle w:val="aff2"/>
            </w:pPr>
            <w:r w:rsidRPr="00CB6EBA">
              <w:t>1985.3</w:t>
            </w:r>
          </w:p>
        </w:tc>
        <w:tc>
          <w:tcPr>
            <w:tcW w:w="1943" w:type="dxa"/>
            <w:vAlign w:val="center"/>
          </w:tcPr>
          <w:p w14:paraId="79FFB673" w14:textId="77777777" w:rsidR="00E92CB9" w:rsidRPr="00CB6EBA" w:rsidRDefault="00E92CB9" w:rsidP="00AA7FFC">
            <w:pPr>
              <w:pStyle w:val="aff2"/>
            </w:pPr>
            <w:r w:rsidRPr="00CB6EBA">
              <w:rPr>
                <w:rFonts w:eastAsia="宋体"/>
              </w:rPr>
              <w:t>流域</w:t>
            </w:r>
          </w:p>
        </w:tc>
      </w:tr>
      <w:tr w:rsidR="00E92CB9" w:rsidRPr="00CB6EBA" w14:paraId="77751956" w14:textId="77777777" w:rsidTr="00340B26">
        <w:trPr>
          <w:cantSplit/>
          <w:trHeight w:val="454"/>
          <w:jc w:val="center"/>
        </w:trPr>
        <w:tc>
          <w:tcPr>
            <w:tcW w:w="3355" w:type="dxa"/>
            <w:vAlign w:val="center"/>
          </w:tcPr>
          <w:p w14:paraId="4ED76692" w14:textId="77777777" w:rsidR="00E92CB9" w:rsidRPr="00CB6EBA" w:rsidRDefault="00E92CB9" w:rsidP="00AA7FFC">
            <w:pPr>
              <w:pStyle w:val="aff2"/>
              <w:jc w:val="left"/>
            </w:pPr>
            <w:r w:rsidRPr="00CB6EBA">
              <w:t>6</w:t>
            </w:r>
            <w:r w:rsidRPr="00CB6EBA">
              <w:rPr>
                <w:rFonts w:eastAsia="宋体"/>
              </w:rPr>
              <w:t>、多年平均径流深</w:t>
            </w:r>
          </w:p>
        </w:tc>
        <w:tc>
          <w:tcPr>
            <w:tcW w:w="1041" w:type="dxa"/>
            <w:vAlign w:val="center"/>
          </w:tcPr>
          <w:p w14:paraId="3886D23F" w14:textId="77777777" w:rsidR="00E92CB9" w:rsidRPr="00CB6EBA" w:rsidRDefault="00E92CB9" w:rsidP="00AA7FFC">
            <w:pPr>
              <w:pStyle w:val="aff2"/>
            </w:pPr>
            <w:r w:rsidRPr="00CB6EBA">
              <w:t>mm</w:t>
            </w:r>
          </w:p>
        </w:tc>
        <w:tc>
          <w:tcPr>
            <w:tcW w:w="2109" w:type="dxa"/>
            <w:vAlign w:val="center"/>
          </w:tcPr>
          <w:p w14:paraId="273C813F" w14:textId="77777777" w:rsidR="00E92CB9" w:rsidRPr="00CB6EBA" w:rsidRDefault="00E92CB9" w:rsidP="00AA7FFC">
            <w:pPr>
              <w:pStyle w:val="aff2"/>
            </w:pPr>
            <w:r w:rsidRPr="00CB6EBA">
              <w:t>1201</w:t>
            </w:r>
          </w:p>
        </w:tc>
        <w:tc>
          <w:tcPr>
            <w:tcW w:w="1943" w:type="dxa"/>
            <w:vAlign w:val="center"/>
          </w:tcPr>
          <w:p w14:paraId="573716DE" w14:textId="77777777" w:rsidR="00E92CB9" w:rsidRPr="00CB6EBA" w:rsidRDefault="00E92CB9" w:rsidP="00AA7FFC">
            <w:pPr>
              <w:pStyle w:val="aff2"/>
            </w:pPr>
            <w:r w:rsidRPr="00CB6EBA">
              <w:rPr>
                <w:rFonts w:eastAsia="宋体"/>
              </w:rPr>
              <w:t>流域</w:t>
            </w:r>
          </w:p>
        </w:tc>
      </w:tr>
      <w:tr w:rsidR="00E92CB9" w:rsidRPr="00CB6EBA" w14:paraId="2EE226BC" w14:textId="77777777" w:rsidTr="00340B26">
        <w:trPr>
          <w:cantSplit/>
          <w:trHeight w:val="454"/>
          <w:jc w:val="center"/>
        </w:trPr>
        <w:tc>
          <w:tcPr>
            <w:tcW w:w="3355" w:type="dxa"/>
            <w:vAlign w:val="center"/>
          </w:tcPr>
          <w:p w14:paraId="6259FE83" w14:textId="77777777" w:rsidR="00E92CB9" w:rsidRPr="00CB6EBA" w:rsidRDefault="00E92CB9" w:rsidP="00AA7FFC">
            <w:pPr>
              <w:pStyle w:val="aff2"/>
              <w:jc w:val="left"/>
            </w:pPr>
            <w:r w:rsidRPr="00CB6EBA">
              <w:t>7</w:t>
            </w:r>
            <w:r w:rsidRPr="00CB6EBA">
              <w:rPr>
                <w:rFonts w:eastAsia="宋体"/>
              </w:rPr>
              <w:t>、代表性流量</w:t>
            </w:r>
          </w:p>
        </w:tc>
        <w:tc>
          <w:tcPr>
            <w:tcW w:w="1041" w:type="dxa"/>
            <w:vAlign w:val="center"/>
          </w:tcPr>
          <w:p w14:paraId="3185D49D" w14:textId="77777777" w:rsidR="00E92CB9" w:rsidRPr="00CB6EBA" w:rsidRDefault="00E92CB9" w:rsidP="00AA7FFC">
            <w:pPr>
              <w:pStyle w:val="aff2"/>
            </w:pPr>
          </w:p>
        </w:tc>
        <w:tc>
          <w:tcPr>
            <w:tcW w:w="2109" w:type="dxa"/>
            <w:vAlign w:val="center"/>
          </w:tcPr>
          <w:p w14:paraId="763A4986" w14:textId="77777777" w:rsidR="00E92CB9" w:rsidRPr="00CB6EBA" w:rsidRDefault="00E92CB9" w:rsidP="00AA7FFC">
            <w:pPr>
              <w:pStyle w:val="aff2"/>
            </w:pPr>
          </w:p>
        </w:tc>
        <w:tc>
          <w:tcPr>
            <w:tcW w:w="1943" w:type="dxa"/>
            <w:vAlign w:val="center"/>
          </w:tcPr>
          <w:p w14:paraId="35238640" w14:textId="77777777" w:rsidR="00E92CB9" w:rsidRPr="00CB6EBA" w:rsidRDefault="00E92CB9" w:rsidP="00AA7FFC">
            <w:pPr>
              <w:pStyle w:val="aff2"/>
            </w:pPr>
          </w:p>
        </w:tc>
      </w:tr>
      <w:tr w:rsidR="00E92CB9" w:rsidRPr="00CB6EBA" w14:paraId="24E849D5" w14:textId="77777777" w:rsidTr="00340B26">
        <w:trPr>
          <w:cantSplit/>
          <w:trHeight w:val="454"/>
          <w:jc w:val="center"/>
        </w:trPr>
        <w:tc>
          <w:tcPr>
            <w:tcW w:w="3355" w:type="dxa"/>
            <w:vAlign w:val="center"/>
          </w:tcPr>
          <w:p w14:paraId="34F4B9D6" w14:textId="77777777" w:rsidR="00E92CB9" w:rsidRPr="00CB6EBA" w:rsidRDefault="00E92CB9" w:rsidP="00AA7FFC">
            <w:pPr>
              <w:pStyle w:val="aff2"/>
              <w:jc w:val="left"/>
            </w:pPr>
            <w:r w:rsidRPr="00CB6EBA">
              <w:rPr>
                <w:rFonts w:eastAsia="宋体"/>
              </w:rPr>
              <w:t>多年平均流量</w:t>
            </w:r>
          </w:p>
        </w:tc>
        <w:tc>
          <w:tcPr>
            <w:tcW w:w="1041" w:type="dxa"/>
            <w:vAlign w:val="center"/>
          </w:tcPr>
          <w:p w14:paraId="2B8A21C8" w14:textId="77777777" w:rsidR="00E92CB9" w:rsidRPr="00CB6EBA" w:rsidRDefault="00E92CB9" w:rsidP="00AA7FFC">
            <w:pPr>
              <w:pStyle w:val="aff2"/>
            </w:pPr>
            <w:r w:rsidRPr="00CB6EBA">
              <w:t>m</w:t>
            </w:r>
            <w:r w:rsidRPr="00CB6EBA">
              <w:rPr>
                <w:vertAlign w:val="superscript"/>
              </w:rPr>
              <w:t>3</w:t>
            </w:r>
            <w:r w:rsidRPr="00CB6EBA">
              <w:t>/s</w:t>
            </w:r>
          </w:p>
        </w:tc>
        <w:tc>
          <w:tcPr>
            <w:tcW w:w="2109" w:type="dxa"/>
            <w:vAlign w:val="center"/>
          </w:tcPr>
          <w:p w14:paraId="6D3EC3BB" w14:textId="77777777" w:rsidR="00E92CB9" w:rsidRPr="00CB6EBA" w:rsidRDefault="00E92CB9" w:rsidP="00AA7FFC">
            <w:pPr>
              <w:pStyle w:val="aff2"/>
            </w:pPr>
            <w:r w:rsidRPr="00CB6EBA">
              <w:t>5.46</w:t>
            </w:r>
          </w:p>
        </w:tc>
        <w:tc>
          <w:tcPr>
            <w:tcW w:w="1943" w:type="dxa"/>
            <w:vAlign w:val="center"/>
          </w:tcPr>
          <w:p w14:paraId="1BE7C11E" w14:textId="77777777" w:rsidR="00E92CB9" w:rsidRPr="00CB6EBA" w:rsidRDefault="00E92CB9" w:rsidP="00AA7FFC">
            <w:pPr>
              <w:pStyle w:val="aff2"/>
            </w:pPr>
            <w:r w:rsidRPr="00CB6EBA">
              <w:rPr>
                <w:rFonts w:eastAsia="宋体"/>
              </w:rPr>
              <w:t>坝址</w:t>
            </w:r>
          </w:p>
        </w:tc>
      </w:tr>
      <w:tr w:rsidR="00E92CB9" w:rsidRPr="00CB6EBA" w14:paraId="76AF03B1" w14:textId="77777777" w:rsidTr="00340B26">
        <w:trPr>
          <w:cantSplit/>
          <w:trHeight w:val="454"/>
          <w:jc w:val="center"/>
        </w:trPr>
        <w:tc>
          <w:tcPr>
            <w:tcW w:w="3355" w:type="dxa"/>
            <w:vAlign w:val="center"/>
          </w:tcPr>
          <w:p w14:paraId="7E65311D" w14:textId="77777777" w:rsidR="00E92CB9" w:rsidRPr="00CB6EBA" w:rsidRDefault="00E92CB9" w:rsidP="00AA7FFC">
            <w:pPr>
              <w:pStyle w:val="aff2"/>
              <w:jc w:val="left"/>
            </w:pPr>
            <w:r w:rsidRPr="00CB6EBA">
              <w:rPr>
                <w:rFonts w:eastAsia="宋体"/>
              </w:rPr>
              <w:t>校核洪水洪峰流量</w:t>
            </w:r>
          </w:p>
        </w:tc>
        <w:tc>
          <w:tcPr>
            <w:tcW w:w="1041" w:type="dxa"/>
            <w:vAlign w:val="center"/>
          </w:tcPr>
          <w:p w14:paraId="0B1A2358" w14:textId="77777777" w:rsidR="00E92CB9" w:rsidRPr="00CB6EBA" w:rsidRDefault="00E92CB9" w:rsidP="00AA7FFC">
            <w:pPr>
              <w:pStyle w:val="aff2"/>
            </w:pPr>
            <w:r w:rsidRPr="00CB6EBA">
              <w:t>m</w:t>
            </w:r>
            <w:r w:rsidRPr="00CB6EBA">
              <w:rPr>
                <w:vertAlign w:val="superscript"/>
              </w:rPr>
              <w:t>3</w:t>
            </w:r>
            <w:r w:rsidRPr="00CB6EBA">
              <w:t>/s</w:t>
            </w:r>
          </w:p>
        </w:tc>
        <w:tc>
          <w:tcPr>
            <w:tcW w:w="2109" w:type="dxa"/>
            <w:vAlign w:val="center"/>
          </w:tcPr>
          <w:p w14:paraId="04CA998D" w14:textId="77777777" w:rsidR="00E92CB9" w:rsidRPr="00CB6EBA" w:rsidRDefault="00E92CB9" w:rsidP="00AA7FFC">
            <w:pPr>
              <w:pStyle w:val="aff2"/>
            </w:pPr>
            <w:r w:rsidRPr="00CB6EBA">
              <w:t>425</w:t>
            </w:r>
          </w:p>
        </w:tc>
        <w:tc>
          <w:tcPr>
            <w:tcW w:w="1943" w:type="dxa"/>
            <w:vAlign w:val="center"/>
          </w:tcPr>
          <w:p w14:paraId="6B715AA3" w14:textId="77777777" w:rsidR="00E92CB9" w:rsidRPr="00CB6EBA" w:rsidRDefault="00E92CB9" w:rsidP="00AA7FFC">
            <w:pPr>
              <w:pStyle w:val="aff2"/>
            </w:pPr>
            <w:r w:rsidRPr="00CB6EBA">
              <w:t>P=0.02%</w:t>
            </w:r>
          </w:p>
        </w:tc>
      </w:tr>
      <w:tr w:rsidR="00E92CB9" w:rsidRPr="00CB6EBA" w14:paraId="44691341" w14:textId="77777777" w:rsidTr="00340B26">
        <w:trPr>
          <w:cantSplit/>
          <w:trHeight w:val="454"/>
          <w:jc w:val="center"/>
        </w:trPr>
        <w:tc>
          <w:tcPr>
            <w:tcW w:w="3355" w:type="dxa"/>
            <w:vAlign w:val="center"/>
          </w:tcPr>
          <w:p w14:paraId="332D8D78" w14:textId="77777777" w:rsidR="00E92CB9" w:rsidRPr="00CB6EBA" w:rsidRDefault="00E92CB9" w:rsidP="00AA7FFC">
            <w:pPr>
              <w:pStyle w:val="aff2"/>
              <w:jc w:val="left"/>
            </w:pPr>
            <w:r w:rsidRPr="00CB6EBA">
              <w:rPr>
                <w:rFonts w:eastAsia="宋体"/>
              </w:rPr>
              <w:t>设计洪水洪峰流量</w:t>
            </w:r>
          </w:p>
        </w:tc>
        <w:tc>
          <w:tcPr>
            <w:tcW w:w="1041" w:type="dxa"/>
            <w:vAlign w:val="center"/>
          </w:tcPr>
          <w:p w14:paraId="75990B48" w14:textId="77777777" w:rsidR="00E92CB9" w:rsidRPr="00CB6EBA" w:rsidRDefault="00E92CB9" w:rsidP="00AA7FFC">
            <w:pPr>
              <w:pStyle w:val="aff2"/>
            </w:pPr>
            <w:r w:rsidRPr="00CB6EBA">
              <w:t>m</w:t>
            </w:r>
            <w:r w:rsidRPr="00CB6EBA">
              <w:rPr>
                <w:vertAlign w:val="superscript"/>
              </w:rPr>
              <w:t>3</w:t>
            </w:r>
            <w:r w:rsidRPr="00CB6EBA">
              <w:t>/s</w:t>
            </w:r>
          </w:p>
        </w:tc>
        <w:tc>
          <w:tcPr>
            <w:tcW w:w="2109" w:type="dxa"/>
            <w:vAlign w:val="center"/>
          </w:tcPr>
          <w:p w14:paraId="0B52CF6E" w14:textId="77777777" w:rsidR="00E92CB9" w:rsidRPr="00CB6EBA" w:rsidRDefault="00E92CB9" w:rsidP="00AA7FFC">
            <w:pPr>
              <w:pStyle w:val="aff2"/>
            </w:pPr>
            <w:r w:rsidRPr="00CB6EBA">
              <w:t>864</w:t>
            </w:r>
          </w:p>
        </w:tc>
        <w:tc>
          <w:tcPr>
            <w:tcW w:w="1943" w:type="dxa"/>
            <w:vAlign w:val="center"/>
          </w:tcPr>
          <w:p w14:paraId="02EC759F" w14:textId="77777777" w:rsidR="00E92CB9" w:rsidRPr="00CB6EBA" w:rsidRDefault="00E92CB9" w:rsidP="00AA7FFC">
            <w:pPr>
              <w:pStyle w:val="aff2"/>
            </w:pPr>
            <w:r w:rsidRPr="00CB6EBA">
              <w:t>P=2%</w:t>
            </w:r>
          </w:p>
        </w:tc>
      </w:tr>
      <w:tr w:rsidR="00E92CB9" w:rsidRPr="00CB6EBA" w14:paraId="7257FAF8" w14:textId="77777777" w:rsidTr="00340B26">
        <w:trPr>
          <w:cantSplit/>
          <w:trHeight w:val="454"/>
          <w:jc w:val="center"/>
        </w:trPr>
        <w:tc>
          <w:tcPr>
            <w:tcW w:w="3355" w:type="dxa"/>
            <w:vAlign w:val="center"/>
          </w:tcPr>
          <w:p w14:paraId="0E146AD4" w14:textId="77777777" w:rsidR="00E92CB9" w:rsidRPr="00CB6EBA" w:rsidRDefault="00E92CB9" w:rsidP="00AA7FFC">
            <w:pPr>
              <w:pStyle w:val="aff2"/>
              <w:jc w:val="left"/>
            </w:pPr>
            <w:r w:rsidRPr="00CB6EBA">
              <w:t>6</w:t>
            </w:r>
            <w:r w:rsidRPr="00CB6EBA">
              <w:rPr>
                <w:rFonts w:eastAsia="宋体"/>
              </w:rPr>
              <w:t>、泥沙</w:t>
            </w:r>
          </w:p>
        </w:tc>
        <w:tc>
          <w:tcPr>
            <w:tcW w:w="1041" w:type="dxa"/>
            <w:vAlign w:val="center"/>
          </w:tcPr>
          <w:p w14:paraId="4052F2B3" w14:textId="77777777" w:rsidR="00E92CB9" w:rsidRPr="00CB6EBA" w:rsidRDefault="00E92CB9" w:rsidP="00AA7FFC">
            <w:pPr>
              <w:pStyle w:val="aff2"/>
            </w:pPr>
          </w:p>
        </w:tc>
        <w:tc>
          <w:tcPr>
            <w:tcW w:w="2109" w:type="dxa"/>
            <w:vAlign w:val="center"/>
          </w:tcPr>
          <w:p w14:paraId="493592E5" w14:textId="77777777" w:rsidR="00E92CB9" w:rsidRPr="00CB6EBA" w:rsidRDefault="00E92CB9" w:rsidP="00AA7FFC">
            <w:pPr>
              <w:pStyle w:val="aff2"/>
            </w:pPr>
          </w:p>
        </w:tc>
        <w:tc>
          <w:tcPr>
            <w:tcW w:w="1943" w:type="dxa"/>
            <w:vAlign w:val="center"/>
          </w:tcPr>
          <w:p w14:paraId="27513B2D" w14:textId="77777777" w:rsidR="00E92CB9" w:rsidRPr="00CB6EBA" w:rsidRDefault="00E92CB9" w:rsidP="00AA7FFC">
            <w:pPr>
              <w:pStyle w:val="aff2"/>
            </w:pPr>
          </w:p>
        </w:tc>
      </w:tr>
      <w:tr w:rsidR="00E92CB9" w:rsidRPr="00CB6EBA" w14:paraId="5AF192E5" w14:textId="77777777" w:rsidTr="00340B26">
        <w:trPr>
          <w:cantSplit/>
          <w:trHeight w:val="454"/>
          <w:jc w:val="center"/>
        </w:trPr>
        <w:tc>
          <w:tcPr>
            <w:tcW w:w="3355" w:type="dxa"/>
            <w:vAlign w:val="center"/>
          </w:tcPr>
          <w:p w14:paraId="34440331" w14:textId="77777777" w:rsidR="00E92CB9" w:rsidRPr="00CB6EBA" w:rsidRDefault="00E92CB9" w:rsidP="00AA7FFC">
            <w:pPr>
              <w:pStyle w:val="aff2"/>
              <w:jc w:val="left"/>
            </w:pPr>
            <w:r w:rsidRPr="00CB6EBA">
              <w:rPr>
                <w:rFonts w:eastAsia="宋体"/>
              </w:rPr>
              <w:t>多年平均输沙量</w:t>
            </w:r>
          </w:p>
        </w:tc>
        <w:tc>
          <w:tcPr>
            <w:tcW w:w="1041" w:type="dxa"/>
            <w:vAlign w:val="center"/>
          </w:tcPr>
          <w:p w14:paraId="303B3576" w14:textId="77777777" w:rsidR="00E92CB9" w:rsidRPr="00CB6EBA" w:rsidRDefault="00E92CB9" w:rsidP="00AA7FFC">
            <w:pPr>
              <w:pStyle w:val="aff2"/>
            </w:pPr>
            <w:r w:rsidRPr="00CB6EBA">
              <w:rPr>
                <w:rFonts w:eastAsia="宋体"/>
              </w:rPr>
              <w:t>万</w:t>
            </w:r>
            <w:r w:rsidRPr="00CB6EBA">
              <w:t xml:space="preserve"> t</w:t>
            </w:r>
          </w:p>
        </w:tc>
        <w:tc>
          <w:tcPr>
            <w:tcW w:w="2109" w:type="dxa"/>
            <w:vAlign w:val="center"/>
          </w:tcPr>
          <w:p w14:paraId="6A7EAE5B" w14:textId="77777777" w:rsidR="00E92CB9" w:rsidRPr="00CB6EBA" w:rsidRDefault="00E92CB9" w:rsidP="00AA7FFC">
            <w:pPr>
              <w:pStyle w:val="aff2"/>
            </w:pPr>
            <w:r w:rsidRPr="00CB6EBA">
              <w:t>0.572</w:t>
            </w:r>
          </w:p>
        </w:tc>
        <w:tc>
          <w:tcPr>
            <w:tcW w:w="1943" w:type="dxa"/>
            <w:vAlign w:val="center"/>
          </w:tcPr>
          <w:p w14:paraId="18F3C5A2" w14:textId="77777777" w:rsidR="00E92CB9" w:rsidRPr="00CB6EBA" w:rsidRDefault="00E92CB9" w:rsidP="00AA7FFC">
            <w:pPr>
              <w:pStyle w:val="aff2"/>
            </w:pPr>
            <w:r w:rsidRPr="00CB6EBA">
              <w:rPr>
                <w:rFonts w:eastAsia="宋体"/>
              </w:rPr>
              <w:t>坝址</w:t>
            </w:r>
          </w:p>
        </w:tc>
      </w:tr>
      <w:tr w:rsidR="00E92CB9" w:rsidRPr="00CB6EBA" w14:paraId="0A754383" w14:textId="77777777" w:rsidTr="00340B26">
        <w:trPr>
          <w:cantSplit/>
          <w:trHeight w:val="454"/>
          <w:jc w:val="center"/>
        </w:trPr>
        <w:tc>
          <w:tcPr>
            <w:tcW w:w="3355" w:type="dxa"/>
            <w:vAlign w:val="center"/>
          </w:tcPr>
          <w:p w14:paraId="009D3A21" w14:textId="77777777" w:rsidR="00E92CB9" w:rsidRPr="00CB6EBA" w:rsidRDefault="00E92CB9" w:rsidP="00AA7FFC">
            <w:pPr>
              <w:pStyle w:val="aff2"/>
              <w:jc w:val="left"/>
            </w:pPr>
            <w:r w:rsidRPr="00CB6EBA">
              <w:rPr>
                <w:rFonts w:eastAsia="宋体"/>
              </w:rPr>
              <w:t>多年平均含沙量</w:t>
            </w:r>
          </w:p>
        </w:tc>
        <w:tc>
          <w:tcPr>
            <w:tcW w:w="1041" w:type="dxa"/>
            <w:vAlign w:val="center"/>
          </w:tcPr>
          <w:p w14:paraId="2ACBBCC9" w14:textId="77777777" w:rsidR="00E92CB9" w:rsidRPr="00CB6EBA" w:rsidRDefault="00E92CB9" w:rsidP="00AA7FFC">
            <w:pPr>
              <w:pStyle w:val="aff2"/>
            </w:pPr>
            <w:r w:rsidRPr="00CB6EBA">
              <w:t>kg/ m</w:t>
            </w:r>
            <w:r w:rsidRPr="00CB6EBA">
              <w:rPr>
                <w:vertAlign w:val="superscript"/>
              </w:rPr>
              <w:t>3</w:t>
            </w:r>
          </w:p>
        </w:tc>
        <w:tc>
          <w:tcPr>
            <w:tcW w:w="2109" w:type="dxa"/>
            <w:vAlign w:val="center"/>
          </w:tcPr>
          <w:p w14:paraId="651638B8" w14:textId="77777777" w:rsidR="00E92CB9" w:rsidRPr="00CB6EBA" w:rsidRDefault="00E92CB9" w:rsidP="00AA7FFC">
            <w:pPr>
              <w:pStyle w:val="aff2"/>
            </w:pPr>
            <w:r w:rsidRPr="00CB6EBA">
              <w:t>0.122</w:t>
            </w:r>
          </w:p>
        </w:tc>
        <w:tc>
          <w:tcPr>
            <w:tcW w:w="1943" w:type="dxa"/>
            <w:vAlign w:val="center"/>
          </w:tcPr>
          <w:p w14:paraId="208ADE0C" w14:textId="77777777" w:rsidR="00E92CB9" w:rsidRPr="00CB6EBA" w:rsidRDefault="00E92CB9" w:rsidP="00AA7FFC">
            <w:pPr>
              <w:pStyle w:val="aff2"/>
            </w:pPr>
            <w:r w:rsidRPr="00CB6EBA">
              <w:rPr>
                <w:rFonts w:eastAsia="宋体"/>
              </w:rPr>
              <w:t>坝址</w:t>
            </w:r>
          </w:p>
        </w:tc>
      </w:tr>
      <w:tr w:rsidR="00E92CB9" w:rsidRPr="00CB6EBA" w14:paraId="1F3CA313" w14:textId="77777777" w:rsidTr="00340B26">
        <w:trPr>
          <w:cantSplit/>
          <w:trHeight w:val="454"/>
          <w:jc w:val="center"/>
        </w:trPr>
        <w:tc>
          <w:tcPr>
            <w:tcW w:w="3355" w:type="dxa"/>
            <w:vAlign w:val="center"/>
          </w:tcPr>
          <w:p w14:paraId="4FABA133" w14:textId="77777777" w:rsidR="00E92CB9" w:rsidRPr="00CB6EBA" w:rsidRDefault="00E92CB9" w:rsidP="00AA7FFC">
            <w:pPr>
              <w:pStyle w:val="aff2"/>
              <w:jc w:val="left"/>
            </w:pPr>
            <w:r w:rsidRPr="00CB6EBA">
              <w:rPr>
                <w:rFonts w:eastAsia="宋体"/>
              </w:rPr>
              <w:t>二、水库</w:t>
            </w:r>
          </w:p>
        </w:tc>
        <w:tc>
          <w:tcPr>
            <w:tcW w:w="1041" w:type="dxa"/>
            <w:vAlign w:val="center"/>
          </w:tcPr>
          <w:p w14:paraId="06540C9B" w14:textId="77777777" w:rsidR="00E92CB9" w:rsidRPr="00CB6EBA" w:rsidRDefault="00E92CB9" w:rsidP="00AA7FFC">
            <w:pPr>
              <w:pStyle w:val="aff2"/>
            </w:pPr>
          </w:p>
        </w:tc>
        <w:tc>
          <w:tcPr>
            <w:tcW w:w="2109" w:type="dxa"/>
            <w:vAlign w:val="center"/>
          </w:tcPr>
          <w:p w14:paraId="61743913" w14:textId="77777777" w:rsidR="00E92CB9" w:rsidRPr="00CB6EBA" w:rsidRDefault="00E92CB9" w:rsidP="00AA7FFC">
            <w:pPr>
              <w:pStyle w:val="aff2"/>
            </w:pPr>
          </w:p>
        </w:tc>
        <w:tc>
          <w:tcPr>
            <w:tcW w:w="1943" w:type="dxa"/>
            <w:vAlign w:val="center"/>
          </w:tcPr>
          <w:p w14:paraId="42BE7288" w14:textId="77777777" w:rsidR="00E92CB9" w:rsidRPr="00CB6EBA" w:rsidRDefault="00E92CB9" w:rsidP="00AA7FFC">
            <w:pPr>
              <w:pStyle w:val="aff2"/>
            </w:pPr>
          </w:p>
        </w:tc>
      </w:tr>
      <w:tr w:rsidR="00E92CB9" w:rsidRPr="00CB6EBA" w14:paraId="6E17A00A" w14:textId="77777777" w:rsidTr="00340B26">
        <w:trPr>
          <w:cantSplit/>
          <w:trHeight w:val="454"/>
          <w:jc w:val="center"/>
        </w:trPr>
        <w:tc>
          <w:tcPr>
            <w:tcW w:w="3355" w:type="dxa"/>
            <w:vAlign w:val="center"/>
          </w:tcPr>
          <w:p w14:paraId="7448D74E" w14:textId="77777777" w:rsidR="00E92CB9" w:rsidRPr="00CB6EBA" w:rsidRDefault="00E92CB9" w:rsidP="00AA7FFC">
            <w:pPr>
              <w:pStyle w:val="aff2"/>
              <w:jc w:val="left"/>
            </w:pPr>
            <w:r w:rsidRPr="00CB6EBA">
              <w:t>1</w:t>
            </w:r>
            <w:r w:rsidRPr="00CB6EBA">
              <w:rPr>
                <w:rFonts w:eastAsia="宋体"/>
              </w:rPr>
              <w:t>、水库水位</w:t>
            </w:r>
          </w:p>
        </w:tc>
        <w:tc>
          <w:tcPr>
            <w:tcW w:w="1041" w:type="dxa"/>
            <w:vAlign w:val="center"/>
          </w:tcPr>
          <w:p w14:paraId="2978CF83" w14:textId="77777777" w:rsidR="00E92CB9" w:rsidRPr="00CB6EBA" w:rsidRDefault="00E92CB9" w:rsidP="00AA7FFC">
            <w:pPr>
              <w:pStyle w:val="aff2"/>
            </w:pPr>
          </w:p>
        </w:tc>
        <w:tc>
          <w:tcPr>
            <w:tcW w:w="2109" w:type="dxa"/>
            <w:vAlign w:val="center"/>
          </w:tcPr>
          <w:p w14:paraId="1ABD97F4" w14:textId="77777777" w:rsidR="00E92CB9" w:rsidRPr="00CB6EBA" w:rsidRDefault="00E92CB9" w:rsidP="00AA7FFC">
            <w:pPr>
              <w:pStyle w:val="aff2"/>
            </w:pPr>
          </w:p>
        </w:tc>
        <w:tc>
          <w:tcPr>
            <w:tcW w:w="1943" w:type="dxa"/>
            <w:vAlign w:val="center"/>
          </w:tcPr>
          <w:p w14:paraId="767B2A6D" w14:textId="77777777" w:rsidR="00E92CB9" w:rsidRPr="00CB6EBA" w:rsidRDefault="00E92CB9" w:rsidP="00AA7FFC">
            <w:pPr>
              <w:pStyle w:val="aff2"/>
            </w:pPr>
          </w:p>
        </w:tc>
      </w:tr>
      <w:tr w:rsidR="00E92CB9" w:rsidRPr="00CB6EBA" w14:paraId="7CE1F124" w14:textId="77777777" w:rsidTr="00340B26">
        <w:trPr>
          <w:cantSplit/>
          <w:trHeight w:val="454"/>
          <w:jc w:val="center"/>
        </w:trPr>
        <w:tc>
          <w:tcPr>
            <w:tcW w:w="3355" w:type="dxa"/>
            <w:vAlign w:val="center"/>
          </w:tcPr>
          <w:p w14:paraId="1B6396FF" w14:textId="77777777" w:rsidR="00E92CB9" w:rsidRPr="00CB6EBA" w:rsidRDefault="00E92CB9" w:rsidP="00AA7FFC">
            <w:pPr>
              <w:pStyle w:val="aff2"/>
              <w:jc w:val="left"/>
            </w:pPr>
            <w:r w:rsidRPr="00CB6EBA">
              <w:rPr>
                <w:rFonts w:eastAsia="宋体"/>
              </w:rPr>
              <w:t>校核洪水位（</w:t>
            </w:r>
            <w:r w:rsidRPr="00CB6EBA">
              <w:t>P=0.02%</w:t>
            </w:r>
            <w:r w:rsidRPr="00CB6EBA">
              <w:rPr>
                <w:rFonts w:eastAsia="宋体"/>
              </w:rPr>
              <w:t>）</w:t>
            </w:r>
          </w:p>
        </w:tc>
        <w:tc>
          <w:tcPr>
            <w:tcW w:w="1041" w:type="dxa"/>
            <w:vAlign w:val="center"/>
          </w:tcPr>
          <w:p w14:paraId="56A475C0" w14:textId="77777777" w:rsidR="00E92CB9" w:rsidRPr="00CB6EBA" w:rsidRDefault="00E92CB9" w:rsidP="00AA7FFC">
            <w:pPr>
              <w:pStyle w:val="aff2"/>
            </w:pPr>
            <w:r w:rsidRPr="00CB6EBA">
              <w:t>m</w:t>
            </w:r>
          </w:p>
        </w:tc>
        <w:tc>
          <w:tcPr>
            <w:tcW w:w="2109" w:type="dxa"/>
            <w:vAlign w:val="center"/>
          </w:tcPr>
          <w:p w14:paraId="7E461AAB" w14:textId="77777777" w:rsidR="00E92CB9" w:rsidRPr="00CB6EBA" w:rsidRDefault="00E92CB9" w:rsidP="00AA7FFC">
            <w:pPr>
              <w:pStyle w:val="aff2"/>
            </w:pPr>
            <w:r w:rsidRPr="00CB6EBA">
              <w:t>304.91</w:t>
            </w:r>
          </w:p>
        </w:tc>
        <w:tc>
          <w:tcPr>
            <w:tcW w:w="1943" w:type="dxa"/>
            <w:vAlign w:val="center"/>
          </w:tcPr>
          <w:p w14:paraId="6279FCBE" w14:textId="77777777" w:rsidR="00E92CB9" w:rsidRPr="00CB6EBA" w:rsidRDefault="00E92CB9" w:rsidP="00AA7FFC">
            <w:pPr>
              <w:pStyle w:val="aff2"/>
            </w:pPr>
            <w:r w:rsidRPr="00CB6EBA">
              <w:rPr>
                <w:rFonts w:eastAsia="宋体"/>
              </w:rPr>
              <w:t>本次复核</w:t>
            </w:r>
            <w:r w:rsidRPr="00CB6EBA">
              <w:t>304.91m</w:t>
            </w:r>
            <w:r w:rsidRPr="00CB6EBA">
              <w:rPr>
                <w:rFonts w:eastAsia="宋体"/>
              </w:rPr>
              <w:t>，保持原校核水位不变</w:t>
            </w:r>
          </w:p>
        </w:tc>
      </w:tr>
      <w:tr w:rsidR="00E92CB9" w:rsidRPr="00CB6EBA" w14:paraId="7641D111" w14:textId="77777777" w:rsidTr="00340B26">
        <w:trPr>
          <w:cantSplit/>
          <w:trHeight w:val="454"/>
          <w:jc w:val="center"/>
        </w:trPr>
        <w:tc>
          <w:tcPr>
            <w:tcW w:w="3355" w:type="dxa"/>
            <w:vAlign w:val="center"/>
          </w:tcPr>
          <w:p w14:paraId="02ECF668" w14:textId="77777777" w:rsidR="00E92CB9" w:rsidRPr="00CB6EBA" w:rsidRDefault="00E92CB9" w:rsidP="00AA7FFC">
            <w:pPr>
              <w:pStyle w:val="aff2"/>
              <w:jc w:val="left"/>
            </w:pPr>
            <w:r w:rsidRPr="00CB6EBA">
              <w:rPr>
                <w:rFonts w:eastAsia="宋体"/>
              </w:rPr>
              <w:t>设计洪水位（</w:t>
            </w:r>
            <w:r w:rsidRPr="00CB6EBA">
              <w:t>P=2%</w:t>
            </w:r>
            <w:r w:rsidRPr="00CB6EBA">
              <w:rPr>
                <w:rFonts w:eastAsia="宋体"/>
              </w:rPr>
              <w:t>）</w:t>
            </w:r>
          </w:p>
        </w:tc>
        <w:tc>
          <w:tcPr>
            <w:tcW w:w="1041" w:type="dxa"/>
            <w:vAlign w:val="center"/>
          </w:tcPr>
          <w:p w14:paraId="57B59EB7" w14:textId="77777777" w:rsidR="00E92CB9" w:rsidRPr="00CB6EBA" w:rsidRDefault="00E92CB9" w:rsidP="00AA7FFC">
            <w:pPr>
              <w:pStyle w:val="aff2"/>
            </w:pPr>
            <w:r w:rsidRPr="00CB6EBA">
              <w:t>m</w:t>
            </w:r>
          </w:p>
        </w:tc>
        <w:tc>
          <w:tcPr>
            <w:tcW w:w="2109" w:type="dxa"/>
            <w:vAlign w:val="center"/>
          </w:tcPr>
          <w:p w14:paraId="6D96AF64" w14:textId="77777777" w:rsidR="00E92CB9" w:rsidRPr="00CB6EBA" w:rsidRDefault="00E92CB9" w:rsidP="00AA7FFC">
            <w:pPr>
              <w:pStyle w:val="aff2"/>
            </w:pPr>
            <w:r w:rsidRPr="00CB6EBA">
              <w:t>303.54</w:t>
            </w:r>
          </w:p>
        </w:tc>
        <w:tc>
          <w:tcPr>
            <w:tcW w:w="1943" w:type="dxa"/>
            <w:vAlign w:val="center"/>
          </w:tcPr>
          <w:p w14:paraId="48D38929" w14:textId="77777777" w:rsidR="00E92CB9" w:rsidRPr="00CB6EBA" w:rsidRDefault="00E92CB9" w:rsidP="00AA7FFC">
            <w:pPr>
              <w:pStyle w:val="aff2"/>
            </w:pPr>
            <w:r w:rsidRPr="00CB6EBA">
              <w:rPr>
                <w:rFonts w:eastAsia="宋体"/>
              </w:rPr>
              <w:t>本次复核</w:t>
            </w:r>
            <w:r w:rsidRPr="00CB6EBA">
              <w:t>303.54m</w:t>
            </w:r>
            <w:r w:rsidRPr="00CB6EBA">
              <w:rPr>
                <w:rFonts w:eastAsia="宋体"/>
              </w:rPr>
              <w:t>，保持原设计水位不变</w:t>
            </w:r>
          </w:p>
        </w:tc>
      </w:tr>
      <w:tr w:rsidR="00E92CB9" w:rsidRPr="00CB6EBA" w14:paraId="40DEBF79" w14:textId="77777777" w:rsidTr="00340B26">
        <w:trPr>
          <w:cantSplit/>
          <w:trHeight w:val="454"/>
          <w:jc w:val="center"/>
        </w:trPr>
        <w:tc>
          <w:tcPr>
            <w:tcW w:w="3355" w:type="dxa"/>
            <w:vAlign w:val="center"/>
          </w:tcPr>
          <w:p w14:paraId="55FE7DF3" w14:textId="77777777" w:rsidR="00E92CB9" w:rsidRPr="00CB6EBA" w:rsidRDefault="00E92CB9" w:rsidP="00AA7FFC">
            <w:pPr>
              <w:pStyle w:val="aff2"/>
              <w:jc w:val="left"/>
            </w:pPr>
            <w:proofErr w:type="gramStart"/>
            <w:r w:rsidRPr="00CB6EBA">
              <w:rPr>
                <w:rFonts w:eastAsia="宋体"/>
              </w:rPr>
              <w:t>防洪高</w:t>
            </w:r>
            <w:proofErr w:type="gramEnd"/>
            <w:r w:rsidRPr="00CB6EBA">
              <w:rPr>
                <w:rFonts w:eastAsia="宋体"/>
              </w:rPr>
              <w:t>水位</w:t>
            </w:r>
          </w:p>
        </w:tc>
        <w:tc>
          <w:tcPr>
            <w:tcW w:w="1041" w:type="dxa"/>
            <w:vAlign w:val="center"/>
          </w:tcPr>
          <w:p w14:paraId="1F32A806" w14:textId="77777777" w:rsidR="00E92CB9" w:rsidRPr="00CB6EBA" w:rsidRDefault="00E92CB9" w:rsidP="00AA7FFC">
            <w:pPr>
              <w:pStyle w:val="aff2"/>
            </w:pPr>
            <w:r w:rsidRPr="00CB6EBA">
              <w:t>m</w:t>
            </w:r>
          </w:p>
        </w:tc>
        <w:tc>
          <w:tcPr>
            <w:tcW w:w="2109" w:type="dxa"/>
            <w:vAlign w:val="center"/>
          </w:tcPr>
          <w:p w14:paraId="7564B25D" w14:textId="77777777" w:rsidR="00E92CB9" w:rsidRPr="00CB6EBA" w:rsidRDefault="00E92CB9" w:rsidP="00AA7FFC">
            <w:pPr>
              <w:pStyle w:val="aff2"/>
            </w:pPr>
            <w:r w:rsidRPr="00CB6EBA">
              <w:t>302.75</w:t>
            </w:r>
          </w:p>
        </w:tc>
        <w:tc>
          <w:tcPr>
            <w:tcW w:w="1943" w:type="dxa"/>
            <w:vAlign w:val="center"/>
          </w:tcPr>
          <w:p w14:paraId="331B7EDD" w14:textId="77777777" w:rsidR="00E92CB9" w:rsidRPr="00CB6EBA" w:rsidRDefault="00E92CB9" w:rsidP="00AA7FFC">
            <w:pPr>
              <w:pStyle w:val="aff2"/>
            </w:pPr>
          </w:p>
        </w:tc>
      </w:tr>
    </w:tbl>
    <w:p w14:paraId="3C6460F8" w14:textId="77777777" w:rsidR="00E92CB9" w:rsidRPr="00CB6EBA" w:rsidRDefault="00E92CB9" w:rsidP="00E92CB9">
      <w:pPr>
        <w:snapToGrid w:val="0"/>
        <w:spacing w:line="240" w:lineRule="auto"/>
        <w:rPr>
          <w:rFonts w:cs="Times New Roman"/>
        </w:rPr>
      </w:pPr>
      <w:r w:rsidRPr="00CB6EBA">
        <w:rPr>
          <w:rFonts w:cs="Times New Roman"/>
        </w:rPr>
        <w:br w:type="page"/>
      </w:r>
    </w:p>
    <w:tbl>
      <w:tblPr>
        <w:tblW w:w="8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1040"/>
        <w:gridCol w:w="2108"/>
        <w:gridCol w:w="1942"/>
      </w:tblGrid>
      <w:tr w:rsidR="00E92CB9" w:rsidRPr="00CB6EBA" w14:paraId="0ECD95E1" w14:textId="77777777" w:rsidTr="00340B26">
        <w:trPr>
          <w:cantSplit/>
          <w:trHeight w:val="454"/>
          <w:jc w:val="center"/>
        </w:trPr>
        <w:tc>
          <w:tcPr>
            <w:tcW w:w="8443" w:type="dxa"/>
            <w:gridSpan w:val="4"/>
            <w:tcBorders>
              <w:top w:val="nil"/>
              <w:left w:val="nil"/>
              <w:right w:val="nil"/>
            </w:tcBorders>
          </w:tcPr>
          <w:p w14:paraId="71E8E607" w14:textId="77777777" w:rsidR="00E92CB9" w:rsidRPr="00CB6EBA" w:rsidRDefault="00E92CB9" w:rsidP="00E92CB9">
            <w:pPr>
              <w:pStyle w:val="ac"/>
            </w:pPr>
            <w:r w:rsidRPr="00CB6EBA">
              <w:lastRenderedPageBreak/>
              <w:t>续表</w:t>
            </w:r>
            <w:r w:rsidRPr="00CB6EBA">
              <w:t xml:space="preserve">1.4-1 </w:t>
            </w:r>
            <w:r w:rsidRPr="00CB6EBA">
              <w:t>茅岗水库工程特性表</w:t>
            </w:r>
          </w:p>
        </w:tc>
      </w:tr>
      <w:tr w:rsidR="00E92CB9" w:rsidRPr="00CB6EBA" w14:paraId="5A365EC8" w14:textId="77777777" w:rsidTr="00340B26">
        <w:trPr>
          <w:cantSplit/>
          <w:trHeight w:val="454"/>
          <w:jc w:val="center"/>
        </w:trPr>
        <w:tc>
          <w:tcPr>
            <w:tcW w:w="3353" w:type="dxa"/>
            <w:vAlign w:val="center"/>
          </w:tcPr>
          <w:p w14:paraId="7FFB8B76" w14:textId="77777777" w:rsidR="00E92CB9" w:rsidRPr="00CB6EBA" w:rsidRDefault="00E92CB9" w:rsidP="00AA7FFC">
            <w:pPr>
              <w:pStyle w:val="aff2"/>
            </w:pPr>
            <w:r w:rsidRPr="00CB6EBA">
              <w:rPr>
                <w:rFonts w:eastAsia="宋体"/>
              </w:rPr>
              <w:t>序号及名称</w:t>
            </w:r>
          </w:p>
        </w:tc>
        <w:tc>
          <w:tcPr>
            <w:tcW w:w="1040" w:type="dxa"/>
            <w:vAlign w:val="center"/>
          </w:tcPr>
          <w:p w14:paraId="70222CF1" w14:textId="77777777" w:rsidR="00E92CB9" w:rsidRPr="00CB6EBA" w:rsidRDefault="00E92CB9" w:rsidP="00AA7FFC">
            <w:pPr>
              <w:pStyle w:val="aff2"/>
            </w:pPr>
            <w:r w:rsidRPr="00CB6EBA">
              <w:rPr>
                <w:rFonts w:eastAsia="宋体"/>
              </w:rPr>
              <w:t>单位</w:t>
            </w:r>
          </w:p>
        </w:tc>
        <w:tc>
          <w:tcPr>
            <w:tcW w:w="2108" w:type="dxa"/>
            <w:vAlign w:val="center"/>
          </w:tcPr>
          <w:p w14:paraId="6A231C26" w14:textId="77777777" w:rsidR="00E92CB9" w:rsidRPr="00CB6EBA" w:rsidRDefault="00E92CB9" w:rsidP="00AA7FFC">
            <w:pPr>
              <w:pStyle w:val="aff2"/>
            </w:pPr>
            <w:r w:rsidRPr="00CB6EBA">
              <w:rPr>
                <w:rFonts w:eastAsia="宋体"/>
              </w:rPr>
              <w:t>数量</w:t>
            </w:r>
          </w:p>
        </w:tc>
        <w:tc>
          <w:tcPr>
            <w:tcW w:w="1942" w:type="dxa"/>
            <w:vAlign w:val="center"/>
          </w:tcPr>
          <w:p w14:paraId="5FFBCEB8" w14:textId="77777777" w:rsidR="00E92CB9" w:rsidRPr="00CB6EBA" w:rsidRDefault="00E92CB9" w:rsidP="00AA7FFC">
            <w:pPr>
              <w:pStyle w:val="aff2"/>
            </w:pPr>
            <w:r w:rsidRPr="00CB6EBA">
              <w:rPr>
                <w:rFonts w:eastAsia="宋体"/>
              </w:rPr>
              <w:t>备注</w:t>
            </w:r>
          </w:p>
        </w:tc>
      </w:tr>
      <w:tr w:rsidR="00E92CB9" w:rsidRPr="00CB6EBA" w14:paraId="0A5116E1" w14:textId="77777777" w:rsidTr="00340B26">
        <w:trPr>
          <w:cantSplit/>
          <w:trHeight w:val="454"/>
          <w:jc w:val="center"/>
        </w:trPr>
        <w:tc>
          <w:tcPr>
            <w:tcW w:w="3353" w:type="dxa"/>
            <w:vAlign w:val="center"/>
          </w:tcPr>
          <w:p w14:paraId="72DEF4BF" w14:textId="77777777" w:rsidR="00E92CB9" w:rsidRPr="00CB6EBA" w:rsidRDefault="00E92CB9" w:rsidP="00AA7FFC">
            <w:pPr>
              <w:pStyle w:val="aff2"/>
              <w:jc w:val="left"/>
            </w:pPr>
            <w:r w:rsidRPr="00CB6EBA">
              <w:rPr>
                <w:rFonts w:eastAsia="宋体"/>
              </w:rPr>
              <w:t>正常蓄水位</w:t>
            </w:r>
          </w:p>
        </w:tc>
        <w:tc>
          <w:tcPr>
            <w:tcW w:w="1040" w:type="dxa"/>
            <w:vAlign w:val="center"/>
          </w:tcPr>
          <w:p w14:paraId="6E603846" w14:textId="77777777" w:rsidR="00E92CB9" w:rsidRPr="00CB6EBA" w:rsidRDefault="00E92CB9" w:rsidP="00AA7FFC">
            <w:pPr>
              <w:pStyle w:val="aff2"/>
            </w:pPr>
            <w:r w:rsidRPr="00CB6EBA">
              <w:t>m</w:t>
            </w:r>
          </w:p>
        </w:tc>
        <w:tc>
          <w:tcPr>
            <w:tcW w:w="2108" w:type="dxa"/>
            <w:vAlign w:val="center"/>
          </w:tcPr>
          <w:p w14:paraId="7C5BBD0D" w14:textId="77777777" w:rsidR="00E92CB9" w:rsidRPr="00CB6EBA" w:rsidRDefault="00E92CB9" w:rsidP="00AA7FFC">
            <w:pPr>
              <w:pStyle w:val="aff2"/>
            </w:pPr>
            <w:r w:rsidRPr="00CB6EBA">
              <w:t>301.04</w:t>
            </w:r>
          </w:p>
        </w:tc>
        <w:tc>
          <w:tcPr>
            <w:tcW w:w="1942" w:type="dxa"/>
            <w:vAlign w:val="center"/>
          </w:tcPr>
          <w:p w14:paraId="6670A404" w14:textId="77777777" w:rsidR="00E92CB9" w:rsidRPr="00CB6EBA" w:rsidRDefault="00E92CB9" w:rsidP="00AA7FFC">
            <w:pPr>
              <w:pStyle w:val="aff2"/>
            </w:pPr>
          </w:p>
        </w:tc>
      </w:tr>
      <w:tr w:rsidR="00E92CB9" w:rsidRPr="00CB6EBA" w14:paraId="3ECB25FA" w14:textId="77777777" w:rsidTr="00340B26">
        <w:trPr>
          <w:cantSplit/>
          <w:trHeight w:val="454"/>
          <w:jc w:val="center"/>
        </w:trPr>
        <w:tc>
          <w:tcPr>
            <w:tcW w:w="3353" w:type="dxa"/>
            <w:vAlign w:val="center"/>
          </w:tcPr>
          <w:p w14:paraId="63E77F04" w14:textId="77777777" w:rsidR="00E92CB9" w:rsidRPr="00CB6EBA" w:rsidRDefault="00E92CB9" w:rsidP="00AA7FFC">
            <w:pPr>
              <w:pStyle w:val="aff2"/>
              <w:jc w:val="left"/>
            </w:pPr>
            <w:r w:rsidRPr="00CB6EBA">
              <w:rPr>
                <w:rFonts w:eastAsia="宋体"/>
              </w:rPr>
              <w:t>死水位</w:t>
            </w:r>
          </w:p>
        </w:tc>
        <w:tc>
          <w:tcPr>
            <w:tcW w:w="1040" w:type="dxa"/>
            <w:vAlign w:val="center"/>
          </w:tcPr>
          <w:p w14:paraId="4300AF05" w14:textId="77777777" w:rsidR="00E92CB9" w:rsidRPr="00CB6EBA" w:rsidRDefault="00E92CB9" w:rsidP="00AA7FFC">
            <w:pPr>
              <w:pStyle w:val="aff2"/>
            </w:pPr>
            <w:r w:rsidRPr="00CB6EBA">
              <w:t>m</w:t>
            </w:r>
          </w:p>
        </w:tc>
        <w:tc>
          <w:tcPr>
            <w:tcW w:w="2108" w:type="dxa"/>
            <w:vAlign w:val="center"/>
          </w:tcPr>
          <w:p w14:paraId="0C47223E" w14:textId="77777777" w:rsidR="00E92CB9" w:rsidRPr="00CB6EBA" w:rsidRDefault="00E92CB9" w:rsidP="00AA7FFC">
            <w:pPr>
              <w:pStyle w:val="aff2"/>
            </w:pPr>
            <w:r w:rsidRPr="00CB6EBA">
              <w:t>271.56</w:t>
            </w:r>
          </w:p>
        </w:tc>
        <w:tc>
          <w:tcPr>
            <w:tcW w:w="1942" w:type="dxa"/>
            <w:vAlign w:val="center"/>
          </w:tcPr>
          <w:p w14:paraId="1FF96CAF" w14:textId="77777777" w:rsidR="00E92CB9" w:rsidRPr="00CB6EBA" w:rsidRDefault="00E92CB9" w:rsidP="00AA7FFC">
            <w:pPr>
              <w:pStyle w:val="aff2"/>
            </w:pPr>
          </w:p>
        </w:tc>
      </w:tr>
      <w:tr w:rsidR="00E92CB9" w:rsidRPr="00CB6EBA" w14:paraId="4D0BCAE0" w14:textId="77777777" w:rsidTr="00340B26">
        <w:trPr>
          <w:cantSplit/>
          <w:trHeight w:val="454"/>
          <w:jc w:val="center"/>
        </w:trPr>
        <w:tc>
          <w:tcPr>
            <w:tcW w:w="3353" w:type="dxa"/>
            <w:vAlign w:val="center"/>
          </w:tcPr>
          <w:p w14:paraId="127CCEB3" w14:textId="77777777" w:rsidR="00E92CB9" w:rsidRPr="00CB6EBA" w:rsidRDefault="00E92CB9" w:rsidP="00AA7FFC">
            <w:pPr>
              <w:pStyle w:val="aff2"/>
              <w:jc w:val="left"/>
            </w:pPr>
            <w:r w:rsidRPr="00CB6EBA">
              <w:rPr>
                <w:rFonts w:eastAsia="宋体"/>
              </w:rPr>
              <w:t>汛期限制水位</w:t>
            </w:r>
          </w:p>
        </w:tc>
        <w:tc>
          <w:tcPr>
            <w:tcW w:w="1040" w:type="dxa"/>
            <w:vAlign w:val="center"/>
          </w:tcPr>
          <w:p w14:paraId="59126B90" w14:textId="77777777" w:rsidR="00E92CB9" w:rsidRPr="00CB6EBA" w:rsidRDefault="00E92CB9" w:rsidP="00AA7FFC">
            <w:pPr>
              <w:pStyle w:val="aff2"/>
            </w:pPr>
            <w:r w:rsidRPr="00CB6EBA">
              <w:t>m</w:t>
            </w:r>
          </w:p>
        </w:tc>
        <w:tc>
          <w:tcPr>
            <w:tcW w:w="2108" w:type="dxa"/>
            <w:vAlign w:val="center"/>
          </w:tcPr>
          <w:p w14:paraId="32B5588B" w14:textId="77777777" w:rsidR="00E92CB9" w:rsidRPr="00CB6EBA" w:rsidRDefault="00E92CB9" w:rsidP="00AA7FFC">
            <w:pPr>
              <w:pStyle w:val="aff2"/>
            </w:pPr>
            <w:r w:rsidRPr="00CB6EBA">
              <w:t>301.04</w:t>
            </w:r>
          </w:p>
        </w:tc>
        <w:tc>
          <w:tcPr>
            <w:tcW w:w="1942" w:type="dxa"/>
            <w:vAlign w:val="center"/>
          </w:tcPr>
          <w:p w14:paraId="72128F2E" w14:textId="77777777" w:rsidR="00E92CB9" w:rsidRPr="00CB6EBA" w:rsidRDefault="00E92CB9" w:rsidP="00AA7FFC">
            <w:pPr>
              <w:pStyle w:val="aff2"/>
            </w:pPr>
            <w:r w:rsidRPr="00CB6EBA">
              <w:rPr>
                <w:rFonts w:eastAsia="宋体"/>
              </w:rPr>
              <w:t>台汛期</w:t>
            </w:r>
            <w:r w:rsidRPr="00CB6EBA">
              <w:t>/</w:t>
            </w:r>
            <w:r w:rsidRPr="00CB6EBA">
              <w:rPr>
                <w:rFonts w:eastAsia="宋体"/>
              </w:rPr>
              <w:t>梅汛期</w:t>
            </w:r>
          </w:p>
        </w:tc>
      </w:tr>
      <w:tr w:rsidR="00E92CB9" w:rsidRPr="00CB6EBA" w14:paraId="600E0E49" w14:textId="77777777" w:rsidTr="00340B26">
        <w:trPr>
          <w:cantSplit/>
          <w:trHeight w:val="454"/>
          <w:jc w:val="center"/>
        </w:trPr>
        <w:tc>
          <w:tcPr>
            <w:tcW w:w="3353" w:type="dxa"/>
            <w:vAlign w:val="center"/>
          </w:tcPr>
          <w:p w14:paraId="5872D442" w14:textId="77777777" w:rsidR="00E92CB9" w:rsidRPr="00CB6EBA" w:rsidRDefault="00E92CB9" w:rsidP="00AA7FFC">
            <w:pPr>
              <w:pStyle w:val="aff2"/>
              <w:jc w:val="left"/>
            </w:pPr>
            <w:r w:rsidRPr="00CB6EBA">
              <w:rPr>
                <w:rFonts w:eastAsia="宋体"/>
              </w:rPr>
              <w:t>发电限制水位</w:t>
            </w:r>
          </w:p>
        </w:tc>
        <w:tc>
          <w:tcPr>
            <w:tcW w:w="1040" w:type="dxa"/>
            <w:vAlign w:val="center"/>
          </w:tcPr>
          <w:p w14:paraId="4845BC7F" w14:textId="77777777" w:rsidR="00E92CB9" w:rsidRPr="00CB6EBA" w:rsidRDefault="00E92CB9" w:rsidP="00AA7FFC">
            <w:pPr>
              <w:pStyle w:val="aff2"/>
            </w:pPr>
            <w:r w:rsidRPr="00CB6EBA">
              <w:t>m</w:t>
            </w:r>
          </w:p>
        </w:tc>
        <w:tc>
          <w:tcPr>
            <w:tcW w:w="2108" w:type="dxa"/>
            <w:vAlign w:val="center"/>
          </w:tcPr>
          <w:p w14:paraId="365D29C8" w14:textId="77777777" w:rsidR="00E92CB9" w:rsidRPr="00CB6EBA" w:rsidRDefault="00E92CB9" w:rsidP="00AA7FFC">
            <w:pPr>
              <w:pStyle w:val="aff2"/>
            </w:pPr>
            <w:r w:rsidRPr="00CB6EBA">
              <w:t>279.04</w:t>
            </w:r>
          </w:p>
        </w:tc>
        <w:tc>
          <w:tcPr>
            <w:tcW w:w="1942" w:type="dxa"/>
            <w:vAlign w:val="center"/>
          </w:tcPr>
          <w:p w14:paraId="2F18A8BC" w14:textId="77777777" w:rsidR="00E92CB9" w:rsidRPr="00CB6EBA" w:rsidRDefault="00E92CB9" w:rsidP="00AA7FFC">
            <w:pPr>
              <w:pStyle w:val="aff2"/>
            </w:pPr>
          </w:p>
        </w:tc>
      </w:tr>
      <w:tr w:rsidR="00E92CB9" w:rsidRPr="00CB6EBA" w14:paraId="2C574539" w14:textId="77777777" w:rsidTr="00340B26">
        <w:trPr>
          <w:cantSplit/>
          <w:trHeight w:val="454"/>
          <w:jc w:val="center"/>
        </w:trPr>
        <w:tc>
          <w:tcPr>
            <w:tcW w:w="3353" w:type="dxa"/>
            <w:vAlign w:val="center"/>
          </w:tcPr>
          <w:p w14:paraId="1646E622" w14:textId="77777777" w:rsidR="00E92CB9" w:rsidRPr="00CB6EBA" w:rsidRDefault="00E92CB9" w:rsidP="00AA7FFC">
            <w:pPr>
              <w:pStyle w:val="aff2"/>
              <w:jc w:val="left"/>
            </w:pPr>
            <w:r w:rsidRPr="00CB6EBA">
              <w:rPr>
                <w:rFonts w:eastAsia="宋体"/>
              </w:rPr>
              <w:t>征地高程</w:t>
            </w:r>
          </w:p>
        </w:tc>
        <w:tc>
          <w:tcPr>
            <w:tcW w:w="1040" w:type="dxa"/>
            <w:vAlign w:val="center"/>
          </w:tcPr>
          <w:p w14:paraId="38F75123" w14:textId="77777777" w:rsidR="00E92CB9" w:rsidRPr="00CB6EBA" w:rsidRDefault="00E92CB9" w:rsidP="00AA7FFC">
            <w:pPr>
              <w:pStyle w:val="aff2"/>
            </w:pPr>
            <w:r w:rsidRPr="00CB6EBA">
              <w:t>m</w:t>
            </w:r>
          </w:p>
        </w:tc>
        <w:tc>
          <w:tcPr>
            <w:tcW w:w="2108" w:type="dxa"/>
            <w:vAlign w:val="center"/>
          </w:tcPr>
          <w:p w14:paraId="02F07AB1" w14:textId="77777777" w:rsidR="00E92CB9" w:rsidRPr="00CB6EBA" w:rsidRDefault="00E92CB9" w:rsidP="00AA7FFC">
            <w:pPr>
              <w:pStyle w:val="aff2"/>
            </w:pPr>
            <w:r w:rsidRPr="00CB6EBA">
              <w:t>305</w:t>
            </w:r>
          </w:p>
        </w:tc>
        <w:tc>
          <w:tcPr>
            <w:tcW w:w="1942" w:type="dxa"/>
            <w:vAlign w:val="center"/>
          </w:tcPr>
          <w:p w14:paraId="5E9F9D02" w14:textId="77777777" w:rsidR="00E92CB9" w:rsidRPr="00CB6EBA" w:rsidRDefault="00E92CB9" w:rsidP="00AA7FFC">
            <w:pPr>
              <w:pStyle w:val="aff2"/>
            </w:pPr>
          </w:p>
        </w:tc>
      </w:tr>
      <w:tr w:rsidR="00E92CB9" w:rsidRPr="00CB6EBA" w14:paraId="44E3487C" w14:textId="77777777" w:rsidTr="00340B26">
        <w:trPr>
          <w:cantSplit/>
          <w:trHeight w:val="454"/>
          <w:jc w:val="center"/>
        </w:trPr>
        <w:tc>
          <w:tcPr>
            <w:tcW w:w="3353" w:type="dxa"/>
            <w:vAlign w:val="center"/>
          </w:tcPr>
          <w:p w14:paraId="2B0770FA" w14:textId="77777777" w:rsidR="00E92CB9" w:rsidRPr="00CB6EBA" w:rsidRDefault="00E92CB9" w:rsidP="00AA7FFC">
            <w:pPr>
              <w:pStyle w:val="aff2"/>
              <w:jc w:val="left"/>
            </w:pPr>
            <w:r w:rsidRPr="00CB6EBA">
              <w:rPr>
                <w:rFonts w:eastAsia="宋体"/>
              </w:rPr>
              <w:t>移民高程</w:t>
            </w:r>
          </w:p>
        </w:tc>
        <w:tc>
          <w:tcPr>
            <w:tcW w:w="1040" w:type="dxa"/>
            <w:vAlign w:val="center"/>
          </w:tcPr>
          <w:p w14:paraId="5785F56B" w14:textId="77777777" w:rsidR="00E92CB9" w:rsidRPr="00CB6EBA" w:rsidRDefault="00E92CB9" w:rsidP="00AA7FFC">
            <w:pPr>
              <w:pStyle w:val="aff2"/>
            </w:pPr>
            <w:r w:rsidRPr="00CB6EBA">
              <w:t>m</w:t>
            </w:r>
          </w:p>
        </w:tc>
        <w:tc>
          <w:tcPr>
            <w:tcW w:w="2108" w:type="dxa"/>
            <w:vAlign w:val="center"/>
          </w:tcPr>
          <w:p w14:paraId="4924F877" w14:textId="77777777" w:rsidR="00E92CB9" w:rsidRPr="00CB6EBA" w:rsidRDefault="00E92CB9" w:rsidP="00AA7FFC">
            <w:pPr>
              <w:pStyle w:val="aff2"/>
            </w:pPr>
            <w:r w:rsidRPr="00CB6EBA">
              <w:t>305</w:t>
            </w:r>
          </w:p>
        </w:tc>
        <w:tc>
          <w:tcPr>
            <w:tcW w:w="1942" w:type="dxa"/>
            <w:vAlign w:val="center"/>
          </w:tcPr>
          <w:p w14:paraId="2A5CCAF8" w14:textId="77777777" w:rsidR="00E92CB9" w:rsidRPr="00CB6EBA" w:rsidRDefault="00E92CB9" w:rsidP="00AA7FFC">
            <w:pPr>
              <w:pStyle w:val="aff2"/>
            </w:pPr>
          </w:p>
        </w:tc>
      </w:tr>
      <w:tr w:rsidR="00E92CB9" w:rsidRPr="00CB6EBA" w14:paraId="75322108" w14:textId="77777777" w:rsidTr="00340B26">
        <w:trPr>
          <w:cantSplit/>
          <w:trHeight w:val="454"/>
          <w:jc w:val="center"/>
        </w:trPr>
        <w:tc>
          <w:tcPr>
            <w:tcW w:w="3353" w:type="dxa"/>
            <w:vAlign w:val="center"/>
          </w:tcPr>
          <w:p w14:paraId="5E60A652" w14:textId="77777777" w:rsidR="00E92CB9" w:rsidRPr="00CB6EBA" w:rsidRDefault="00E92CB9" w:rsidP="00AA7FFC">
            <w:pPr>
              <w:pStyle w:val="aff2"/>
              <w:jc w:val="left"/>
            </w:pPr>
            <w:r w:rsidRPr="00CB6EBA">
              <w:t>2</w:t>
            </w:r>
            <w:r w:rsidRPr="00CB6EBA">
              <w:rPr>
                <w:rFonts w:eastAsia="宋体"/>
              </w:rPr>
              <w:t>、水库库容</w:t>
            </w:r>
          </w:p>
        </w:tc>
        <w:tc>
          <w:tcPr>
            <w:tcW w:w="1040" w:type="dxa"/>
            <w:vAlign w:val="center"/>
          </w:tcPr>
          <w:p w14:paraId="3CD9797F" w14:textId="77777777" w:rsidR="00E92CB9" w:rsidRPr="00CB6EBA" w:rsidRDefault="00E92CB9" w:rsidP="00AA7FFC">
            <w:pPr>
              <w:pStyle w:val="aff2"/>
            </w:pPr>
          </w:p>
        </w:tc>
        <w:tc>
          <w:tcPr>
            <w:tcW w:w="2108" w:type="dxa"/>
            <w:vAlign w:val="center"/>
          </w:tcPr>
          <w:p w14:paraId="7E16D194" w14:textId="77777777" w:rsidR="00E92CB9" w:rsidRPr="00CB6EBA" w:rsidRDefault="00E92CB9" w:rsidP="00AA7FFC">
            <w:pPr>
              <w:pStyle w:val="aff2"/>
            </w:pPr>
          </w:p>
        </w:tc>
        <w:tc>
          <w:tcPr>
            <w:tcW w:w="1942" w:type="dxa"/>
            <w:vAlign w:val="center"/>
          </w:tcPr>
          <w:p w14:paraId="4C730FCE" w14:textId="77777777" w:rsidR="00E92CB9" w:rsidRPr="00CB6EBA" w:rsidRDefault="00E92CB9" w:rsidP="00AA7FFC">
            <w:pPr>
              <w:pStyle w:val="aff2"/>
            </w:pPr>
          </w:p>
        </w:tc>
      </w:tr>
      <w:tr w:rsidR="00E92CB9" w:rsidRPr="00CB6EBA" w14:paraId="28BE5374" w14:textId="77777777" w:rsidTr="00340B26">
        <w:trPr>
          <w:cantSplit/>
          <w:trHeight w:val="454"/>
          <w:jc w:val="center"/>
        </w:trPr>
        <w:tc>
          <w:tcPr>
            <w:tcW w:w="3353" w:type="dxa"/>
            <w:vAlign w:val="center"/>
          </w:tcPr>
          <w:p w14:paraId="1F2A2FE3" w14:textId="77777777" w:rsidR="00E92CB9" w:rsidRPr="00CB6EBA" w:rsidRDefault="00E92CB9" w:rsidP="00AA7FFC">
            <w:pPr>
              <w:pStyle w:val="aff2"/>
              <w:jc w:val="left"/>
            </w:pPr>
            <w:r w:rsidRPr="00CB6EBA">
              <w:rPr>
                <w:rFonts w:eastAsia="宋体"/>
              </w:rPr>
              <w:t>总库容</w:t>
            </w:r>
          </w:p>
        </w:tc>
        <w:tc>
          <w:tcPr>
            <w:tcW w:w="1040" w:type="dxa"/>
            <w:vAlign w:val="center"/>
          </w:tcPr>
          <w:p w14:paraId="307BD43C" w14:textId="77777777" w:rsidR="00E92CB9" w:rsidRPr="00CB6EBA" w:rsidRDefault="00E92CB9" w:rsidP="00AA7FFC">
            <w:pPr>
              <w:pStyle w:val="aff2"/>
            </w:pPr>
            <w:r w:rsidRPr="00CB6EBA">
              <w:rPr>
                <w:rFonts w:eastAsia="宋体"/>
              </w:rPr>
              <w:t>万</w:t>
            </w:r>
            <w:r w:rsidRPr="00CB6EBA">
              <w:t>m</w:t>
            </w:r>
            <w:r w:rsidRPr="00CB6EBA">
              <w:rPr>
                <w:vertAlign w:val="superscript"/>
              </w:rPr>
              <w:t>3</w:t>
            </w:r>
          </w:p>
        </w:tc>
        <w:tc>
          <w:tcPr>
            <w:tcW w:w="2108" w:type="dxa"/>
            <w:vAlign w:val="center"/>
          </w:tcPr>
          <w:p w14:paraId="1989C130" w14:textId="77777777" w:rsidR="00E92CB9" w:rsidRPr="00CB6EBA" w:rsidRDefault="00E92CB9" w:rsidP="00AA7FFC">
            <w:pPr>
              <w:pStyle w:val="aff2"/>
            </w:pPr>
            <w:r w:rsidRPr="00CB6EBA">
              <w:t>1116</w:t>
            </w:r>
          </w:p>
        </w:tc>
        <w:tc>
          <w:tcPr>
            <w:tcW w:w="1942" w:type="dxa"/>
            <w:vAlign w:val="center"/>
          </w:tcPr>
          <w:p w14:paraId="54C51B8A" w14:textId="77777777" w:rsidR="00E92CB9" w:rsidRPr="00CB6EBA" w:rsidRDefault="00E92CB9" w:rsidP="00AA7FFC">
            <w:pPr>
              <w:pStyle w:val="aff2"/>
            </w:pPr>
          </w:p>
        </w:tc>
      </w:tr>
      <w:tr w:rsidR="00E92CB9" w:rsidRPr="00CB6EBA" w14:paraId="68E90CEB" w14:textId="77777777" w:rsidTr="00340B26">
        <w:trPr>
          <w:cantSplit/>
          <w:trHeight w:val="454"/>
          <w:jc w:val="center"/>
        </w:trPr>
        <w:tc>
          <w:tcPr>
            <w:tcW w:w="3353" w:type="dxa"/>
            <w:vAlign w:val="center"/>
          </w:tcPr>
          <w:p w14:paraId="28944635" w14:textId="77777777" w:rsidR="00E92CB9" w:rsidRPr="00CB6EBA" w:rsidRDefault="00E92CB9" w:rsidP="00AA7FFC">
            <w:pPr>
              <w:pStyle w:val="aff2"/>
              <w:jc w:val="left"/>
            </w:pPr>
            <w:r w:rsidRPr="00CB6EBA">
              <w:rPr>
                <w:rFonts w:eastAsia="宋体"/>
              </w:rPr>
              <w:t>正常库容</w:t>
            </w:r>
          </w:p>
        </w:tc>
        <w:tc>
          <w:tcPr>
            <w:tcW w:w="1040" w:type="dxa"/>
            <w:vAlign w:val="center"/>
          </w:tcPr>
          <w:p w14:paraId="5B563A84" w14:textId="77777777" w:rsidR="00E92CB9" w:rsidRPr="00CB6EBA" w:rsidRDefault="00E92CB9" w:rsidP="00AA7FFC">
            <w:pPr>
              <w:pStyle w:val="aff2"/>
            </w:pPr>
            <w:r w:rsidRPr="00CB6EBA">
              <w:rPr>
                <w:rFonts w:eastAsia="宋体"/>
              </w:rPr>
              <w:t>万</w:t>
            </w:r>
            <w:r w:rsidRPr="00CB6EBA">
              <w:t>m</w:t>
            </w:r>
            <w:r w:rsidRPr="00CB6EBA">
              <w:rPr>
                <w:vertAlign w:val="superscript"/>
              </w:rPr>
              <w:t>3</w:t>
            </w:r>
          </w:p>
        </w:tc>
        <w:tc>
          <w:tcPr>
            <w:tcW w:w="2108" w:type="dxa"/>
            <w:vAlign w:val="center"/>
          </w:tcPr>
          <w:p w14:paraId="160FBCF0" w14:textId="77777777" w:rsidR="00E92CB9" w:rsidRPr="00CB6EBA" w:rsidRDefault="00E92CB9" w:rsidP="00AA7FFC">
            <w:pPr>
              <w:pStyle w:val="aff2"/>
            </w:pPr>
            <w:r w:rsidRPr="00CB6EBA">
              <w:t>875</w:t>
            </w:r>
          </w:p>
        </w:tc>
        <w:tc>
          <w:tcPr>
            <w:tcW w:w="1942" w:type="dxa"/>
            <w:vAlign w:val="center"/>
          </w:tcPr>
          <w:p w14:paraId="74CFF4A3" w14:textId="77777777" w:rsidR="00E92CB9" w:rsidRPr="00CB6EBA" w:rsidRDefault="00E92CB9" w:rsidP="00AA7FFC">
            <w:pPr>
              <w:pStyle w:val="aff2"/>
            </w:pPr>
          </w:p>
        </w:tc>
      </w:tr>
      <w:tr w:rsidR="00E92CB9" w:rsidRPr="00CB6EBA" w14:paraId="364ED20C" w14:textId="77777777" w:rsidTr="00340B26">
        <w:trPr>
          <w:cantSplit/>
          <w:trHeight w:val="454"/>
          <w:jc w:val="center"/>
        </w:trPr>
        <w:tc>
          <w:tcPr>
            <w:tcW w:w="3353" w:type="dxa"/>
            <w:vAlign w:val="center"/>
          </w:tcPr>
          <w:p w14:paraId="4FA18F60" w14:textId="77777777" w:rsidR="00E92CB9" w:rsidRPr="00CB6EBA" w:rsidRDefault="00E92CB9" w:rsidP="00AA7FFC">
            <w:pPr>
              <w:pStyle w:val="aff2"/>
              <w:jc w:val="left"/>
            </w:pPr>
            <w:r w:rsidRPr="00CB6EBA">
              <w:rPr>
                <w:rFonts w:eastAsia="宋体"/>
              </w:rPr>
              <w:t>防洪库容</w:t>
            </w:r>
          </w:p>
        </w:tc>
        <w:tc>
          <w:tcPr>
            <w:tcW w:w="1040" w:type="dxa"/>
            <w:vAlign w:val="center"/>
          </w:tcPr>
          <w:p w14:paraId="04064752" w14:textId="77777777" w:rsidR="00E92CB9" w:rsidRPr="00CB6EBA" w:rsidRDefault="00E92CB9" w:rsidP="00AA7FFC">
            <w:pPr>
              <w:pStyle w:val="aff2"/>
            </w:pPr>
            <w:r w:rsidRPr="00CB6EBA">
              <w:rPr>
                <w:rFonts w:eastAsia="宋体"/>
              </w:rPr>
              <w:t>万</w:t>
            </w:r>
            <w:r w:rsidRPr="00CB6EBA">
              <w:t>m</w:t>
            </w:r>
            <w:r w:rsidRPr="00CB6EBA">
              <w:rPr>
                <w:vertAlign w:val="superscript"/>
              </w:rPr>
              <w:t>3</w:t>
            </w:r>
          </w:p>
        </w:tc>
        <w:tc>
          <w:tcPr>
            <w:tcW w:w="2108" w:type="dxa"/>
            <w:vAlign w:val="center"/>
          </w:tcPr>
          <w:p w14:paraId="7FEAC869" w14:textId="77777777" w:rsidR="00E92CB9" w:rsidRPr="00CB6EBA" w:rsidRDefault="00E92CB9" w:rsidP="00AA7FFC">
            <w:pPr>
              <w:pStyle w:val="aff2"/>
            </w:pPr>
            <w:r w:rsidRPr="00CB6EBA">
              <w:t>156</w:t>
            </w:r>
          </w:p>
        </w:tc>
        <w:tc>
          <w:tcPr>
            <w:tcW w:w="1942" w:type="dxa"/>
            <w:vAlign w:val="center"/>
          </w:tcPr>
          <w:p w14:paraId="6D176A1D" w14:textId="77777777" w:rsidR="00E92CB9" w:rsidRPr="00CB6EBA" w:rsidRDefault="00E92CB9" w:rsidP="00AA7FFC">
            <w:pPr>
              <w:pStyle w:val="aff2"/>
            </w:pPr>
          </w:p>
        </w:tc>
      </w:tr>
      <w:tr w:rsidR="00E92CB9" w:rsidRPr="00CB6EBA" w14:paraId="6EBFC832" w14:textId="77777777" w:rsidTr="00340B26">
        <w:trPr>
          <w:cantSplit/>
          <w:trHeight w:val="454"/>
          <w:jc w:val="center"/>
        </w:trPr>
        <w:tc>
          <w:tcPr>
            <w:tcW w:w="3353" w:type="dxa"/>
            <w:vAlign w:val="center"/>
          </w:tcPr>
          <w:p w14:paraId="08DCE56A" w14:textId="77777777" w:rsidR="00E92CB9" w:rsidRPr="00CB6EBA" w:rsidRDefault="00E92CB9" w:rsidP="00AA7FFC">
            <w:pPr>
              <w:pStyle w:val="aff2"/>
              <w:jc w:val="left"/>
            </w:pPr>
            <w:r w:rsidRPr="00CB6EBA">
              <w:rPr>
                <w:rFonts w:eastAsia="宋体"/>
              </w:rPr>
              <w:t>死库容</w:t>
            </w:r>
          </w:p>
        </w:tc>
        <w:tc>
          <w:tcPr>
            <w:tcW w:w="1040" w:type="dxa"/>
            <w:vAlign w:val="center"/>
          </w:tcPr>
          <w:p w14:paraId="1D59B8D3" w14:textId="77777777" w:rsidR="00E92CB9" w:rsidRPr="00CB6EBA" w:rsidRDefault="00E92CB9" w:rsidP="00AA7FFC">
            <w:pPr>
              <w:pStyle w:val="aff2"/>
            </w:pPr>
            <w:r w:rsidRPr="00CB6EBA">
              <w:rPr>
                <w:rFonts w:eastAsia="宋体"/>
              </w:rPr>
              <w:t>万</w:t>
            </w:r>
            <w:r w:rsidRPr="00CB6EBA">
              <w:t>m</w:t>
            </w:r>
            <w:r w:rsidRPr="00CB6EBA">
              <w:rPr>
                <w:vertAlign w:val="superscript"/>
              </w:rPr>
              <w:t>3</w:t>
            </w:r>
          </w:p>
        </w:tc>
        <w:tc>
          <w:tcPr>
            <w:tcW w:w="2108" w:type="dxa"/>
            <w:vAlign w:val="center"/>
          </w:tcPr>
          <w:p w14:paraId="16143BAA" w14:textId="77777777" w:rsidR="00E92CB9" w:rsidRPr="00CB6EBA" w:rsidRDefault="00E92CB9" w:rsidP="00AA7FFC">
            <w:pPr>
              <w:pStyle w:val="aff2"/>
            </w:pPr>
            <w:r w:rsidRPr="00CB6EBA">
              <w:t>18</w:t>
            </w:r>
          </w:p>
        </w:tc>
        <w:tc>
          <w:tcPr>
            <w:tcW w:w="1942" w:type="dxa"/>
            <w:vAlign w:val="center"/>
          </w:tcPr>
          <w:p w14:paraId="2141A766" w14:textId="77777777" w:rsidR="00E92CB9" w:rsidRPr="00CB6EBA" w:rsidRDefault="00E92CB9" w:rsidP="00AA7FFC">
            <w:pPr>
              <w:pStyle w:val="aff2"/>
            </w:pPr>
          </w:p>
        </w:tc>
      </w:tr>
      <w:tr w:rsidR="00E92CB9" w:rsidRPr="00CB6EBA" w14:paraId="586BE11E" w14:textId="77777777" w:rsidTr="00340B26">
        <w:trPr>
          <w:cantSplit/>
          <w:trHeight w:val="454"/>
          <w:jc w:val="center"/>
        </w:trPr>
        <w:tc>
          <w:tcPr>
            <w:tcW w:w="3353" w:type="dxa"/>
            <w:vAlign w:val="center"/>
          </w:tcPr>
          <w:p w14:paraId="4E7025B1" w14:textId="77777777" w:rsidR="00E92CB9" w:rsidRPr="00CB6EBA" w:rsidRDefault="00E92CB9" w:rsidP="00AA7FFC">
            <w:pPr>
              <w:pStyle w:val="aff2"/>
              <w:jc w:val="left"/>
            </w:pPr>
            <w:r w:rsidRPr="00CB6EBA">
              <w:t>3</w:t>
            </w:r>
            <w:r w:rsidRPr="00CB6EBA">
              <w:rPr>
                <w:rFonts w:eastAsia="宋体"/>
              </w:rPr>
              <w:t>、库容系数</w:t>
            </w:r>
          </w:p>
        </w:tc>
        <w:tc>
          <w:tcPr>
            <w:tcW w:w="1040" w:type="dxa"/>
            <w:vAlign w:val="center"/>
          </w:tcPr>
          <w:p w14:paraId="3F62D6FC" w14:textId="77777777" w:rsidR="00E92CB9" w:rsidRPr="00CB6EBA" w:rsidRDefault="00E92CB9" w:rsidP="00AA7FFC">
            <w:pPr>
              <w:pStyle w:val="aff2"/>
            </w:pPr>
            <w:r w:rsidRPr="00CB6EBA">
              <w:t>%</w:t>
            </w:r>
          </w:p>
        </w:tc>
        <w:tc>
          <w:tcPr>
            <w:tcW w:w="2108" w:type="dxa"/>
            <w:vAlign w:val="center"/>
          </w:tcPr>
          <w:p w14:paraId="4DDE59A9" w14:textId="77777777" w:rsidR="00E92CB9" w:rsidRPr="00CB6EBA" w:rsidRDefault="00E92CB9" w:rsidP="00AA7FFC">
            <w:pPr>
              <w:pStyle w:val="aff2"/>
            </w:pPr>
            <w:r w:rsidRPr="00CB6EBA">
              <w:t>23.8</w:t>
            </w:r>
          </w:p>
        </w:tc>
        <w:tc>
          <w:tcPr>
            <w:tcW w:w="1942" w:type="dxa"/>
            <w:vAlign w:val="center"/>
          </w:tcPr>
          <w:p w14:paraId="6622999C" w14:textId="77777777" w:rsidR="00E92CB9" w:rsidRPr="00CB6EBA" w:rsidRDefault="00E92CB9" w:rsidP="00AA7FFC">
            <w:pPr>
              <w:pStyle w:val="aff2"/>
            </w:pPr>
          </w:p>
        </w:tc>
      </w:tr>
      <w:tr w:rsidR="00E92CB9" w:rsidRPr="00CB6EBA" w14:paraId="297B903E" w14:textId="77777777" w:rsidTr="00340B26">
        <w:trPr>
          <w:cantSplit/>
          <w:trHeight w:val="454"/>
          <w:jc w:val="center"/>
        </w:trPr>
        <w:tc>
          <w:tcPr>
            <w:tcW w:w="3353" w:type="dxa"/>
            <w:vAlign w:val="center"/>
          </w:tcPr>
          <w:p w14:paraId="3DA827DF" w14:textId="77777777" w:rsidR="00E92CB9" w:rsidRPr="00CB6EBA" w:rsidRDefault="00E92CB9" w:rsidP="00AA7FFC">
            <w:pPr>
              <w:pStyle w:val="aff2"/>
              <w:jc w:val="left"/>
            </w:pPr>
            <w:r w:rsidRPr="00CB6EBA">
              <w:t>4</w:t>
            </w:r>
            <w:r w:rsidRPr="00CB6EBA">
              <w:rPr>
                <w:rFonts w:eastAsia="宋体"/>
              </w:rPr>
              <w:t>、调节性能</w:t>
            </w:r>
          </w:p>
        </w:tc>
        <w:tc>
          <w:tcPr>
            <w:tcW w:w="1040" w:type="dxa"/>
            <w:vAlign w:val="center"/>
          </w:tcPr>
          <w:p w14:paraId="770E6608" w14:textId="77777777" w:rsidR="00E92CB9" w:rsidRPr="00CB6EBA" w:rsidRDefault="00E92CB9" w:rsidP="00AA7FFC">
            <w:pPr>
              <w:pStyle w:val="aff2"/>
            </w:pPr>
          </w:p>
        </w:tc>
        <w:tc>
          <w:tcPr>
            <w:tcW w:w="2108" w:type="dxa"/>
            <w:vAlign w:val="center"/>
          </w:tcPr>
          <w:p w14:paraId="7E6D40CE" w14:textId="77777777" w:rsidR="00E92CB9" w:rsidRPr="00CB6EBA" w:rsidRDefault="00E92CB9" w:rsidP="00AA7FFC">
            <w:pPr>
              <w:pStyle w:val="aff2"/>
            </w:pPr>
          </w:p>
        </w:tc>
        <w:tc>
          <w:tcPr>
            <w:tcW w:w="1942" w:type="dxa"/>
            <w:vAlign w:val="center"/>
          </w:tcPr>
          <w:p w14:paraId="405C2170" w14:textId="77777777" w:rsidR="00E92CB9" w:rsidRPr="00CB6EBA" w:rsidRDefault="00E92CB9" w:rsidP="00AA7FFC">
            <w:pPr>
              <w:pStyle w:val="aff2"/>
            </w:pPr>
            <w:r w:rsidRPr="00CB6EBA">
              <w:rPr>
                <w:rFonts w:eastAsia="宋体"/>
              </w:rPr>
              <w:t>年调节</w:t>
            </w:r>
          </w:p>
        </w:tc>
      </w:tr>
      <w:tr w:rsidR="00E92CB9" w:rsidRPr="00CB6EBA" w14:paraId="113A7813" w14:textId="77777777" w:rsidTr="00340B26">
        <w:trPr>
          <w:cantSplit/>
          <w:trHeight w:val="454"/>
          <w:jc w:val="center"/>
        </w:trPr>
        <w:tc>
          <w:tcPr>
            <w:tcW w:w="3353" w:type="dxa"/>
            <w:vAlign w:val="center"/>
          </w:tcPr>
          <w:p w14:paraId="04596A1A" w14:textId="77777777" w:rsidR="00E92CB9" w:rsidRPr="00CB6EBA" w:rsidRDefault="00E92CB9" w:rsidP="00AA7FFC">
            <w:pPr>
              <w:pStyle w:val="aff2"/>
              <w:jc w:val="left"/>
            </w:pPr>
            <w:r w:rsidRPr="00CB6EBA">
              <w:rPr>
                <w:rFonts w:eastAsia="宋体"/>
              </w:rPr>
              <w:t>三、下泄流量及相应水位</w:t>
            </w:r>
          </w:p>
        </w:tc>
        <w:tc>
          <w:tcPr>
            <w:tcW w:w="1040" w:type="dxa"/>
            <w:vAlign w:val="center"/>
          </w:tcPr>
          <w:p w14:paraId="7548172C" w14:textId="77777777" w:rsidR="00E92CB9" w:rsidRPr="00CB6EBA" w:rsidRDefault="00E92CB9" w:rsidP="00AA7FFC">
            <w:pPr>
              <w:pStyle w:val="aff2"/>
            </w:pPr>
          </w:p>
        </w:tc>
        <w:tc>
          <w:tcPr>
            <w:tcW w:w="2108" w:type="dxa"/>
            <w:vAlign w:val="center"/>
          </w:tcPr>
          <w:p w14:paraId="69ADE7DF" w14:textId="77777777" w:rsidR="00E92CB9" w:rsidRPr="00CB6EBA" w:rsidRDefault="00E92CB9" w:rsidP="00AA7FFC">
            <w:pPr>
              <w:pStyle w:val="aff2"/>
            </w:pPr>
          </w:p>
        </w:tc>
        <w:tc>
          <w:tcPr>
            <w:tcW w:w="1942" w:type="dxa"/>
            <w:vAlign w:val="center"/>
          </w:tcPr>
          <w:p w14:paraId="4FA53DA3" w14:textId="77777777" w:rsidR="00E92CB9" w:rsidRPr="00CB6EBA" w:rsidRDefault="00E92CB9" w:rsidP="00AA7FFC">
            <w:pPr>
              <w:pStyle w:val="aff2"/>
            </w:pPr>
          </w:p>
        </w:tc>
      </w:tr>
      <w:tr w:rsidR="00E92CB9" w:rsidRPr="00CB6EBA" w14:paraId="3504D0D4" w14:textId="77777777" w:rsidTr="00340B26">
        <w:trPr>
          <w:cantSplit/>
          <w:trHeight w:val="454"/>
          <w:jc w:val="center"/>
        </w:trPr>
        <w:tc>
          <w:tcPr>
            <w:tcW w:w="3353" w:type="dxa"/>
            <w:vAlign w:val="center"/>
          </w:tcPr>
          <w:p w14:paraId="0B1D2CEC" w14:textId="77777777" w:rsidR="00E92CB9" w:rsidRPr="00CB6EBA" w:rsidRDefault="00E92CB9" w:rsidP="00AA7FFC">
            <w:pPr>
              <w:pStyle w:val="aff2"/>
              <w:jc w:val="left"/>
            </w:pPr>
            <w:r w:rsidRPr="00CB6EBA">
              <w:t>1</w:t>
            </w:r>
            <w:r w:rsidRPr="00CB6EBA">
              <w:rPr>
                <w:rFonts w:eastAsia="宋体"/>
              </w:rPr>
              <w:t>、校核洪水位时最大泄量</w:t>
            </w:r>
            <w:r w:rsidRPr="00CB6EBA">
              <w:t>/</w:t>
            </w:r>
            <w:r w:rsidRPr="00CB6EBA">
              <w:rPr>
                <w:rFonts w:eastAsia="宋体"/>
              </w:rPr>
              <w:t>下游水位</w:t>
            </w:r>
          </w:p>
        </w:tc>
        <w:tc>
          <w:tcPr>
            <w:tcW w:w="1040" w:type="dxa"/>
            <w:vAlign w:val="center"/>
          </w:tcPr>
          <w:p w14:paraId="7951202A" w14:textId="77777777" w:rsidR="00E92CB9" w:rsidRPr="00CB6EBA" w:rsidRDefault="00E92CB9" w:rsidP="00AA7FFC">
            <w:pPr>
              <w:pStyle w:val="aff2"/>
            </w:pPr>
            <w:r w:rsidRPr="00CB6EBA">
              <w:t>m</w:t>
            </w:r>
            <w:r w:rsidRPr="00CB6EBA">
              <w:rPr>
                <w:vertAlign w:val="superscript"/>
              </w:rPr>
              <w:t>3</w:t>
            </w:r>
            <w:r w:rsidRPr="00CB6EBA">
              <w:t>/s  m</w:t>
            </w:r>
          </w:p>
        </w:tc>
        <w:tc>
          <w:tcPr>
            <w:tcW w:w="2108" w:type="dxa"/>
            <w:vAlign w:val="center"/>
          </w:tcPr>
          <w:p w14:paraId="384BE192" w14:textId="77777777" w:rsidR="00E92CB9" w:rsidRPr="00CB6EBA" w:rsidRDefault="00E92CB9" w:rsidP="00AA7FFC">
            <w:pPr>
              <w:pStyle w:val="aff2"/>
            </w:pPr>
            <w:r w:rsidRPr="00CB6EBA">
              <w:t>864/269.38</w:t>
            </w:r>
          </w:p>
        </w:tc>
        <w:tc>
          <w:tcPr>
            <w:tcW w:w="1942" w:type="dxa"/>
            <w:vAlign w:val="center"/>
          </w:tcPr>
          <w:p w14:paraId="521970AF" w14:textId="77777777" w:rsidR="00E92CB9" w:rsidRPr="00CB6EBA" w:rsidRDefault="00E92CB9" w:rsidP="00AA7FFC">
            <w:pPr>
              <w:pStyle w:val="aff2"/>
            </w:pPr>
            <w:r w:rsidRPr="00CB6EBA">
              <w:t>P=0.02%</w:t>
            </w:r>
          </w:p>
        </w:tc>
      </w:tr>
      <w:tr w:rsidR="00E92CB9" w:rsidRPr="00CB6EBA" w14:paraId="4DD65E56" w14:textId="77777777" w:rsidTr="00340B26">
        <w:trPr>
          <w:cantSplit/>
          <w:trHeight w:val="454"/>
          <w:jc w:val="center"/>
        </w:trPr>
        <w:tc>
          <w:tcPr>
            <w:tcW w:w="3353" w:type="dxa"/>
            <w:vAlign w:val="center"/>
          </w:tcPr>
          <w:p w14:paraId="14CC1409" w14:textId="77777777" w:rsidR="00E92CB9" w:rsidRPr="00CB6EBA" w:rsidRDefault="00E92CB9" w:rsidP="00AA7FFC">
            <w:pPr>
              <w:pStyle w:val="aff2"/>
              <w:jc w:val="left"/>
            </w:pPr>
            <w:r w:rsidRPr="00CB6EBA">
              <w:t>2</w:t>
            </w:r>
            <w:r w:rsidRPr="00CB6EBA">
              <w:rPr>
                <w:rFonts w:eastAsia="宋体"/>
              </w:rPr>
              <w:t>、设计洪水位时最大泄量</w:t>
            </w:r>
            <w:r w:rsidRPr="00CB6EBA">
              <w:t>/</w:t>
            </w:r>
            <w:r w:rsidRPr="00CB6EBA">
              <w:rPr>
                <w:rFonts w:eastAsia="宋体"/>
              </w:rPr>
              <w:t>下游水位</w:t>
            </w:r>
          </w:p>
        </w:tc>
        <w:tc>
          <w:tcPr>
            <w:tcW w:w="1040" w:type="dxa"/>
            <w:vAlign w:val="center"/>
          </w:tcPr>
          <w:p w14:paraId="74294787" w14:textId="77777777" w:rsidR="00E92CB9" w:rsidRPr="00CB6EBA" w:rsidRDefault="00E92CB9" w:rsidP="00AA7FFC">
            <w:pPr>
              <w:pStyle w:val="aff2"/>
            </w:pPr>
            <w:r w:rsidRPr="00CB6EBA">
              <w:t>m</w:t>
            </w:r>
            <w:r w:rsidRPr="00CB6EBA">
              <w:rPr>
                <w:vertAlign w:val="superscript"/>
              </w:rPr>
              <w:t>3</w:t>
            </w:r>
            <w:r w:rsidRPr="00CB6EBA">
              <w:t>/s  m</w:t>
            </w:r>
          </w:p>
        </w:tc>
        <w:tc>
          <w:tcPr>
            <w:tcW w:w="2108" w:type="dxa"/>
            <w:vAlign w:val="center"/>
          </w:tcPr>
          <w:p w14:paraId="6EA9F0F7" w14:textId="77777777" w:rsidR="00E92CB9" w:rsidRPr="00CB6EBA" w:rsidRDefault="00E92CB9" w:rsidP="00AA7FFC">
            <w:pPr>
              <w:pStyle w:val="aff2"/>
            </w:pPr>
            <w:r w:rsidRPr="00CB6EBA">
              <w:t>425/267.66</w:t>
            </w:r>
          </w:p>
        </w:tc>
        <w:tc>
          <w:tcPr>
            <w:tcW w:w="1942" w:type="dxa"/>
            <w:vAlign w:val="center"/>
          </w:tcPr>
          <w:p w14:paraId="088E155E" w14:textId="77777777" w:rsidR="00E92CB9" w:rsidRPr="00CB6EBA" w:rsidRDefault="00E92CB9" w:rsidP="00AA7FFC">
            <w:pPr>
              <w:pStyle w:val="aff2"/>
            </w:pPr>
            <w:r w:rsidRPr="00CB6EBA">
              <w:t>P=2%</w:t>
            </w:r>
          </w:p>
        </w:tc>
      </w:tr>
      <w:tr w:rsidR="00E92CB9" w:rsidRPr="00CB6EBA" w14:paraId="1A674E7A" w14:textId="77777777" w:rsidTr="00340B26">
        <w:trPr>
          <w:cantSplit/>
          <w:trHeight w:val="454"/>
          <w:jc w:val="center"/>
        </w:trPr>
        <w:tc>
          <w:tcPr>
            <w:tcW w:w="3353" w:type="dxa"/>
            <w:vAlign w:val="center"/>
          </w:tcPr>
          <w:p w14:paraId="33EDE302" w14:textId="77777777" w:rsidR="00E92CB9" w:rsidRPr="00CB6EBA" w:rsidRDefault="00E92CB9" w:rsidP="00AA7FFC">
            <w:pPr>
              <w:pStyle w:val="aff2"/>
              <w:jc w:val="left"/>
            </w:pPr>
            <w:r w:rsidRPr="00CB6EBA">
              <w:rPr>
                <w:rFonts w:eastAsia="宋体"/>
              </w:rPr>
              <w:t>四、工程效益指标</w:t>
            </w:r>
          </w:p>
        </w:tc>
        <w:tc>
          <w:tcPr>
            <w:tcW w:w="1040" w:type="dxa"/>
            <w:vAlign w:val="center"/>
          </w:tcPr>
          <w:p w14:paraId="482A8E6E" w14:textId="77777777" w:rsidR="00E92CB9" w:rsidRPr="00CB6EBA" w:rsidRDefault="00E92CB9" w:rsidP="00AA7FFC">
            <w:pPr>
              <w:pStyle w:val="aff2"/>
            </w:pPr>
          </w:p>
        </w:tc>
        <w:tc>
          <w:tcPr>
            <w:tcW w:w="2108" w:type="dxa"/>
            <w:vAlign w:val="center"/>
          </w:tcPr>
          <w:p w14:paraId="23A6EF79" w14:textId="77777777" w:rsidR="00E92CB9" w:rsidRPr="00CB6EBA" w:rsidRDefault="00E92CB9" w:rsidP="00AA7FFC">
            <w:pPr>
              <w:pStyle w:val="aff2"/>
            </w:pPr>
          </w:p>
        </w:tc>
        <w:tc>
          <w:tcPr>
            <w:tcW w:w="1942" w:type="dxa"/>
            <w:vAlign w:val="center"/>
          </w:tcPr>
          <w:p w14:paraId="563DC2CE" w14:textId="77777777" w:rsidR="00E92CB9" w:rsidRPr="00CB6EBA" w:rsidRDefault="00E92CB9" w:rsidP="00AA7FFC">
            <w:pPr>
              <w:pStyle w:val="aff2"/>
            </w:pPr>
          </w:p>
        </w:tc>
      </w:tr>
      <w:tr w:rsidR="00E92CB9" w:rsidRPr="00CB6EBA" w14:paraId="62E5E174" w14:textId="77777777" w:rsidTr="00340B26">
        <w:trPr>
          <w:cantSplit/>
          <w:trHeight w:val="454"/>
          <w:jc w:val="center"/>
        </w:trPr>
        <w:tc>
          <w:tcPr>
            <w:tcW w:w="3353" w:type="dxa"/>
            <w:vAlign w:val="center"/>
          </w:tcPr>
          <w:p w14:paraId="083A588B" w14:textId="77777777" w:rsidR="00E92CB9" w:rsidRPr="00CB6EBA" w:rsidRDefault="00E92CB9" w:rsidP="00AA7FFC">
            <w:pPr>
              <w:pStyle w:val="aff2"/>
              <w:jc w:val="left"/>
            </w:pPr>
            <w:r w:rsidRPr="00CB6EBA">
              <w:t>1</w:t>
            </w:r>
            <w:r w:rsidRPr="00CB6EBA">
              <w:rPr>
                <w:rFonts w:eastAsia="宋体"/>
              </w:rPr>
              <w:t>、防洪效益</w:t>
            </w:r>
          </w:p>
        </w:tc>
        <w:tc>
          <w:tcPr>
            <w:tcW w:w="1040" w:type="dxa"/>
            <w:vAlign w:val="center"/>
          </w:tcPr>
          <w:p w14:paraId="41638524" w14:textId="77777777" w:rsidR="00E92CB9" w:rsidRPr="00CB6EBA" w:rsidRDefault="00E92CB9" w:rsidP="00AA7FFC">
            <w:pPr>
              <w:pStyle w:val="aff2"/>
            </w:pPr>
          </w:p>
        </w:tc>
        <w:tc>
          <w:tcPr>
            <w:tcW w:w="2108" w:type="dxa"/>
            <w:vAlign w:val="center"/>
          </w:tcPr>
          <w:p w14:paraId="21F79C35" w14:textId="77777777" w:rsidR="00E92CB9" w:rsidRPr="00CB6EBA" w:rsidRDefault="00E92CB9" w:rsidP="00AA7FFC">
            <w:pPr>
              <w:pStyle w:val="aff2"/>
            </w:pPr>
          </w:p>
        </w:tc>
        <w:tc>
          <w:tcPr>
            <w:tcW w:w="1942" w:type="dxa"/>
            <w:vAlign w:val="center"/>
          </w:tcPr>
          <w:p w14:paraId="333066D6" w14:textId="77777777" w:rsidR="00E92CB9" w:rsidRPr="00CB6EBA" w:rsidRDefault="00E92CB9" w:rsidP="00AA7FFC">
            <w:pPr>
              <w:pStyle w:val="aff2"/>
            </w:pPr>
          </w:p>
        </w:tc>
      </w:tr>
      <w:tr w:rsidR="00E92CB9" w:rsidRPr="00CB6EBA" w14:paraId="37334826" w14:textId="77777777" w:rsidTr="00340B26">
        <w:trPr>
          <w:cantSplit/>
          <w:trHeight w:val="454"/>
          <w:jc w:val="center"/>
        </w:trPr>
        <w:tc>
          <w:tcPr>
            <w:tcW w:w="3353" w:type="dxa"/>
            <w:vAlign w:val="center"/>
          </w:tcPr>
          <w:p w14:paraId="28070472" w14:textId="77777777" w:rsidR="00E92CB9" w:rsidRPr="00CB6EBA" w:rsidRDefault="00E92CB9" w:rsidP="00AA7FFC">
            <w:pPr>
              <w:pStyle w:val="aff2"/>
              <w:jc w:val="left"/>
            </w:pPr>
            <w:r w:rsidRPr="00CB6EBA">
              <w:rPr>
                <w:rFonts w:eastAsia="宋体"/>
              </w:rPr>
              <w:t>保护农田指标</w:t>
            </w:r>
          </w:p>
        </w:tc>
        <w:tc>
          <w:tcPr>
            <w:tcW w:w="1040" w:type="dxa"/>
            <w:vAlign w:val="center"/>
          </w:tcPr>
          <w:p w14:paraId="30425312" w14:textId="77777777" w:rsidR="00E92CB9" w:rsidRPr="00CB6EBA" w:rsidRDefault="00E92CB9" w:rsidP="00AA7FFC">
            <w:pPr>
              <w:pStyle w:val="aff2"/>
            </w:pPr>
            <w:r w:rsidRPr="00CB6EBA">
              <w:rPr>
                <w:rFonts w:eastAsia="宋体"/>
              </w:rPr>
              <w:t>万亩</w:t>
            </w:r>
          </w:p>
        </w:tc>
        <w:tc>
          <w:tcPr>
            <w:tcW w:w="2108" w:type="dxa"/>
            <w:vAlign w:val="center"/>
          </w:tcPr>
          <w:p w14:paraId="7B79A237" w14:textId="77777777" w:rsidR="00E92CB9" w:rsidRPr="00CB6EBA" w:rsidRDefault="00E92CB9" w:rsidP="00AA7FFC">
            <w:pPr>
              <w:pStyle w:val="aff2"/>
            </w:pPr>
            <w:r w:rsidRPr="00CB6EBA">
              <w:t>0.5</w:t>
            </w:r>
          </w:p>
        </w:tc>
        <w:tc>
          <w:tcPr>
            <w:tcW w:w="1942" w:type="dxa"/>
            <w:vAlign w:val="center"/>
          </w:tcPr>
          <w:p w14:paraId="04511F88" w14:textId="77777777" w:rsidR="00E92CB9" w:rsidRPr="00CB6EBA" w:rsidRDefault="00E92CB9" w:rsidP="00AA7FFC">
            <w:pPr>
              <w:pStyle w:val="aff2"/>
            </w:pPr>
          </w:p>
        </w:tc>
      </w:tr>
      <w:tr w:rsidR="00E92CB9" w:rsidRPr="00CB6EBA" w14:paraId="662766E0" w14:textId="77777777" w:rsidTr="00340B26">
        <w:trPr>
          <w:cantSplit/>
          <w:trHeight w:val="454"/>
          <w:jc w:val="center"/>
        </w:trPr>
        <w:tc>
          <w:tcPr>
            <w:tcW w:w="3353" w:type="dxa"/>
            <w:vAlign w:val="center"/>
          </w:tcPr>
          <w:p w14:paraId="4563A5EF" w14:textId="77777777" w:rsidR="00E92CB9" w:rsidRPr="00CB6EBA" w:rsidRDefault="00E92CB9" w:rsidP="00AA7FFC">
            <w:pPr>
              <w:pStyle w:val="aff2"/>
              <w:jc w:val="left"/>
            </w:pPr>
            <w:r w:rsidRPr="00CB6EBA">
              <w:t>2</w:t>
            </w:r>
            <w:r w:rsidRPr="00CB6EBA">
              <w:rPr>
                <w:rFonts w:eastAsia="宋体"/>
              </w:rPr>
              <w:t>、发电效益</w:t>
            </w:r>
          </w:p>
        </w:tc>
        <w:tc>
          <w:tcPr>
            <w:tcW w:w="1040" w:type="dxa"/>
            <w:vAlign w:val="center"/>
          </w:tcPr>
          <w:p w14:paraId="1AE18A48" w14:textId="77777777" w:rsidR="00E92CB9" w:rsidRPr="00CB6EBA" w:rsidRDefault="00E92CB9" w:rsidP="00AA7FFC">
            <w:pPr>
              <w:pStyle w:val="aff2"/>
            </w:pPr>
          </w:p>
        </w:tc>
        <w:tc>
          <w:tcPr>
            <w:tcW w:w="2108" w:type="dxa"/>
            <w:vAlign w:val="center"/>
          </w:tcPr>
          <w:p w14:paraId="5982B86F" w14:textId="77777777" w:rsidR="00E92CB9" w:rsidRPr="00CB6EBA" w:rsidRDefault="00E92CB9" w:rsidP="00AA7FFC">
            <w:pPr>
              <w:pStyle w:val="aff2"/>
            </w:pPr>
          </w:p>
        </w:tc>
        <w:tc>
          <w:tcPr>
            <w:tcW w:w="1942" w:type="dxa"/>
            <w:vAlign w:val="center"/>
          </w:tcPr>
          <w:p w14:paraId="06EA50B8" w14:textId="77777777" w:rsidR="00E92CB9" w:rsidRPr="00CB6EBA" w:rsidRDefault="00E92CB9" w:rsidP="00AA7FFC">
            <w:pPr>
              <w:pStyle w:val="aff2"/>
            </w:pPr>
          </w:p>
        </w:tc>
      </w:tr>
      <w:tr w:rsidR="00E92CB9" w:rsidRPr="00CB6EBA" w14:paraId="512ED93E" w14:textId="77777777" w:rsidTr="00340B26">
        <w:trPr>
          <w:cantSplit/>
          <w:trHeight w:val="454"/>
          <w:jc w:val="center"/>
        </w:trPr>
        <w:tc>
          <w:tcPr>
            <w:tcW w:w="3353" w:type="dxa"/>
            <w:vAlign w:val="center"/>
          </w:tcPr>
          <w:p w14:paraId="10A29CE2" w14:textId="77777777" w:rsidR="00E92CB9" w:rsidRPr="00CB6EBA" w:rsidRDefault="00E92CB9" w:rsidP="00AA7FFC">
            <w:pPr>
              <w:pStyle w:val="aff2"/>
              <w:jc w:val="left"/>
            </w:pPr>
            <w:r w:rsidRPr="00CB6EBA">
              <w:rPr>
                <w:rFonts w:eastAsia="宋体"/>
              </w:rPr>
              <w:t>装机容量</w:t>
            </w:r>
          </w:p>
        </w:tc>
        <w:tc>
          <w:tcPr>
            <w:tcW w:w="1040" w:type="dxa"/>
            <w:vAlign w:val="center"/>
          </w:tcPr>
          <w:p w14:paraId="49694718" w14:textId="77777777" w:rsidR="00E92CB9" w:rsidRPr="00CB6EBA" w:rsidRDefault="00E92CB9" w:rsidP="00AA7FFC">
            <w:pPr>
              <w:pStyle w:val="aff2"/>
            </w:pPr>
            <w:r w:rsidRPr="00CB6EBA">
              <w:t>KW</w:t>
            </w:r>
          </w:p>
        </w:tc>
        <w:tc>
          <w:tcPr>
            <w:tcW w:w="2108" w:type="dxa"/>
            <w:vAlign w:val="center"/>
          </w:tcPr>
          <w:p w14:paraId="66D93803" w14:textId="77777777" w:rsidR="00E92CB9" w:rsidRPr="00CB6EBA" w:rsidRDefault="00E92CB9" w:rsidP="00AA7FFC">
            <w:pPr>
              <w:pStyle w:val="aff2"/>
            </w:pPr>
            <w:r w:rsidRPr="00CB6EBA">
              <w:t>640</w:t>
            </w:r>
          </w:p>
        </w:tc>
        <w:tc>
          <w:tcPr>
            <w:tcW w:w="1942" w:type="dxa"/>
            <w:vAlign w:val="center"/>
          </w:tcPr>
          <w:p w14:paraId="3646B231" w14:textId="77777777" w:rsidR="00E92CB9" w:rsidRPr="00CB6EBA" w:rsidRDefault="00E92CB9" w:rsidP="00AA7FFC">
            <w:pPr>
              <w:pStyle w:val="aff2"/>
            </w:pPr>
          </w:p>
        </w:tc>
      </w:tr>
      <w:tr w:rsidR="00E92CB9" w:rsidRPr="00CB6EBA" w14:paraId="4FB95ED3" w14:textId="77777777" w:rsidTr="00340B26">
        <w:trPr>
          <w:cantSplit/>
          <w:trHeight w:val="454"/>
          <w:jc w:val="center"/>
        </w:trPr>
        <w:tc>
          <w:tcPr>
            <w:tcW w:w="3353" w:type="dxa"/>
            <w:vAlign w:val="center"/>
          </w:tcPr>
          <w:p w14:paraId="0D50F864" w14:textId="77777777" w:rsidR="00E92CB9" w:rsidRPr="00CB6EBA" w:rsidRDefault="00E92CB9" w:rsidP="00AA7FFC">
            <w:pPr>
              <w:pStyle w:val="aff2"/>
              <w:jc w:val="left"/>
            </w:pPr>
            <w:r w:rsidRPr="00CB6EBA">
              <w:rPr>
                <w:rFonts w:eastAsia="宋体"/>
              </w:rPr>
              <w:t>多年平均发电量</w:t>
            </w:r>
          </w:p>
        </w:tc>
        <w:tc>
          <w:tcPr>
            <w:tcW w:w="1040" w:type="dxa"/>
            <w:vAlign w:val="center"/>
          </w:tcPr>
          <w:p w14:paraId="7655D823" w14:textId="77777777" w:rsidR="00E92CB9" w:rsidRPr="00CB6EBA" w:rsidRDefault="00E92CB9" w:rsidP="00AA7FFC">
            <w:pPr>
              <w:pStyle w:val="aff2"/>
            </w:pPr>
            <w:r w:rsidRPr="00CB6EBA">
              <w:rPr>
                <w:rFonts w:eastAsia="宋体"/>
              </w:rPr>
              <w:t>万</w:t>
            </w:r>
            <w:r w:rsidRPr="00CB6EBA">
              <w:t>kW.h</w:t>
            </w:r>
          </w:p>
        </w:tc>
        <w:tc>
          <w:tcPr>
            <w:tcW w:w="2108" w:type="dxa"/>
            <w:vAlign w:val="center"/>
          </w:tcPr>
          <w:p w14:paraId="56519F50" w14:textId="77777777" w:rsidR="00E92CB9" w:rsidRPr="00CB6EBA" w:rsidRDefault="00E92CB9" w:rsidP="00AA7FFC">
            <w:pPr>
              <w:pStyle w:val="aff2"/>
            </w:pPr>
            <w:r w:rsidRPr="00CB6EBA">
              <w:t>160</w:t>
            </w:r>
          </w:p>
        </w:tc>
        <w:tc>
          <w:tcPr>
            <w:tcW w:w="1942" w:type="dxa"/>
            <w:vAlign w:val="center"/>
          </w:tcPr>
          <w:p w14:paraId="1459AFC9" w14:textId="77777777" w:rsidR="00E92CB9" w:rsidRPr="00CB6EBA" w:rsidRDefault="00E92CB9" w:rsidP="00AA7FFC">
            <w:pPr>
              <w:pStyle w:val="aff2"/>
            </w:pPr>
          </w:p>
        </w:tc>
      </w:tr>
      <w:tr w:rsidR="00E92CB9" w:rsidRPr="00CB6EBA" w14:paraId="624CECE7" w14:textId="77777777" w:rsidTr="00340B26">
        <w:trPr>
          <w:cantSplit/>
          <w:trHeight w:val="454"/>
          <w:jc w:val="center"/>
        </w:trPr>
        <w:tc>
          <w:tcPr>
            <w:tcW w:w="3353" w:type="dxa"/>
            <w:vAlign w:val="center"/>
          </w:tcPr>
          <w:p w14:paraId="1577B652" w14:textId="77777777" w:rsidR="00E92CB9" w:rsidRPr="00CB6EBA" w:rsidRDefault="00E92CB9" w:rsidP="00AA7FFC">
            <w:pPr>
              <w:pStyle w:val="aff2"/>
              <w:jc w:val="left"/>
            </w:pPr>
            <w:r w:rsidRPr="00CB6EBA">
              <w:t>3</w:t>
            </w:r>
            <w:r w:rsidRPr="00CB6EBA">
              <w:rPr>
                <w:rFonts w:eastAsia="宋体"/>
              </w:rPr>
              <w:t>、灌溉效益</w:t>
            </w:r>
          </w:p>
        </w:tc>
        <w:tc>
          <w:tcPr>
            <w:tcW w:w="1040" w:type="dxa"/>
            <w:vAlign w:val="center"/>
          </w:tcPr>
          <w:p w14:paraId="2C9A3052" w14:textId="77777777" w:rsidR="00E92CB9" w:rsidRPr="00CB6EBA" w:rsidRDefault="00E92CB9" w:rsidP="00AA7FFC">
            <w:pPr>
              <w:pStyle w:val="aff2"/>
            </w:pPr>
          </w:p>
        </w:tc>
        <w:tc>
          <w:tcPr>
            <w:tcW w:w="2108" w:type="dxa"/>
            <w:vAlign w:val="center"/>
          </w:tcPr>
          <w:p w14:paraId="323C8D09" w14:textId="77777777" w:rsidR="00E92CB9" w:rsidRPr="00CB6EBA" w:rsidRDefault="00E92CB9" w:rsidP="00AA7FFC">
            <w:pPr>
              <w:pStyle w:val="aff2"/>
            </w:pPr>
          </w:p>
        </w:tc>
        <w:tc>
          <w:tcPr>
            <w:tcW w:w="1942" w:type="dxa"/>
            <w:vAlign w:val="center"/>
          </w:tcPr>
          <w:p w14:paraId="57FB648A" w14:textId="77777777" w:rsidR="00E92CB9" w:rsidRPr="00CB6EBA" w:rsidRDefault="00E92CB9" w:rsidP="00AA7FFC">
            <w:pPr>
              <w:pStyle w:val="aff2"/>
            </w:pPr>
          </w:p>
        </w:tc>
      </w:tr>
      <w:tr w:rsidR="00E92CB9" w:rsidRPr="00CB6EBA" w14:paraId="76938760" w14:textId="77777777" w:rsidTr="00340B26">
        <w:trPr>
          <w:cantSplit/>
          <w:trHeight w:val="454"/>
          <w:jc w:val="center"/>
        </w:trPr>
        <w:tc>
          <w:tcPr>
            <w:tcW w:w="3353" w:type="dxa"/>
            <w:vAlign w:val="center"/>
          </w:tcPr>
          <w:p w14:paraId="3C2953E7" w14:textId="77777777" w:rsidR="00E92CB9" w:rsidRPr="00CB6EBA" w:rsidRDefault="00E92CB9" w:rsidP="00AA7FFC">
            <w:pPr>
              <w:pStyle w:val="aff2"/>
              <w:jc w:val="left"/>
            </w:pPr>
            <w:r w:rsidRPr="00CB6EBA">
              <w:rPr>
                <w:rFonts w:eastAsia="宋体"/>
              </w:rPr>
              <w:t>灌溉面积</w:t>
            </w:r>
          </w:p>
        </w:tc>
        <w:tc>
          <w:tcPr>
            <w:tcW w:w="1040" w:type="dxa"/>
            <w:vAlign w:val="center"/>
          </w:tcPr>
          <w:p w14:paraId="188493AC" w14:textId="77777777" w:rsidR="00E92CB9" w:rsidRPr="00CB6EBA" w:rsidRDefault="00E92CB9" w:rsidP="00AA7FFC">
            <w:pPr>
              <w:pStyle w:val="aff2"/>
            </w:pPr>
            <w:r w:rsidRPr="00CB6EBA">
              <w:rPr>
                <w:rFonts w:eastAsia="宋体"/>
              </w:rPr>
              <w:t>万亩</w:t>
            </w:r>
          </w:p>
        </w:tc>
        <w:tc>
          <w:tcPr>
            <w:tcW w:w="2108" w:type="dxa"/>
            <w:vAlign w:val="center"/>
          </w:tcPr>
          <w:p w14:paraId="3121DD4A" w14:textId="77777777" w:rsidR="00E92CB9" w:rsidRPr="00CB6EBA" w:rsidRDefault="00E92CB9" w:rsidP="00AA7FFC">
            <w:pPr>
              <w:pStyle w:val="aff2"/>
            </w:pPr>
            <w:r w:rsidRPr="00CB6EBA">
              <w:t>0.5</w:t>
            </w:r>
          </w:p>
        </w:tc>
        <w:tc>
          <w:tcPr>
            <w:tcW w:w="1942" w:type="dxa"/>
            <w:vAlign w:val="center"/>
          </w:tcPr>
          <w:p w14:paraId="7B33355F" w14:textId="77777777" w:rsidR="00E92CB9" w:rsidRPr="00CB6EBA" w:rsidRDefault="00E92CB9" w:rsidP="00AA7FFC">
            <w:pPr>
              <w:pStyle w:val="aff2"/>
              <w:rPr>
                <w:spacing w:val="-6"/>
              </w:rPr>
            </w:pPr>
          </w:p>
        </w:tc>
      </w:tr>
    </w:tbl>
    <w:p w14:paraId="14BD7679" w14:textId="77777777" w:rsidR="00E92CB9" w:rsidRPr="00CB6EBA" w:rsidRDefault="00E92CB9" w:rsidP="00E92CB9">
      <w:pPr>
        <w:rPr>
          <w:rFonts w:cs="Times New Roman"/>
        </w:rPr>
      </w:pPr>
      <w:r w:rsidRPr="00CB6EBA">
        <w:rPr>
          <w:rFonts w:cs="Times New Roman"/>
        </w:rPr>
        <w:br w:type="page"/>
      </w:r>
    </w:p>
    <w:tbl>
      <w:tblPr>
        <w:tblW w:w="8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1040"/>
        <w:gridCol w:w="2108"/>
        <w:gridCol w:w="1942"/>
      </w:tblGrid>
      <w:tr w:rsidR="00E92CB9" w:rsidRPr="00CB6EBA" w14:paraId="3C91F234" w14:textId="77777777" w:rsidTr="00340B26">
        <w:trPr>
          <w:cantSplit/>
          <w:trHeight w:val="454"/>
          <w:jc w:val="center"/>
        </w:trPr>
        <w:tc>
          <w:tcPr>
            <w:tcW w:w="8443" w:type="dxa"/>
            <w:gridSpan w:val="4"/>
            <w:tcBorders>
              <w:top w:val="nil"/>
              <w:left w:val="nil"/>
              <w:right w:val="nil"/>
            </w:tcBorders>
            <w:vAlign w:val="center"/>
          </w:tcPr>
          <w:p w14:paraId="4376B887" w14:textId="77777777" w:rsidR="00E92CB9" w:rsidRPr="00CB6EBA" w:rsidRDefault="00E92CB9" w:rsidP="00E92CB9">
            <w:pPr>
              <w:pStyle w:val="ac"/>
            </w:pPr>
            <w:r w:rsidRPr="00CB6EBA">
              <w:lastRenderedPageBreak/>
              <w:t>续表</w:t>
            </w:r>
            <w:r w:rsidRPr="00CB6EBA">
              <w:t xml:space="preserve">1.4-1  </w:t>
            </w:r>
            <w:r w:rsidRPr="00CB6EBA">
              <w:t>茅岗水库工程特性表</w:t>
            </w:r>
          </w:p>
        </w:tc>
      </w:tr>
      <w:tr w:rsidR="00E92CB9" w:rsidRPr="00CB6EBA" w14:paraId="1262C897" w14:textId="77777777" w:rsidTr="00340B26">
        <w:trPr>
          <w:cantSplit/>
          <w:trHeight w:val="454"/>
          <w:jc w:val="center"/>
        </w:trPr>
        <w:tc>
          <w:tcPr>
            <w:tcW w:w="3353" w:type="dxa"/>
            <w:vAlign w:val="center"/>
          </w:tcPr>
          <w:p w14:paraId="46058297" w14:textId="77777777" w:rsidR="00E92CB9" w:rsidRPr="00CB6EBA" w:rsidRDefault="00E92CB9" w:rsidP="00AA7FFC">
            <w:pPr>
              <w:pStyle w:val="aff2"/>
              <w:jc w:val="left"/>
            </w:pPr>
            <w:r w:rsidRPr="00CB6EBA">
              <w:rPr>
                <w:rFonts w:eastAsia="宋体"/>
              </w:rPr>
              <w:t>序号及名称</w:t>
            </w:r>
          </w:p>
        </w:tc>
        <w:tc>
          <w:tcPr>
            <w:tcW w:w="1040" w:type="dxa"/>
            <w:vAlign w:val="center"/>
          </w:tcPr>
          <w:p w14:paraId="5C6FC28E" w14:textId="77777777" w:rsidR="00E92CB9" w:rsidRPr="00CB6EBA" w:rsidRDefault="00E92CB9" w:rsidP="00AA7FFC">
            <w:pPr>
              <w:pStyle w:val="aff2"/>
            </w:pPr>
            <w:r w:rsidRPr="00CB6EBA">
              <w:rPr>
                <w:rFonts w:eastAsia="宋体"/>
              </w:rPr>
              <w:t>单位</w:t>
            </w:r>
          </w:p>
        </w:tc>
        <w:tc>
          <w:tcPr>
            <w:tcW w:w="2108" w:type="dxa"/>
            <w:vAlign w:val="center"/>
          </w:tcPr>
          <w:p w14:paraId="4687AA69" w14:textId="77777777" w:rsidR="00E92CB9" w:rsidRPr="00CB6EBA" w:rsidRDefault="00E92CB9" w:rsidP="00AA7FFC">
            <w:pPr>
              <w:pStyle w:val="aff2"/>
            </w:pPr>
            <w:r w:rsidRPr="00CB6EBA">
              <w:rPr>
                <w:rFonts w:eastAsia="宋体"/>
              </w:rPr>
              <w:t>数量</w:t>
            </w:r>
          </w:p>
        </w:tc>
        <w:tc>
          <w:tcPr>
            <w:tcW w:w="1942" w:type="dxa"/>
            <w:vAlign w:val="center"/>
          </w:tcPr>
          <w:p w14:paraId="5DA15C67" w14:textId="77777777" w:rsidR="00E92CB9" w:rsidRPr="00CB6EBA" w:rsidRDefault="00E92CB9" w:rsidP="00AA7FFC">
            <w:pPr>
              <w:pStyle w:val="aff2"/>
            </w:pPr>
            <w:r w:rsidRPr="00CB6EBA">
              <w:rPr>
                <w:rFonts w:eastAsia="宋体"/>
              </w:rPr>
              <w:t>备注</w:t>
            </w:r>
          </w:p>
        </w:tc>
      </w:tr>
      <w:tr w:rsidR="00E92CB9" w:rsidRPr="00CB6EBA" w14:paraId="3A0C12DC" w14:textId="77777777" w:rsidTr="00340B26">
        <w:trPr>
          <w:cantSplit/>
          <w:trHeight w:val="454"/>
          <w:jc w:val="center"/>
        </w:trPr>
        <w:tc>
          <w:tcPr>
            <w:tcW w:w="3353" w:type="dxa"/>
            <w:vAlign w:val="center"/>
          </w:tcPr>
          <w:p w14:paraId="72B61548" w14:textId="77777777" w:rsidR="00E92CB9" w:rsidRPr="00CB6EBA" w:rsidRDefault="00E92CB9" w:rsidP="00AA7FFC">
            <w:pPr>
              <w:pStyle w:val="aff2"/>
              <w:jc w:val="left"/>
            </w:pPr>
            <w:r w:rsidRPr="00CB6EBA">
              <w:rPr>
                <w:rFonts w:eastAsia="宋体"/>
              </w:rPr>
              <w:t>五、主要建筑物及设备</w:t>
            </w:r>
          </w:p>
        </w:tc>
        <w:tc>
          <w:tcPr>
            <w:tcW w:w="1040" w:type="dxa"/>
            <w:vAlign w:val="center"/>
          </w:tcPr>
          <w:p w14:paraId="4E5B4F7C" w14:textId="77777777" w:rsidR="00E92CB9" w:rsidRPr="00CB6EBA" w:rsidRDefault="00E92CB9" w:rsidP="00AA7FFC">
            <w:pPr>
              <w:pStyle w:val="aff2"/>
            </w:pPr>
          </w:p>
        </w:tc>
        <w:tc>
          <w:tcPr>
            <w:tcW w:w="2108" w:type="dxa"/>
            <w:vAlign w:val="center"/>
          </w:tcPr>
          <w:p w14:paraId="20052A48" w14:textId="77777777" w:rsidR="00E92CB9" w:rsidRPr="00CB6EBA" w:rsidRDefault="00E92CB9" w:rsidP="00AA7FFC">
            <w:pPr>
              <w:pStyle w:val="aff2"/>
            </w:pPr>
          </w:p>
        </w:tc>
        <w:tc>
          <w:tcPr>
            <w:tcW w:w="1942" w:type="dxa"/>
            <w:vAlign w:val="center"/>
          </w:tcPr>
          <w:p w14:paraId="0133C4A8" w14:textId="77777777" w:rsidR="00E92CB9" w:rsidRPr="00CB6EBA" w:rsidRDefault="00E92CB9" w:rsidP="00AA7FFC">
            <w:pPr>
              <w:pStyle w:val="aff2"/>
            </w:pPr>
          </w:p>
        </w:tc>
      </w:tr>
      <w:tr w:rsidR="00E92CB9" w:rsidRPr="00CB6EBA" w14:paraId="2BC89870" w14:textId="77777777" w:rsidTr="00340B26">
        <w:trPr>
          <w:cantSplit/>
          <w:trHeight w:val="454"/>
          <w:jc w:val="center"/>
        </w:trPr>
        <w:tc>
          <w:tcPr>
            <w:tcW w:w="3353" w:type="dxa"/>
            <w:vAlign w:val="center"/>
          </w:tcPr>
          <w:p w14:paraId="7C3C53BE" w14:textId="77777777" w:rsidR="00E92CB9" w:rsidRPr="00CB6EBA" w:rsidRDefault="00E92CB9" w:rsidP="00AA7FFC">
            <w:pPr>
              <w:pStyle w:val="aff2"/>
              <w:jc w:val="left"/>
            </w:pPr>
            <w:r w:rsidRPr="00CB6EBA">
              <w:t>1</w:t>
            </w:r>
            <w:r w:rsidRPr="00CB6EBA">
              <w:rPr>
                <w:rFonts w:eastAsia="宋体"/>
              </w:rPr>
              <w:t>、主坝</w:t>
            </w:r>
          </w:p>
        </w:tc>
        <w:tc>
          <w:tcPr>
            <w:tcW w:w="1040" w:type="dxa"/>
            <w:vAlign w:val="center"/>
          </w:tcPr>
          <w:p w14:paraId="316592D1" w14:textId="77777777" w:rsidR="00E92CB9" w:rsidRPr="00CB6EBA" w:rsidRDefault="00E92CB9" w:rsidP="00AA7FFC">
            <w:pPr>
              <w:pStyle w:val="aff2"/>
            </w:pPr>
          </w:p>
        </w:tc>
        <w:tc>
          <w:tcPr>
            <w:tcW w:w="2108" w:type="dxa"/>
            <w:vAlign w:val="center"/>
          </w:tcPr>
          <w:p w14:paraId="20BE19E5" w14:textId="77777777" w:rsidR="00E92CB9" w:rsidRPr="00CB6EBA" w:rsidRDefault="00E92CB9" w:rsidP="00AA7FFC">
            <w:pPr>
              <w:pStyle w:val="aff2"/>
            </w:pPr>
          </w:p>
        </w:tc>
        <w:tc>
          <w:tcPr>
            <w:tcW w:w="1942" w:type="dxa"/>
            <w:vAlign w:val="center"/>
          </w:tcPr>
          <w:p w14:paraId="37F421FC" w14:textId="77777777" w:rsidR="00E92CB9" w:rsidRPr="00CB6EBA" w:rsidRDefault="00E92CB9" w:rsidP="00AA7FFC">
            <w:pPr>
              <w:pStyle w:val="aff2"/>
            </w:pPr>
          </w:p>
        </w:tc>
      </w:tr>
      <w:tr w:rsidR="00E92CB9" w:rsidRPr="00CB6EBA" w14:paraId="778E7242" w14:textId="77777777" w:rsidTr="00340B26">
        <w:trPr>
          <w:cantSplit/>
          <w:trHeight w:val="454"/>
          <w:jc w:val="center"/>
        </w:trPr>
        <w:tc>
          <w:tcPr>
            <w:tcW w:w="3353" w:type="dxa"/>
            <w:vAlign w:val="center"/>
          </w:tcPr>
          <w:p w14:paraId="498CDD00" w14:textId="77777777" w:rsidR="00E92CB9" w:rsidRPr="00CB6EBA" w:rsidRDefault="00E92CB9" w:rsidP="00AA7FFC">
            <w:pPr>
              <w:pStyle w:val="aff2"/>
              <w:jc w:val="left"/>
            </w:pPr>
            <w:r w:rsidRPr="00CB6EBA">
              <w:rPr>
                <w:rFonts w:eastAsia="宋体"/>
              </w:rPr>
              <w:t>型式</w:t>
            </w:r>
          </w:p>
        </w:tc>
        <w:tc>
          <w:tcPr>
            <w:tcW w:w="5090" w:type="dxa"/>
            <w:gridSpan w:val="3"/>
            <w:vAlign w:val="center"/>
          </w:tcPr>
          <w:p w14:paraId="3C071A73" w14:textId="77777777" w:rsidR="00E92CB9" w:rsidRPr="00CB6EBA" w:rsidRDefault="00E92CB9" w:rsidP="00AA7FFC">
            <w:pPr>
              <w:pStyle w:val="aff2"/>
            </w:pPr>
            <w:proofErr w:type="gramStart"/>
            <w:r w:rsidRPr="00CB6EBA">
              <w:rPr>
                <w:rFonts w:eastAsia="宋体"/>
              </w:rPr>
              <w:t>浆砌块石</w:t>
            </w:r>
            <w:proofErr w:type="gramEnd"/>
            <w:r w:rsidRPr="00CB6EBA">
              <w:rPr>
                <w:rFonts w:eastAsia="宋体"/>
              </w:rPr>
              <w:t>重力坝</w:t>
            </w:r>
          </w:p>
        </w:tc>
      </w:tr>
      <w:tr w:rsidR="00E92CB9" w:rsidRPr="00CB6EBA" w14:paraId="0930E7C6" w14:textId="77777777" w:rsidTr="00340B26">
        <w:trPr>
          <w:cantSplit/>
          <w:trHeight w:val="454"/>
          <w:jc w:val="center"/>
        </w:trPr>
        <w:tc>
          <w:tcPr>
            <w:tcW w:w="3353" w:type="dxa"/>
            <w:vAlign w:val="center"/>
          </w:tcPr>
          <w:p w14:paraId="2EC24EEE" w14:textId="77777777" w:rsidR="00E92CB9" w:rsidRPr="00CB6EBA" w:rsidRDefault="00E92CB9" w:rsidP="00AA7FFC">
            <w:pPr>
              <w:pStyle w:val="aff2"/>
              <w:jc w:val="left"/>
            </w:pPr>
            <w:r w:rsidRPr="00CB6EBA">
              <w:rPr>
                <w:rFonts w:eastAsia="宋体"/>
              </w:rPr>
              <w:t>基础岩性</w:t>
            </w:r>
          </w:p>
        </w:tc>
        <w:tc>
          <w:tcPr>
            <w:tcW w:w="5090" w:type="dxa"/>
            <w:gridSpan w:val="3"/>
            <w:vAlign w:val="center"/>
          </w:tcPr>
          <w:p w14:paraId="6F5ACB29" w14:textId="77777777" w:rsidR="00E92CB9" w:rsidRPr="00CB6EBA" w:rsidRDefault="00E92CB9" w:rsidP="00AA7FFC">
            <w:pPr>
              <w:pStyle w:val="aff2"/>
            </w:pPr>
            <w:r w:rsidRPr="00CB6EBA">
              <w:rPr>
                <w:rFonts w:eastAsia="宋体"/>
              </w:rPr>
              <w:t>浅变质细砂岩、粉砂岩</w:t>
            </w:r>
          </w:p>
        </w:tc>
      </w:tr>
      <w:tr w:rsidR="00E92CB9" w:rsidRPr="00CB6EBA" w14:paraId="048B9207" w14:textId="77777777" w:rsidTr="00340B26">
        <w:trPr>
          <w:cantSplit/>
          <w:trHeight w:val="454"/>
          <w:jc w:val="center"/>
        </w:trPr>
        <w:tc>
          <w:tcPr>
            <w:tcW w:w="3353" w:type="dxa"/>
            <w:vAlign w:val="center"/>
          </w:tcPr>
          <w:p w14:paraId="34383E6B" w14:textId="77777777" w:rsidR="00E92CB9" w:rsidRPr="00CB6EBA" w:rsidRDefault="00E92CB9" w:rsidP="00AA7FFC">
            <w:pPr>
              <w:pStyle w:val="aff2"/>
              <w:jc w:val="left"/>
            </w:pPr>
            <w:r w:rsidRPr="00CB6EBA">
              <w:rPr>
                <w:rFonts w:eastAsia="宋体"/>
              </w:rPr>
              <w:t>地震基本烈度</w:t>
            </w:r>
          </w:p>
        </w:tc>
        <w:tc>
          <w:tcPr>
            <w:tcW w:w="5090" w:type="dxa"/>
            <w:gridSpan w:val="3"/>
            <w:vAlign w:val="center"/>
          </w:tcPr>
          <w:p w14:paraId="6CBF5E25" w14:textId="77777777" w:rsidR="00E92CB9" w:rsidRPr="00CB6EBA" w:rsidRDefault="00E92CB9" w:rsidP="00AA7FFC">
            <w:pPr>
              <w:pStyle w:val="aff2"/>
            </w:pPr>
            <w:r w:rsidRPr="00CB6EBA">
              <w:t>&lt;VI</w:t>
            </w:r>
          </w:p>
        </w:tc>
      </w:tr>
      <w:tr w:rsidR="00E92CB9" w:rsidRPr="00CB6EBA" w14:paraId="7A59239B" w14:textId="77777777" w:rsidTr="00340B26">
        <w:trPr>
          <w:cantSplit/>
          <w:trHeight w:val="454"/>
          <w:jc w:val="center"/>
        </w:trPr>
        <w:tc>
          <w:tcPr>
            <w:tcW w:w="3353" w:type="dxa"/>
            <w:vAlign w:val="center"/>
          </w:tcPr>
          <w:p w14:paraId="796DCF43" w14:textId="77777777" w:rsidR="00E92CB9" w:rsidRPr="00CB6EBA" w:rsidRDefault="00E92CB9" w:rsidP="00AA7FFC">
            <w:pPr>
              <w:pStyle w:val="aff2"/>
              <w:jc w:val="left"/>
            </w:pPr>
            <w:r w:rsidRPr="00CB6EBA">
              <w:rPr>
                <w:rFonts w:eastAsia="宋体"/>
              </w:rPr>
              <w:t>坝顶高程</w:t>
            </w:r>
          </w:p>
        </w:tc>
        <w:tc>
          <w:tcPr>
            <w:tcW w:w="1040" w:type="dxa"/>
            <w:vAlign w:val="center"/>
          </w:tcPr>
          <w:p w14:paraId="04B52A70" w14:textId="77777777" w:rsidR="00E92CB9" w:rsidRPr="00CB6EBA" w:rsidRDefault="00E92CB9" w:rsidP="00AA7FFC">
            <w:pPr>
              <w:pStyle w:val="aff2"/>
            </w:pPr>
            <w:r w:rsidRPr="00CB6EBA">
              <w:t>m</w:t>
            </w:r>
          </w:p>
        </w:tc>
        <w:tc>
          <w:tcPr>
            <w:tcW w:w="2108" w:type="dxa"/>
            <w:vAlign w:val="center"/>
          </w:tcPr>
          <w:p w14:paraId="3529D026" w14:textId="77777777" w:rsidR="00E92CB9" w:rsidRPr="00CB6EBA" w:rsidRDefault="00E92CB9" w:rsidP="00AA7FFC">
            <w:pPr>
              <w:pStyle w:val="aff2"/>
            </w:pPr>
            <w:r w:rsidRPr="00CB6EBA">
              <w:t>305.04</w:t>
            </w:r>
          </w:p>
        </w:tc>
        <w:tc>
          <w:tcPr>
            <w:tcW w:w="1942" w:type="dxa"/>
            <w:vAlign w:val="center"/>
          </w:tcPr>
          <w:p w14:paraId="202303E5" w14:textId="77777777" w:rsidR="00E92CB9" w:rsidRPr="00CB6EBA" w:rsidRDefault="00E92CB9" w:rsidP="00AA7FFC">
            <w:pPr>
              <w:pStyle w:val="aff2"/>
            </w:pPr>
          </w:p>
        </w:tc>
      </w:tr>
      <w:tr w:rsidR="00E92CB9" w:rsidRPr="00CB6EBA" w14:paraId="45BDDA65" w14:textId="77777777" w:rsidTr="00340B26">
        <w:trPr>
          <w:cantSplit/>
          <w:trHeight w:val="454"/>
          <w:jc w:val="center"/>
        </w:trPr>
        <w:tc>
          <w:tcPr>
            <w:tcW w:w="3353" w:type="dxa"/>
            <w:vAlign w:val="center"/>
          </w:tcPr>
          <w:p w14:paraId="48B7F316" w14:textId="77777777" w:rsidR="00E92CB9" w:rsidRPr="00CB6EBA" w:rsidRDefault="00E92CB9" w:rsidP="00AA7FFC">
            <w:pPr>
              <w:pStyle w:val="aff2"/>
              <w:jc w:val="left"/>
            </w:pPr>
            <w:r w:rsidRPr="00CB6EBA">
              <w:rPr>
                <w:rFonts w:eastAsia="宋体"/>
              </w:rPr>
              <w:t>最大坝高</w:t>
            </w:r>
          </w:p>
        </w:tc>
        <w:tc>
          <w:tcPr>
            <w:tcW w:w="1040" w:type="dxa"/>
            <w:vAlign w:val="center"/>
          </w:tcPr>
          <w:p w14:paraId="53F55D8C" w14:textId="77777777" w:rsidR="00E92CB9" w:rsidRPr="00CB6EBA" w:rsidRDefault="00E92CB9" w:rsidP="00AA7FFC">
            <w:pPr>
              <w:pStyle w:val="aff2"/>
            </w:pPr>
            <w:r w:rsidRPr="00CB6EBA">
              <w:t>m</w:t>
            </w:r>
          </w:p>
        </w:tc>
        <w:tc>
          <w:tcPr>
            <w:tcW w:w="2108" w:type="dxa"/>
            <w:vAlign w:val="center"/>
          </w:tcPr>
          <w:p w14:paraId="07129370" w14:textId="77777777" w:rsidR="00E92CB9" w:rsidRPr="00CB6EBA" w:rsidRDefault="00E92CB9" w:rsidP="00AA7FFC">
            <w:pPr>
              <w:pStyle w:val="aff2"/>
            </w:pPr>
            <w:r w:rsidRPr="00CB6EBA">
              <w:t>42</w:t>
            </w:r>
          </w:p>
        </w:tc>
        <w:tc>
          <w:tcPr>
            <w:tcW w:w="1942" w:type="dxa"/>
            <w:vAlign w:val="center"/>
          </w:tcPr>
          <w:p w14:paraId="6EAEDF6A" w14:textId="77777777" w:rsidR="00E92CB9" w:rsidRPr="00CB6EBA" w:rsidRDefault="00E92CB9" w:rsidP="00AA7FFC">
            <w:pPr>
              <w:pStyle w:val="aff2"/>
            </w:pPr>
          </w:p>
        </w:tc>
      </w:tr>
      <w:tr w:rsidR="00E92CB9" w:rsidRPr="00CB6EBA" w14:paraId="063DCFA1" w14:textId="77777777" w:rsidTr="00340B26">
        <w:trPr>
          <w:cantSplit/>
          <w:trHeight w:val="454"/>
          <w:jc w:val="center"/>
        </w:trPr>
        <w:tc>
          <w:tcPr>
            <w:tcW w:w="3353" w:type="dxa"/>
            <w:vAlign w:val="center"/>
          </w:tcPr>
          <w:p w14:paraId="1F703C52" w14:textId="77777777" w:rsidR="00E92CB9" w:rsidRPr="00CB6EBA" w:rsidRDefault="00E92CB9" w:rsidP="00AA7FFC">
            <w:pPr>
              <w:pStyle w:val="aff2"/>
              <w:jc w:val="left"/>
            </w:pPr>
            <w:r w:rsidRPr="00CB6EBA">
              <w:rPr>
                <w:rFonts w:eastAsia="宋体"/>
              </w:rPr>
              <w:t>坝顶长度</w:t>
            </w:r>
          </w:p>
        </w:tc>
        <w:tc>
          <w:tcPr>
            <w:tcW w:w="1040" w:type="dxa"/>
            <w:vAlign w:val="center"/>
          </w:tcPr>
          <w:p w14:paraId="2FC6D149" w14:textId="77777777" w:rsidR="00E92CB9" w:rsidRPr="00CB6EBA" w:rsidRDefault="00E92CB9" w:rsidP="00AA7FFC">
            <w:pPr>
              <w:pStyle w:val="aff2"/>
            </w:pPr>
            <w:r w:rsidRPr="00CB6EBA">
              <w:t>m</w:t>
            </w:r>
          </w:p>
        </w:tc>
        <w:tc>
          <w:tcPr>
            <w:tcW w:w="2108" w:type="dxa"/>
            <w:vAlign w:val="center"/>
          </w:tcPr>
          <w:p w14:paraId="79579989" w14:textId="77777777" w:rsidR="00E92CB9" w:rsidRPr="00CB6EBA" w:rsidRDefault="00E92CB9" w:rsidP="00AA7FFC">
            <w:pPr>
              <w:pStyle w:val="aff2"/>
            </w:pPr>
            <w:r w:rsidRPr="00CB6EBA">
              <w:t>120</w:t>
            </w:r>
          </w:p>
        </w:tc>
        <w:tc>
          <w:tcPr>
            <w:tcW w:w="1942" w:type="dxa"/>
            <w:vAlign w:val="center"/>
          </w:tcPr>
          <w:p w14:paraId="30AA0991" w14:textId="77777777" w:rsidR="00E92CB9" w:rsidRPr="00CB6EBA" w:rsidRDefault="00E92CB9" w:rsidP="00AA7FFC">
            <w:pPr>
              <w:pStyle w:val="aff2"/>
            </w:pPr>
          </w:p>
        </w:tc>
      </w:tr>
      <w:tr w:rsidR="00E92CB9" w:rsidRPr="00CB6EBA" w14:paraId="1758C48F" w14:textId="77777777" w:rsidTr="00340B26">
        <w:trPr>
          <w:cantSplit/>
          <w:trHeight w:val="454"/>
          <w:jc w:val="center"/>
        </w:trPr>
        <w:tc>
          <w:tcPr>
            <w:tcW w:w="3353" w:type="dxa"/>
            <w:vAlign w:val="center"/>
          </w:tcPr>
          <w:p w14:paraId="0C52FFB3" w14:textId="77777777" w:rsidR="00E92CB9" w:rsidRPr="00CB6EBA" w:rsidRDefault="00E92CB9" w:rsidP="00AA7FFC">
            <w:pPr>
              <w:pStyle w:val="aff2"/>
              <w:jc w:val="left"/>
            </w:pPr>
            <w:r w:rsidRPr="00CB6EBA">
              <w:rPr>
                <w:rFonts w:eastAsia="宋体"/>
              </w:rPr>
              <w:t>坝顶宽</w:t>
            </w:r>
          </w:p>
        </w:tc>
        <w:tc>
          <w:tcPr>
            <w:tcW w:w="1040" w:type="dxa"/>
            <w:vAlign w:val="center"/>
          </w:tcPr>
          <w:p w14:paraId="67282FF2" w14:textId="77777777" w:rsidR="00E92CB9" w:rsidRPr="00CB6EBA" w:rsidRDefault="00E92CB9" w:rsidP="00AA7FFC">
            <w:pPr>
              <w:pStyle w:val="aff2"/>
            </w:pPr>
            <w:r w:rsidRPr="00CB6EBA">
              <w:t>m</w:t>
            </w:r>
          </w:p>
        </w:tc>
        <w:tc>
          <w:tcPr>
            <w:tcW w:w="2108" w:type="dxa"/>
            <w:vAlign w:val="center"/>
          </w:tcPr>
          <w:p w14:paraId="0BC4406B" w14:textId="77777777" w:rsidR="00E92CB9" w:rsidRPr="00CB6EBA" w:rsidRDefault="00E92CB9" w:rsidP="00AA7FFC">
            <w:pPr>
              <w:pStyle w:val="aff2"/>
            </w:pPr>
            <w:r w:rsidRPr="00CB6EBA">
              <w:t>3</w:t>
            </w:r>
          </w:p>
        </w:tc>
        <w:tc>
          <w:tcPr>
            <w:tcW w:w="1942" w:type="dxa"/>
            <w:vAlign w:val="center"/>
          </w:tcPr>
          <w:p w14:paraId="02E7F2C3" w14:textId="77777777" w:rsidR="00E92CB9" w:rsidRPr="00CB6EBA" w:rsidRDefault="00E92CB9" w:rsidP="00AA7FFC">
            <w:pPr>
              <w:pStyle w:val="aff2"/>
            </w:pPr>
          </w:p>
        </w:tc>
      </w:tr>
      <w:tr w:rsidR="00E92CB9" w:rsidRPr="00CB6EBA" w14:paraId="61E4176A" w14:textId="77777777" w:rsidTr="00340B26">
        <w:trPr>
          <w:cantSplit/>
          <w:trHeight w:val="454"/>
          <w:jc w:val="center"/>
        </w:trPr>
        <w:tc>
          <w:tcPr>
            <w:tcW w:w="3353" w:type="dxa"/>
            <w:vAlign w:val="center"/>
          </w:tcPr>
          <w:p w14:paraId="437971C0" w14:textId="77777777" w:rsidR="00E92CB9" w:rsidRPr="00CB6EBA" w:rsidRDefault="00E92CB9" w:rsidP="00AA7FFC">
            <w:pPr>
              <w:pStyle w:val="aff2"/>
              <w:jc w:val="left"/>
            </w:pPr>
            <w:r w:rsidRPr="00CB6EBA">
              <w:rPr>
                <w:rFonts w:eastAsia="宋体"/>
              </w:rPr>
              <w:t>上游坝坡</w:t>
            </w:r>
          </w:p>
        </w:tc>
        <w:tc>
          <w:tcPr>
            <w:tcW w:w="1040" w:type="dxa"/>
            <w:vAlign w:val="center"/>
          </w:tcPr>
          <w:p w14:paraId="250DAE64" w14:textId="77777777" w:rsidR="00E92CB9" w:rsidRPr="00CB6EBA" w:rsidRDefault="00E92CB9" w:rsidP="00AA7FFC">
            <w:pPr>
              <w:pStyle w:val="aff2"/>
            </w:pPr>
          </w:p>
        </w:tc>
        <w:tc>
          <w:tcPr>
            <w:tcW w:w="2108" w:type="dxa"/>
            <w:vAlign w:val="center"/>
          </w:tcPr>
          <w:p w14:paraId="18E7EB6D" w14:textId="77777777" w:rsidR="00E92CB9" w:rsidRPr="00CB6EBA" w:rsidRDefault="00E92CB9" w:rsidP="00AA7FFC">
            <w:pPr>
              <w:pStyle w:val="aff2"/>
            </w:pPr>
            <w:r w:rsidRPr="00CB6EBA">
              <w:t>1:0.083</w:t>
            </w:r>
          </w:p>
        </w:tc>
        <w:tc>
          <w:tcPr>
            <w:tcW w:w="1942" w:type="dxa"/>
            <w:vAlign w:val="center"/>
          </w:tcPr>
          <w:p w14:paraId="143F77D0" w14:textId="77777777" w:rsidR="00E92CB9" w:rsidRPr="00CB6EBA" w:rsidRDefault="00E92CB9" w:rsidP="00AA7FFC">
            <w:pPr>
              <w:pStyle w:val="aff2"/>
            </w:pPr>
          </w:p>
        </w:tc>
      </w:tr>
      <w:tr w:rsidR="00E92CB9" w:rsidRPr="00CB6EBA" w14:paraId="57784289" w14:textId="77777777" w:rsidTr="00340B26">
        <w:trPr>
          <w:cantSplit/>
          <w:trHeight w:val="454"/>
          <w:jc w:val="center"/>
        </w:trPr>
        <w:tc>
          <w:tcPr>
            <w:tcW w:w="3353" w:type="dxa"/>
            <w:vAlign w:val="center"/>
          </w:tcPr>
          <w:p w14:paraId="066327D6" w14:textId="77777777" w:rsidR="00E92CB9" w:rsidRPr="00CB6EBA" w:rsidRDefault="00E92CB9" w:rsidP="00AA7FFC">
            <w:pPr>
              <w:pStyle w:val="aff2"/>
              <w:jc w:val="left"/>
            </w:pPr>
            <w:r w:rsidRPr="00CB6EBA">
              <w:rPr>
                <w:rFonts w:eastAsia="宋体"/>
              </w:rPr>
              <w:t>下游坝坡</w:t>
            </w:r>
          </w:p>
        </w:tc>
        <w:tc>
          <w:tcPr>
            <w:tcW w:w="1040" w:type="dxa"/>
            <w:vAlign w:val="center"/>
          </w:tcPr>
          <w:p w14:paraId="24FBE68E" w14:textId="77777777" w:rsidR="00E92CB9" w:rsidRPr="00CB6EBA" w:rsidRDefault="00E92CB9" w:rsidP="00AA7FFC">
            <w:pPr>
              <w:pStyle w:val="aff2"/>
            </w:pPr>
          </w:p>
        </w:tc>
        <w:tc>
          <w:tcPr>
            <w:tcW w:w="2108" w:type="dxa"/>
            <w:vAlign w:val="center"/>
          </w:tcPr>
          <w:p w14:paraId="6EC896B2" w14:textId="77777777" w:rsidR="00E92CB9" w:rsidRPr="00CB6EBA" w:rsidRDefault="00E92CB9" w:rsidP="00AA7FFC">
            <w:pPr>
              <w:pStyle w:val="aff2"/>
            </w:pPr>
            <w:r w:rsidRPr="00CB6EBA">
              <w:t>1:0.77</w:t>
            </w:r>
          </w:p>
        </w:tc>
        <w:tc>
          <w:tcPr>
            <w:tcW w:w="1942" w:type="dxa"/>
            <w:vAlign w:val="center"/>
          </w:tcPr>
          <w:p w14:paraId="204A24F3" w14:textId="77777777" w:rsidR="00E92CB9" w:rsidRPr="00CB6EBA" w:rsidRDefault="00E92CB9" w:rsidP="00AA7FFC">
            <w:pPr>
              <w:pStyle w:val="aff2"/>
            </w:pPr>
          </w:p>
        </w:tc>
      </w:tr>
      <w:tr w:rsidR="00E92CB9" w:rsidRPr="00CB6EBA" w14:paraId="47D44BB9" w14:textId="77777777" w:rsidTr="00340B26">
        <w:trPr>
          <w:cantSplit/>
          <w:trHeight w:val="454"/>
          <w:jc w:val="center"/>
        </w:trPr>
        <w:tc>
          <w:tcPr>
            <w:tcW w:w="3353" w:type="dxa"/>
            <w:vAlign w:val="center"/>
          </w:tcPr>
          <w:p w14:paraId="3B9D6DD1" w14:textId="77777777" w:rsidR="00E92CB9" w:rsidRPr="00CB6EBA" w:rsidRDefault="00E92CB9" w:rsidP="00AA7FFC">
            <w:pPr>
              <w:pStyle w:val="aff2"/>
              <w:jc w:val="left"/>
            </w:pPr>
            <w:r w:rsidRPr="00CB6EBA">
              <w:t>2</w:t>
            </w:r>
            <w:r w:rsidRPr="00CB6EBA">
              <w:rPr>
                <w:rFonts w:eastAsia="宋体"/>
              </w:rPr>
              <w:t>、副坝</w:t>
            </w:r>
          </w:p>
        </w:tc>
        <w:tc>
          <w:tcPr>
            <w:tcW w:w="1040" w:type="dxa"/>
            <w:vAlign w:val="center"/>
          </w:tcPr>
          <w:p w14:paraId="218AC1EB" w14:textId="77777777" w:rsidR="00E92CB9" w:rsidRPr="00CB6EBA" w:rsidRDefault="00E92CB9" w:rsidP="00AA7FFC">
            <w:pPr>
              <w:pStyle w:val="aff2"/>
            </w:pPr>
          </w:p>
        </w:tc>
        <w:tc>
          <w:tcPr>
            <w:tcW w:w="2108" w:type="dxa"/>
            <w:vAlign w:val="center"/>
          </w:tcPr>
          <w:p w14:paraId="633E29CA" w14:textId="77777777" w:rsidR="00E92CB9" w:rsidRPr="00CB6EBA" w:rsidRDefault="00E92CB9" w:rsidP="00AA7FFC">
            <w:pPr>
              <w:pStyle w:val="aff2"/>
            </w:pPr>
          </w:p>
        </w:tc>
        <w:tc>
          <w:tcPr>
            <w:tcW w:w="1942" w:type="dxa"/>
            <w:vAlign w:val="center"/>
          </w:tcPr>
          <w:p w14:paraId="62D606EB" w14:textId="77777777" w:rsidR="00E92CB9" w:rsidRPr="00CB6EBA" w:rsidRDefault="00E92CB9" w:rsidP="00AA7FFC">
            <w:pPr>
              <w:pStyle w:val="aff2"/>
            </w:pPr>
          </w:p>
        </w:tc>
      </w:tr>
      <w:tr w:rsidR="00E92CB9" w:rsidRPr="00CB6EBA" w14:paraId="22AFC760" w14:textId="77777777" w:rsidTr="00340B26">
        <w:trPr>
          <w:cantSplit/>
          <w:trHeight w:val="454"/>
          <w:jc w:val="center"/>
        </w:trPr>
        <w:tc>
          <w:tcPr>
            <w:tcW w:w="3353" w:type="dxa"/>
            <w:vAlign w:val="center"/>
          </w:tcPr>
          <w:p w14:paraId="3669D6B1" w14:textId="77777777" w:rsidR="00E92CB9" w:rsidRPr="00CB6EBA" w:rsidRDefault="00E92CB9" w:rsidP="00AA7FFC">
            <w:pPr>
              <w:pStyle w:val="aff2"/>
              <w:jc w:val="left"/>
            </w:pPr>
            <w:r w:rsidRPr="00CB6EBA">
              <w:rPr>
                <w:rFonts w:eastAsia="宋体"/>
              </w:rPr>
              <w:t>座数</w:t>
            </w:r>
          </w:p>
        </w:tc>
        <w:tc>
          <w:tcPr>
            <w:tcW w:w="1040" w:type="dxa"/>
            <w:vAlign w:val="center"/>
          </w:tcPr>
          <w:p w14:paraId="155E2004" w14:textId="77777777" w:rsidR="00E92CB9" w:rsidRPr="00CB6EBA" w:rsidRDefault="00E92CB9" w:rsidP="00AA7FFC">
            <w:pPr>
              <w:pStyle w:val="aff2"/>
            </w:pPr>
            <w:r w:rsidRPr="00CB6EBA">
              <w:rPr>
                <w:rFonts w:eastAsia="宋体"/>
              </w:rPr>
              <w:t>座</w:t>
            </w:r>
          </w:p>
        </w:tc>
        <w:tc>
          <w:tcPr>
            <w:tcW w:w="2108" w:type="dxa"/>
            <w:vAlign w:val="center"/>
          </w:tcPr>
          <w:p w14:paraId="56FEF984" w14:textId="77777777" w:rsidR="00E92CB9" w:rsidRPr="00CB6EBA" w:rsidRDefault="00E92CB9" w:rsidP="00AA7FFC">
            <w:pPr>
              <w:pStyle w:val="aff2"/>
            </w:pPr>
            <w:r w:rsidRPr="00CB6EBA">
              <w:t>1</w:t>
            </w:r>
          </w:p>
        </w:tc>
        <w:tc>
          <w:tcPr>
            <w:tcW w:w="1942" w:type="dxa"/>
            <w:vAlign w:val="center"/>
          </w:tcPr>
          <w:p w14:paraId="0EB72269" w14:textId="77777777" w:rsidR="00E92CB9" w:rsidRPr="00CB6EBA" w:rsidRDefault="00E92CB9" w:rsidP="00AA7FFC">
            <w:pPr>
              <w:pStyle w:val="aff2"/>
            </w:pPr>
          </w:p>
        </w:tc>
      </w:tr>
      <w:tr w:rsidR="00E92CB9" w:rsidRPr="00CB6EBA" w14:paraId="183BFDA0" w14:textId="77777777" w:rsidTr="00340B26">
        <w:trPr>
          <w:cantSplit/>
          <w:trHeight w:val="454"/>
          <w:jc w:val="center"/>
        </w:trPr>
        <w:tc>
          <w:tcPr>
            <w:tcW w:w="3353" w:type="dxa"/>
            <w:vAlign w:val="center"/>
          </w:tcPr>
          <w:p w14:paraId="4C806E50" w14:textId="77777777" w:rsidR="00E92CB9" w:rsidRPr="00CB6EBA" w:rsidRDefault="00E92CB9" w:rsidP="00AA7FFC">
            <w:pPr>
              <w:pStyle w:val="aff2"/>
              <w:jc w:val="left"/>
            </w:pPr>
            <w:r w:rsidRPr="00CB6EBA">
              <w:rPr>
                <w:rFonts w:eastAsia="宋体"/>
              </w:rPr>
              <w:t>型式</w:t>
            </w:r>
          </w:p>
        </w:tc>
        <w:tc>
          <w:tcPr>
            <w:tcW w:w="5090" w:type="dxa"/>
            <w:gridSpan w:val="3"/>
            <w:vAlign w:val="center"/>
          </w:tcPr>
          <w:p w14:paraId="7614D4FE" w14:textId="77777777" w:rsidR="00E92CB9" w:rsidRPr="00CB6EBA" w:rsidRDefault="00E92CB9" w:rsidP="00AA7FFC">
            <w:pPr>
              <w:pStyle w:val="aff2"/>
            </w:pPr>
            <w:r w:rsidRPr="00CB6EBA">
              <w:rPr>
                <w:rFonts w:eastAsia="宋体"/>
              </w:rPr>
              <w:t>均质土坝</w:t>
            </w:r>
          </w:p>
        </w:tc>
      </w:tr>
      <w:tr w:rsidR="00E92CB9" w:rsidRPr="00CB6EBA" w14:paraId="0F1DAB5C" w14:textId="77777777" w:rsidTr="00340B26">
        <w:trPr>
          <w:cantSplit/>
          <w:trHeight w:val="454"/>
          <w:jc w:val="center"/>
        </w:trPr>
        <w:tc>
          <w:tcPr>
            <w:tcW w:w="3353" w:type="dxa"/>
            <w:vAlign w:val="center"/>
          </w:tcPr>
          <w:p w14:paraId="507DA570" w14:textId="77777777" w:rsidR="00E92CB9" w:rsidRPr="00CB6EBA" w:rsidRDefault="00E92CB9" w:rsidP="00AA7FFC">
            <w:pPr>
              <w:pStyle w:val="aff2"/>
              <w:jc w:val="left"/>
            </w:pPr>
            <w:r w:rsidRPr="00CB6EBA">
              <w:rPr>
                <w:rFonts w:eastAsia="宋体"/>
              </w:rPr>
              <w:t>最大坝高</w:t>
            </w:r>
          </w:p>
        </w:tc>
        <w:tc>
          <w:tcPr>
            <w:tcW w:w="1040" w:type="dxa"/>
            <w:vAlign w:val="center"/>
          </w:tcPr>
          <w:p w14:paraId="7F408A02" w14:textId="77777777" w:rsidR="00E92CB9" w:rsidRPr="00CB6EBA" w:rsidRDefault="00E92CB9" w:rsidP="00AA7FFC">
            <w:pPr>
              <w:pStyle w:val="aff2"/>
            </w:pPr>
            <w:r w:rsidRPr="00CB6EBA">
              <w:t>m</w:t>
            </w:r>
          </w:p>
        </w:tc>
        <w:tc>
          <w:tcPr>
            <w:tcW w:w="2108" w:type="dxa"/>
            <w:vAlign w:val="center"/>
          </w:tcPr>
          <w:p w14:paraId="69FB6423" w14:textId="77777777" w:rsidR="00E92CB9" w:rsidRPr="00CB6EBA" w:rsidRDefault="00E92CB9" w:rsidP="00AA7FFC">
            <w:pPr>
              <w:pStyle w:val="aff2"/>
            </w:pPr>
            <w:r w:rsidRPr="00CB6EBA">
              <w:t>6</w:t>
            </w:r>
          </w:p>
        </w:tc>
        <w:tc>
          <w:tcPr>
            <w:tcW w:w="1942" w:type="dxa"/>
            <w:vAlign w:val="center"/>
          </w:tcPr>
          <w:p w14:paraId="6C3D84D4" w14:textId="77777777" w:rsidR="00E92CB9" w:rsidRPr="00CB6EBA" w:rsidRDefault="00E92CB9" w:rsidP="00AA7FFC">
            <w:pPr>
              <w:pStyle w:val="aff2"/>
            </w:pPr>
          </w:p>
        </w:tc>
      </w:tr>
      <w:tr w:rsidR="00E92CB9" w:rsidRPr="00CB6EBA" w14:paraId="7C371B53" w14:textId="77777777" w:rsidTr="00340B26">
        <w:trPr>
          <w:cantSplit/>
          <w:trHeight w:val="454"/>
          <w:jc w:val="center"/>
        </w:trPr>
        <w:tc>
          <w:tcPr>
            <w:tcW w:w="3353" w:type="dxa"/>
            <w:vAlign w:val="center"/>
          </w:tcPr>
          <w:p w14:paraId="0043A2F2" w14:textId="77777777" w:rsidR="00E92CB9" w:rsidRPr="00CB6EBA" w:rsidRDefault="00E92CB9" w:rsidP="00AA7FFC">
            <w:pPr>
              <w:pStyle w:val="aff2"/>
              <w:jc w:val="left"/>
            </w:pPr>
            <w:r w:rsidRPr="00CB6EBA">
              <w:rPr>
                <w:rFonts w:eastAsia="宋体"/>
              </w:rPr>
              <w:t>坝顶长度</w:t>
            </w:r>
          </w:p>
        </w:tc>
        <w:tc>
          <w:tcPr>
            <w:tcW w:w="1040" w:type="dxa"/>
            <w:vAlign w:val="center"/>
          </w:tcPr>
          <w:p w14:paraId="3DCECC12" w14:textId="77777777" w:rsidR="00E92CB9" w:rsidRPr="00CB6EBA" w:rsidRDefault="00E92CB9" w:rsidP="00AA7FFC">
            <w:pPr>
              <w:pStyle w:val="aff2"/>
            </w:pPr>
            <w:r w:rsidRPr="00CB6EBA">
              <w:t>m</w:t>
            </w:r>
          </w:p>
        </w:tc>
        <w:tc>
          <w:tcPr>
            <w:tcW w:w="2108" w:type="dxa"/>
            <w:vAlign w:val="center"/>
          </w:tcPr>
          <w:p w14:paraId="4177A42F" w14:textId="77777777" w:rsidR="00E92CB9" w:rsidRPr="00CB6EBA" w:rsidRDefault="00E92CB9" w:rsidP="00AA7FFC">
            <w:pPr>
              <w:pStyle w:val="aff2"/>
            </w:pPr>
            <w:r w:rsidRPr="00CB6EBA">
              <w:t>30</w:t>
            </w:r>
          </w:p>
        </w:tc>
        <w:tc>
          <w:tcPr>
            <w:tcW w:w="1942" w:type="dxa"/>
            <w:vAlign w:val="center"/>
          </w:tcPr>
          <w:p w14:paraId="25E2788A" w14:textId="77777777" w:rsidR="00E92CB9" w:rsidRPr="00CB6EBA" w:rsidRDefault="00E92CB9" w:rsidP="00AA7FFC">
            <w:pPr>
              <w:pStyle w:val="aff2"/>
            </w:pPr>
          </w:p>
        </w:tc>
      </w:tr>
      <w:tr w:rsidR="00E92CB9" w:rsidRPr="00CB6EBA" w14:paraId="43593653" w14:textId="77777777" w:rsidTr="00340B26">
        <w:trPr>
          <w:cantSplit/>
          <w:trHeight w:val="454"/>
          <w:jc w:val="center"/>
        </w:trPr>
        <w:tc>
          <w:tcPr>
            <w:tcW w:w="3353" w:type="dxa"/>
            <w:vAlign w:val="center"/>
          </w:tcPr>
          <w:p w14:paraId="69202D25" w14:textId="77777777" w:rsidR="00E92CB9" w:rsidRPr="00CB6EBA" w:rsidRDefault="00E92CB9" w:rsidP="00AA7FFC">
            <w:pPr>
              <w:pStyle w:val="aff2"/>
              <w:jc w:val="left"/>
            </w:pPr>
            <w:r w:rsidRPr="00CB6EBA">
              <w:rPr>
                <w:rFonts w:eastAsia="宋体"/>
              </w:rPr>
              <w:t>坝顶宽</w:t>
            </w:r>
          </w:p>
        </w:tc>
        <w:tc>
          <w:tcPr>
            <w:tcW w:w="1040" w:type="dxa"/>
            <w:vAlign w:val="center"/>
          </w:tcPr>
          <w:p w14:paraId="1270D729" w14:textId="77777777" w:rsidR="00E92CB9" w:rsidRPr="00CB6EBA" w:rsidRDefault="00E92CB9" w:rsidP="00AA7FFC">
            <w:pPr>
              <w:pStyle w:val="aff2"/>
            </w:pPr>
            <w:r w:rsidRPr="00CB6EBA">
              <w:t>m</w:t>
            </w:r>
          </w:p>
        </w:tc>
        <w:tc>
          <w:tcPr>
            <w:tcW w:w="2108" w:type="dxa"/>
            <w:vAlign w:val="center"/>
          </w:tcPr>
          <w:p w14:paraId="0DFAF6E5" w14:textId="77777777" w:rsidR="00E92CB9" w:rsidRPr="00CB6EBA" w:rsidRDefault="00E92CB9" w:rsidP="00AA7FFC">
            <w:pPr>
              <w:pStyle w:val="aff2"/>
            </w:pPr>
            <w:r w:rsidRPr="00CB6EBA">
              <w:t>3.5</w:t>
            </w:r>
          </w:p>
        </w:tc>
        <w:tc>
          <w:tcPr>
            <w:tcW w:w="1942" w:type="dxa"/>
            <w:vAlign w:val="center"/>
          </w:tcPr>
          <w:p w14:paraId="6FDE6F1A" w14:textId="77777777" w:rsidR="00E92CB9" w:rsidRPr="00CB6EBA" w:rsidRDefault="00E92CB9" w:rsidP="00AA7FFC">
            <w:pPr>
              <w:pStyle w:val="aff2"/>
            </w:pPr>
          </w:p>
        </w:tc>
      </w:tr>
      <w:tr w:rsidR="00E92CB9" w:rsidRPr="00CB6EBA" w14:paraId="1F013496" w14:textId="77777777" w:rsidTr="00340B26">
        <w:trPr>
          <w:cantSplit/>
          <w:trHeight w:val="454"/>
          <w:jc w:val="center"/>
        </w:trPr>
        <w:tc>
          <w:tcPr>
            <w:tcW w:w="3353" w:type="dxa"/>
            <w:vAlign w:val="center"/>
          </w:tcPr>
          <w:p w14:paraId="5085EDFC" w14:textId="77777777" w:rsidR="00E92CB9" w:rsidRPr="00CB6EBA" w:rsidRDefault="00E92CB9" w:rsidP="00AA7FFC">
            <w:pPr>
              <w:pStyle w:val="aff2"/>
              <w:jc w:val="left"/>
            </w:pPr>
            <w:r w:rsidRPr="00CB6EBA">
              <w:rPr>
                <w:rFonts w:eastAsia="宋体"/>
              </w:rPr>
              <w:t>上游坝坡</w:t>
            </w:r>
          </w:p>
        </w:tc>
        <w:tc>
          <w:tcPr>
            <w:tcW w:w="1040" w:type="dxa"/>
            <w:vAlign w:val="center"/>
          </w:tcPr>
          <w:p w14:paraId="3D07C29A" w14:textId="77777777" w:rsidR="00E92CB9" w:rsidRPr="00CB6EBA" w:rsidRDefault="00E92CB9" w:rsidP="00AA7FFC">
            <w:pPr>
              <w:pStyle w:val="aff2"/>
            </w:pPr>
          </w:p>
        </w:tc>
        <w:tc>
          <w:tcPr>
            <w:tcW w:w="2108" w:type="dxa"/>
            <w:vAlign w:val="center"/>
          </w:tcPr>
          <w:p w14:paraId="6DC1508E" w14:textId="77777777" w:rsidR="00E92CB9" w:rsidRPr="00CB6EBA" w:rsidRDefault="00E92CB9" w:rsidP="00AA7FFC">
            <w:pPr>
              <w:pStyle w:val="aff2"/>
            </w:pPr>
            <w:r w:rsidRPr="00CB6EBA">
              <w:t>1:2.5</w:t>
            </w:r>
          </w:p>
        </w:tc>
        <w:tc>
          <w:tcPr>
            <w:tcW w:w="1942" w:type="dxa"/>
            <w:vAlign w:val="center"/>
          </w:tcPr>
          <w:p w14:paraId="2C3C43C9" w14:textId="77777777" w:rsidR="00E92CB9" w:rsidRPr="00CB6EBA" w:rsidRDefault="00E92CB9" w:rsidP="00AA7FFC">
            <w:pPr>
              <w:pStyle w:val="aff2"/>
            </w:pPr>
          </w:p>
        </w:tc>
      </w:tr>
      <w:tr w:rsidR="00E92CB9" w:rsidRPr="00CB6EBA" w14:paraId="3A5951BC" w14:textId="77777777" w:rsidTr="00340B26">
        <w:trPr>
          <w:cantSplit/>
          <w:trHeight w:val="454"/>
          <w:jc w:val="center"/>
        </w:trPr>
        <w:tc>
          <w:tcPr>
            <w:tcW w:w="3353" w:type="dxa"/>
            <w:vAlign w:val="center"/>
          </w:tcPr>
          <w:p w14:paraId="0C4B2BAC" w14:textId="77777777" w:rsidR="00E92CB9" w:rsidRPr="00CB6EBA" w:rsidRDefault="00E92CB9" w:rsidP="00AA7FFC">
            <w:pPr>
              <w:pStyle w:val="aff2"/>
              <w:jc w:val="left"/>
            </w:pPr>
            <w:r w:rsidRPr="00CB6EBA">
              <w:rPr>
                <w:rFonts w:eastAsia="宋体"/>
              </w:rPr>
              <w:t>下游坝坡</w:t>
            </w:r>
          </w:p>
        </w:tc>
        <w:tc>
          <w:tcPr>
            <w:tcW w:w="1040" w:type="dxa"/>
            <w:vAlign w:val="center"/>
          </w:tcPr>
          <w:p w14:paraId="3AD71C68" w14:textId="77777777" w:rsidR="00E92CB9" w:rsidRPr="00CB6EBA" w:rsidRDefault="00E92CB9" w:rsidP="00AA7FFC">
            <w:pPr>
              <w:pStyle w:val="aff2"/>
            </w:pPr>
          </w:p>
        </w:tc>
        <w:tc>
          <w:tcPr>
            <w:tcW w:w="2108" w:type="dxa"/>
            <w:vAlign w:val="center"/>
          </w:tcPr>
          <w:p w14:paraId="6969A116" w14:textId="77777777" w:rsidR="00E92CB9" w:rsidRPr="00CB6EBA" w:rsidRDefault="00E92CB9" w:rsidP="00AA7FFC">
            <w:pPr>
              <w:pStyle w:val="aff2"/>
            </w:pPr>
            <w:r w:rsidRPr="00CB6EBA">
              <w:t>1:2.5</w:t>
            </w:r>
          </w:p>
        </w:tc>
        <w:tc>
          <w:tcPr>
            <w:tcW w:w="1942" w:type="dxa"/>
            <w:vAlign w:val="center"/>
          </w:tcPr>
          <w:p w14:paraId="1455CAFF" w14:textId="77777777" w:rsidR="00E92CB9" w:rsidRPr="00CB6EBA" w:rsidRDefault="00E92CB9" w:rsidP="00AA7FFC">
            <w:pPr>
              <w:pStyle w:val="aff2"/>
            </w:pPr>
          </w:p>
        </w:tc>
      </w:tr>
      <w:tr w:rsidR="00E92CB9" w:rsidRPr="00CB6EBA" w14:paraId="449851D6" w14:textId="77777777" w:rsidTr="00340B26">
        <w:trPr>
          <w:cantSplit/>
          <w:trHeight w:val="454"/>
          <w:jc w:val="center"/>
        </w:trPr>
        <w:tc>
          <w:tcPr>
            <w:tcW w:w="3353" w:type="dxa"/>
            <w:vAlign w:val="center"/>
          </w:tcPr>
          <w:p w14:paraId="0FA15C83" w14:textId="77777777" w:rsidR="00E92CB9" w:rsidRPr="00CB6EBA" w:rsidRDefault="00E92CB9" w:rsidP="00AA7FFC">
            <w:pPr>
              <w:pStyle w:val="aff2"/>
              <w:jc w:val="left"/>
            </w:pPr>
            <w:r w:rsidRPr="00CB6EBA">
              <w:t>3</w:t>
            </w:r>
            <w:r w:rsidRPr="00CB6EBA">
              <w:rPr>
                <w:rFonts w:eastAsia="宋体"/>
              </w:rPr>
              <w:t>、溢洪道</w:t>
            </w:r>
          </w:p>
        </w:tc>
        <w:tc>
          <w:tcPr>
            <w:tcW w:w="1040" w:type="dxa"/>
            <w:vAlign w:val="center"/>
          </w:tcPr>
          <w:p w14:paraId="3C66BE72" w14:textId="77777777" w:rsidR="00E92CB9" w:rsidRPr="00CB6EBA" w:rsidRDefault="00E92CB9" w:rsidP="00AA7FFC">
            <w:pPr>
              <w:pStyle w:val="aff2"/>
            </w:pPr>
          </w:p>
        </w:tc>
        <w:tc>
          <w:tcPr>
            <w:tcW w:w="2108" w:type="dxa"/>
            <w:vAlign w:val="center"/>
          </w:tcPr>
          <w:p w14:paraId="4CA4DF60" w14:textId="77777777" w:rsidR="00E92CB9" w:rsidRPr="00CB6EBA" w:rsidRDefault="00E92CB9" w:rsidP="00AA7FFC">
            <w:pPr>
              <w:pStyle w:val="aff2"/>
            </w:pPr>
          </w:p>
        </w:tc>
        <w:tc>
          <w:tcPr>
            <w:tcW w:w="1942" w:type="dxa"/>
            <w:vAlign w:val="center"/>
          </w:tcPr>
          <w:p w14:paraId="6C1A360C" w14:textId="77777777" w:rsidR="00E92CB9" w:rsidRPr="00CB6EBA" w:rsidRDefault="00E92CB9" w:rsidP="00AA7FFC">
            <w:pPr>
              <w:pStyle w:val="aff2"/>
            </w:pPr>
          </w:p>
        </w:tc>
      </w:tr>
      <w:tr w:rsidR="00E92CB9" w:rsidRPr="00CB6EBA" w14:paraId="02FED765" w14:textId="77777777" w:rsidTr="00340B26">
        <w:trPr>
          <w:cantSplit/>
          <w:trHeight w:val="454"/>
          <w:jc w:val="center"/>
        </w:trPr>
        <w:tc>
          <w:tcPr>
            <w:tcW w:w="3353" w:type="dxa"/>
            <w:vAlign w:val="center"/>
          </w:tcPr>
          <w:p w14:paraId="228852BD" w14:textId="77777777" w:rsidR="00E92CB9" w:rsidRPr="00CB6EBA" w:rsidRDefault="00E92CB9" w:rsidP="00AA7FFC">
            <w:pPr>
              <w:pStyle w:val="aff2"/>
              <w:jc w:val="left"/>
            </w:pPr>
            <w:r w:rsidRPr="00CB6EBA">
              <w:rPr>
                <w:rFonts w:eastAsia="宋体"/>
              </w:rPr>
              <w:t>型式</w:t>
            </w:r>
          </w:p>
        </w:tc>
        <w:tc>
          <w:tcPr>
            <w:tcW w:w="5090" w:type="dxa"/>
            <w:gridSpan w:val="3"/>
            <w:vAlign w:val="center"/>
          </w:tcPr>
          <w:p w14:paraId="62DAE7E3" w14:textId="77777777" w:rsidR="00E92CB9" w:rsidRPr="00CB6EBA" w:rsidRDefault="00E92CB9" w:rsidP="00AA7FFC">
            <w:pPr>
              <w:pStyle w:val="aff2"/>
            </w:pPr>
            <w:r w:rsidRPr="00CB6EBA">
              <w:rPr>
                <w:rFonts w:eastAsia="宋体"/>
              </w:rPr>
              <w:t>实用堰</w:t>
            </w:r>
          </w:p>
        </w:tc>
      </w:tr>
      <w:tr w:rsidR="00E92CB9" w:rsidRPr="00CB6EBA" w14:paraId="71C1173D" w14:textId="77777777" w:rsidTr="00340B26">
        <w:trPr>
          <w:cantSplit/>
          <w:trHeight w:val="454"/>
          <w:jc w:val="center"/>
        </w:trPr>
        <w:tc>
          <w:tcPr>
            <w:tcW w:w="3353" w:type="dxa"/>
            <w:vAlign w:val="center"/>
          </w:tcPr>
          <w:p w14:paraId="0599EEB3" w14:textId="77777777" w:rsidR="00E92CB9" w:rsidRPr="00CB6EBA" w:rsidRDefault="00E92CB9" w:rsidP="00AA7FFC">
            <w:pPr>
              <w:pStyle w:val="aff2"/>
              <w:jc w:val="left"/>
            </w:pPr>
            <w:r w:rsidRPr="00CB6EBA">
              <w:rPr>
                <w:rFonts w:eastAsia="宋体"/>
              </w:rPr>
              <w:t>位置</w:t>
            </w:r>
          </w:p>
        </w:tc>
        <w:tc>
          <w:tcPr>
            <w:tcW w:w="5090" w:type="dxa"/>
            <w:gridSpan w:val="3"/>
            <w:vAlign w:val="center"/>
          </w:tcPr>
          <w:p w14:paraId="7D66F48F" w14:textId="77777777" w:rsidR="00E92CB9" w:rsidRPr="00CB6EBA" w:rsidRDefault="00E92CB9" w:rsidP="00AA7FFC">
            <w:pPr>
              <w:pStyle w:val="aff2"/>
            </w:pPr>
            <w:r w:rsidRPr="00CB6EBA">
              <w:rPr>
                <w:rFonts w:eastAsia="宋体"/>
              </w:rPr>
              <w:t>坝中</w:t>
            </w:r>
          </w:p>
        </w:tc>
      </w:tr>
      <w:tr w:rsidR="00E92CB9" w:rsidRPr="00CB6EBA" w14:paraId="1342C7C3" w14:textId="77777777" w:rsidTr="00340B26">
        <w:trPr>
          <w:cantSplit/>
          <w:trHeight w:val="454"/>
          <w:jc w:val="center"/>
        </w:trPr>
        <w:tc>
          <w:tcPr>
            <w:tcW w:w="3353" w:type="dxa"/>
            <w:vAlign w:val="center"/>
          </w:tcPr>
          <w:p w14:paraId="17A57D1E" w14:textId="77777777" w:rsidR="00E92CB9" w:rsidRPr="00CB6EBA" w:rsidRDefault="00E92CB9" w:rsidP="00AA7FFC">
            <w:pPr>
              <w:pStyle w:val="aff2"/>
              <w:jc w:val="left"/>
            </w:pPr>
            <w:r w:rsidRPr="00CB6EBA">
              <w:rPr>
                <w:rFonts w:eastAsia="宋体"/>
              </w:rPr>
              <w:t>堰顶高程</w:t>
            </w:r>
          </w:p>
        </w:tc>
        <w:tc>
          <w:tcPr>
            <w:tcW w:w="1040" w:type="dxa"/>
            <w:vAlign w:val="center"/>
          </w:tcPr>
          <w:p w14:paraId="42BDA869" w14:textId="77777777" w:rsidR="00E92CB9" w:rsidRPr="00CB6EBA" w:rsidRDefault="00E92CB9" w:rsidP="00AA7FFC">
            <w:pPr>
              <w:pStyle w:val="aff2"/>
            </w:pPr>
            <w:r w:rsidRPr="00CB6EBA">
              <w:t>m</w:t>
            </w:r>
          </w:p>
        </w:tc>
        <w:tc>
          <w:tcPr>
            <w:tcW w:w="2108" w:type="dxa"/>
            <w:vAlign w:val="center"/>
          </w:tcPr>
          <w:p w14:paraId="00F2AD0C" w14:textId="77777777" w:rsidR="00E92CB9" w:rsidRPr="00CB6EBA" w:rsidRDefault="00E92CB9" w:rsidP="00AA7FFC">
            <w:pPr>
              <w:pStyle w:val="aff2"/>
            </w:pPr>
            <w:r w:rsidRPr="00CB6EBA">
              <w:t>301.04</w:t>
            </w:r>
          </w:p>
        </w:tc>
        <w:tc>
          <w:tcPr>
            <w:tcW w:w="1942" w:type="dxa"/>
            <w:vAlign w:val="center"/>
          </w:tcPr>
          <w:p w14:paraId="78E56439" w14:textId="77777777" w:rsidR="00E92CB9" w:rsidRPr="00CB6EBA" w:rsidRDefault="00E92CB9" w:rsidP="00AA7FFC">
            <w:pPr>
              <w:pStyle w:val="aff2"/>
            </w:pPr>
          </w:p>
        </w:tc>
      </w:tr>
      <w:tr w:rsidR="00E92CB9" w:rsidRPr="00CB6EBA" w14:paraId="12A83B73" w14:textId="77777777" w:rsidTr="00340B26">
        <w:trPr>
          <w:cantSplit/>
          <w:trHeight w:val="454"/>
          <w:jc w:val="center"/>
        </w:trPr>
        <w:tc>
          <w:tcPr>
            <w:tcW w:w="3353" w:type="dxa"/>
            <w:vAlign w:val="center"/>
          </w:tcPr>
          <w:p w14:paraId="03F635D2" w14:textId="77777777" w:rsidR="00E92CB9" w:rsidRPr="00CB6EBA" w:rsidRDefault="00E92CB9" w:rsidP="00AA7FFC">
            <w:pPr>
              <w:pStyle w:val="aff2"/>
              <w:jc w:val="left"/>
            </w:pPr>
            <w:r w:rsidRPr="00CB6EBA">
              <w:rPr>
                <w:rFonts w:eastAsia="宋体"/>
              </w:rPr>
              <w:t>闸门座数</w:t>
            </w:r>
          </w:p>
        </w:tc>
        <w:tc>
          <w:tcPr>
            <w:tcW w:w="1040" w:type="dxa"/>
            <w:vAlign w:val="center"/>
          </w:tcPr>
          <w:p w14:paraId="177B72B0" w14:textId="77777777" w:rsidR="00E92CB9" w:rsidRPr="00CB6EBA" w:rsidRDefault="00E92CB9" w:rsidP="00AA7FFC">
            <w:pPr>
              <w:pStyle w:val="aff2"/>
            </w:pPr>
            <w:r w:rsidRPr="00CB6EBA">
              <w:rPr>
                <w:rFonts w:eastAsia="宋体"/>
              </w:rPr>
              <w:t>座</w:t>
            </w:r>
          </w:p>
        </w:tc>
        <w:tc>
          <w:tcPr>
            <w:tcW w:w="2108" w:type="dxa"/>
            <w:vAlign w:val="center"/>
          </w:tcPr>
          <w:p w14:paraId="75EB82A8" w14:textId="77777777" w:rsidR="00E92CB9" w:rsidRPr="00CB6EBA" w:rsidRDefault="00E92CB9" w:rsidP="00AA7FFC">
            <w:pPr>
              <w:pStyle w:val="aff2"/>
            </w:pPr>
            <w:r w:rsidRPr="00CB6EBA">
              <w:t>0</w:t>
            </w:r>
          </w:p>
        </w:tc>
        <w:tc>
          <w:tcPr>
            <w:tcW w:w="1942" w:type="dxa"/>
            <w:vAlign w:val="center"/>
          </w:tcPr>
          <w:p w14:paraId="67005420" w14:textId="77777777" w:rsidR="00E92CB9" w:rsidRPr="00CB6EBA" w:rsidRDefault="00E92CB9" w:rsidP="00AA7FFC">
            <w:pPr>
              <w:pStyle w:val="aff2"/>
            </w:pPr>
          </w:p>
        </w:tc>
      </w:tr>
      <w:tr w:rsidR="00E92CB9" w:rsidRPr="00CB6EBA" w14:paraId="673E75CB" w14:textId="77777777" w:rsidTr="00340B26">
        <w:trPr>
          <w:cantSplit/>
          <w:trHeight w:val="454"/>
          <w:jc w:val="center"/>
        </w:trPr>
        <w:tc>
          <w:tcPr>
            <w:tcW w:w="3353" w:type="dxa"/>
            <w:vAlign w:val="center"/>
          </w:tcPr>
          <w:p w14:paraId="5AFD6CDD" w14:textId="77777777" w:rsidR="00E92CB9" w:rsidRPr="00CB6EBA" w:rsidRDefault="00E92CB9" w:rsidP="00AA7FFC">
            <w:pPr>
              <w:pStyle w:val="aff2"/>
              <w:jc w:val="left"/>
            </w:pPr>
            <w:r w:rsidRPr="00CB6EBA">
              <w:rPr>
                <w:rFonts w:eastAsia="宋体"/>
              </w:rPr>
              <w:t>溢流总净宽</w:t>
            </w:r>
          </w:p>
        </w:tc>
        <w:tc>
          <w:tcPr>
            <w:tcW w:w="1040" w:type="dxa"/>
            <w:vAlign w:val="center"/>
          </w:tcPr>
          <w:p w14:paraId="47463C11" w14:textId="77777777" w:rsidR="00E92CB9" w:rsidRPr="00CB6EBA" w:rsidRDefault="00E92CB9" w:rsidP="00AA7FFC">
            <w:pPr>
              <w:pStyle w:val="aff2"/>
            </w:pPr>
            <w:r w:rsidRPr="00CB6EBA">
              <w:t>m</w:t>
            </w:r>
          </w:p>
        </w:tc>
        <w:tc>
          <w:tcPr>
            <w:tcW w:w="2108" w:type="dxa"/>
            <w:vAlign w:val="center"/>
          </w:tcPr>
          <w:p w14:paraId="6C7B3396" w14:textId="77777777" w:rsidR="00E92CB9" w:rsidRPr="00CB6EBA" w:rsidRDefault="00E92CB9" w:rsidP="00AA7FFC">
            <w:pPr>
              <w:pStyle w:val="aff2"/>
            </w:pPr>
            <w:r w:rsidRPr="00CB6EBA">
              <w:t>50.0</w:t>
            </w:r>
          </w:p>
        </w:tc>
        <w:tc>
          <w:tcPr>
            <w:tcW w:w="1942" w:type="dxa"/>
            <w:vAlign w:val="center"/>
          </w:tcPr>
          <w:p w14:paraId="4D76F269" w14:textId="77777777" w:rsidR="00E92CB9" w:rsidRPr="00CB6EBA" w:rsidRDefault="00E92CB9" w:rsidP="00AA7FFC">
            <w:pPr>
              <w:pStyle w:val="aff2"/>
            </w:pPr>
          </w:p>
        </w:tc>
      </w:tr>
      <w:tr w:rsidR="00E92CB9" w:rsidRPr="00CB6EBA" w14:paraId="3A8BFFF2" w14:textId="77777777" w:rsidTr="00340B26">
        <w:trPr>
          <w:cantSplit/>
          <w:trHeight w:val="454"/>
          <w:jc w:val="center"/>
        </w:trPr>
        <w:tc>
          <w:tcPr>
            <w:tcW w:w="3353" w:type="dxa"/>
            <w:vAlign w:val="center"/>
          </w:tcPr>
          <w:p w14:paraId="6239C9CE" w14:textId="77777777" w:rsidR="00E92CB9" w:rsidRPr="00CB6EBA" w:rsidRDefault="00E92CB9" w:rsidP="00AA7FFC">
            <w:pPr>
              <w:pStyle w:val="aff2"/>
              <w:jc w:val="left"/>
            </w:pPr>
            <w:r w:rsidRPr="00CB6EBA">
              <w:rPr>
                <w:rFonts w:eastAsia="宋体"/>
              </w:rPr>
              <w:t>消能型式</w:t>
            </w:r>
          </w:p>
        </w:tc>
        <w:tc>
          <w:tcPr>
            <w:tcW w:w="5090" w:type="dxa"/>
            <w:gridSpan w:val="3"/>
            <w:vAlign w:val="center"/>
          </w:tcPr>
          <w:p w14:paraId="5DFFD49A" w14:textId="77777777" w:rsidR="00E92CB9" w:rsidRPr="00CB6EBA" w:rsidRDefault="00E92CB9" w:rsidP="00AA7FFC">
            <w:pPr>
              <w:pStyle w:val="aff2"/>
            </w:pPr>
            <w:proofErr w:type="gramStart"/>
            <w:r w:rsidRPr="00CB6EBA">
              <w:rPr>
                <w:rFonts w:eastAsia="宋体"/>
              </w:rPr>
              <w:t>挑流消能</w:t>
            </w:r>
            <w:proofErr w:type="gramEnd"/>
          </w:p>
        </w:tc>
      </w:tr>
      <w:tr w:rsidR="00E92CB9" w:rsidRPr="00CB6EBA" w14:paraId="2997CD68" w14:textId="77777777" w:rsidTr="00340B26">
        <w:trPr>
          <w:cantSplit/>
          <w:trHeight w:val="454"/>
          <w:jc w:val="center"/>
        </w:trPr>
        <w:tc>
          <w:tcPr>
            <w:tcW w:w="3353" w:type="dxa"/>
            <w:vAlign w:val="center"/>
          </w:tcPr>
          <w:p w14:paraId="27E6C540" w14:textId="77777777" w:rsidR="00E92CB9" w:rsidRPr="00CB6EBA" w:rsidRDefault="00E92CB9" w:rsidP="00AA7FFC">
            <w:pPr>
              <w:pStyle w:val="aff2"/>
              <w:jc w:val="left"/>
            </w:pPr>
            <w:r w:rsidRPr="00CB6EBA">
              <w:rPr>
                <w:rFonts w:eastAsia="宋体"/>
              </w:rPr>
              <w:t>最大泄量</w:t>
            </w:r>
          </w:p>
        </w:tc>
        <w:tc>
          <w:tcPr>
            <w:tcW w:w="1040" w:type="dxa"/>
            <w:vAlign w:val="center"/>
          </w:tcPr>
          <w:p w14:paraId="5B29F606" w14:textId="77777777" w:rsidR="00E92CB9" w:rsidRPr="00CB6EBA" w:rsidRDefault="00E92CB9" w:rsidP="00AA7FFC">
            <w:pPr>
              <w:pStyle w:val="aff2"/>
            </w:pPr>
            <w:r w:rsidRPr="00CB6EBA">
              <w:t>m</w:t>
            </w:r>
            <w:r w:rsidRPr="00CB6EBA">
              <w:rPr>
                <w:vertAlign w:val="superscript"/>
              </w:rPr>
              <w:t>3</w:t>
            </w:r>
            <w:r w:rsidRPr="00CB6EBA">
              <w:t>/s</w:t>
            </w:r>
          </w:p>
        </w:tc>
        <w:tc>
          <w:tcPr>
            <w:tcW w:w="2108" w:type="dxa"/>
            <w:vAlign w:val="center"/>
          </w:tcPr>
          <w:p w14:paraId="73D032D9" w14:textId="77777777" w:rsidR="00E92CB9" w:rsidRPr="00CB6EBA" w:rsidRDefault="00E92CB9" w:rsidP="00AA7FFC">
            <w:pPr>
              <w:pStyle w:val="aff2"/>
            </w:pPr>
            <w:r w:rsidRPr="00CB6EBA">
              <w:t>884</w:t>
            </w:r>
          </w:p>
        </w:tc>
        <w:tc>
          <w:tcPr>
            <w:tcW w:w="1942" w:type="dxa"/>
            <w:vAlign w:val="center"/>
          </w:tcPr>
          <w:p w14:paraId="153B938A" w14:textId="77777777" w:rsidR="00E92CB9" w:rsidRPr="00CB6EBA" w:rsidRDefault="00E92CB9" w:rsidP="00AA7FFC">
            <w:pPr>
              <w:pStyle w:val="aff2"/>
            </w:pPr>
          </w:p>
        </w:tc>
      </w:tr>
    </w:tbl>
    <w:p w14:paraId="3FAFD211" w14:textId="557DE4D9" w:rsidR="00E92CB9" w:rsidRDefault="00E92CB9" w:rsidP="00E92CB9"/>
    <w:tbl>
      <w:tblPr>
        <w:tblW w:w="8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1040"/>
        <w:gridCol w:w="2108"/>
        <w:gridCol w:w="1942"/>
      </w:tblGrid>
      <w:tr w:rsidR="00E92CB9" w:rsidRPr="00CB6EBA" w14:paraId="368613A0" w14:textId="77777777" w:rsidTr="00340B26">
        <w:trPr>
          <w:cantSplit/>
          <w:trHeight w:val="454"/>
          <w:jc w:val="center"/>
        </w:trPr>
        <w:tc>
          <w:tcPr>
            <w:tcW w:w="8443" w:type="dxa"/>
            <w:gridSpan w:val="4"/>
            <w:tcBorders>
              <w:top w:val="nil"/>
              <w:left w:val="nil"/>
              <w:right w:val="nil"/>
            </w:tcBorders>
            <w:vAlign w:val="center"/>
          </w:tcPr>
          <w:p w14:paraId="571AB45C" w14:textId="77777777" w:rsidR="00E92CB9" w:rsidRPr="00CB6EBA" w:rsidRDefault="00E92CB9" w:rsidP="00E92CB9">
            <w:pPr>
              <w:pStyle w:val="ac"/>
            </w:pPr>
            <w:r w:rsidRPr="00CB6EBA">
              <w:t>续表</w:t>
            </w:r>
            <w:r w:rsidRPr="00CB6EBA">
              <w:t xml:space="preserve">1.4-1 </w:t>
            </w:r>
            <w:r w:rsidRPr="00CB6EBA">
              <w:t>茅岗水库工程特性表</w:t>
            </w:r>
          </w:p>
        </w:tc>
      </w:tr>
      <w:tr w:rsidR="00E92CB9" w:rsidRPr="00CB6EBA" w14:paraId="61390198" w14:textId="77777777" w:rsidTr="00340B26">
        <w:trPr>
          <w:cantSplit/>
          <w:trHeight w:val="454"/>
          <w:jc w:val="center"/>
        </w:trPr>
        <w:tc>
          <w:tcPr>
            <w:tcW w:w="3353" w:type="dxa"/>
            <w:vAlign w:val="center"/>
          </w:tcPr>
          <w:p w14:paraId="50ABB1AC"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序号及名称</w:t>
            </w:r>
          </w:p>
        </w:tc>
        <w:tc>
          <w:tcPr>
            <w:tcW w:w="1040" w:type="dxa"/>
            <w:vAlign w:val="center"/>
          </w:tcPr>
          <w:p w14:paraId="65CBF770"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单位</w:t>
            </w:r>
          </w:p>
        </w:tc>
        <w:tc>
          <w:tcPr>
            <w:tcW w:w="2108" w:type="dxa"/>
            <w:vAlign w:val="center"/>
          </w:tcPr>
          <w:p w14:paraId="5CE0695D"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数量</w:t>
            </w:r>
          </w:p>
        </w:tc>
        <w:tc>
          <w:tcPr>
            <w:tcW w:w="1942" w:type="dxa"/>
            <w:vAlign w:val="center"/>
          </w:tcPr>
          <w:p w14:paraId="28370148"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备注</w:t>
            </w:r>
          </w:p>
        </w:tc>
      </w:tr>
      <w:tr w:rsidR="00E92CB9" w:rsidRPr="00CB6EBA" w14:paraId="25A0FA34" w14:textId="77777777" w:rsidTr="00340B26">
        <w:trPr>
          <w:cantSplit/>
          <w:trHeight w:val="454"/>
          <w:jc w:val="center"/>
        </w:trPr>
        <w:tc>
          <w:tcPr>
            <w:tcW w:w="3353" w:type="dxa"/>
            <w:vAlign w:val="center"/>
          </w:tcPr>
          <w:p w14:paraId="62FF0746"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4</w:t>
            </w:r>
            <w:r w:rsidRPr="00CB6EBA">
              <w:rPr>
                <w:rFonts w:cs="Times New Roman"/>
                <w:sz w:val="21"/>
                <w:szCs w:val="21"/>
              </w:rPr>
              <w:t>、非常溢洪道</w:t>
            </w:r>
          </w:p>
        </w:tc>
        <w:tc>
          <w:tcPr>
            <w:tcW w:w="5090" w:type="dxa"/>
            <w:gridSpan w:val="3"/>
            <w:vAlign w:val="center"/>
          </w:tcPr>
          <w:p w14:paraId="6CC6E736"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0C545263" w14:textId="77777777" w:rsidTr="00340B26">
        <w:trPr>
          <w:cantSplit/>
          <w:trHeight w:val="454"/>
          <w:jc w:val="center"/>
        </w:trPr>
        <w:tc>
          <w:tcPr>
            <w:tcW w:w="3353" w:type="dxa"/>
            <w:vAlign w:val="center"/>
          </w:tcPr>
          <w:p w14:paraId="2BAB72D6"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型式</w:t>
            </w:r>
          </w:p>
        </w:tc>
        <w:tc>
          <w:tcPr>
            <w:tcW w:w="5090" w:type="dxa"/>
            <w:gridSpan w:val="3"/>
            <w:vAlign w:val="center"/>
          </w:tcPr>
          <w:p w14:paraId="6B613C54"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实用堰</w:t>
            </w:r>
          </w:p>
        </w:tc>
      </w:tr>
      <w:tr w:rsidR="00E92CB9" w:rsidRPr="00CB6EBA" w14:paraId="1DE506E2" w14:textId="77777777" w:rsidTr="00340B26">
        <w:trPr>
          <w:cantSplit/>
          <w:trHeight w:val="454"/>
          <w:jc w:val="center"/>
        </w:trPr>
        <w:tc>
          <w:tcPr>
            <w:tcW w:w="3353" w:type="dxa"/>
            <w:vAlign w:val="center"/>
          </w:tcPr>
          <w:p w14:paraId="19E95AC9"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位置</w:t>
            </w:r>
          </w:p>
        </w:tc>
        <w:tc>
          <w:tcPr>
            <w:tcW w:w="5090" w:type="dxa"/>
            <w:gridSpan w:val="3"/>
            <w:vAlign w:val="center"/>
          </w:tcPr>
          <w:p w14:paraId="284C9B0D"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右岸</w:t>
            </w:r>
          </w:p>
        </w:tc>
      </w:tr>
      <w:tr w:rsidR="00E92CB9" w:rsidRPr="00CB6EBA" w14:paraId="769D60E6" w14:textId="77777777" w:rsidTr="00340B26">
        <w:trPr>
          <w:cantSplit/>
          <w:trHeight w:val="454"/>
          <w:jc w:val="center"/>
        </w:trPr>
        <w:tc>
          <w:tcPr>
            <w:tcW w:w="3353" w:type="dxa"/>
            <w:vAlign w:val="center"/>
          </w:tcPr>
          <w:p w14:paraId="7645D8AD"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堰顶高程</w:t>
            </w:r>
            <w:r w:rsidRPr="00CB6EBA">
              <w:rPr>
                <w:rFonts w:cs="Times New Roman"/>
                <w:sz w:val="21"/>
                <w:szCs w:val="21"/>
              </w:rPr>
              <w:t>/</w:t>
            </w:r>
            <w:r w:rsidRPr="00CB6EBA">
              <w:rPr>
                <w:rFonts w:cs="Times New Roman"/>
                <w:sz w:val="21"/>
                <w:szCs w:val="21"/>
              </w:rPr>
              <w:t>溢流段总净宽</w:t>
            </w:r>
          </w:p>
        </w:tc>
        <w:tc>
          <w:tcPr>
            <w:tcW w:w="1040" w:type="dxa"/>
            <w:vAlign w:val="center"/>
          </w:tcPr>
          <w:p w14:paraId="7096571C"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m  m</w:t>
            </w:r>
          </w:p>
        </w:tc>
        <w:tc>
          <w:tcPr>
            <w:tcW w:w="2108" w:type="dxa"/>
            <w:vAlign w:val="center"/>
          </w:tcPr>
          <w:p w14:paraId="5298CD86"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304.14/41.0</w:t>
            </w:r>
          </w:p>
        </w:tc>
        <w:tc>
          <w:tcPr>
            <w:tcW w:w="1942" w:type="dxa"/>
            <w:vAlign w:val="center"/>
          </w:tcPr>
          <w:p w14:paraId="4B116D5D"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6C5A107B" w14:textId="77777777" w:rsidTr="00340B26">
        <w:trPr>
          <w:cantSplit/>
          <w:trHeight w:val="454"/>
          <w:jc w:val="center"/>
        </w:trPr>
        <w:tc>
          <w:tcPr>
            <w:tcW w:w="3353" w:type="dxa"/>
            <w:vAlign w:val="center"/>
          </w:tcPr>
          <w:p w14:paraId="0E9B48C6"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最大泄量</w:t>
            </w:r>
          </w:p>
        </w:tc>
        <w:tc>
          <w:tcPr>
            <w:tcW w:w="1040" w:type="dxa"/>
            <w:vAlign w:val="center"/>
          </w:tcPr>
          <w:p w14:paraId="76439916"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m</w:t>
            </w:r>
            <w:r w:rsidRPr="00CB6EBA">
              <w:rPr>
                <w:rFonts w:cs="Times New Roman"/>
                <w:sz w:val="21"/>
                <w:szCs w:val="21"/>
                <w:vertAlign w:val="superscript"/>
              </w:rPr>
              <w:t>3</w:t>
            </w:r>
            <w:r w:rsidRPr="00CB6EBA">
              <w:rPr>
                <w:rFonts w:cs="Times New Roman"/>
                <w:sz w:val="21"/>
                <w:szCs w:val="21"/>
              </w:rPr>
              <w:t>/s</w:t>
            </w:r>
          </w:p>
        </w:tc>
        <w:tc>
          <w:tcPr>
            <w:tcW w:w="2108" w:type="dxa"/>
            <w:vAlign w:val="center"/>
          </w:tcPr>
          <w:p w14:paraId="1A54D3EF"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42</w:t>
            </w:r>
          </w:p>
        </w:tc>
        <w:tc>
          <w:tcPr>
            <w:tcW w:w="1942" w:type="dxa"/>
            <w:vAlign w:val="center"/>
          </w:tcPr>
          <w:p w14:paraId="435343BA"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6CDAD552" w14:textId="77777777" w:rsidTr="00340B26">
        <w:trPr>
          <w:cantSplit/>
          <w:trHeight w:val="454"/>
          <w:jc w:val="center"/>
        </w:trPr>
        <w:tc>
          <w:tcPr>
            <w:tcW w:w="3353" w:type="dxa"/>
            <w:vAlign w:val="center"/>
          </w:tcPr>
          <w:p w14:paraId="56373DB0"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5</w:t>
            </w:r>
            <w:r w:rsidRPr="00CB6EBA">
              <w:rPr>
                <w:rFonts w:cs="Times New Roman"/>
                <w:sz w:val="21"/>
                <w:szCs w:val="21"/>
              </w:rPr>
              <w:t>、灌溉发电输水隧洞</w:t>
            </w:r>
          </w:p>
        </w:tc>
        <w:tc>
          <w:tcPr>
            <w:tcW w:w="1040" w:type="dxa"/>
            <w:vAlign w:val="center"/>
          </w:tcPr>
          <w:p w14:paraId="20465E48" w14:textId="77777777" w:rsidR="00E92CB9" w:rsidRPr="00CB6EBA" w:rsidRDefault="00E92CB9" w:rsidP="00AA7FFC">
            <w:pPr>
              <w:snapToGrid w:val="0"/>
              <w:spacing w:line="240" w:lineRule="auto"/>
              <w:jc w:val="center"/>
              <w:rPr>
                <w:rFonts w:cs="Times New Roman"/>
                <w:sz w:val="21"/>
                <w:szCs w:val="21"/>
              </w:rPr>
            </w:pPr>
          </w:p>
        </w:tc>
        <w:tc>
          <w:tcPr>
            <w:tcW w:w="2108" w:type="dxa"/>
            <w:vAlign w:val="center"/>
          </w:tcPr>
          <w:p w14:paraId="469BC5B9" w14:textId="77777777" w:rsidR="00E92CB9" w:rsidRPr="00CB6EBA" w:rsidRDefault="00E92CB9" w:rsidP="00AA7FFC">
            <w:pPr>
              <w:snapToGrid w:val="0"/>
              <w:spacing w:line="240" w:lineRule="auto"/>
              <w:jc w:val="center"/>
              <w:rPr>
                <w:rFonts w:cs="Times New Roman"/>
                <w:sz w:val="21"/>
                <w:szCs w:val="21"/>
              </w:rPr>
            </w:pPr>
          </w:p>
        </w:tc>
        <w:tc>
          <w:tcPr>
            <w:tcW w:w="1942" w:type="dxa"/>
            <w:vAlign w:val="center"/>
          </w:tcPr>
          <w:p w14:paraId="60FD34AE"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0F7D3449" w14:textId="77777777" w:rsidTr="00340B26">
        <w:trPr>
          <w:cantSplit/>
          <w:trHeight w:val="454"/>
          <w:jc w:val="center"/>
        </w:trPr>
        <w:tc>
          <w:tcPr>
            <w:tcW w:w="3353" w:type="dxa"/>
            <w:vAlign w:val="center"/>
          </w:tcPr>
          <w:p w14:paraId="22368A06"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型式</w:t>
            </w:r>
          </w:p>
        </w:tc>
        <w:tc>
          <w:tcPr>
            <w:tcW w:w="5090" w:type="dxa"/>
            <w:gridSpan w:val="3"/>
            <w:vAlign w:val="center"/>
          </w:tcPr>
          <w:p w14:paraId="2159DCED"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隧洞式</w:t>
            </w:r>
          </w:p>
        </w:tc>
      </w:tr>
      <w:tr w:rsidR="00E92CB9" w:rsidRPr="00CB6EBA" w14:paraId="7D0CA2AF" w14:textId="77777777" w:rsidTr="00340B26">
        <w:trPr>
          <w:cantSplit/>
          <w:trHeight w:val="454"/>
          <w:jc w:val="center"/>
        </w:trPr>
        <w:tc>
          <w:tcPr>
            <w:tcW w:w="3353" w:type="dxa"/>
            <w:vAlign w:val="center"/>
          </w:tcPr>
          <w:p w14:paraId="514B933C"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位置</w:t>
            </w:r>
          </w:p>
        </w:tc>
        <w:tc>
          <w:tcPr>
            <w:tcW w:w="5090" w:type="dxa"/>
            <w:gridSpan w:val="3"/>
            <w:vAlign w:val="center"/>
          </w:tcPr>
          <w:p w14:paraId="5B5C3FE9"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左岸山体</w:t>
            </w:r>
          </w:p>
        </w:tc>
      </w:tr>
      <w:tr w:rsidR="00E92CB9" w:rsidRPr="00CB6EBA" w14:paraId="25C958CB" w14:textId="77777777" w:rsidTr="00340B26">
        <w:trPr>
          <w:cantSplit/>
          <w:trHeight w:val="454"/>
          <w:jc w:val="center"/>
        </w:trPr>
        <w:tc>
          <w:tcPr>
            <w:tcW w:w="3353" w:type="dxa"/>
            <w:vAlign w:val="center"/>
          </w:tcPr>
          <w:p w14:paraId="68CA19FE"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进水口底板高程</w:t>
            </w:r>
          </w:p>
        </w:tc>
        <w:tc>
          <w:tcPr>
            <w:tcW w:w="1040" w:type="dxa"/>
            <w:vAlign w:val="center"/>
          </w:tcPr>
          <w:p w14:paraId="2C54203B"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m</w:t>
            </w:r>
          </w:p>
        </w:tc>
        <w:tc>
          <w:tcPr>
            <w:tcW w:w="2108" w:type="dxa"/>
            <w:vAlign w:val="center"/>
          </w:tcPr>
          <w:p w14:paraId="3265540C"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271.56</w:t>
            </w:r>
          </w:p>
        </w:tc>
        <w:tc>
          <w:tcPr>
            <w:tcW w:w="1942" w:type="dxa"/>
            <w:vAlign w:val="center"/>
          </w:tcPr>
          <w:p w14:paraId="74561750"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67334658" w14:textId="77777777" w:rsidTr="00340B26">
        <w:trPr>
          <w:cantSplit/>
          <w:trHeight w:val="454"/>
          <w:jc w:val="center"/>
        </w:trPr>
        <w:tc>
          <w:tcPr>
            <w:tcW w:w="3353" w:type="dxa"/>
            <w:vAlign w:val="center"/>
          </w:tcPr>
          <w:p w14:paraId="38601978"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断面尺寸</w:t>
            </w:r>
          </w:p>
        </w:tc>
        <w:tc>
          <w:tcPr>
            <w:tcW w:w="5090" w:type="dxa"/>
            <w:gridSpan w:val="3"/>
            <w:vAlign w:val="center"/>
          </w:tcPr>
          <w:p w14:paraId="59BDF37F"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洞径</w:t>
            </w:r>
            <w:r w:rsidRPr="00CB6EBA">
              <w:rPr>
                <w:rFonts w:cs="Times New Roman"/>
                <w:sz w:val="21"/>
                <w:szCs w:val="21"/>
              </w:rPr>
              <w:t>1.5m</w:t>
            </w:r>
          </w:p>
        </w:tc>
      </w:tr>
      <w:tr w:rsidR="00E92CB9" w:rsidRPr="00CB6EBA" w14:paraId="5D1927F7" w14:textId="77777777" w:rsidTr="00340B26">
        <w:trPr>
          <w:cantSplit/>
          <w:trHeight w:val="454"/>
          <w:jc w:val="center"/>
        </w:trPr>
        <w:tc>
          <w:tcPr>
            <w:tcW w:w="3353" w:type="dxa"/>
            <w:vAlign w:val="center"/>
          </w:tcPr>
          <w:p w14:paraId="351E9DCC"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衬砌型式</w:t>
            </w:r>
          </w:p>
        </w:tc>
        <w:tc>
          <w:tcPr>
            <w:tcW w:w="5090" w:type="dxa"/>
            <w:gridSpan w:val="3"/>
            <w:vAlign w:val="center"/>
          </w:tcPr>
          <w:p w14:paraId="7298704D" w14:textId="77777777" w:rsidR="00E92CB9" w:rsidRPr="00CB6EBA" w:rsidRDefault="00E92CB9" w:rsidP="00AA7FFC">
            <w:pPr>
              <w:snapToGrid w:val="0"/>
              <w:spacing w:line="240" w:lineRule="auto"/>
              <w:jc w:val="center"/>
              <w:rPr>
                <w:rFonts w:cs="Times New Roman"/>
                <w:sz w:val="21"/>
                <w:szCs w:val="21"/>
              </w:rPr>
            </w:pPr>
            <w:proofErr w:type="gramStart"/>
            <w:r w:rsidRPr="00CB6EBA">
              <w:rPr>
                <w:rFonts w:cs="Times New Roman"/>
                <w:sz w:val="21"/>
                <w:szCs w:val="21"/>
              </w:rPr>
              <w:t>砼</w:t>
            </w:r>
            <w:proofErr w:type="gramEnd"/>
            <w:r w:rsidRPr="00CB6EBA">
              <w:rPr>
                <w:rFonts w:cs="Times New Roman"/>
                <w:sz w:val="21"/>
                <w:szCs w:val="21"/>
              </w:rPr>
              <w:t>衬</w:t>
            </w:r>
          </w:p>
        </w:tc>
      </w:tr>
      <w:tr w:rsidR="00E92CB9" w:rsidRPr="00CB6EBA" w14:paraId="4AC56535" w14:textId="77777777" w:rsidTr="00340B26">
        <w:trPr>
          <w:cantSplit/>
          <w:trHeight w:val="454"/>
          <w:jc w:val="center"/>
        </w:trPr>
        <w:tc>
          <w:tcPr>
            <w:tcW w:w="3353" w:type="dxa"/>
            <w:vAlign w:val="center"/>
          </w:tcPr>
          <w:p w14:paraId="291F2173"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闸门型式</w:t>
            </w:r>
          </w:p>
        </w:tc>
        <w:tc>
          <w:tcPr>
            <w:tcW w:w="5090" w:type="dxa"/>
            <w:gridSpan w:val="3"/>
            <w:vAlign w:val="center"/>
          </w:tcPr>
          <w:p w14:paraId="2A52EFC7"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平板钢闸门</w:t>
            </w:r>
          </w:p>
        </w:tc>
      </w:tr>
      <w:tr w:rsidR="00E92CB9" w:rsidRPr="00CB6EBA" w14:paraId="507531DB" w14:textId="77777777" w:rsidTr="00340B26">
        <w:trPr>
          <w:cantSplit/>
          <w:trHeight w:val="454"/>
          <w:jc w:val="center"/>
        </w:trPr>
        <w:tc>
          <w:tcPr>
            <w:tcW w:w="3353" w:type="dxa"/>
            <w:vAlign w:val="center"/>
          </w:tcPr>
          <w:p w14:paraId="11C879C6"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闸门座数</w:t>
            </w:r>
          </w:p>
        </w:tc>
        <w:tc>
          <w:tcPr>
            <w:tcW w:w="1040" w:type="dxa"/>
            <w:vAlign w:val="center"/>
          </w:tcPr>
          <w:p w14:paraId="52F45A66"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扇</w:t>
            </w:r>
          </w:p>
        </w:tc>
        <w:tc>
          <w:tcPr>
            <w:tcW w:w="2108" w:type="dxa"/>
            <w:vAlign w:val="center"/>
          </w:tcPr>
          <w:p w14:paraId="033CE11C"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1</w:t>
            </w:r>
          </w:p>
        </w:tc>
        <w:tc>
          <w:tcPr>
            <w:tcW w:w="1942" w:type="dxa"/>
            <w:vAlign w:val="center"/>
          </w:tcPr>
          <w:p w14:paraId="5194B1C8"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40FDBB67" w14:textId="77777777" w:rsidTr="00340B26">
        <w:trPr>
          <w:cantSplit/>
          <w:trHeight w:val="454"/>
          <w:jc w:val="center"/>
        </w:trPr>
        <w:tc>
          <w:tcPr>
            <w:tcW w:w="3353" w:type="dxa"/>
            <w:vAlign w:val="center"/>
          </w:tcPr>
          <w:p w14:paraId="3B067421"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闸门尺寸（宽</w:t>
            </w:r>
            <w:r w:rsidRPr="00CB6EBA">
              <w:rPr>
                <w:rFonts w:cs="Times New Roman"/>
                <w:sz w:val="21"/>
                <w:szCs w:val="21"/>
              </w:rPr>
              <w:t>×</w:t>
            </w:r>
            <w:r w:rsidRPr="00CB6EBA">
              <w:rPr>
                <w:rFonts w:cs="Times New Roman"/>
                <w:sz w:val="21"/>
                <w:szCs w:val="21"/>
              </w:rPr>
              <w:t>高）</w:t>
            </w:r>
          </w:p>
        </w:tc>
        <w:tc>
          <w:tcPr>
            <w:tcW w:w="1040" w:type="dxa"/>
            <w:vAlign w:val="center"/>
          </w:tcPr>
          <w:p w14:paraId="01A1DA1A"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m×m</w:t>
            </w:r>
          </w:p>
        </w:tc>
        <w:tc>
          <w:tcPr>
            <w:tcW w:w="2108" w:type="dxa"/>
            <w:vAlign w:val="center"/>
          </w:tcPr>
          <w:p w14:paraId="3938CF31"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1.4×1.8</w:t>
            </w:r>
          </w:p>
        </w:tc>
        <w:tc>
          <w:tcPr>
            <w:tcW w:w="1942" w:type="dxa"/>
            <w:vAlign w:val="center"/>
          </w:tcPr>
          <w:p w14:paraId="53716A09"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7BBDF62D" w14:textId="77777777" w:rsidTr="00340B26">
        <w:trPr>
          <w:cantSplit/>
          <w:trHeight w:val="454"/>
          <w:jc w:val="center"/>
        </w:trPr>
        <w:tc>
          <w:tcPr>
            <w:tcW w:w="3353" w:type="dxa"/>
            <w:vAlign w:val="center"/>
          </w:tcPr>
          <w:p w14:paraId="610B39FB"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启闭机设备</w:t>
            </w:r>
          </w:p>
        </w:tc>
        <w:tc>
          <w:tcPr>
            <w:tcW w:w="5090" w:type="dxa"/>
            <w:gridSpan w:val="3"/>
            <w:vAlign w:val="center"/>
          </w:tcPr>
          <w:p w14:paraId="06BC2AAD"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QPQ</w:t>
            </w:r>
            <w:r w:rsidRPr="00CB6EBA">
              <w:rPr>
                <w:rFonts w:cs="Times New Roman"/>
                <w:sz w:val="21"/>
                <w:szCs w:val="21"/>
              </w:rPr>
              <w:t>卷扬机</w:t>
            </w:r>
            <w:r w:rsidRPr="00CB6EBA">
              <w:rPr>
                <w:rFonts w:cs="Times New Roman"/>
                <w:sz w:val="21"/>
                <w:szCs w:val="21"/>
              </w:rPr>
              <w:t>2×25T</w:t>
            </w:r>
          </w:p>
        </w:tc>
      </w:tr>
      <w:tr w:rsidR="00E92CB9" w:rsidRPr="00CB6EBA" w14:paraId="3AED0254" w14:textId="77777777" w:rsidTr="00340B26">
        <w:trPr>
          <w:cantSplit/>
          <w:trHeight w:val="454"/>
          <w:jc w:val="center"/>
        </w:trPr>
        <w:tc>
          <w:tcPr>
            <w:tcW w:w="3353" w:type="dxa"/>
            <w:vAlign w:val="center"/>
          </w:tcPr>
          <w:p w14:paraId="419A198E"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最大输水量</w:t>
            </w:r>
          </w:p>
        </w:tc>
        <w:tc>
          <w:tcPr>
            <w:tcW w:w="1040" w:type="dxa"/>
            <w:vAlign w:val="center"/>
          </w:tcPr>
          <w:p w14:paraId="4FD32424"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m</w:t>
            </w:r>
            <w:r w:rsidRPr="00CB6EBA">
              <w:rPr>
                <w:rFonts w:cs="Times New Roman"/>
                <w:sz w:val="21"/>
                <w:szCs w:val="21"/>
                <w:vertAlign w:val="superscript"/>
              </w:rPr>
              <w:t>3</w:t>
            </w:r>
            <w:r w:rsidRPr="00CB6EBA">
              <w:rPr>
                <w:rFonts w:cs="Times New Roman"/>
                <w:sz w:val="21"/>
                <w:szCs w:val="21"/>
              </w:rPr>
              <w:t>/s</w:t>
            </w:r>
          </w:p>
        </w:tc>
        <w:tc>
          <w:tcPr>
            <w:tcW w:w="2108" w:type="dxa"/>
            <w:vAlign w:val="center"/>
          </w:tcPr>
          <w:p w14:paraId="721E64D3"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3.16</w:t>
            </w:r>
          </w:p>
        </w:tc>
        <w:tc>
          <w:tcPr>
            <w:tcW w:w="1942" w:type="dxa"/>
            <w:vAlign w:val="center"/>
          </w:tcPr>
          <w:p w14:paraId="130ED423"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068C3337" w14:textId="77777777" w:rsidTr="00340B26">
        <w:trPr>
          <w:cantSplit/>
          <w:trHeight w:val="454"/>
          <w:jc w:val="center"/>
        </w:trPr>
        <w:tc>
          <w:tcPr>
            <w:tcW w:w="3353" w:type="dxa"/>
            <w:vAlign w:val="center"/>
          </w:tcPr>
          <w:p w14:paraId="317F3286"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6</w:t>
            </w:r>
            <w:r w:rsidRPr="00CB6EBA">
              <w:rPr>
                <w:rFonts w:cs="Times New Roman"/>
                <w:sz w:val="21"/>
                <w:szCs w:val="21"/>
              </w:rPr>
              <w:t>、放空洞</w:t>
            </w:r>
          </w:p>
        </w:tc>
        <w:tc>
          <w:tcPr>
            <w:tcW w:w="1040" w:type="dxa"/>
            <w:vAlign w:val="center"/>
          </w:tcPr>
          <w:p w14:paraId="77C208A1" w14:textId="77777777" w:rsidR="00E92CB9" w:rsidRPr="00CB6EBA" w:rsidRDefault="00E92CB9" w:rsidP="00AA7FFC">
            <w:pPr>
              <w:snapToGrid w:val="0"/>
              <w:spacing w:line="240" w:lineRule="auto"/>
              <w:jc w:val="center"/>
              <w:rPr>
                <w:rFonts w:cs="Times New Roman"/>
                <w:sz w:val="21"/>
                <w:szCs w:val="21"/>
              </w:rPr>
            </w:pPr>
          </w:p>
        </w:tc>
        <w:tc>
          <w:tcPr>
            <w:tcW w:w="2108" w:type="dxa"/>
            <w:vAlign w:val="center"/>
          </w:tcPr>
          <w:p w14:paraId="69D21367" w14:textId="77777777" w:rsidR="00E92CB9" w:rsidRPr="00CB6EBA" w:rsidRDefault="00E92CB9" w:rsidP="00AA7FFC">
            <w:pPr>
              <w:snapToGrid w:val="0"/>
              <w:spacing w:line="240" w:lineRule="auto"/>
              <w:jc w:val="center"/>
              <w:rPr>
                <w:rFonts w:cs="Times New Roman"/>
                <w:sz w:val="21"/>
                <w:szCs w:val="21"/>
              </w:rPr>
            </w:pPr>
          </w:p>
        </w:tc>
        <w:tc>
          <w:tcPr>
            <w:tcW w:w="1942" w:type="dxa"/>
            <w:vAlign w:val="center"/>
          </w:tcPr>
          <w:p w14:paraId="3B3F4D7B"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5D9D5C7D" w14:textId="77777777" w:rsidTr="00340B26">
        <w:trPr>
          <w:cantSplit/>
          <w:trHeight w:val="454"/>
          <w:jc w:val="center"/>
        </w:trPr>
        <w:tc>
          <w:tcPr>
            <w:tcW w:w="3353" w:type="dxa"/>
            <w:vAlign w:val="center"/>
          </w:tcPr>
          <w:p w14:paraId="4B957C0D"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位置</w:t>
            </w:r>
          </w:p>
        </w:tc>
        <w:tc>
          <w:tcPr>
            <w:tcW w:w="5090" w:type="dxa"/>
            <w:gridSpan w:val="3"/>
            <w:vAlign w:val="center"/>
          </w:tcPr>
          <w:p w14:paraId="40C4EBF8"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溢流坝段</w:t>
            </w:r>
          </w:p>
        </w:tc>
      </w:tr>
      <w:tr w:rsidR="00E92CB9" w:rsidRPr="00CB6EBA" w14:paraId="2618E013" w14:textId="77777777" w:rsidTr="00340B26">
        <w:trPr>
          <w:cantSplit/>
          <w:trHeight w:val="454"/>
          <w:jc w:val="center"/>
        </w:trPr>
        <w:tc>
          <w:tcPr>
            <w:tcW w:w="3353" w:type="dxa"/>
            <w:vAlign w:val="center"/>
          </w:tcPr>
          <w:p w14:paraId="78F2079D"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进水口中心线高程</w:t>
            </w:r>
          </w:p>
        </w:tc>
        <w:tc>
          <w:tcPr>
            <w:tcW w:w="1040" w:type="dxa"/>
            <w:vAlign w:val="center"/>
          </w:tcPr>
          <w:p w14:paraId="781B1AED"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m</w:t>
            </w:r>
          </w:p>
        </w:tc>
        <w:tc>
          <w:tcPr>
            <w:tcW w:w="2108" w:type="dxa"/>
            <w:vAlign w:val="center"/>
          </w:tcPr>
          <w:p w14:paraId="42E4F0E8"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266.19</w:t>
            </w:r>
          </w:p>
        </w:tc>
        <w:tc>
          <w:tcPr>
            <w:tcW w:w="1942" w:type="dxa"/>
            <w:vAlign w:val="center"/>
          </w:tcPr>
          <w:p w14:paraId="63FAC307"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58E64269" w14:textId="77777777" w:rsidTr="00340B26">
        <w:trPr>
          <w:cantSplit/>
          <w:trHeight w:val="454"/>
          <w:jc w:val="center"/>
        </w:trPr>
        <w:tc>
          <w:tcPr>
            <w:tcW w:w="3353" w:type="dxa"/>
            <w:vAlign w:val="center"/>
          </w:tcPr>
          <w:p w14:paraId="23590E66"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排架式启闭机平台高程</w:t>
            </w:r>
          </w:p>
        </w:tc>
        <w:tc>
          <w:tcPr>
            <w:tcW w:w="1040" w:type="dxa"/>
            <w:vAlign w:val="center"/>
          </w:tcPr>
          <w:p w14:paraId="2A8A1C33"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m</w:t>
            </w:r>
          </w:p>
        </w:tc>
        <w:tc>
          <w:tcPr>
            <w:tcW w:w="2108" w:type="dxa"/>
            <w:vAlign w:val="center"/>
          </w:tcPr>
          <w:p w14:paraId="0F688C66"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273.91</w:t>
            </w:r>
          </w:p>
        </w:tc>
        <w:tc>
          <w:tcPr>
            <w:tcW w:w="1942" w:type="dxa"/>
            <w:vAlign w:val="center"/>
          </w:tcPr>
          <w:p w14:paraId="38DEDD8D" w14:textId="77777777" w:rsidR="00E92CB9" w:rsidRPr="00CB6EBA" w:rsidRDefault="00E92CB9" w:rsidP="00AA7FFC">
            <w:pPr>
              <w:snapToGrid w:val="0"/>
              <w:spacing w:line="240" w:lineRule="auto"/>
              <w:jc w:val="center"/>
              <w:rPr>
                <w:rFonts w:cs="Times New Roman"/>
                <w:sz w:val="21"/>
                <w:szCs w:val="21"/>
              </w:rPr>
            </w:pPr>
          </w:p>
        </w:tc>
      </w:tr>
      <w:tr w:rsidR="00E92CB9" w:rsidRPr="00CB6EBA" w14:paraId="087A2B75" w14:textId="77777777" w:rsidTr="00340B26">
        <w:trPr>
          <w:cantSplit/>
          <w:trHeight w:val="454"/>
          <w:jc w:val="center"/>
        </w:trPr>
        <w:tc>
          <w:tcPr>
            <w:tcW w:w="3353" w:type="dxa"/>
            <w:vAlign w:val="center"/>
          </w:tcPr>
          <w:p w14:paraId="148EAE55" w14:textId="77777777" w:rsidR="00E92CB9" w:rsidRPr="00CB6EBA" w:rsidRDefault="00E92CB9" w:rsidP="00AA7FFC">
            <w:pPr>
              <w:snapToGrid w:val="0"/>
              <w:spacing w:line="240" w:lineRule="auto"/>
              <w:rPr>
                <w:rFonts w:cs="Times New Roman"/>
                <w:sz w:val="21"/>
                <w:szCs w:val="21"/>
              </w:rPr>
            </w:pPr>
            <w:r w:rsidRPr="00CB6EBA">
              <w:rPr>
                <w:rFonts w:cs="Times New Roman"/>
                <w:sz w:val="21"/>
                <w:szCs w:val="21"/>
              </w:rPr>
              <w:t>启闭机型式</w:t>
            </w:r>
          </w:p>
        </w:tc>
        <w:tc>
          <w:tcPr>
            <w:tcW w:w="5090" w:type="dxa"/>
            <w:gridSpan w:val="3"/>
            <w:vAlign w:val="center"/>
          </w:tcPr>
          <w:p w14:paraId="40C2B3D8" w14:textId="77777777" w:rsidR="00E92CB9" w:rsidRPr="00CB6EBA" w:rsidRDefault="00E92CB9" w:rsidP="00AA7FFC">
            <w:pPr>
              <w:snapToGrid w:val="0"/>
              <w:spacing w:line="240" w:lineRule="auto"/>
              <w:jc w:val="center"/>
              <w:rPr>
                <w:rFonts w:cs="Times New Roman"/>
                <w:sz w:val="21"/>
                <w:szCs w:val="21"/>
              </w:rPr>
            </w:pPr>
            <w:r w:rsidRPr="00CB6EBA">
              <w:rPr>
                <w:rFonts w:cs="Times New Roman"/>
                <w:sz w:val="21"/>
                <w:szCs w:val="21"/>
              </w:rPr>
              <w:t>手动螺杆式</w:t>
            </w:r>
          </w:p>
        </w:tc>
      </w:tr>
    </w:tbl>
    <w:p w14:paraId="729172C0" w14:textId="77777777" w:rsidR="00340B26" w:rsidRDefault="00340B26" w:rsidP="00C9249D">
      <w:pPr>
        <w:pStyle w:val="2"/>
      </w:pPr>
      <w:bookmarkStart w:id="596" w:name="_Toc493682974"/>
      <w:bookmarkStart w:id="597" w:name="_Toc511491067"/>
      <w:bookmarkStart w:id="598" w:name="_Toc512175597"/>
      <w:bookmarkStart w:id="599" w:name="_Toc512175659"/>
      <w:r>
        <w:br w:type="page"/>
      </w:r>
    </w:p>
    <w:p w14:paraId="5904478E" w14:textId="5BF21EB8" w:rsidR="002175F1" w:rsidRPr="00EC6C94" w:rsidRDefault="002175F1" w:rsidP="00C9249D">
      <w:pPr>
        <w:pStyle w:val="2"/>
      </w:pPr>
      <w:bookmarkStart w:id="600" w:name="_Toc512417408"/>
      <w:bookmarkStart w:id="601" w:name="_Toc512417470"/>
      <w:bookmarkStart w:id="602" w:name="_Toc512417532"/>
      <w:r w:rsidRPr="00EC6C94">
        <w:lastRenderedPageBreak/>
        <w:t>1.</w:t>
      </w:r>
      <w:r>
        <w:t>5</w:t>
      </w:r>
      <w:r w:rsidRPr="00EC6C94">
        <w:t xml:space="preserve"> </w:t>
      </w:r>
      <w:r w:rsidRPr="00EC6C94">
        <w:t>编制依据</w:t>
      </w:r>
      <w:bookmarkEnd w:id="596"/>
      <w:bookmarkEnd w:id="597"/>
      <w:bookmarkEnd w:id="598"/>
      <w:bookmarkEnd w:id="599"/>
      <w:bookmarkEnd w:id="600"/>
      <w:bookmarkEnd w:id="601"/>
      <w:bookmarkEnd w:id="602"/>
    </w:p>
    <w:p w14:paraId="1439F951" w14:textId="77777777" w:rsidR="002175F1" w:rsidRPr="002175F1" w:rsidRDefault="002175F1" w:rsidP="002175F1">
      <w:pPr>
        <w:keepNext/>
        <w:widowControl/>
        <w:ind w:firstLineChars="200" w:firstLine="480"/>
        <w:rPr>
          <w:rFonts w:cs="Times New Roman"/>
        </w:rPr>
      </w:pPr>
      <w:r w:rsidRPr="002175F1">
        <w:rPr>
          <w:rFonts w:cs="Times New Roman"/>
        </w:rPr>
        <w:t>本报告高程基准采用国家</w:t>
      </w:r>
      <w:r w:rsidRPr="002175F1">
        <w:rPr>
          <w:rFonts w:cs="Times New Roman"/>
        </w:rPr>
        <w:t>85</w:t>
      </w:r>
      <w:r w:rsidRPr="002175F1">
        <w:rPr>
          <w:rFonts w:cs="Times New Roman"/>
        </w:rPr>
        <w:t>高程基准。编制依据为：</w:t>
      </w:r>
    </w:p>
    <w:p w14:paraId="0F1E4D07" w14:textId="4F2A1FAB" w:rsidR="002175F1" w:rsidRPr="002175F1" w:rsidRDefault="002175F1" w:rsidP="00A80B7F">
      <w:pPr>
        <w:pStyle w:val="af4"/>
        <w:keepNext/>
        <w:widowControl/>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《水库大坝安全评价导则》</w:t>
      </w:r>
      <w:r w:rsidR="00A80B7F">
        <w:rPr>
          <w:rFonts w:ascii="Times New Roman" w:hAnsi="Times New Roman" w:hint="eastAsia"/>
          <w:sz w:val="24"/>
        </w:rPr>
        <w:t>（</w:t>
      </w:r>
      <w:r w:rsidR="00A80B7F" w:rsidRPr="002175F1">
        <w:rPr>
          <w:rFonts w:ascii="Times New Roman" w:hAnsi="Times New Roman"/>
          <w:sz w:val="24"/>
        </w:rPr>
        <w:t>SL 258-2017</w:t>
      </w:r>
      <w:r w:rsidR="00A80B7F">
        <w:rPr>
          <w:rFonts w:ascii="Times New Roman" w:hAnsi="Times New Roman" w:hint="eastAsia"/>
          <w:sz w:val="24"/>
        </w:rPr>
        <w:t>）</w:t>
      </w:r>
      <w:r w:rsidRPr="002175F1">
        <w:rPr>
          <w:rFonts w:ascii="Times New Roman" w:hAnsi="Times New Roman"/>
          <w:sz w:val="24"/>
        </w:rPr>
        <w:t>；</w:t>
      </w:r>
    </w:p>
    <w:p w14:paraId="187DCCA7" w14:textId="51304DA5" w:rsidR="002175F1" w:rsidRPr="002175F1" w:rsidRDefault="002175F1" w:rsidP="00A80B7F">
      <w:pPr>
        <w:pStyle w:val="af4"/>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《防洪标准》</w:t>
      </w:r>
      <w:r w:rsidR="00A80B7F">
        <w:rPr>
          <w:rFonts w:ascii="Times New Roman" w:hAnsi="Times New Roman" w:hint="eastAsia"/>
          <w:sz w:val="24"/>
        </w:rPr>
        <w:t>（</w:t>
      </w:r>
      <w:r w:rsidRPr="002175F1">
        <w:rPr>
          <w:rFonts w:ascii="Times New Roman" w:hAnsi="Times New Roman"/>
          <w:sz w:val="24"/>
        </w:rPr>
        <w:t>GB 50201-2014</w:t>
      </w:r>
      <w:r w:rsidR="00A80B7F">
        <w:rPr>
          <w:rFonts w:ascii="Times New Roman" w:hAnsi="Times New Roman" w:hint="eastAsia"/>
          <w:sz w:val="24"/>
        </w:rPr>
        <w:t>）</w:t>
      </w:r>
      <w:r w:rsidRPr="002175F1">
        <w:rPr>
          <w:rFonts w:ascii="Times New Roman" w:hAnsi="Times New Roman"/>
          <w:sz w:val="24"/>
        </w:rPr>
        <w:t>；</w:t>
      </w:r>
    </w:p>
    <w:p w14:paraId="2D20E49B" w14:textId="71362EBD" w:rsidR="002175F1" w:rsidRPr="002175F1" w:rsidRDefault="002175F1" w:rsidP="00A80B7F">
      <w:pPr>
        <w:pStyle w:val="af4"/>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《水利水电工程设计洪水计算规范》</w:t>
      </w:r>
      <w:r w:rsidR="00A80B7F">
        <w:rPr>
          <w:rFonts w:ascii="Times New Roman" w:hAnsi="Times New Roman" w:hint="eastAsia"/>
          <w:sz w:val="24"/>
        </w:rPr>
        <w:t>（</w:t>
      </w:r>
      <w:r w:rsidRPr="002175F1">
        <w:rPr>
          <w:rFonts w:ascii="Times New Roman" w:hAnsi="Times New Roman"/>
          <w:sz w:val="24"/>
        </w:rPr>
        <w:t>SL 44-2006</w:t>
      </w:r>
      <w:r w:rsidR="00A80B7F">
        <w:rPr>
          <w:rFonts w:ascii="Times New Roman" w:hAnsi="Times New Roman" w:hint="eastAsia"/>
          <w:sz w:val="24"/>
        </w:rPr>
        <w:t>）</w:t>
      </w:r>
      <w:r w:rsidRPr="002175F1">
        <w:rPr>
          <w:rFonts w:ascii="Times New Roman" w:hAnsi="Times New Roman"/>
          <w:sz w:val="24"/>
        </w:rPr>
        <w:t>；</w:t>
      </w:r>
    </w:p>
    <w:p w14:paraId="61EEE227" w14:textId="6A343A9D" w:rsidR="002175F1" w:rsidRPr="002175F1" w:rsidRDefault="002175F1" w:rsidP="00A80B7F">
      <w:pPr>
        <w:pStyle w:val="af4"/>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《水利水电工程等级划分及洪水标准》</w:t>
      </w:r>
      <w:r w:rsidR="00A80B7F">
        <w:rPr>
          <w:rFonts w:ascii="Times New Roman" w:hAnsi="Times New Roman" w:hint="eastAsia"/>
          <w:sz w:val="24"/>
        </w:rPr>
        <w:t>（</w:t>
      </w:r>
      <w:r w:rsidRPr="002175F1">
        <w:rPr>
          <w:rFonts w:ascii="Times New Roman" w:hAnsi="Times New Roman"/>
          <w:sz w:val="24"/>
        </w:rPr>
        <w:t>SL 252-2017</w:t>
      </w:r>
      <w:r w:rsidR="00A80B7F">
        <w:rPr>
          <w:rFonts w:ascii="Times New Roman" w:hAnsi="Times New Roman" w:hint="eastAsia"/>
          <w:sz w:val="24"/>
        </w:rPr>
        <w:t>）</w:t>
      </w:r>
      <w:r w:rsidRPr="002175F1">
        <w:rPr>
          <w:rFonts w:ascii="Times New Roman" w:hAnsi="Times New Roman"/>
          <w:sz w:val="24"/>
        </w:rPr>
        <w:t>；</w:t>
      </w:r>
    </w:p>
    <w:p w14:paraId="2466D5D3" w14:textId="70B98CF2" w:rsidR="002175F1" w:rsidRPr="002175F1" w:rsidRDefault="002175F1" w:rsidP="00A80B7F">
      <w:pPr>
        <w:pStyle w:val="af4"/>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《溢洪道设计规范》</w:t>
      </w:r>
      <w:r w:rsidR="00A80B7F">
        <w:rPr>
          <w:rFonts w:ascii="Times New Roman" w:hAnsi="Times New Roman" w:hint="eastAsia"/>
          <w:sz w:val="24"/>
        </w:rPr>
        <w:t>（</w:t>
      </w:r>
      <w:r w:rsidRPr="002175F1">
        <w:rPr>
          <w:rFonts w:ascii="Times New Roman" w:hAnsi="Times New Roman"/>
          <w:sz w:val="24"/>
        </w:rPr>
        <w:t>SL 253-2000</w:t>
      </w:r>
      <w:r w:rsidR="00A80B7F">
        <w:rPr>
          <w:rFonts w:ascii="Times New Roman" w:hAnsi="Times New Roman" w:hint="eastAsia"/>
          <w:sz w:val="24"/>
        </w:rPr>
        <w:t>）</w:t>
      </w:r>
      <w:r w:rsidRPr="002175F1">
        <w:rPr>
          <w:rFonts w:ascii="Times New Roman" w:hAnsi="Times New Roman"/>
          <w:sz w:val="24"/>
        </w:rPr>
        <w:t>；</w:t>
      </w:r>
    </w:p>
    <w:p w14:paraId="1825C976" w14:textId="1961200B" w:rsidR="002175F1" w:rsidRPr="002175F1" w:rsidRDefault="002175F1" w:rsidP="00A80B7F">
      <w:pPr>
        <w:pStyle w:val="af4"/>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《水工隧洞设计规范》</w:t>
      </w:r>
      <w:r w:rsidR="00A80B7F">
        <w:rPr>
          <w:rFonts w:ascii="Times New Roman" w:hAnsi="Times New Roman" w:hint="eastAsia"/>
          <w:sz w:val="24"/>
        </w:rPr>
        <w:t>（</w:t>
      </w:r>
      <w:r w:rsidRPr="002175F1">
        <w:rPr>
          <w:rFonts w:ascii="Times New Roman" w:hAnsi="Times New Roman"/>
          <w:sz w:val="24"/>
        </w:rPr>
        <w:t>SL 279-2016</w:t>
      </w:r>
      <w:r w:rsidR="00A80B7F">
        <w:rPr>
          <w:rFonts w:ascii="Times New Roman" w:hAnsi="Times New Roman" w:hint="eastAsia"/>
          <w:sz w:val="24"/>
        </w:rPr>
        <w:t>）</w:t>
      </w:r>
      <w:r w:rsidRPr="002175F1">
        <w:rPr>
          <w:rFonts w:ascii="Times New Roman" w:hAnsi="Times New Roman"/>
          <w:sz w:val="24"/>
        </w:rPr>
        <w:t>；</w:t>
      </w:r>
    </w:p>
    <w:p w14:paraId="7CAE641E" w14:textId="3E1710DA" w:rsidR="002175F1" w:rsidRPr="002175F1" w:rsidRDefault="002175F1" w:rsidP="00A80B7F">
      <w:pPr>
        <w:pStyle w:val="af4"/>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《碾压式土石坝设计规范》</w:t>
      </w:r>
      <w:r w:rsidR="00A80B7F">
        <w:rPr>
          <w:rFonts w:ascii="Times New Roman" w:hAnsi="Times New Roman" w:hint="eastAsia"/>
          <w:sz w:val="24"/>
        </w:rPr>
        <w:t>（</w:t>
      </w:r>
      <w:r w:rsidRPr="002175F1">
        <w:rPr>
          <w:rFonts w:ascii="Times New Roman" w:hAnsi="Times New Roman"/>
          <w:sz w:val="24"/>
        </w:rPr>
        <w:t>SL 274-2001</w:t>
      </w:r>
      <w:r w:rsidR="00A80B7F">
        <w:rPr>
          <w:rFonts w:ascii="Times New Roman" w:hAnsi="Times New Roman" w:hint="eastAsia"/>
          <w:sz w:val="24"/>
        </w:rPr>
        <w:t>）</w:t>
      </w:r>
      <w:r w:rsidRPr="002175F1">
        <w:rPr>
          <w:rFonts w:ascii="Times New Roman" w:hAnsi="Times New Roman"/>
          <w:sz w:val="24"/>
        </w:rPr>
        <w:t>；</w:t>
      </w:r>
    </w:p>
    <w:p w14:paraId="4943D234" w14:textId="15EE4048" w:rsidR="002175F1" w:rsidRPr="002175F1" w:rsidRDefault="002175F1" w:rsidP="00A80B7F">
      <w:pPr>
        <w:pStyle w:val="af4"/>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《砌石坝设计规范》</w:t>
      </w:r>
      <w:r w:rsidR="00A80B7F">
        <w:rPr>
          <w:rFonts w:ascii="Times New Roman" w:hAnsi="Times New Roman" w:hint="eastAsia"/>
          <w:sz w:val="24"/>
        </w:rPr>
        <w:t>（</w:t>
      </w:r>
      <w:r w:rsidRPr="002175F1">
        <w:rPr>
          <w:rFonts w:ascii="Times New Roman" w:hAnsi="Times New Roman"/>
          <w:sz w:val="24"/>
        </w:rPr>
        <w:t>SL 25-2006</w:t>
      </w:r>
      <w:r w:rsidR="00A80B7F">
        <w:rPr>
          <w:rFonts w:ascii="Times New Roman" w:hAnsi="Times New Roman" w:hint="eastAsia"/>
          <w:sz w:val="24"/>
        </w:rPr>
        <w:t>）</w:t>
      </w:r>
      <w:r w:rsidRPr="002175F1">
        <w:rPr>
          <w:rFonts w:ascii="Times New Roman" w:hAnsi="Times New Roman"/>
          <w:sz w:val="24"/>
        </w:rPr>
        <w:t>；</w:t>
      </w:r>
    </w:p>
    <w:p w14:paraId="49E3DFBE" w14:textId="3DB550D6" w:rsidR="002175F1" w:rsidRDefault="002175F1" w:rsidP="00A80B7F">
      <w:pPr>
        <w:pStyle w:val="af4"/>
        <w:numPr>
          <w:ilvl w:val="1"/>
          <w:numId w:val="24"/>
        </w:numPr>
        <w:tabs>
          <w:tab w:val="left" w:pos="993"/>
        </w:tabs>
        <w:spacing w:line="360" w:lineRule="auto"/>
        <w:ind w:firstLineChars="0"/>
        <w:rPr>
          <w:rFonts w:ascii="Times New Roman" w:hAnsi="Times New Roman"/>
          <w:sz w:val="24"/>
        </w:rPr>
      </w:pPr>
      <w:r w:rsidRPr="002175F1">
        <w:rPr>
          <w:rFonts w:ascii="Times New Roman" w:hAnsi="Times New Roman"/>
          <w:sz w:val="24"/>
        </w:rPr>
        <w:t>《混凝土重力坝设计规范》</w:t>
      </w:r>
      <w:r w:rsidR="00A80B7F">
        <w:rPr>
          <w:rFonts w:ascii="Times New Roman" w:hAnsi="Times New Roman" w:hint="eastAsia"/>
          <w:sz w:val="24"/>
        </w:rPr>
        <w:t>（</w:t>
      </w:r>
      <w:r w:rsidRPr="002175F1">
        <w:rPr>
          <w:rFonts w:ascii="Times New Roman" w:hAnsi="Times New Roman"/>
          <w:sz w:val="24"/>
        </w:rPr>
        <w:t>SL 319-2005</w:t>
      </w:r>
      <w:r w:rsidR="00A80B7F">
        <w:rPr>
          <w:rFonts w:ascii="Times New Roman" w:hAnsi="Times New Roman" w:hint="eastAsia"/>
          <w:sz w:val="24"/>
        </w:rPr>
        <w:t>）；</w:t>
      </w:r>
    </w:p>
    <w:p w14:paraId="4EF0F620" w14:textId="77777777" w:rsidR="00A80B7F" w:rsidRPr="00A80B7F" w:rsidRDefault="00A80B7F" w:rsidP="00A80B7F">
      <w:pPr>
        <w:pStyle w:val="af4"/>
        <w:numPr>
          <w:ilvl w:val="1"/>
          <w:numId w:val="24"/>
        </w:numPr>
        <w:tabs>
          <w:tab w:val="left" w:pos="993"/>
        </w:tabs>
        <w:spacing w:line="360" w:lineRule="auto"/>
        <w:ind w:firstLineChars="0"/>
        <w:rPr>
          <w:rFonts w:ascii="Times New Roman" w:hAnsi="Times New Roman"/>
          <w:sz w:val="24"/>
        </w:rPr>
      </w:pPr>
      <w:r w:rsidRPr="00A80B7F">
        <w:rPr>
          <w:rFonts w:ascii="Times New Roman" w:hAnsi="Times New Roman"/>
          <w:sz w:val="24"/>
        </w:rPr>
        <w:t>《水工建筑物荷载设计规范》（</w:t>
      </w:r>
      <w:r w:rsidRPr="00A80B7F">
        <w:rPr>
          <w:rFonts w:ascii="Times New Roman" w:hAnsi="Times New Roman"/>
          <w:sz w:val="24"/>
        </w:rPr>
        <w:t>SL 744-2016</w:t>
      </w:r>
      <w:r w:rsidRPr="00A80B7F">
        <w:rPr>
          <w:rFonts w:ascii="Times New Roman" w:hAnsi="Times New Roman"/>
          <w:sz w:val="24"/>
        </w:rPr>
        <w:t>）；</w:t>
      </w:r>
    </w:p>
    <w:p w14:paraId="0D1F1C45" w14:textId="77777777" w:rsidR="00A80B7F" w:rsidRPr="00A80B7F" w:rsidRDefault="00A80B7F" w:rsidP="00A80B7F">
      <w:pPr>
        <w:pStyle w:val="af4"/>
        <w:numPr>
          <w:ilvl w:val="1"/>
          <w:numId w:val="24"/>
        </w:numPr>
        <w:tabs>
          <w:tab w:val="left" w:pos="993"/>
        </w:tabs>
        <w:spacing w:line="360" w:lineRule="auto"/>
        <w:ind w:firstLineChars="0"/>
        <w:rPr>
          <w:rFonts w:ascii="Times New Roman" w:hAnsi="Times New Roman"/>
          <w:sz w:val="24"/>
        </w:rPr>
      </w:pPr>
      <w:r w:rsidRPr="00A80B7F">
        <w:rPr>
          <w:rFonts w:ascii="Times New Roman" w:hAnsi="Times New Roman"/>
          <w:sz w:val="24"/>
        </w:rPr>
        <w:t>《水利水电工程钢闸门设计规范》（</w:t>
      </w:r>
      <w:r w:rsidRPr="00A80B7F">
        <w:rPr>
          <w:rFonts w:ascii="Times New Roman" w:hAnsi="Times New Roman"/>
          <w:sz w:val="24"/>
        </w:rPr>
        <w:t>SL74-2013</w:t>
      </w:r>
      <w:r w:rsidRPr="00A80B7F">
        <w:rPr>
          <w:rFonts w:ascii="Times New Roman" w:hAnsi="Times New Roman"/>
          <w:sz w:val="24"/>
        </w:rPr>
        <w:t>）；</w:t>
      </w:r>
    </w:p>
    <w:p w14:paraId="7D8C3318" w14:textId="77777777" w:rsidR="00A80B7F" w:rsidRPr="00A80B7F" w:rsidRDefault="00A80B7F" w:rsidP="00A80B7F">
      <w:pPr>
        <w:pStyle w:val="af4"/>
        <w:numPr>
          <w:ilvl w:val="1"/>
          <w:numId w:val="24"/>
        </w:numPr>
        <w:tabs>
          <w:tab w:val="left" w:pos="993"/>
        </w:tabs>
        <w:spacing w:line="360" w:lineRule="auto"/>
        <w:ind w:firstLineChars="0"/>
        <w:rPr>
          <w:rFonts w:ascii="Times New Roman" w:hAnsi="Times New Roman"/>
          <w:sz w:val="24"/>
        </w:rPr>
      </w:pPr>
      <w:r w:rsidRPr="00A80B7F">
        <w:rPr>
          <w:rFonts w:ascii="Times New Roman" w:hAnsi="Times New Roman"/>
          <w:sz w:val="24"/>
        </w:rPr>
        <w:t>《水利水电工程启闭机设计规范》（</w:t>
      </w:r>
      <w:r w:rsidRPr="00A80B7F">
        <w:rPr>
          <w:rFonts w:ascii="Times New Roman" w:hAnsi="Times New Roman"/>
          <w:sz w:val="24"/>
        </w:rPr>
        <w:t>SL41-2011</w:t>
      </w:r>
      <w:r w:rsidRPr="00A80B7F">
        <w:rPr>
          <w:rFonts w:ascii="Times New Roman" w:hAnsi="Times New Roman"/>
          <w:sz w:val="24"/>
        </w:rPr>
        <w:t>）；</w:t>
      </w:r>
    </w:p>
    <w:p w14:paraId="06910A1F" w14:textId="77777777" w:rsidR="00A80B7F" w:rsidRPr="00A80B7F" w:rsidRDefault="00A80B7F" w:rsidP="00A80B7F">
      <w:pPr>
        <w:pStyle w:val="af4"/>
        <w:numPr>
          <w:ilvl w:val="1"/>
          <w:numId w:val="24"/>
        </w:numPr>
        <w:tabs>
          <w:tab w:val="left" w:pos="993"/>
        </w:tabs>
        <w:spacing w:line="360" w:lineRule="auto"/>
        <w:ind w:firstLineChars="0"/>
        <w:rPr>
          <w:rFonts w:ascii="Times New Roman" w:hAnsi="Times New Roman"/>
          <w:sz w:val="24"/>
        </w:rPr>
      </w:pPr>
      <w:r w:rsidRPr="00A80B7F">
        <w:rPr>
          <w:rFonts w:ascii="Times New Roman" w:hAnsi="Times New Roman"/>
          <w:sz w:val="24"/>
        </w:rPr>
        <w:t>《水工钢闸门和启闭机安全检测技术规程》（</w:t>
      </w:r>
      <w:r w:rsidRPr="00A80B7F">
        <w:rPr>
          <w:rFonts w:ascii="Times New Roman" w:hAnsi="Times New Roman"/>
          <w:sz w:val="24"/>
        </w:rPr>
        <w:t>SL101-2014</w:t>
      </w:r>
      <w:r w:rsidRPr="00A80B7F">
        <w:rPr>
          <w:rFonts w:ascii="Times New Roman" w:hAnsi="Times New Roman"/>
          <w:sz w:val="24"/>
        </w:rPr>
        <w:t>）；</w:t>
      </w:r>
    </w:p>
    <w:p w14:paraId="35617AFD" w14:textId="0A188408" w:rsidR="00A80B7F" w:rsidRDefault="00A80B7F" w:rsidP="00A80B7F">
      <w:pPr>
        <w:pStyle w:val="af4"/>
        <w:numPr>
          <w:ilvl w:val="1"/>
          <w:numId w:val="24"/>
        </w:numPr>
        <w:tabs>
          <w:tab w:val="left" w:pos="993"/>
        </w:tabs>
        <w:spacing w:line="360" w:lineRule="auto"/>
        <w:ind w:firstLineChars="0"/>
        <w:rPr>
          <w:rFonts w:ascii="Times New Roman" w:hAnsi="Times New Roman"/>
          <w:sz w:val="24"/>
        </w:rPr>
      </w:pPr>
      <w:r w:rsidRPr="00A80B7F">
        <w:rPr>
          <w:rFonts w:ascii="Times New Roman" w:hAnsi="Times New Roman"/>
          <w:sz w:val="24"/>
        </w:rPr>
        <w:t>《水利水电工程金属结构报废标准》（</w:t>
      </w:r>
      <w:r w:rsidRPr="00A80B7F">
        <w:rPr>
          <w:rFonts w:ascii="Times New Roman" w:hAnsi="Times New Roman"/>
          <w:sz w:val="24"/>
        </w:rPr>
        <w:t>SL226-1998</w:t>
      </w:r>
      <w:r w:rsidRPr="00A80B7F">
        <w:rPr>
          <w:rFonts w:ascii="Times New Roman" w:hAnsi="Times New Roman"/>
          <w:sz w:val="24"/>
        </w:rPr>
        <w:t>）</w:t>
      </w:r>
      <w:r w:rsidR="00795EF1">
        <w:rPr>
          <w:rFonts w:ascii="Times New Roman" w:hAnsi="Times New Roman" w:hint="eastAsia"/>
          <w:sz w:val="24"/>
        </w:rPr>
        <w:t>。</w:t>
      </w:r>
    </w:p>
    <w:p w14:paraId="203DE91C" w14:textId="77777777" w:rsidR="00795EF1" w:rsidRPr="00A80B7F" w:rsidRDefault="00795EF1" w:rsidP="00795EF1">
      <w:pPr>
        <w:pStyle w:val="af4"/>
        <w:tabs>
          <w:tab w:val="left" w:pos="993"/>
        </w:tabs>
        <w:spacing w:line="360" w:lineRule="auto"/>
        <w:ind w:left="900" w:firstLineChars="0" w:firstLine="0"/>
        <w:rPr>
          <w:rFonts w:ascii="Times New Roman" w:hAnsi="Times New Roman"/>
          <w:sz w:val="24"/>
        </w:rPr>
      </w:pPr>
    </w:p>
    <w:p w14:paraId="77B81034" w14:textId="77777777" w:rsidR="00A80B7F" w:rsidRPr="00A80B7F" w:rsidRDefault="00A80B7F" w:rsidP="00A80B7F">
      <w:pPr>
        <w:pStyle w:val="af4"/>
        <w:numPr>
          <w:ilvl w:val="1"/>
          <w:numId w:val="24"/>
        </w:numPr>
        <w:tabs>
          <w:tab w:val="left" w:pos="993"/>
        </w:tabs>
        <w:spacing w:line="360" w:lineRule="auto"/>
        <w:ind w:firstLineChars="0"/>
        <w:rPr>
          <w:rFonts w:ascii="Times New Roman" w:hAnsi="Times New Roman"/>
          <w:sz w:val="24"/>
        </w:rPr>
        <w:sectPr w:rsidR="00A80B7F" w:rsidRPr="00A80B7F" w:rsidSect="00836587">
          <w:footerReference w:type="default" r:id="rId13"/>
          <w:pgSz w:w="11906" w:h="16838"/>
          <w:pgMar w:top="1440" w:right="1797" w:bottom="1440" w:left="1797" w:header="794" w:footer="737" w:gutter="0"/>
          <w:pgNumType w:start="1" w:chapStyle="5"/>
          <w:cols w:space="425"/>
          <w:docGrid w:type="linesAndChars" w:linePitch="326"/>
        </w:sectPr>
      </w:pPr>
    </w:p>
    <w:p w14:paraId="26A9ECBA" w14:textId="77777777" w:rsidR="00D13C9E" w:rsidRPr="00CB6EBA" w:rsidRDefault="00D13C9E" w:rsidP="00C41F32">
      <w:pPr>
        <w:pStyle w:val="1"/>
        <w:spacing w:before="163" w:after="163"/>
        <w:contextualSpacing/>
        <w:rPr>
          <w:b w:val="0"/>
        </w:rPr>
      </w:pPr>
      <w:bookmarkStart w:id="603" w:name="_Toc492917017"/>
      <w:bookmarkStart w:id="604" w:name="_Toc494531421"/>
      <w:bookmarkStart w:id="605" w:name="_Toc511404238"/>
      <w:bookmarkStart w:id="606" w:name="_Toc511414997"/>
      <w:bookmarkStart w:id="607" w:name="_Toc511416979"/>
      <w:bookmarkStart w:id="608" w:name="_Toc511417235"/>
      <w:bookmarkStart w:id="609" w:name="_Toc511490918"/>
      <w:bookmarkStart w:id="610" w:name="_Toc512175598"/>
      <w:bookmarkStart w:id="611" w:name="_Toc512175660"/>
      <w:bookmarkStart w:id="612" w:name="_Toc512417409"/>
      <w:bookmarkStart w:id="613" w:name="_Toc512417471"/>
      <w:bookmarkStart w:id="614" w:name="_Toc512417533"/>
      <w:r w:rsidRPr="00CB6EBA">
        <w:rPr>
          <w:b w:val="0"/>
        </w:rPr>
        <w:lastRenderedPageBreak/>
        <w:t xml:space="preserve">2 </w:t>
      </w:r>
      <w:bookmarkEnd w:id="603"/>
      <w:r w:rsidR="00237D3F" w:rsidRPr="00CB6EBA">
        <w:rPr>
          <w:b w:val="0"/>
        </w:rPr>
        <w:t>现场安全检查</w:t>
      </w:r>
      <w:r w:rsidR="00821906" w:rsidRPr="00CB6EBA">
        <w:rPr>
          <w:b w:val="0"/>
        </w:rPr>
        <w:t>及安全检测</w:t>
      </w:r>
      <w:bookmarkEnd w:id="604"/>
      <w:bookmarkEnd w:id="605"/>
      <w:bookmarkEnd w:id="606"/>
      <w:bookmarkEnd w:id="607"/>
      <w:bookmarkEnd w:id="608"/>
      <w:bookmarkEnd w:id="609"/>
      <w:bookmarkEnd w:id="610"/>
      <w:bookmarkEnd w:id="611"/>
      <w:bookmarkEnd w:id="612"/>
      <w:bookmarkEnd w:id="613"/>
      <w:bookmarkEnd w:id="614"/>
    </w:p>
    <w:p w14:paraId="5FEB6EAA" w14:textId="57D8F2F1" w:rsidR="00907CDB" w:rsidRPr="00CB6EBA" w:rsidRDefault="00907CDB" w:rsidP="009A6F62">
      <w:pPr>
        <w:pStyle w:val="2"/>
      </w:pPr>
      <w:bookmarkStart w:id="615" w:name="_Toc494531422"/>
      <w:bookmarkStart w:id="616" w:name="_Toc511404239"/>
      <w:bookmarkStart w:id="617" w:name="_Toc511414998"/>
      <w:bookmarkStart w:id="618" w:name="_Toc511416980"/>
      <w:bookmarkStart w:id="619" w:name="_Toc511417236"/>
      <w:bookmarkStart w:id="620" w:name="_Toc511490919"/>
      <w:bookmarkStart w:id="621" w:name="_Toc512175599"/>
      <w:bookmarkStart w:id="622" w:name="_Toc512175661"/>
      <w:bookmarkStart w:id="623" w:name="_Toc512417410"/>
      <w:bookmarkStart w:id="624" w:name="_Toc512417472"/>
      <w:bookmarkStart w:id="625" w:name="_Toc512417534"/>
      <w:r w:rsidRPr="00CB6EBA">
        <w:t>2.1</w:t>
      </w:r>
      <w:r w:rsidR="00227C16">
        <w:t xml:space="preserve"> </w:t>
      </w:r>
      <w:r w:rsidRPr="00CB6EBA">
        <w:t>现场安全检查</w:t>
      </w:r>
      <w:bookmarkEnd w:id="615"/>
      <w:bookmarkEnd w:id="616"/>
      <w:bookmarkEnd w:id="617"/>
      <w:bookmarkEnd w:id="618"/>
      <w:bookmarkEnd w:id="619"/>
      <w:bookmarkEnd w:id="620"/>
      <w:bookmarkEnd w:id="621"/>
      <w:bookmarkEnd w:id="622"/>
      <w:bookmarkEnd w:id="623"/>
      <w:bookmarkEnd w:id="624"/>
      <w:bookmarkEnd w:id="625"/>
    </w:p>
    <w:p w14:paraId="66015A74" w14:textId="4924AD4C" w:rsidR="00BC6C14" w:rsidRPr="00CB6EBA" w:rsidRDefault="00237D3F">
      <w:pPr>
        <w:pStyle w:val="af"/>
      </w:pPr>
      <w:r w:rsidRPr="00CB6EBA">
        <w:t>根据《水库大坝安全鉴定办法》（水建管〔</w:t>
      </w:r>
      <w:r w:rsidRPr="00CB6EBA">
        <w:t>2003</w:t>
      </w:r>
      <w:r w:rsidRPr="00CB6EBA">
        <w:t>〕</w:t>
      </w:r>
      <w:r w:rsidRPr="00CB6EBA">
        <w:t>271</w:t>
      </w:r>
      <w:r w:rsidRPr="00CB6EBA">
        <w:t>号）和《水库大坝安全评价导则》（</w:t>
      </w:r>
      <w:r w:rsidRPr="00CB6EBA">
        <w:t>SL258-2017</w:t>
      </w:r>
      <w:r w:rsidRPr="00CB6EBA">
        <w:t>）的有关规定，开化县水电实业公司组织</w:t>
      </w:r>
      <w:r w:rsidR="00AA06BD" w:rsidRPr="00CB6EBA">
        <w:t>开展了茅岗水库</w:t>
      </w:r>
      <w:r w:rsidRPr="00CB6EBA">
        <w:t>现场安全检查</w:t>
      </w:r>
      <w:r w:rsidR="00AA06BD" w:rsidRPr="00CB6EBA">
        <w:t>工作</w:t>
      </w:r>
      <w:r w:rsidRPr="00CB6EBA">
        <w:t>，采取现场检查、资料查阅与现场交流讨论等方式。</w:t>
      </w:r>
      <w:r w:rsidRPr="00CB6EBA">
        <w:t>2017</w:t>
      </w:r>
      <w:r w:rsidRPr="00CB6EBA">
        <w:t>年</w:t>
      </w:r>
      <w:r w:rsidR="00537992" w:rsidRPr="00CB6EBA">
        <w:t>3</w:t>
      </w:r>
      <w:r w:rsidR="00537992" w:rsidRPr="00CB6EBA">
        <w:t>月</w:t>
      </w:r>
      <w:r w:rsidR="00537992" w:rsidRPr="00CB6EBA">
        <w:t>28</w:t>
      </w:r>
      <w:r w:rsidR="00537992" w:rsidRPr="00CB6EBA">
        <w:t>日</w:t>
      </w:r>
      <w:r w:rsidR="00E92CB9">
        <w:rPr>
          <w:rFonts w:hint="eastAsia"/>
        </w:rPr>
        <w:t>、</w:t>
      </w:r>
      <w:r w:rsidR="00537992" w:rsidRPr="00CB6EBA">
        <w:t>2017</w:t>
      </w:r>
      <w:r w:rsidR="00537992" w:rsidRPr="00CB6EBA">
        <w:t>年</w:t>
      </w:r>
      <w:r w:rsidRPr="00CB6EBA">
        <w:t>6</w:t>
      </w:r>
      <w:r w:rsidRPr="00CB6EBA">
        <w:t>月</w:t>
      </w:r>
      <w:r w:rsidRPr="00CB6EBA">
        <w:t>8</w:t>
      </w:r>
      <w:r w:rsidRPr="00CB6EBA">
        <w:t>日</w:t>
      </w:r>
      <w:r w:rsidR="00E92CB9">
        <w:rPr>
          <w:rFonts w:hint="eastAsia"/>
        </w:rPr>
        <w:t>和</w:t>
      </w:r>
      <w:r w:rsidR="00CD6F8A">
        <w:rPr>
          <w:rFonts w:hint="eastAsia"/>
        </w:rPr>
        <w:t>2018</w:t>
      </w:r>
      <w:r w:rsidR="00CD6F8A">
        <w:rPr>
          <w:rFonts w:hint="eastAsia"/>
        </w:rPr>
        <w:t>年</w:t>
      </w:r>
      <w:r w:rsidR="00CD6F8A">
        <w:rPr>
          <w:rFonts w:hint="eastAsia"/>
        </w:rPr>
        <w:t>1</w:t>
      </w:r>
      <w:r w:rsidR="00CD6F8A">
        <w:rPr>
          <w:rFonts w:hint="eastAsia"/>
        </w:rPr>
        <w:t>月</w:t>
      </w:r>
      <w:r w:rsidR="00CD6F8A">
        <w:rPr>
          <w:rFonts w:hint="eastAsia"/>
        </w:rPr>
        <w:t>4</w:t>
      </w:r>
      <w:r w:rsidR="00CD6F8A">
        <w:rPr>
          <w:rFonts w:hint="eastAsia"/>
        </w:rPr>
        <w:t>日</w:t>
      </w:r>
      <w:r w:rsidR="00AA06BD" w:rsidRPr="00CB6EBA">
        <w:t>，</w:t>
      </w:r>
      <w:r w:rsidRPr="00CB6EBA">
        <w:t>茅岗水库安全评价项目组成员对水库工程各主要建筑物：</w:t>
      </w:r>
      <w:r w:rsidRPr="00CB6EBA">
        <w:rPr>
          <w:snapToGrid w:val="0"/>
        </w:rPr>
        <w:t>主坝、副坝、灌溉发电输水隧洞、非常溢洪道、上坝道路和大坝下游泄洪渠</w:t>
      </w:r>
      <w:r w:rsidRPr="00CB6EBA">
        <w:t>及近坝库岸、金</w:t>
      </w:r>
      <w:r w:rsidR="00A92F0B" w:rsidRPr="00CB6EBA">
        <w:t>属</w:t>
      </w:r>
      <w:r w:rsidRPr="00CB6EBA">
        <w:t>结构设备及管理设施等进行现场检查，同时查阅茅岗水库勘察设计、施工、加固与运行管理等有关资料</w:t>
      </w:r>
      <w:r w:rsidR="00C759DC" w:rsidRPr="00CB6EBA">
        <w:t>。</w:t>
      </w:r>
    </w:p>
    <w:p w14:paraId="5CF80727" w14:textId="77777777" w:rsidR="00BC6C14" w:rsidRPr="00CB6EBA" w:rsidRDefault="00BC6C14" w:rsidP="00C41F32">
      <w:pPr>
        <w:pStyle w:val="3"/>
        <w:spacing w:before="163"/>
      </w:pPr>
      <w:bookmarkStart w:id="626" w:name="_Toc494531423"/>
      <w:r w:rsidRPr="00CB6EBA">
        <w:t xml:space="preserve">2.1.1 </w:t>
      </w:r>
      <w:r w:rsidRPr="00CB6EBA">
        <w:t>运行管理检查</w:t>
      </w:r>
      <w:bookmarkEnd w:id="626"/>
    </w:p>
    <w:p w14:paraId="32375C67" w14:textId="220E997A" w:rsidR="006435C0" w:rsidRPr="00CB6EBA" w:rsidRDefault="006435C0">
      <w:pPr>
        <w:pStyle w:val="af"/>
      </w:pPr>
      <w:r w:rsidRPr="00CB6EBA">
        <w:t>1</w:t>
      </w:r>
      <w:r w:rsidRPr="00CB6EBA">
        <w:t>、水库管理机构及主管部门责任明确，部门岗位设置科学合理，</w:t>
      </w:r>
      <w:r w:rsidR="00C522EE" w:rsidRPr="00CB6EBA">
        <w:t>管理单位</w:t>
      </w:r>
      <w:r w:rsidRPr="00CB6EBA">
        <w:t>人员素质较高，配备齐全</w:t>
      </w:r>
      <w:r w:rsidRPr="00E92CB9">
        <w:rPr>
          <w:rFonts w:hint="eastAsia"/>
        </w:rPr>
        <w:t>；</w:t>
      </w:r>
      <w:r w:rsidRPr="008760B0">
        <w:rPr>
          <w:rFonts w:hint="eastAsia"/>
        </w:rPr>
        <w:t>闸门操作岗位人员</w:t>
      </w:r>
      <w:r w:rsidR="00E92CB9" w:rsidRPr="008760B0">
        <w:rPr>
          <w:rFonts w:hint="eastAsia"/>
        </w:rPr>
        <w:t>经培训已合格，但尚未取得</w:t>
      </w:r>
      <w:r w:rsidRPr="008760B0">
        <w:rPr>
          <w:rFonts w:hint="eastAsia"/>
        </w:rPr>
        <w:t>操作证，水库须及时落实闸门运行工的岗位考核，实行持证上岗。</w:t>
      </w:r>
    </w:p>
    <w:p w14:paraId="10E0B137" w14:textId="60EABAE8" w:rsidR="006435C0" w:rsidRPr="00CB6EBA" w:rsidRDefault="006435C0">
      <w:pPr>
        <w:pStyle w:val="af"/>
      </w:pPr>
      <w:r w:rsidRPr="00CB6EBA">
        <w:t>2</w:t>
      </w:r>
      <w:r w:rsidRPr="00CB6EBA">
        <w:t>、管理</w:t>
      </w:r>
      <w:r w:rsidR="00C522EE" w:rsidRPr="00CB6EBA">
        <w:t>单位</w:t>
      </w:r>
      <w:r w:rsidRPr="00CB6EBA">
        <w:t>建立</w:t>
      </w:r>
      <w:r w:rsidR="00B3477C">
        <w:rPr>
          <w:rFonts w:hint="eastAsia"/>
        </w:rPr>
        <w:t>有</w:t>
      </w:r>
      <w:r w:rsidRPr="00CB6EBA">
        <w:t>完善的应急组织体系，应急预案和放水预警编制和审批及时，应急抢险物资储备较好。</w:t>
      </w:r>
      <w:r w:rsidR="004C2872">
        <w:rPr>
          <w:rFonts w:hint="eastAsia"/>
        </w:rPr>
        <w:t>水库</w:t>
      </w:r>
      <w:r w:rsidR="00C522EE" w:rsidRPr="00CB6EBA">
        <w:t>未</w:t>
      </w:r>
      <w:r w:rsidR="004C2872">
        <w:rPr>
          <w:rFonts w:hint="eastAsia"/>
        </w:rPr>
        <w:t>配备</w:t>
      </w:r>
      <w:r w:rsidRPr="00CB6EBA">
        <w:t>柴油发电机</w:t>
      </w:r>
      <w:r w:rsidR="004C2872">
        <w:rPr>
          <w:rFonts w:hint="eastAsia"/>
        </w:rPr>
        <w:t>，外部电源</w:t>
      </w:r>
      <w:r w:rsidR="004C2872">
        <w:t>中断可通过电厂</w:t>
      </w:r>
      <w:r w:rsidR="004C2872">
        <w:rPr>
          <w:rFonts w:hint="eastAsia"/>
        </w:rPr>
        <w:t>供电</w:t>
      </w:r>
      <w:r w:rsidRPr="00CB6EBA">
        <w:t>，</w:t>
      </w:r>
      <w:r w:rsidR="00561AA2">
        <w:rPr>
          <w:rFonts w:hint="eastAsia"/>
        </w:rPr>
        <w:t>且</w:t>
      </w:r>
      <w:r w:rsidR="004C2872">
        <w:rPr>
          <w:rFonts w:hint="eastAsia"/>
        </w:rPr>
        <w:t>溢洪道</w:t>
      </w:r>
      <w:r w:rsidR="00561AA2">
        <w:rPr>
          <w:rFonts w:hint="eastAsia"/>
        </w:rPr>
        <w:t>无</w:t>
      </w:r>
      <w:r w:rsidR="00561AA2">
        <w:t>闸门，</w:t>
      </w:r>
      <w:r w:rsidRPr="00CB6EBA">
        <w:t>紧急情况</w:t>
      </w:r>
      <w:r w:rsidR="004C2872">
        <w:rPr>
          <w:rFonts w:hint="eastAsia"/>
        </w:rPr>
        <w:t>下</w:t>
      </w:r>
      <w:r w:rsidR="004C2872">
        <w:t>不影响</w:t>
      </w:r>
      <w:r w:rsidR="00561AA2">
        <w:rPr>
          <w:rFonts w:hint="eastAsia"/>
        </w:rPr>
        <w:t>泄洪</w:t>
      </w:r>
      <w:r w:rsidRPr="00CB6EBA">
        <w:t>。</w:t>
      </w:r>
    </w:p>
    <w:p w14:paraId="16FB3DA3" w14:textId="459A0A69" w:rsidR="006435C0" w:rsidRPr="00CB6EBA" w:rsidRDefault="006435C0">
      <w:pPr>
        <w:pStyle w:val="af"/>
      </w:pPr>
      <w:r w:rsidRPr="00CB6EBA">
        <w:t>3</w:t>
      </w:r>
      <w:r w:rsidRPr="00CB6EBA">
        <w:t>、水库档案管理制度健全，</w:t>
      </w:r>
      <w:r w:rsidR="004B19A9" w:rsidRPr="00CB6EBA">
        <w:t>制定了</w:t>
      </w:r>
      <w:r w:rsidRPr="00CB6EBA">
        <w:t>资料接收</w:t>
      </w:r>
      <w:r w:rsidR="004B19A9" w:rsidRPr="00CB6EBA">
        <w:t>，</w:t>
      </w:r>
      <w:r w:rsidRPr="00CB6EBA">
        <w:t>档案整理</w:t>
      </w:r>
      <w:r w:rsidR="004B19A9" w:rsidRPr="00CB6EBA">
        <w:t>、</w:t>
      </w:r>
      <w:r w:rsidRPr="00CB6EBA">
        <w:t>借阅与归还</w:t>
      </w:r>
      <w:r w:rsidR="004B19A9" w:rsidRPr="00CB6EBA">
        <w:t>，</w:t>
      </w:r>
      <w:r w:rsidRPr="00CB6EBA">
        <w:t>以及档案库房管理</w:t>
      </w:r>
      <w:r w:rsidR="004B19A9" w:rsidRPr="00CB6EBA">
        <w:t>等</w:t>
      </w:r>
      <w:r w:rsidRPr="00CB6EBA">
        <w:t>管理制度。</w:t>
      </w:r>
      <w:r w:rsidR="00D5010E" w:rsidRPr="00CB6EBA">
        <w:t>由于建成年代较早，</w:t>
      </w:r>
      <w:r w:rsidRPr="00CB6EBA">
        <w:t>除险加固</w:t>
      </w:r>
      <w:r w:rsidR="00BE7CF8" w:rsidRPr="00CB6EBA">
        <w:t>以前</w:t>
      </w:r>
      <w:r w:rsidR="00D5010E" w:rsidRPr="00CB6EBA">
        <w:t>部分</w:t>
      </w:r>
      <w:r w:rsidR="00BE7CF8" w:rsidRPr="00CB6EBA">
        <w:t>工程</w:t>
      </w:r>
      <w:r w:rsidRPr="00CB6EBA">
        <w:t>资料</w:t>
      </w:r>
      <w:r w:rsidR="00F62B71">
        <w:rPr>
          <w:rFonts w:hint="eastAsia"/>
        </w:rPr>
        <w:t>已</w:t>
      </w:r>
      <w:r w:rsidRPr="00CB6EBA">
        <w:t>基本遗失。</w:t>
      </w:r>
    </w:p>
    <w:p w14:paraId="3F784199" w14:textId="77777777" w:rsidR="00237D3F" w:rsidRPr="00CB6EBA" w:rsidRDefault="006435C0">
      <w:pPr>
        <w:pStyle w:val="af"/>
      </w:pPr>
      <w:r w:rsidRPr="00CB6EBA">
        <w:t>4</w:t>
      </w:r>
      <w:r w:rsidRPr="00CB6EBA">
        <w:t>、水库管理范围、保护范围明确，划界方案经开化县政府审批，取得了土地产权证，并设置</w:t>
      </w:r>
      <w:r w:rsidRPr="00CB6EBA">
        <w:rPr>
          <w:kern w:val="0"/>
        </w:rPr>
        <w:t>相应界桩与警示标志。</w:t>
      </w:r>
      <w:bookmarkStart w:id="627" w:name="_Toc409349370"/>
      <w:bookmarkStart w:id="628" w:name="_Toc485056124"/>
      <w:bookmarkStart w:id="629" w:name="_Toc485225875"/>
      <w:bookmarkStart w:id="630" w:name="_Toc486316458"/>
    </w:p>
    <w:p w14:paraId="03796AF2" w14:textId="1137D0C0" w:rsidR="00237D3F" w:rsidRPr="00CB6EBA" w:rsidRDefault="00D00294" w:rsidP="00C41F32">
      <w:pPr>
        <w:pStyle w:val="3"/>
        <w:spacing w:before="163"/>
      </w:pPr>
      <w:bookmarkStart w:id="631" w:name="_Toc494531424"/>
      <w:r w:rsidRPr="00CB6EBA">
        <w:t>2.</w:t>
      </w:r>
      <w:r w:rsidR="00BC6C14" w:rsidRPr="00CB6EBA">
        <w:t>1.</w:t>
      </w:r>
      <w:r w:rsidRPr="00CB6EBA">
        <w:t>2</w:t>
      </w:r>
      <w:r w:rsidR="00561AA2">
        <w:t xml:space="preserve"> </w:t>
      </w:r>
      <w:r w:rsidR="00237D3F" w:rsidRPr="00CB6EBA">
        <w:t>现场安全检查</w:t>
      </w:r>
      <w:bookmarkEnd w:id="627"/>
      <w:bookmarkEnd w:id="628"/>
      <w:bookmarkEnd w:id="629"/>
      <w:bookmarkEnd w:id="630"/>
      <w:bookmarkEnd w:id="631"/>
    </w:p>
    <w:p w14:paraId="640869A7" w14:textId="77777777" w:rsidR="002F643F" w:rsidRPr="00CB6EBA" w:rsidRDefault="00237D3F">
      <w:pPr>
        <w:pStyle w:val="af"/>
      </w:pPr>
      <w:r w:rsidRPr="00CB6EBA">
        <w:t>水库上下游、主坝、副坝、灌溉发电输水隧洞、非常溢洪道、工程管理设施等现场检查情况见</w:t>
      </w:r>
      <w:r w:rsidR="00BE3BB4" w:rsidRPr="00CB6EBA">
        <w:fldChar w:fldCharType="begin"/>
      </w:r>
      <w:r w:rsidR="00BE3BB4" w:rsidRPr="00CB6EBA">
        <w:instrText xml:space="preserve"> REF _Ref466293725 \h  \* MERGEFORMAT </w:instrText>
      </w:r>
      <w:r w:rsidR="00BE3BB4" w:rsidRPr="00CB6EBA">
        <w:fldChar w:fldCharType="separate"/>
      </w:r>
      <w:r w:rsidR="003D74E1" w:rsidRPr="00CB6EBA">
        <w:t>表</w:t>
      </w:r>
      <w:r w:rsidR="003D74E1" w:rsidRPr="00CB6EBA">
        <w:t>2.1-1</w:t>
      </w:r>
      <w:r w:rsidR="00BE3BB4" w:rsidRPr="00CB6EBA">
        <w:fldChar w:fldCharType="end"/>
      </w:r>
      <w:r w:rsidR="00286F6F" w:rsidRPr="00CB6EBA">
        <w:t>~</w:t>
      </w:r>
      <w:r w:rsidR="00286F6F" w:rsidRPr="00CB6EBA">
        <w:t>表</w:t>
      </w:r>
      <w:r w:rsidR="00286F6F" w:rsidRPr="00CB6EBA">
        <w:t>2.1-</w:t>
      </w:r>
      <w:r w:rsidR="00265729" w:rsidRPr="00CB6EBA">
        <w:t>6</w:t>
      </w:r>
      <w:r w:rsidRPr="00CB6EBA">
        <w:t>。</w:t>
      </w:r>
    </w:p>
    <w:p w14:paraId="31CA1E29" w14:textId="77777777" w:rsidR="002F643F" w:rsidRPr="00CB6EBA" w:rsidRDefault="002F643F" w:rsidP="00237D3F">
      <w:pPr>
        <w:ind w:firstLine="480"/>
        <w:rPr>
          <w:rFonts w:cs="Times New Roman"/>
        </w:rPr>
      </w:pPr>
      <w:r w:rsidRPr="00CB6EBA">
        <w:rPr>
          <w:rFonts w:cs="Times New Roman"/>
        </w:rPr>
        <w:br w:type="page"/>
      </w:r>
    </w:p>
    <w:p w14:paraId="31F3D35A" w14:textId="7A6FE869" w:rsidR="00237D3F" w:rsidRPr="00CB6EBA" w:rsidRDefault="00237D3F">
      <w:pPr>
        <w:pStyle w:val="ac"/>
      </w:pPr>
      <w:bookmarkStart w:id="632" w:name="_Ref466293725"/>
      <w:r w:rsidRPr="00CB6EBA">
        <w:lastRenderedPageBreak/>
        <w:t>表</w:t>
      </w:r>
      <w:r w:rsidR="00265729" w:rsidRPr="00CB6EBA">
        <w:t>2</w:t>
      </w:r>
      <w:r w:rsidRPr="00CB6EBA">
        <w:t>.</w:t>
      </w:r>
      <w:r w:rsidR="006A3AB9" w:rsidRPr="00CB6EBA">
        <w:t>1</w:t>
      </w:r>
      <w:r w:rsidRPr="00CB6EBA">
        <w:t>-</w:t>
      </w:r>
      <w:r w:rsidR="00015515" w:rsidRPr="00CB6EBA">
        <w:fldChar w:fldCharType="begin"/>
      </w:r>
      <w:r w:rsidRPr="00CB6EBA">
        <w:instrText xml:space="preserve"> SEQ </w:instrText>
      </w:r>
      <w:r w:rsidRPr="00CB6EBA">
        <w:instrText>表</w:instrText>
      </w:r>
      <w:r w:rsidRPr="00CB6EBA">
        <w:instrText xml:space="preserve">3.4- \* ARABIC </w:instrText>
      </w:r>
      <w:r w:rsidR="00015515" w:rsidRPr="00CB6EBA">
        <w:fldChar w:fldCharType="separate"/>
      </w:r>
      <w:r w:rsidR="003D74E1" w:rsidRPr="00CB6EBA">
        <w:rPr>
          <w:noProof/>
        </w:rPr>
        <w:t>1</w:t>
      </w:r>
      <w:r w:rsidR="00015515" w:rsidRPr="00CB6EBA">
        <w:fldChar w:fldCharType="end"/>
      </w:r>
      <w:bookmarkEnd w:id="632"/>
      <w:r w:rsidRPr="00CB6EBA">
        <w:t>水库上下游现场检查情况表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1935"/>
        <w:gridCol w:w="5657"/>
      </w:tblGrid>
      <w:tr w:rsidR="00237D3F" w:rsidRPr="00CB6EBA" w14:paraId="346EE44E" w14:textId="77777777" w:rsidTr="008760B0">
        <w:trPr>
          <w:trHeight w:val="340"/>
          <w:tblHeader/>
          <w:jc w:val="center"/>
        </w:trPr>
        <w:tc>
          <w:tcPr>
            <w:tcW w:w="1560" w:type="pct"/>
            <w:gridSpan w:val="2"/>
            <w:tcBorders>
              <w:top w:val="single" w:sz="4" w:space="0" w:color="auto"/>
              <w:left w:val="single" w:sz="4" w:space="0" w:color="auto"/>
              <w:bottom w:val="single" w:sz="4" w:space="0" w:color="auto"/>
              <w:right w:val="single" w:sz="4" w:space="0" w:color="auto"/>
            </w:tcBorders>
            <w:vAlign w:val="center"/>
          </w:tcPr>
          <w:p w14:paraId="71FFEFF8" w14:textId="77777777" w:rsidR="00237D3F" w:rsidRPr="00CB6EBA" w:rsidRDefault="00237D3F" w:rsidP="00B062F3">
            <w:pPr>
              <w:pStyle w:val="aff2"/>
            </w:pPr>
            <w:r w:rsidRPr="00CB6EBA">
              <w:rPr>
                <w:rFonts w:eastAsia="宋体"/>
              </w:rPr>
              <w:t>检查项目</w:t>
            </w:r>
          </w:p>
        </w:tc>
        <w:tc>
          <w:tcPr>
            <w:tcW w:w="3440" w:type="pct"/>
            <w:tcBorders>
              <w:top w:val="single" w:sz="4" w:space="0" w:color="auto"/>
              <w:left w:val="single" w:sz="4" w:space="0" w:color="auto"/>
              <w:bottom w:val="single" w:sz="4" w:space="0" w:color="auto"/>
              <w:right w:val="single" w:sz="4" w:space="0" w:color="auto"/>
            </w:tcBorders>
            <w:vAlign w:val="center"/>
          </w:tcPr>
          <w:p w14:paraId="02A5F9DA" w14:textId="77777777" w:rsidR="00237D3F" w:rsidRPr="00CB6EBA" w:rsidRDefault="00237D3F" w:rsidP="00B062F3">
            <w:pPr>
              <w:pStyle w:val="aff2"/>
            </w:pPr>
            <w:r w:rsidRPr="00CB6EBA">
              <w:rPr>
                <w:rFonts w:eastAsia="宋体"/>
              </w:rPr>
              <w:t>检查情况记录</w:t>
            </w:r>
          </w:p>
        </w:tc>
      </w:tr>
      <w:tr w:rsidR="00237D3F" w:rsidRPr="00CB6EBA" w14:paraId="6F651278" w14:textId="77777777" w:rsidTr="008760B0">
        <w:trPr>
          <w:trHeight w:val="340"/>
          <w:jc w:val="center"/>
        </w:trPr>
        <w:tc>
          <w:tcPr>
            <w:tcW w:w="383" w:type="pct"/>
            <w:vMerge w:val="restart"/>
            <w:tcBorders>
              <w:left w:val="single" w:sz="4" w:space="0" w:color="auto"/>
              <w:right w:val="single" w:sz="4" w:space="0" w:color="auto"/>
            </w:tcBorders>
            <w:vAlign w:val="center"/>
          </w:tcPr>
          <w:p w14:paraId="1D396273" w14:textId="77777777" w:rsidR="00237D3F" w:rsidRPr="00CB6EBA" w:rsidRDefault="00237D3F" w:rsidP="00B062F3">
            <w:pPr>
              <w:pStyle w:val="aff2"/>
            </w:pPr>
            <w:r w:rsidRPr="00CB6EBA">
              <w:rPr>
                <w:rFonts w:eastAsia="宋体"/>
              </w:rPr>
              <w:t>库区</w:t>
            </w:r>
          </w:p>
        </w:tc>
        <w:tc>
          <w:tcPr>
            <w:tcW w:w="1177" w:type="pct"/>
            <w:tcBorders>
              <w:top w:val="single" w:sz="4" w:space="0" w:color="auto"/>
              <w:left w:val="single" w:sz="4" w:space="0" w:color="auto"/>
              <w:bottom w:val="single" w:sz="4" w:space="0" w:color="auto"/>
              <w:right w:val="single" w:sz="4" w:space="0" w:color="auto"/>
            </w:tcBorders>
            <w:vAlign w:val="center"/>
          </w:tcPr>
          <w:p w14:paraId="3D82A5A7" w14:textId="77777777" w:rsidR="00237D3F" w:rsidRPr="00CB6EBA" w:rsidRDefault="00237D3F" w:rsidP="00B062F3">
            <w:pPr>
              <w:pStyle w:val="aff2"/>
            </w:pPr>
            <w:r w:rsidRPr="00CB6EBA">
              <w:rPr>
                <w:rFonts w:eastAsia="宋体"/>
              </w:rPr>
              <w:t>库区植被、山体情况</w:t>
            </w:r>
          </w:p>
        </w:tc>
        <w:tc>
          <w:tcPr>
            <w:tcW w:w="3440" w:type="pct"/>
            <w:tcBorders>
              <w:top w:val="single" w:sz="4" w:space="0" w:color="auto"/>
              <w:left w:val="single" w:sz="4" w:space="0" w:color="auto"/>
              <w:bottom w:val="single" w:sz="4" w:space="0" w:color="auto"/>
              <w:right w:val="single" w:sz="4" w:space="0" w:color="auto"/>
            </w:tcBorders>
            <w:vAlign w:val="center"/>
          </w:tcPr>
          <w:p w14:paraId="5819C345" w14:textId="77777777" w:rsidR="00237D3F" w:rsidRPr="00CB6EBA" w:rsidRDefault="00237D3F" w:rsidP="009A6F62">
            <w:pPr>
              <w:pStyle w:val="aff2"/>
              <w:jc w:val="both"/>
            </w:pPr>
            <w:r w:rsidRPr="00CB6EBA">
              <w:rPr>
                <w:rFonts w:eastAsia="宋体"/>
              </w:rPr>
              <w:t>库区为低山、丘陵侵蚀剥蚀地貌，库区植被发育、树木茂盛，山体较雄厚、岸坡稳定。</w:t>
            </w:r>
          </w:p>
        </w:tc>
      </w:tr>
      <w:tr w:rsidR="00237D3F" w:rsidRPr="00CB6EBA" w14:paraId="7DDB2405" w14:textId="77777777" w:rsidTr="008760B0">
        <w:trPr>
          <w:trHeight w:val="340"/>
          <w:jc w:val="center"/>
        </w:trPr>
        <w:tc>
          <w:tcPr>
            <w:tcW w:w="383" w:type="pct"/>
            <w:vMerge/>
            <w:tcBorders>
              <w:left w:val="single" w:sz="4" w:space="0" w:color="auto"/>
              <w:right w:val="single" w:sz="4" w:space="0" w:color="auto"/>
            </w:tcBorders>
            <w:vAlign w:val="center"/>
          </w:tcPr>
          <w:p w14:paraId="13826EB9" w14:textId="77777777" w:rsidR="00237D3F" w:rsidRPr="00CB6EBA" w:rsidRDefault="00237D3F" w:rsidP="00B062F3">
            <w:pPr>
              <w:pStyle w:val="aff2"/>
            </w:pPr>
          </w:p>
        </w:tc>
        <w:tc>
          <w:tcPr>
            <w:tcW w:w="1177" w:type="pct"/>
            <w:tcBorders>
              <w:top w:val="single" w:sz="4" w:space="0" w:color="auto"/>
              <w:left w:val="single" w:sz="4" w:space="0" w:color="auto"/>
              <w:bottom w:val="single" w:sz="4" w:space="0" w:color="auto"/>
              <w:right w:val="single" w:sz="4" w:space="0" w:color="auto"/>
            </w:tcBorders>
            <w:vAlign w:val="center"/>
          </w:tcPr>
          <w:p w14:paraId="0DDE5CB1" w14:textId="77777777" w:rsidR="00237D3F" w:rsidRPr="00CB6EBA" w:rsidRDefault="00237D3F" w:rsidP="00B062F3">
            <w:pPr>
              <w:pStyle w:val="aff2"/>
            </w:pPr>
            <w:r w:rsidRPr="00CB6EBA">
              <w:rPr>
                <w:rFonts w:eastAsia="宋体"/>
              </w:rPr>
              <w:t>近坝岸坡</w:t>
            </w:r>
          </w:p>
        </w:tc>
        <w:tc>
          <w:tcPr>
            <w:tcW w:w="3440" w:type="pct"/>
            <w:tcBorders>
              <w:top w:val="single" w:sz="4" w:space="0" w:color="auto"/>
              <w:left w:val="single" w:sz="4" w:space="0" w:color="auto"/>
              <w:bottom w:val="single" w:sz="4" w:space="0" w:color="auto"/>
              <w:right w:val="single" w:sz="4" w:space="0" w:color="auto"/>
            </w:tcBorders>
            <w:vAlign w:val="center"/>
          </w:tcPr>
          <w:p w14:paraId="2696AF98" w14:textId="2EFCDB18" w:rsidR="00237D3F" w:rsidRPr="00CB6EBA" w:rsidDel="00C53C57" w:rsidRDefault="00237D3F" w:rsidP="009A6F62">
            <w:pPr>
              <w:pStyle w:val="aff2"/>
              <w:jc w:val="both"/>
            </w:pPr>
            <w:r w:rsidRPr="00CB6EBA">
              <w:rPr>
                <w:rFonts w:eastAsia="宋体"/>
              </w:rPr>
              <w:t>大部分岸坡基岩裸露，岸坡节理裂隙发育，未发现较大滑坡及崩塌体。</w:t>
            </w:r>
          </w:p>
        </w:tc>
      </w:tr>
      <w:tr w:rsidR="00237D3F" w:rsidRPr="00CB6EBA" w14:paraId="7927CF20" w14:textId="77777777" w:rsidTr="008760B0">
        <w:trPr>
          <w:trHeight w:val="340"/>
          <w:jc w:val="center"/>
        </w:trPr>
        <w:tc>
          <w:tcPr>
            <w:tcW w:w="383" w:type="pct"/>
            <w:vMerge/>
            <w:tcBorders>
              <w:left w:val="single" w:sz="4" w:space="0" w:color="auto"/>
              <w:right w:val="single" w:sz="4" w:space="0" w:color="auto"/>
            </w:tcBorders>
            <w:vAlign w:val="center"/>
          </w:tcPr>
          <w:p w14:paraId="5B01D0CC" w14:textId="77777777" w:rsidR="00237D3F" w:rsidRPr="00CB6EBA" w:rsidRDefault="00237D3F" w:rsidP="00B062F3">
            <w:pPr>
              <w:pStyle w:val="aff2"/>
            </w:pPr>
          </w:p>
        </w:tc>
        <w:tc>
          <w:tcPr>
            <w:tcW w:w="1177" w:type="pct"/>
            <w:tcBorders>
              <w:top w:val="single" w:sz="4" w:space="0" w:color="auto"/>
              <w:left w:val="single" w:sz="4" w:space="0" w:color="auto"/>
              <w:bottom w:val="single" w:sz="4" w:space="0" w:color="auto"/>
              <w:right w:val="single" w:sz="4" w:space="0" w:color="auto"/>
            </w:tcBorders>
            <w:vAlign w:val="center"/>
          </w:tcPr>
          <w:p w14:paraId="6FB3FB0C" w14:textId="77777777" w:rsidR="00237D3F" w:rsidRPr="00CB6EBA" w:rsidRDefault="00237D3F" w:rsidP="00B062F3">
            <w:pPr>
              <w:pStyle w:val="aff2"/>
            </w:pPr>
            <w:r w:rsidRPr="00CB6EBA">
              <w:rPr>
                <w:rFonts w:eastAsia="宋体"/>
              </w:rPr>
              <w:t>两岸坝肩区</w:t>
            </w:r>
          </w:p>
        </w:tc>
        <w:tc>
          <w:tcPr>
            <w:tcW w:w="3440" w:type="pct"/>
            <w:tcBorders>
              <w:top w:val="single" w:sz="4" w:space="0" w:color="auto"/>
              <w:left w:val="single" w:sz="4" w:space="0" w:color="auto"/>
              <w:bottom w:val="single" w:sz="4" w:space="0" w:color="auto"/>
              <w:right w:val="single" w:sz="4" w:space="0" w:color="auto"/>
            </w:tcBorders>
            <w:vAlign w:val="center"/>
          </w:tcPr>
          <w:p w14:paraId="66B2EC80" w14:textId="2712EA6E" w:rsidR="00237D3F" w:rsidRPr="00CB6EBA" w:rsidRDefault="00787C0F" w:rsidP="009A6F62">
            <w:pPr>
              <w:pStyle w:val="aff2"/>
              <w:jc w:val="both"/>
            </w:pPr>
            <w:r w:rsidRPr="00CB6EBA">
              <w:rPr>
                <w:rFonts w:eastAsia="宋体"/>
              </w:rPr>
              <w:t>无崩塌。</w:t>
            </w:r>
          </w:p>
        </w:tc>
      </w:tr>
      <w:tr w:rsidR="00237D3F" w:rsidRPr="00CB6EBA" w14:paraId="7F3093A3" w14:textId="77777777" w:rsidTr="008760B0">
        <w:trPr>
          <w:trHeight w:val="340"/>
          <w:jc w:val="center"/>
        </w:trPr>
        <w:tc>
          <w:tcPr>
            <w:tcW w:w="383" w:type="pct"/>
            <w:vMerge/>
            <w:tcBorders>
              <w:left w:val="single" w:sz="4" w:space="0" w:color="auto"/>
              <w:right w:val="single" w:sz="4" w:space="0" w:color="auto"/>
            </w:tcBorders>
            <w:vAlign w:val="center"/>
          </w:tcPr>
          <w:p w14:paraId="0741FCA8" w14:textId="77777777" w:rsidR="00237D3F" w:rsidRPr="00CB6EBA" w:rsidRDefault="00237D3F" w:rsidP="00B062F3">
            <w:pPr>
              <w:pStyle w:val="aff2"/>
            </w:pPr>
          </w:p>
        </w:tc>
        <w:tc>
          <w:tcPr>
            <w:tcW w:w="1177" w:type="pct"/>
            <w:tcBorders>
              <w:top w:val="single" w:sz="4" w:space="0" w:color="auto"/>
              <w:left w:val="single" w:sz="4" w:space="0" w:color="auto"/>
              <w:bottom w:val="single" w:sz="4" w:space="0" w:color="auto"/>
              <w:right w:val="single" w:sz="4" w:space="0" w:color="auto"/>
            </w:tcBorders>
            <w:vAlign w:val="center"/>
          </w:tcPr>
          <w:p w14:paraId="09868097" w14:textId="77777777" w:rsidR="00237D3F" w:rsidRPr="00CB6EBA" w:rsidRDefault="00237D3F" w:rsidP="00B062F3">
            <w:pPr>
              <w:pStyle w:val="aff2"/>
            </w:pPr>
            <w:proofErr w:type="gramStart"/>
            <w:r w:rsidRPr="00CB6EBA">
              <w:rPr>
                <w:rFonts w:eastAsia="宋体"/>
              </w:rPr>
              <w:t>近坝水面</w:t>
            </w:r>
            <w:proofErr w:type="gramEnd"/>
            <w:r w:rsidRPr="00CB6EBA">
              <w:rPr>
                <w:rFonts w:eastAsia="宋体"/>
              </w:rPr>
              <w:t>漂浮物</w:t>
            </w:r>
          </w:p>
        </w:tc>
        <w:tc>
          <w:tcPr>
            <w:tcW w:w="3440" w:type="pct"/>
            <w:tcBorders>
              <w:top w:val="single" w:sz="4" w:space="0" w:color="auto"/>
              <w:left w:val="single" w:sz="4" w:space="0" w:color="auto"/>
              <w:bottom w:val="single" w:sz="4" w:space="0" w:color="auto"/>
              <w:right w:val="single" w:sz="4" w:space="0" w:color="auto"/>
            </w:tcBorders>
            <w:vAlign w:val="center"/>
          </w:tcPr>
          <w:p w14:paraId="07FFE63E" w14:textId="77777777" w:rsidR="00237D3F" w:rsidRPr="00CB6EBA" w:rsidRDefault="00237D3F" w:rsidP="009A6F62">
            <w:pPr>
              <w:pStyle w:val="aff2"/>
              <w:jc w:val="both"/>
            </w:pPr>
            <w:r w:rsidRPr="00CB6EBA">
              <w:rPr>
                <w:rFonts w:eastAsia="宋体"/>
              </w:rPr>
              <w:t>水面清澈。</w:t>
            </w:r>
          </w:p>
        </w:tc>
      </w:tr>
      <w:tr w:rsidR="00237D3F" w:rsidRPr="00CB6EBA" w14:paraId="23606A7D" w14:textId="77777777" w:rsidTr="008760B0">
        <w:trPr>
          <w:trHeight w:val="340"/>
          <w:jc w:val="center"/>
        </w:trPr>
        <w:tc>
          <w:tcPr>
            <w:tcW w:w="383" w:type="pct"/>
            <w:vMerge/>
            <w:tcBorders>
              <w:left w:val="single" w:sz="4" w:space="0" w:color="auto"/>
              <w:bottom w:val="single" w:sz="4" w:space="0" w:color="auto"/>
              <w:right w:val="single" w:sz="4" w:space="0" w:color="auto"/>
            </w:tcBorders>
            <w:vAlign w:val="center"/>
          </w:tcPr>
          <w:p w14:paraId="059CE07C" w14:textId="77777777" w:rsidR="00237D3F" w:rsidRPr="00CB6EBA" w:rsidRDefault="00237D3F" w:rsidP="00B062F3">
            <w:pPr>
              <w:pStyle w:val="aff2"/>
            </w:pPr>
          </w:p>
        </w:tc>
        <w:tc>
          <w:tcPr>
            <w:tcW w:w="1177" w:type="pct"/>
            <w:tcBorders>
              <w:top w:val="single" w:sz="4" w:space="0" w:color="auto"/>
              <w:left w:val="single" w:sz="4" w:space="0" w:color="auto"/>
              <w:bottom w:val="single" w:sz="4" w:space="0" w:color="auto"/>
              <w:right w:val="single" w:sz="4" w:space="0" w:color="auto"/>
            </w:tcBorders>
            <w:vAlign w:val="center"/>
          </w:tcPr>
          <w:p w14:paraId="6E5CA9B8" w14:textId="77777777" w:rsidR="00237D3F" w:rsidRPr="00CB6EBA" w:rsidRDefault="00237D3F" w:rsidP="00B062F3">
            <w:pPr>
              <w:pStyle w:val="aff2"/>
            </w:pPr>
            <w:r w:rsidRPr="00CB6EBA">
              <w:rPr>
                <w:rFonts w:eastAsia="宋体"/>
              </w:rPr>
              <w:t>水质情况</w:t>
            </w:r>
          </w:p>
        </w:tc>
        <w:tc>
          <w:tcPr>
            <w:tcW w:w="3440" w:type="pct"/>
            <w:tcBorders>
              <w:top w:val="single" w:sz="4" w:space="0" w:color="auto"/>
              <w:left w:val="single" w:sz="4" w:space="0" w:color="auto"/>
              <w:bottom w:val="single" w:sz="4" w:space="0" w:color="auto"/>
              <w:right w:val="single" w:sz="4" w:space="0" w:color="auto"/>
            </w:tcBorders>
            <w:vAlign w:val="center"/>
          </w:tcPr>
          <w:p w14:paraId="73E7EC48" w14:textId="77777777" w:rsidR="00237D3F" w:rsidRPr="00CB6EBA" w:rsidRDefault="00237D3F" w:rsidP="009A6F62">
            <w:pPr>
              <w:pStyle w:val="aff2"/>
              <w:jc w:val="both"/>
            </w:pPr>
            <w:r w:rsidRPr="00CB6EBA">
              <w:rPr>
                <w:rFonts w:eastAsia="宋体"/>
              </w:rPr>
              <w:t>水质较好。</w:t>
            </w:r>
          </w:p>
        </w:tc>
      </w:tr>
      <w:tr w:rsidR="00237D3F" w:rsidRPr="00CB6EBA" w14:paraId="53445EBE" w14:textId="77777777" w:rsidTr="008760B0">
        <w:trPr>
          <w:trHeight w:val="340"/>
          <w:jc w:val="center"/>
        </w:trPr>
        <w:tc>
          <w:tcPr>
            <w:tcW w:w="383" w:type="pct"/>
            <w:vMerge w:val="restart"/>
            <w:tcBorders>
              <w:left w:val="single" w:sz="4" w:space="0" w:color="auto"/>
              <w:right w:val="single" w:sz="4" w:space="0" w:color="auto"/>
            </w:tcBorders>
            <w:vAlign w:val="center"/>
          </w:tcPr>
          <w:p w14:paraId="44E1F947" w14:textId="77777777" w:rsidR="00237D3F" w:rsidRPr="00CB6EBA" w:rsidRDefault="00237D3F" w:rsidP="00B062F3">
            <w:pPr>
              <w:pStyle w:val="aff2"/>
            </w:pPr>
            <w:r w:rsidRPr="00CB6EBA">
              <w:rPr>
                <w:rFonts w:eastAsia="宋体"/>
              </w:rPr>
              <w:t>下游</w:t>
            </w:r>
          </w:p>
        </w:tc>
        <w:tc>
          <w:tcPr>
            <w:tcW w:w="1177" w:type="pct"/>
            <w:tcBorders>
              <w:left w:val="single" w:sz="4" w:space="0" w:color="auto"/>
            </w:tcBorders>
            <w:vAlign w:val="center"/>
          </w:tcPr>
          <w:p w14:paraId="2C24F7A7" w14:textId="77777777" w:rsidR="00237D3F" w:rsidRPr="00CB6EBA" w:rsidRDefault="00237D3F" w:rsidP="00B062F3">
            <w:pPr>
              <w:pStyle w:val="aff2"/>
            </w:pPr>
            <w:r w:rsidRPr="00CB6EBA">
              <w:rPr>
                <w:rFonts w:eastAsia="宋体"/>
              </w:rPr>
              <w:t>上</w:t>
            </w:r>
            <w:proofErr w:type="gramStart"/>
            <w:r w:rsidRPr="00CB6EBA">
              <w:rPr>
                <w:rFonts w:eastAsia="宋体"/>
              </w:rPr>
              <w:t>坝道路</w:t>
            </w:r>
            <w:proofErr w:type="gramEnd"/>
          </w:p>
        </w:tc>
        <w:tc>
          <w:tcPr>
            <w:tcW w:w="3440" w:type="pct"/>
            <w:vAlign w:val="center"/>
          </w:tcPr>
          <w:p w14:paraId="213D99DC" w14:textId="77777777" w:rsidR="00237D3F" w:rsidRPr="00CB6EBA" w:rsidRDefault="00237D3F" w:rsidP="009A6F62">
            <w:pPr>
              <w:pStyle w:val="aff2"/>
              <w:jc w:val="both"/>
            </w:pPr>
            <w:r w:rsidRPr="00CB6EBA">
              <w:rPr>
                <w:rFonts w:eastAsia="宋体"/>
              </w:rPr>
              <w:t>现状畅通、良好。</w:t>
            </w:r>
          </w:p>
        </w:tc>
      </w:tr>
      <w:tr w:rsidR="00237D3F" w:rsidRPr="00CB6EBA" w14:paraId="5D2AAFEA" w14:textId="77777777" w:rsidTr="008760B0">
        <w:trPr>
          <w:trHeight w:val="340"/>
          <w:jc w:val="center"/>
        </w:trPr>
        <w:tc>
          <w:tcPr>
            <w:tcW w:w="383" w:type="pct"/>
            <w:vMerge/>
            <w:tcBorders>
              <w:left w:val="single" w:sz="4" w:space="0" w:color="auto"/>
              <w:right w:val="single" w:sz="4" w:space="0" w:color="auto"/>
            </w:tcBorders>
            <w:vAlign w:val="center"/>
          </w:tcPr>
          <w:p w14:paraId="00F3865B" w14:textId="77777777" w:rsidR="00237D3F" w:rsidRPr="00CB6EBA" w:rsidRDefault="00237D3F" w:rsidP="00B062F3">
            <w:pPr>
              <w:pStyle w:val="aff2"/>
            </w:pPr>
          </w:p>
        </w:tc>
        <w:tc>
          <w:tcPr>
            <w:tcW w:w="1177" w:type="pct"/>
            <w:tcBorders>
              <w:left w:val="single" w:sz="4" w:space="0" w:color="auto"/>
            </w:tcBorders>
            <w:vAlign w:val="center"/>
          </w:tcPr>
          <w:p w14:paraId="1975F0AE" w14:textId="77777777" w:rsidR="00237D3F" w:rsidRPr="00CB6EBA" w:rsidRDefault="00237D3F" w:rsidP="00B062F3">
            <w:pPr>
              <w:pStyle w:val="aff2"/>
            </w:pPr>
            <w:r w:rsidRPr="00CB6EBA">
              <w:rPr>
                <w:rFonts w:eastAsia="宋体"/>
              </w:rPr>
              <w:t>河床、泄洪渠</w:t>
            </w:r>
          </w:p>
        </w:tc>
        <w:tc>
          <w:tcPr>
            <w:tcW w:w="3440" w:type="pct"/>
            <w:vAlign w:val="center"/>
          </w:tcPr>
          <w:p w14:paraId="5C9F0FB6" w14:textId="77777777" w:rsidR="00237D3F" w:rsidRPr="00CB6EBA" w:rsidRDefault="00237D3F" w:rsidP="009A6F62">
            <w:pPr>
              <w:pStyle w:val="aff2"/>
              <w:jc w:val="both"/>
            </w:pPr>
            <w:r w:rsidRPr="00CB6EBA">
              <w:rPr>
                <w:rFonts w:eastAsia="宋体"/>
              </w:rPr>
              <w:t>河床为基岩，泄洪渠两岸稳定。</w:t>
            </w:r>
          </w:p>
        </w:tc>
      </w:tr>
      <w:tr w:rsidR="00237D3F" w:rsidRPr="00CB6EBA" w14:paraId="6285DBBB" w14:textId="77777777" w:rsidTr="008760B0">
        <w:trPr>
          <w:trHeight w:val="340"/>
          <w:jc w:val="center"/>
        </w:trPr>
        <w:tc>
          <w:tcPr>
            <w:tcW w:w="383" w:type="pct"/>
            <w:vMerge/>
            <w:tcBorders>
              <w:left w:val="single" w:sz="4" w:space="0" w:color="auto"/>
              <w:right w:val="single" w:sz="4" w:space="0" w:color="auto"/>
            </w:tcBorders>
            <w:vAlign w:val="center"/>
          </w:tcPr>
          <w:p w14:paraId="49AB90A7" w14:textId="77777777" w:rsidR="00237D3F" w:rsidRPr="00CB6EBA" w:rsidRDefault="00237D3F" w:rsidP="00B062F3">
            <w:pPr>
              <w:pStyle w:val="aff2"/>
            </w:pPr>
          </w:p>
        </w:tc>
        <w:tc>
          <w:tcPr>
            <w:tcW w:w="1177" w:type="pct"/>
            <w:tcBorders>
              <w:left w:val="single" w:sz="4" w:space="0" w:color="auto"/>
            </w:tcBorders>
            <w:vAlign w:val="center"/>
          </w:tcPr>
          <w:p w14:paraId="55D93F0B" w14:textId="77777777" w:rsidR="00237D3F" w:rsidRPr="00CB6EBA" w:rsidRDefault="00237D3F" w:rsidP="00B062F3">
            <w:pPr>
              <w:pStyle w:val="aff2"/>
            </w:pPr>
            <w:r w:rsidRPr="00CB6EBA">
              <w:rPr>
                <w:rFonts w:eastAsia="宋体"/>
              </w:rPr>
              <w:t>其他</w:t>
            </w:r>
          </w:p>
        </w:tc>
        <w:tc>
          <w:tcPr>
            <w:tcW w:w="3440" w:type="pct"/>
            <w:vAlign w:val="center"/>
          </w:tcPr>
          <w:p w14:paraId="0A5463D0" w14:textId="77777777" w:rsidR="00237D3F" w:rsidRPr="00CB6EBA" w:rsidRDefault="00237D3F" w:rsidP="009A6F62">
            <w:pPr>
              <w:pStyle w:val="aff2"/>
              <w:jc w:val="both"/>
            </w:pPr>
            <w:r w:rsidRPr="00CB6EBA">
              <w:rPr>
                <w:rFonts w:eastAsia="宋体"/>
              </w:rPr>
              <w:t>下游泄洪渠右岸</w:t>
            </w:r>
            <w:r w:rsidRPr="00CB6EBA">
              <w:t>50m</w:t>
            </w:r>
            <w:r w:rsidRPr="00CB6EBA">
              <w:rPr>
                <w:rFonts w:eastAsia="宋体"/>
              </w:rPr>
              <w:t>处有几户人家。</w:t>
            </w:r>
          </w:p>
        </w:tc>
      </w:tr>
    </w:tbl>
    <w:p w14:paraId="444B857A" w14:textId="77777777" w:rsidR="002F643F" w:rsidRPr="00CB6EBA" w:rsidRDefault="002F643F">
      <w:pPr>
        <w:pStyle w:val="ac"/>
      </w:pPr>
      <w:r w:rsidRPr="00CB6EBA">
        <w:br w:type="page"/>
      </w:r>
    </w:p>
    <w:p w14:paraId="204C6C6B" w14:textId="77777777" w:rsidR="00237D3F" w:rsidRPr="00CB6EBA" w:rsidRDefault="00237D3F">
      <w:pPr>
        <w:pStyle w:val="ac"/>
      </w:pPr>
      <w:r w:rsidRPr="00CB6EBA">
        <w:lastRenderedPageBreak/>
        <w:t>表</w:t>
      </w:r>
      <w:r w:rsidR="00265729" w:rsidRPr="00CB6EBA">
        <w:t>2</w:t>
      </w:r>
      <w:r w:rsidRPr="00CB6EBA">
        <w:t>.</w:t>
      </w:r>
      <w:r w:rsidR="004A1029" w:rsidRPr="00CB6EBA">
        <w:t>1</w:t>
      </w:r>
      <w:r w:rsidRPr="00CB6EBA">
        <w:t>-</w:t>
      </w:r>
      <w:r w:rsidR="00015515" w:rsidRPr="00CB6EBA">
        <w:fldChar w:fldCharType="begin"/>
      </w:r>
      <w:r w:rsidRPr="00CB6EBA">
        <w:instrText xml:space="preserve"> SEQ </w:instrText>
      </w:r>
      <w:r w:rsidRPr="00CB6EBA">
        <w:instrText>表</w:instrText>
      </w:r>
      <w:r w:rsidRPr="00CB6EBA">
        <w:instrText xml:space="preserve">3.4- \* ARABIC </w:instrText>
      </w:r>
      <w:r w:rsidR="00015515" w:rsidRPr="00CB6EBA">
        <w:fldChar w:fldCharType="separate"/>
      </w:r>
      <w:r w:rsidR="003D74E1" w:rsidRPr="00CB6EBA">
        <w:rPr>
          <w:noProof/>
        </w:rPr>
        <w:t>2</w:t>
      </w:r>
      <w:r w:rsidR="00015515" w:rsidRPr="00CB6EBA">
        <w:fldChar w:fldCharType="end"/>
      </w:r>
      <w:r w:rsidRPr="00CB6EBA">
        <w:t>主坝现场检查情况表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1924"/>
        <w:gridCol w:w="4654"/>
      </w:tblGrid>
      <w:tr w:rsidR="00237D3F" w:rsidRPr="00CB6EBA" w14:paraId="5F9A5126" w14:textId="77777777" w:rsidTr="008760B0">
        <w:trPr>
          <w:trHeight w:val="340"/>
          <w:tblHeader/>
          <w:jc w:val="center"/>
        </w:trPr>
        <w:tc>
          <w:tcPr>
            <w:tcW w:w="2170" w:type="pct"/>
            <w:gridSpan w:val="2"/>
            <w:vAlign w:val="center"/>
          </w:tcPr>
          <w:p w14:paraId="2EE80935" w14:textId="77777777" w:rsidR="00237D3F" w:rsidRPr="00CB6EBA" w:rsidRDefault="00237D3F">
            <w:pPr>
              <w:pStyle w:val="aff2"/>
            </w:pPr>
            <w:r w:rsidRPr="00CB6EBA">
              <w:rPr>
                <w:rFonts w:eastAsia="宋体"/>
              </w:rPr>
              <w:t>检查部位</w:t>
            </w:r>
          </w:p>
        </w:tc>
        <w:tc>
          <w:tcPr>
            <w:tcW w:w="2830" w:type="pct"/>
            <w:vAlign w:val="center"/>
          </w:tcPr>
          <w:p w14:paraId="16B602E9" w14:textId="77777777" w:rsidR="00237D3F" w:rsidRPr="00CB6EBA" w:rsidRDefault="00237D3F">
            <w:pPr>
              <w:pStyle w:val="aff2"/>
            </w:pPr>
            <w:r w:rsidRPr="00CB6EBA">
              <w:rPr>
                <w:rFonts w:eastAsia="宋体"/>
              </w:rPr>
              <w:t>检查情况记录</w:t>
            </w:r>
          </w:p>
        </w:tc>
      </w:tr>
      <w:tr w:rsidR="00237D3F" w:rsidRPr="00CB6EBA" w14:paraId="59BC7BB0" w14:textId="77777777" w:rsidTr="008760B0">
        <w:trPr>
          <w:trHeight w:val="340"/>
          <w:jc w:val="center"/>
        </w:trPr>
        <w:tc>
          <w:tcPr>
            <w:tcW w:w="1000" w:type="pct"/>
            <w:vMerge w:val="restart"/>
            <w:vAlign w:val="center"/>
          </w:tcPr>
          <w:p w14:paraId="3E281AF6" w14:textId="77777777" w:rsidR="00237D3F" w:rsidRPr="00CB6EBA" w:rsidRDefault="00237D3F">
            <w:pPr>
              <w:pStyle w:val="aff2"/>
            </w:pPr>
            <w:r w:rsidRPr="00CB6EBA">
              <w:rPr>
                <w:rFonts w:eastAsia="宋体"/>
              </w:rPr>
              <w:t>坝顶</w:t>
            </w:r>
          </w:p>
        </w:tc>
        <w:tc>
          <w:tcPr>
            <w:tcW w:w="1170" w:type="pct"/>
            <w:vAlign w:val="center"/>
          </w:tcPr>
          <w:p w14:paraId="239F2862" w14:textId="77777777" w:rsidR="00237D3F" w:rsidRPr="00CB6EBA" w:rsidRDefault="00237D3F">
            <w:pPr>
              <w:pStyle w:val="aff2"/>
            </w:pPr>
            <w:r w:rsidRPr="00CB6EBA">
              <w:rPr>
                <w:rFonts w:eastAsia="宋体"/>
              </w:rPr>
              <w:t>防浪墙</w:t>
            </w:r>
          </w:p>
        </w:tc>
        <w:tc>
          <w:tcPr>
            <w:tcW w:w="2830" w:type="pct"/>
            <w:vAlign w:val="center"/>
          </w:tcPr>
          <w:p w14:paraId="2BDD095A" w14:textId="77777777" w:rsidR="00237D3F" w:rsidRPr="00CB6EBA" w:rsidRDefault="00237D3F" w:rsidP="004A1029">
            <w:pPr>
              <w:pStyle w:val="aff2"/>
              <w:jc w:val="both"/>
            </w:pPr>
            <w:r w:rsidRPr="00CB6EBA">
              <w:rPr>
                <w:rFonts w:eastAsia="宋体"/>
              </w:rPr>
              <w:t>外观整体完好。</w:t>
            </w:r>
          </w:p>
        </w:tc>
      </w:tr>
      <w:tr w:rsidR="00237D3F" w:rsidRPr="00CB6EBA" w14:paraId="527DDCB9" w14:textId="77777777" w:rsidTr="008760B0">
        <w:trPr>
          <w:trHeight w:val="340"/>
          <w:jc w:val="center"/>
        </w:trPr>
        <w:tc>
          <w:tcPr>
            <w:tcW w:w="1000" w:type="pct"/>
            <w:vMerge/>
            <w:vAlign w:val="center"/>
          </w:tcPr>
          <w:p w14:paraId="2EE1FF68" w14:textId="77777777" w:rsidR="00237D3F" w:rsidRPr="00CB6EBA" w:rsidDel="00BE2D4E" w:rsidRDefault="00237D3F">
            <w:pPr>
              <w:pStyle w:val="aff2"/>
            </w:pPr>
          </w:p>
        </w:tc>
        <w:tc>
          <w:tcPr>
            <w:tcW w:w="1170" w:type="pct"/>
            <w:vAlign w:val="center"/>
          </w:tcPr>
          <w:p w14:paraId="2F1004E9" w14:textId="77777777" w:rsidR="00237D3F" w:rsidRPr="00CB6EBA" w:rsidRDefault="00237D3F">
            <w:pPr>
              <w:pStyle w:val="aff2"/>
            </w:pPr>
            <w:r w:rsidRPr="00CB6EBA">
              <w:rPr>
                <w:rFonts w:eastAsia="宋体"/>
              </w:rPr>
              <w:t>坝顶路面、栏杆</w:t>
            </w:r>
          </w:p>
        </w:tc>
        <w:tc>
          <w:tcPr>
            <w:tcW w:w="2830" w:type="pct"/>
            <w:vAlign w:val="center"/>
          </w:tcPr>
          <w:p w14:paraId="1499271A" w14:textId="77777777" w:rsidR="00237D3F" w:rsidRPr="00CB6EBA" w:rsidRDefault="00237D3F" w:rsidP="004A1029">
            <w:pPr>
              <w:pStyle w:val="aff2"/>
              <w:jc w:val="both"/>
            </w:pPr>
            <w:r w:rsidRPr="00CB6EBA">
              <w:rPr>
                <w:rFonts w:eastAsia="宋体"/>
              </w:rPr>
              <w:t>坝顶整体平直，下游栏杆</w:t>
            </w:r>
            <w:proofErr w:type="gramStart"/>
            <w:r w:rsidRPr="00CB6EBA">
              <w:rPr>
                <w:rFonts w:eastAsia="宋体"/>
              </w:rPr>
              <w:t>底存在</w:t>
            </w:r>
            <w:proofErr w:type="gramEnd"/>
            <w:r w:rsidRPr="00CB6EBA">
              <w:t>1</w:t>
            </w:r>
            <w:r w:rsidRPr="00CB6EBA">
              <w:rPr>
                <w:rFonts w:eastAsia="宋体"/>
              </w:rPr>
              <w:t>处方砖挤压</w:t>
            </w:r>
            <w:r w:rsidR="004A1029" w:rsidRPr="00CB6EBA">
              <w:rPr>
                <w:rFonts w:eastAsia="宋体"/>
              </w:rPr>
              <w:t>隆起</w:t>
            </w:r>
            <w:r w:rsidRPr="00CB6EBA">
              <w:rPr>
                <w:rFonts w:eastAsia="宋体"/>
              </w:rPr>
              <w:t>。</w:t>
            </w:r>
          </w:p>
        </w:tc>
      </w:tr>
      <w:tr w:rsidR="00237D3F" w:rsidRPr="00CB6EBA" w14:paraId="5C0C375C" w14:textId="77777777" w:rsidTr="008760B0">
        <w:trPr>
          <w:trHeight w:val="340"/>
          <w:jc w:val="center"/>
        </w:trPr>
        <w:tc>
          <w:tcPr>
            <w:tcW w:w="1000" w:type="pct"/>
            <w:vMerge w:val="restart"/>
            <w:vAlign w:val="center"/>
          </w:tcPr>
          <w:p w14:paraId="41897B99" w14:textId="77777777" w:rsidR="00237D3F" w:rsidRPr="00CB6EBA" w:rsidRDefault="00237D3F">
            <w:pPr>
              <w:pStyle w:val="aff2"/>
            </w:pPr>
            <w:r w:rsidRPr="00CB6EBA">
              <w:rPr>
                <w:rFonts w:eastAsia="宋体"/>
              </w:rPr>
              <w:t>坝体</w:t>
            </w:r>
          </w:p>
        </w:tc>
        <w:tc>
          <w:tcPr>
            <w:tcW w:w="1170" w:type="pct"/>
            <w:vAlign w:val="center"/>
          </w:tcPr>
          <w:p w14:paraId="525786FB" w14:textId="77777777" w:rsidR="00237D3F" w:rsidRPr="00CB6EBA" w:rsidRDefault="00237D3F">
            <w:pPr>
              <w:pStyle w:val="aff2"/>
            </w:pPr>
            <w:r w:rsidRPr="00CB6EBA">
              <w:rPr>
                <w:rFonts w:eastAsia="宋体"/>
              </w:rPr>
              <w:t>面板</w:t>
            </w:r>
          </w:p>
          <w:p w14:paraId="02E22254" w14:textId="77777777" w:rsidR="00237D3F" w:rsidRPr="00CB6EBA" w:rsidRDefault="00237D3F">
            <w:pPr>
              <w:pStyle w:val="aff2"/>
            </w:pPr>
            <w:r w:rsidRPr="00CB6EBA">
              <w:rPr>
                <w:rFonts w:eastAsia="宋体"/>
              </w:rPr>
              <w:t>止水设施</w:t>
            </w:r>
          </w:p>
        </w:tc>
        <w:tc>
          <w:tcPr>
            <w:tcW w:w="2830" w:type="pct"/>
            <w:vAlign w:val="center"/>
          </w:tcPr>
          <w:p w14:paraId="384BAD82" w14:textId="77777777" w:rsidR="00237D3F" w:rsidRPr="00CB6EBA" w:rsidRDefault="00237D3F" w:rsidP="004A1029">
            <w:pPr>
              <w:pStyle w:val="aff2"/>
              <w:jc w:val="both"/>
            </w:pPr>
            <w:r w:rsidRPr="00CB6EBA">
              <w:rPr>
                <w:rFonts w:eastAsia="宋体"/>
              </w:rPr>
              <w:t>（</w:t>
            </w:r>
            <w:r w:rsidRPr="00CB6EBA">
              <w:t>1</w:t>
            </w:r>
            <w:r w:rsidRPr="00CB6EBA">
              <w:rPr>
                <w:rFonts w:eastAsia="宋体"/>
              </w:rPr>
              <w:t>）主坝上游防渗面板整体较好，面板伸缩缝完好、无错位、拉开现象。</w:t>
            </w:r>
          </w:p>
          <w:p w14:paraId="4A4C2886" w14:textId="39B698C7" w:rsidR="00237D3F" w:rsidRPr="00CB6EBA" w:rsidRDefault="00237D3F" w:rsidP="004A1029">
            <w:pPr>
              <w:pStyle w:val="aff2"/>
              <w:jc w:val="both"/>
            </w:pPr>
            <w:r w:rsidRPr="00CB6EBA">
              <w:rPr>
                <w:rFonts w:eastAsia="宋体"/>
              </w:rPr>
              <w:t>（</w:t>
            </w:r>
            <w:r w:rsidRPr="00CB6EBA">
              <w:t>2</w:t>
            </w:r>
            <w:r w:rsidRPr="00CB6EBA">
              <w:rPr>
                <w:rFonts w:eastAsia="宋体"/>
              </w:rPr>
              <w:t>）溢流坝段防渗面板存在</w:t>
            </w:r>
            <w:r w:rsidRPr="00CB6EBA">
              <w:t>3</w:t>
            </w:r>
            <w:r w:rsidR="00C962D9">
              <w:rPr>
                <w:rFonts w:eastAsia="宋体"/>
              </w:rPr>
              <w:t>条修补过的裂缝仍然</w:t>
            </w:r>
            <w:r w:rsidR="00C962D9">
              <w:rPr>
                <w:rFonts w:eastAsia="宋体" w:hint="eastAsia"/>
              </w:rPr>
              <w:t>拉开</w:t>
            </w:r>
            <w:r w:rsidRPr="00CB6EBA">
              <w:rPr>
                <w:rFonts w:eastAsia="宋体"/>
              </w:rPr>
              <w:t>，</w:t>
            </w:r>
            <w:proofErr w:type="gramStart"/>
            <w:r w:rsidRPr="00CB6EBA">
              <w:rPr>
                <w:rFonts w:eastAsia="宋体"/>
              </w:rPr>
              <w:t>缝长</w:t>
            </w:r>
            <w:proofErr w:type="gramEnd"/>
            <w:r w:rsidRPr="00CB6EBA">
              <w:t>1.0~2.5m</w:t>
            </w:r>
            <w:r w:rsidRPr="00CB6EBA">
              <w:rPr>
                <w:rFonts w:eastAsia="宋体"/>
              </w:rPr>
              <w:t>、</w:t>
            </w:r>
            <w:proofErr w:type="gramStart"/>
            <w:r w:rsidRPr="00CB6EBA">
              <w:rPr>
                <w:rFonts w:eastAsia="宋体"/>
              </w:rPr>
              <w:t>缝宽</w:t>
            </w:r>
            <w:proofErr w:type="gramEnd"/>
            <w:r w:rsidRPr="00CB6EBA">
              <w:t>0.10~0.20mm</w:t>
            </w:r>
            <w:r w:rsidRPr="00CB6EBA">
              <w:rPr>
                <w:rFonts w:eastAsia="宋体"/>
              </w:rPr>
              <w:t>。</w:t>
            </w:r>
          </w:p>
          <w:p w14:paraId="66BB746B" w14:textId="77777777" w:rsidR="00237D3F" w:rsidRPr="00CB6EBA" w:rsidRDefault="00237D3F" w:rsidP="004A1029">
            <w:pPr>
              <w:pStyle w:val="aff2"/>
              <w:jc w:val="both"/>
            </w:pPr>
            <w:r w:rsidRPr="00CB6EBA">
              <w:rPr>
                <w:rFonts w:eastAsia="宋体"/>
              </w:rPr>
              <w:t>（</w:t>
            </w:r>
            <w:r w:rsidRPr="00CB6EBA">
              <w:t>3</w:t>
            </w:r>
            <w:r w:rsidRPr="00CB6EBA">
              <w:rPr>
                <w:rFonts w:eastAsia="宋体"/>
              </w:rPr>
              <w:t>）溢流坝段防渗面板顶部有</w:t>
            </w:r>
            <w:r w:rsidRPr="00CB6EBA">
              <w:t>3</w:t>
            </w:r>
            <w:r w:rsidRPr="00CB6EBA">
              <w:rPr>
                <w:rFonts w:eastAsia="宋体"/>
              </w:rPr>
              <w:t>处破损。</w:t>
            </w:r>
          </w:p>
          <w:p w14:paraId="406E219C" w14:textId="77777777" w:rsidR="00237D3F" w:rsidRPr="00CB6EBA" w:rsidRDefault="00237D3F" w:rsidP="004A1029">
            <w:pPr>
              <w:pStyle w:val="aff2"/>
              <w:jc w:val="both"/>
            </w:pPr>
            <w:r w:rsidRPr="00CB6EBA">
              <w:rPr>
                <w:rFonts w:eastAsia="宋体"/>
              </w:rPr>
              <w:t>（</w:t>
            </w:r>
            <w:r w:rsidRPr="00CB6EBA">
              <w:t>4</w:t>
            </w:r>
            <w:r w:rsidRPr="00CB6EBA">
              <w:rPr>
                <w:rFonts w:eastAsia="宋体"/>
              </w:rPr>
              <w:t>）个别面板伸缩缝</w:t>
            </w:r>
            <w:r w:rsidRPr="00CB6EBA">
              <w:t>SR</w:t>
            </w:r>
            <w:r w:rsidRPr="00CB6EBA">
              <w:rPr>
                <w:rFonts w:eastAsia="宋体"/>
              </w:rPr>
              <w:t>盖片两侧起翘。</w:t>
            </w:r>
          </w:p>
        </w:tc>
      </w:tr>
      <w:tr w:rsidR="00237D3F" w:rsidRPr="00CB6EBA" w14:paraId="5B0463BA" w14:textId="77777777" w:rsidTr="008760B0">
        <w:trPr>
          <w:trHeight w:val="340"/>
          <w:jc w:val="center"/>
        </w:trPr>
        <w:tc>
          <w:tcPr>
            <w:tcW w:w="1000" w:type="pct"/>
            <w:vMerge/>
            <w:vAlign w:val="center"/>
          </w:tcPr>
          <w:p w14:paraId="5BB4AE85" w14:textId="77777777" w:rsidR="00237D3F" w:rsidRPr="00CB6EBA" w:rsidRDefault="00237D3F">
            <w:pPr>
              <w:pStyle w:val="aff2"/>
            </w:pPr>
          </w:p>
        </w:tc>
        <w:tc>
          <w:tcPr>
            <w:tcW w:w="1170" w:type="pct"/>
            <w:vAlign w:val="center"/>
          </w:tcPr>
          <w:p w14:paraId="3D9805F3" w14:textId="77777777" w:rsidR="00237D3F" w:rsidRPr="00CB6EBA" w:rsidRDefault="00237D3F">
            <w:pPr>
              <w:pStyle w:val="aff2"/>
            </w:pPr>
            <w:r w:rsidRPr="00CB6EBA">
              <w:rPr>
                <w:rFonts w:eastAsia="宋体"/>
              </w:rPr>
              <w:t>下游坝坡</w:t>
            </w:r>
          </w:p>
        </w:tc>
        <w:tc>
          <w:tcPr>
            <w:tcW w:w="2830" w:type="pct"/>
            <w:vAlign w:val="center"/>
          </w:tcPr>
          <w:p w14:paraId="0C2908C2" w14:textId="77777777" w:rsidR="00237D3F" w:rsidRPr="00CB6EBA" w:rsidRDefault="00237D3F" w:rsidP="004A1029">
            <w:pPr>
              <w:pStyle w:val="aff2"/>
              <w:jc w:val="both"/>
            </w:pPr>
            <w:r w:rsidRPr="00CB6EBA">
              <w:rPr>
                <w:rFonts w:eastAsia="宋体"/>
              </w:rPr>
              <w:t>（</w:t>
            </w:r>
            <w:r w:rsidRPr="00CB6EBA">
              <w:t>1</w:t>
            </w:r>
            <w:r w:rsidRPr="00CB6EBA">
              <w:rPr>
                <w:rFonts w:eastAsia="宋体"/>
              </w:rPr>
              <w:t>）下游坝面</w:t>
            </w:r>
            <w:proofErr w:type="gramStart"/>
            <w:r w:rsidRPr="00CB6EBA">
              <w:rPr>
                <w:rFonts w:eastAsia="宋体"/>
              </w:rPr>
              <w:t>浆</w:t>
            </w:r>
            <w:proofErr w:type="gramEnd"/>
            <w:r w:rsidRPr="00CB6EBA">
              <w:rPr>
                <w:rFonts w:eastAsia="宋体"/>
              </w:rPr>
              <w:t>砌块石、条石整体平整，局部勾缝砂浆剥落。左非溢流坝段下游坝面有</w:t>
            </w:r>
            <w:r w:rsidRPr="00CB6EBA">
              <w:t>4</w:t>
            </w:r>
            <w:r w:rsidRPr="00CB6EBA">
              <w:rPr>
                <w:rFonts w:eastAsia="宋体"/>
              </w:rPr>
              <w:t>处渗水，并有析出物渗出。溢流面混凝土表面砂化，局部混凝土砂浆剥落、石子裸露</w:t>
            </w:r>
            <w:del w:id="633" w:author="王凯" w:date="2018-04-24T16:07:00Z">
              <w:r w:rsidRPr="00CB6EBA" w:rsidDel="002D4652">
                <w:rPr>
                  <w:rFonts w:eastAsia="宋体"/>
                </w:rPr>
                <w:delText>严重</w:delText>
              </w:r>
            </w:del>
            <w:r w:rsidRPr="00CB6EBA">
              <w:rPr>
                <w:rFonts w:eastAsia="宋体"/>
              </w:rPr>
              <w:t>。</w:t>
            </w:r>
          </w:p>
          <w:p w14:paraId="1D41A6E9" w14:textId="77777777" w:rsidR="00237D3F" w:rsidRPr="00CB6EBA" w:rsidRDefault="00237D3F" w:rsidP="004A1029">
            <w:pPr>
              <w:pStyle w:val="aff2"/>
              <w:jc w:val="both"/>
            </w:pPr>
            <w:r w:rsidRPr="00CB6EBA">
              <w:rPr>
                <w:rFonts w:eastAsia="宋体"/>
              </w:rPr>
              <w:t>（</w:t>
            </w:r>
            <w:r w:rsidRPr="00CB6EBA">
              <w:t>2</w:t>
            </w:r>
            <w:r w:rsidRPr="00CB6EBA">
              <w:rPr>
                <w:rFonts w:eastAsia="宋体"/>
              </w:rPr>
              <w:t>）溢流面曲线段中孔高程</w:t>
            </w:r>
            <w:r w:rsidRPr="00CB6EBA">
              <w:t>297.31m</w:t>
            </w:r>
            <w:r w:rsidRPr="00CB6EBA">
              <w:rPr>
                <w:rFonts w:eastAsia="宋体"/>
              </w:rPr>
              <w:t>处有</w:t>
            </w:r>
            <w:r w:rsidRPr="00CB6EBA">
              <w:t>1</w:t>
            </w:r>
            <w:r w:rsidRPr="00CB6EBA">
              <w:rPr>
                <w:rFonts w:eastAsia="宋体"/>
              </w:rPr>
              <w:t>条垂直水流向裂缝，</w:t>
            </w:r>
            <w:proofErr w:type="gramStart"/>
            <w:r w:rsidRPr="00CB6EBA">
              <w:rPr>
                <w:rFonts w:eastAsia="宋体"/>
              </w:rPr>
              <w:t>缝长</w:t>
            </w:r>
            <w:proofErr w:type="gramEnd"/>
            <w:r w:rsidRPr="00CB6EBA">
              <w:t>3.0m</w:t>
            </w:r>
            <w:r w:rsidRPr="00CB6EBA">
              <w:rPr>
                <w:rFonts w:eastAsia="宋体"/>
              </w:rPr>
              <w:t>、</w:t>
            </w:r>
            <w:proofErr w:type="gramStart"/>
            <w:r w:rsidRPr="00CB6EBA">
              <w:rPr>
                <w:rFonts w:eastAsia="宋体"/>
              </w:rPr>
              <w:t>缝宽</w:t>
            </w:r>
            <w:proofErr w:type="gramEnd"/>
            <w:r w:rsidRPr="00CB6EBA">
              <w:t>0.25mm</w:t>
            </w:r>
            <w:r w:rsidRPr="00CB6EBA">
              <w:rPr>
                <w:rFonts w:eastAsia="宋体"/>
              </w:rPr>
              <w:t>。</w:t>
            </w:r>
          </w:p>
          <w:p w14:paraId="7AAD0777" w14:textId="77777777" w:rsidR="00237D3F" w:rsidRPr="00CB6EBA" w:rsidRDefault="00237D3F" w:rsidP="004A1029">
            <w:pPr>
              <w:pStyle w:val="aff2"/>
              <w:jc w:val="both"/>
            </w:pPr>
            <w:r w:rsidRPr="00CB6EBA">
              <w:rPr>
                <w:rFonts w:eastAsia="宋体"/>
              </w:rPr>
              <w:t>（</w:t>
            </w:r>
            <w:r w:rsidRPr="00CB6EBA">
              <w:t>3</w:t>
            </w:r>
            <w:r w:rsidRPr="00CB6EBA">
              <w:rPr>
                <w:rFonts w:eastAsia="宋体"/>
              </w:rPr>
              <w:t>）溢流面第</w:t>
            </w:r>
            <w:r w:rsidRPr="00CB6EBA">
              <w:t>1</w:t>
            </w:r>
            <w:r w:rsidRPr="00CB6EBA">
              <w:rPr>
                <w:rFonts w:eastAsia="宋体"/>
              </w:rPr>
              <w:t>块反弧段有</w:t>
            </w:r>
            <w:r w:rsidRPr="00CB6EBA">
              <w:t>2</w:t>
            </w:r>
            <w:r w:rsidRPr="00CB6EBA">
              <w:rPr>
                <w:rFonts w:eastAsia="宋体"/>
              </w:rPr>
              <w:t>条垂直水流向裂缝，</w:t>
            </w:r>
            <w:proofErr w:type="gramStart"/>
            <w:r w:rsidRPr="00CB6EBA">
              <w:rPr>
                <w:rFonts w:eastAsia="宋体"/>
              </w:rPr>
              <w:t>缝长</w:t>
            </w:r>
            <w:proofErr w:type="gramEnd"/>
            <w:r w:rsidRPr="00CB6EBA">
              <w:t>0.5~1.0m</w:t>
            </w:r>
            <w:r w:rsidRPr="00CB6EBA">
              <w:rPr>
                <w:rFonts w:eastAsia="宋体"/>
              </w:rPr>
              <w:t>、</w:t>
            </w:r>
            <w:proofErr w:type="gramStart"/>
            <w:r w:rsidRPr="00CB6EBA">
              <w:rPr>
                <w:rFonts w:eastAsia="宋体"/>
              </w:rPr>
              <w:t>缝宽</w:t>
            </w:r>
            <w:proofErr w:type="gramEnd"/>
            <w:r w:rsidRPr="00CB6EBA">
              <w:t>0.15~0.20mm</w:t>
            </w:r>
            <w:r w:rsidRPr="00CB6EBA">
              <w:rPr>
                <w:rFonts w:eastAsia="宋体"/>
              </w:rPr>
              <w:t>。第</w:t>
            </w:r>
            <w:r w:rsidRPr="00CB6EBA">
              <w:t>5</w:t>
            </w:r>
            <w:r w:rsidRPr="00CB6EBA">
              <w:rPr>
                <w:rFonts w:eastAsia="宋体"/>
              </w:rPr>
              <w:t>块反弧段有</w:t>
            </w:r>
            <w:r w:rsidRPr="00CB6EBA">
              <w:t>2</w:t>
            </w:r>
            <w:r w:rsidRPr="00CB6EBA">
              <w:rPr>
                <w:rFonts w:eastAsia="宋体"/>
              </w:rPr>
              <w:t>条裂缝，</w:t>
            </w:r>
            <w:r w:rsidRPr="00CB6EBA">
              <w:t>1</w:t>
            </w:r>
            <w:r w:rsidRPr="00CB6EBA">
              <w:rPr>
                <w:rFonts w:eastAsia="宋体"/>
              </w:rPr>
              <w:t>条顺水流向，</w:t>
            </w:r>
            <w:proofErr w:type="gramStart"/>
            <w:r w:rsidRPr="00CB6EBA">
              <w:rPr>
                <w:rFonts w:eastAsia="宋体"/>
              </w:rPr>
              <w:t>缝长</w:t>
            </w:r>
            <w:proofErr w:type="gramEnd"/>
            <w:r w:rsidRPr="00CB6EBA">
              <w:t>1.1m</w:t>
            </w:r>
            <w:r w:rsidRPr="00CB6EBA">
              <w:rPr>
                <w:rFonts w:eastAsia="宋体"/>
              </w:rPr>
              <w:t>、</w:t>
            </w:r>
            <w:proofErr w:type="gramStart"/>
            <w:r w:rsidRPr="00CB6EBA">
              <w:rPr>
                <w:rFonts w:eastAsia="宋体"/>
              </w:rPr>
              <w:t>缝宽</w:t>
            </w:r>
            <w:proofErr w:type="gramEnd"/>
            <w:r w:rsidRPr="00CB6EBA">
              <w:t>0.20mm</w:t>
            </w:r>
            <w:r w:rsidRPr="00CB6EBA">
              <w:rPr>
                <w:rFonts w:eastAsia="宋体"/>
              </w:rPr>
              <w:t>；</w:t>
            </w:r>
            <w:r w:rsidRPr="00CB6EBA">
              <w:t>1</w:t>
            </w:r>
            <w:r w:rsidRPr="00CB6EBA">
              <w:rPr>
                <w:rFonts w:eastAsia="宋体"/>
              </w:rPr>
              <w:t>条垂直水流向，</w:t>
            </w:r>
            <w:proofErr w:type="gramStart"/>
            <w:r w:rsidRPr="00CB6EBA">
              <w:rPr>
                <w:rFonts w:eastAsia="宋体"/>
              </w:rPr>
              <w:t>缝长</w:t>
            </w:r>
            <w:proofErr w:type="gramEnd"/>
            <w:r w:rsidRPr="00CB6EBA">
              <w:t>1.5m</w:t>
            </w:r>
            <w:r w:rsidRPr="00CB6EBA">
              <w:rPr>
                <w:rFonts w:eastAsia="宋体"/>
              </w:rPr>
              <w:t>、</w:t>
            </w:r>
            <w:proofErr w:type="gramStart"/>
            <w:r w:rsidRPr="00CB6EBA">
              <w:rPr>
                <w:rFonts w:eastAsia="宋体"/>
              </w:rPr>
              <w:t>缝宽</w:t>
            </w:r>
            <w:proofErr w:type="gramEnd"/>
            <w:r w:rsidRPr="00CB6EBA">
              <w:t>0.25mm</w:t>
            </w:r>
            <w:r w:rsidRPr="00CB6EBA">
              <w:rPr>
                <w:rFonts w:eastAsia="宋体"/>
              </w:rPr>
              <w:t>。反弧段最低处有</w:t>
            </w:r>
            <w:r w:rsidRPr="00CB6EBA">
              <w:t>1</w:t>
            </w:r>
            <w:r w:rsidRPr="00CB6EBA">
              <w:rPr>
                <w:rFonts w:eastAsia="宋体"/>
              </w:rPr>
              <w:t>条垂直水流向裂缝，贯穿整个溢流面反弧段，</w:t>
            </w:r>
            <w:proofErr w:type="gramStart"/>
            <w:r w:rsidRPr="00CB6EBA">
              <w:rPr>
                <w:rFonts w:eastAsia="宋体"/>
              </w:rPr>
              <w:t>缝宽</w:t>
            </w:r>
            <w:proofErr w:type="gramEnd"/>
            <w:r w:rsidRPr="00CB6EBA">
              <w:t>0.30~0.50mm</w:t>
            </w:r>
            <w:r w:rsidRPr="00CB6EBA">
              <w:rPr>
                <w:rFonts w:eastAsia="宋体"/>
              </w:rPr>
              <w:t>，其中第</w:t>
            </w:r>
            <w:r w:rsidRPr="00CB6EBA">
              <w:t>1</w:t>
            </w:r>
            <w:r w:rsidRPr="00CB6EBA">
              <w:rPr>
                <w:rFonts w:eastAsia="宋体"/>
              </w:rPr>
              <w:t>、</w:t>
            </w:r>
            <w:r w:rsidRPr="00CB6EBA">
              <w:t>5</w:t>
            </w:r>
            <w:r w:rsidRPr="00CB6EBA">
              <w:rPr>
                <w:rFonts w:eastAsia="宋体"/>
              </w:rPr>
              <w:t>块处贯穿至廊道，廊道顶面漏水</w:t>
            </w:r>
            <w:del w:id="634" w:author="王凯" w:date="2018-04-24T16:07:00Z">
              <w:r w:rsidRPr="00CB6EBA" w:rsidDel="002D4652">
                <w:rPr>
                  <w:rFonts w:eastAsia="宋体"/>
                </w:rPr>
                <w:delText>严重</w:delText>
              </w:r>
            </w:del>
            <w:r w:rsidRPr="00CB6EBA">
              <w:rPr>
                <w:rFonts w:eastAsia="宋体"/>
              </w:rPr>
              <w:t>。</w:t>
            </w:r>
          </w:p>
        </w:tc>
      </w:tr>
      <w:tr w:rsidR="00237D3F" w:rsidRPr="00CB6EBA" w14:paraId="1B3CECCA" w14:textId="77777777" w:rsidTr="008760B0">
        <w:trPr>
          <w:trHeight w:val="340"/>
          <w:jc w:val="center"/>
        </w:trPr>
        <w:tc>
          <w:tcPr>
            <w:tcW w:w="1000" w:type="pct"/>
            <w:vMerge/>
            <w:vAlign w:val="center"/>
          </w:tcPr>
          <w:p w14:paraId="5272CE61" w14:textId="77777777" w:rsidR="00237D3F" w:rsidRPr="00CB6EBA" w:rsidRDefault="00237D3F">
            <w:pPr>
              <w:pStyle w:val="aff2"/>
            </w:pPr>
          </w:p>
        </w:tc>
        <w:tc>
          <w:tcPr>
            <w:tcW w:w="1170" w:type="pct"/>
            <w:vAlign w:val="center"/>
          </w:tcPr>
          <w:p w14:paraId="19644A17" w14:textId="77777777" w:rsidR="00237D3F" w:rsidRPr="00CB6EBA" w:rsidRDefault="00237D3F">
            <w:pPr>
              <w:pStyle w:val="aff2"/>
            </w:pPr>
            <w:r w:rsidRPr="00CB6EBA">
              <w:rPr>
                <w:rFonts w:eastAsia="宋体"/>
              </w:rPr>
              <w:t>廊道</w:t>
            </w:r>
          </w:p>
        </w:tc>
        <w:tc>
          <w:tcPr>
            <w:tcW w:w="2830" w:type="pct"/>
            <w:vAlign w:val="center"/>
          </w:tcPr>
          <w:p w14:paraId="377B0895" w14:textId="77777777" w:rsidR="00237D3F" w:rsidRPr="00CB6EBA" w:rsidRDefault="00237D3F" w:rsidP="004A1029">
            <w:pPr>
              <w:pStyle w:val="aff2"/>
              <w:jc w:val="both"/>
            </w:pPr>
            <w:r w:rsidRPr="00CB6EBA">
              <w:rPr>
                <w:rFonts w:eastAsia="宋体"/>
              </w:rPr>
              <w:t>（</w:t>
            </w:r>
            <w:r w:rsidRPr="00CB6EBA">
              <w:t>1</w:t>
            </w:r>
            <w:r w:rsidRPr="00CB6EBA">
              <w:rPr>
                <w:rFonts w:eastAsia="宋体"/>
              </w:rPr>
              <w:t>）上游</w:t>
            </w:r>
            <w:proofErr w:type="gramStart"/>
            <w:r w:rsidRPr="00CB6EBA">
              <w:rPr>
                <w:rFonts w:eastAsia="宋体"/>
              </w:rPr>
              <w:t>侧廊道顶墙面</w:t>
            </w:r>
            <w:proofErr w:type="gramEnd"/>
            <w:r w:rsidRPr="00CB6EBA">
              <w:rPr>
                <w:rFonts w:eastAsia="宋体"/>
              </w:rPr>
              <w:t>渗水量较大、伴有游离钙析出；</w:t>
            </w:r>
          </w:p>
          <w:p w14:paraId="060506C3" w14:textId="77777777" w:rsidR="00237D3F" w:rsidRPr="00CB6EBA" w:rsidRDefault="00237D3F" w:rsidP="004A1029">
            <w:pPr>
              <w:pStyle w:val="aff2"/>
              <w:jc w:val="both"/>
            </w:pPr>
            <w:r w:rsidRPr="00CB6EBA">
              <w:rPr>
                <w:rFonts w:eastAsia="宋体"/>
              </w:rPr>
              <w:t>（</w:t>
            </w:r>
            <w:r w:rsidRPr="00CB6EBA">
              <w:t>2</w:t>
            </w:r>
            <w:r w:rsidRPr="00CB6EBA">
              <w:rPr>
                <w:rFonts w:eastAsia="宋体"/>
              </w:rPr>
              <w:t>）廊道顶面、地面潮湿，地面局部有积水，排水沟良好；</w:t>
            </w:r>
          </w:p>
          <w:p w14:paraId="09E11706" w14:textId="77777777" w:rsidR="00237D3F" w:rsidRPr="00CB6EBA" w:rsidRDefault="00237D3F" w:rsidP="004A1029">
            <w:pPr>
              <w:pStyle w:val="aff2"/>
              <w:jc w:val="both"/>
            </w:pPr>
            <w:r w:rsidRPr="00CB6EBA">
              <w:rPr>
                <w:rFonts w:eastAsia="宋体"/>
              </w:rPr>
              <w:t>（</w:t>
            </w:r>
            <w:r w:rsidRPr="00CB6EBA">
              <w:t>3</w:t>
            </w:r>
            <w:r w:rsidRPr="00CB6EBA">
              <w:rPr>
                <w:rFonts w:eastAsia="宋体"/>
              </w:rPr>
              <w:t>）上游纵向廊道顶部排水孔底部砂石裸露，有渗水及游离钙析出。</w:t>
            </w:r>
          </w:p>
        </w:tc>
      </w:tr>
      <w:tr w:rsidR="00237D3F" w:rsidRPr="00CB6EBA" w14:paraId="29AC5D98" w14:textId="77777777" w:rsidTr="008760B0">
        <w:trPr>
          <w:trHeight w:val="340"/>
          <w:jc w:val="center"/>
        </w:trPr>
        <w:tc>
          <w:tcPr>
            <w:tcW w:w="2170" w:type="pct"/>
            <w:gridSpan w:val="2"/>
            <w:vAlign w:val="center"/>
          </w:tcPr>
          <w:p w14:paraId="0B54D049" w14:textId="77777777" w:rsidR="00237D3F" w:rsidRPr="00CB6EBA" w:rsidRDefault="00237D3F">
            <w:pPr>
              <w:pStyle w:val="aff2"/>
            </w:pPr>
            <w:r w:rsidRPr="00CB6EBA">
              <w:rPr>
                <w:rFonts w:eastAsia="宋体"/>
              </w:rPr>
              <w:t>交通桥</w:t>
            </w:r>
          </w:p>
        </w:tc>
        <w:tc>
          <w:tcPr>
            <w:tcW w:w="2830" w:type="pct"/>
            <w:vAlign w:val="center"/>
          </w:tcPr>
          <w:p w14:paraId="4FC73E43" w14:textId="77777777" w:rsidR="00237D3F" w:rsidRPr="00CB6EBA" w:rsidRDefault="00237D3F" w:rsidP="004A1029">
            <w:pPr>
              <w:pStyle w:val="aff2"/>
              <w:jc w:val="both"/>
            </w:pPr>
            <w:r w:rsidRPr="00CB6EBA">
              <w:rPr>
                <w:rFonts w:eastAsia="宋体"/>
              </w:rPr>
              <w:t>桥面、栏杆、桥墩整体完好。</w:t>
            </w:r>
          </w:p>
        </w:tc>
      </w:tr>
      <w:tr w:rsidR="00237D3F" w:rsidRPr="00CB6EBA" w14:paraId="5B549C6F" w14:textId="77777777" w:rsidTr="008760B0">
        <w:trPr>
          <w:trHeight w:val="340"/>
          <w:jc w:val="center"/>
        </w:trPr>
        <w:tc>
          <w:tcPr>
            <w:tcW w:w="2170" w:type="pct"/>
            <w:gridSpan w:val="2"/>
            <w:vAlign w:val="center"/>
          </w:tcPr>
          <w:p w14:paraId="548F4E1C" w14:textId="77777777" w:rsidR="00237D3F" w:rsidRPr="00CB6EBA" w:rsidRDefault="00237D3F">
            <w:pPr>
              <w:pStyle w:val="aff2"/>
            </w:pPr>
            <w:r w:rsidRPr="00CB6EBA">
              <w:rPr>
                <w:rFonts w:eastAsia="宋体"/>
              </w:rPr>
              <w:t>下游岸坡接触带</w:t>
            </w:r>
          </w:p>
        </w:tc>
        <w:tc>
          <w:tcPr>
            <w:tcW w:w="2830" w:type="pct"/>
            <w:vAlign w:val="center"/>
          </w:tcPr>
          <w:p w14:paraId="18B4635D" w14:textId="77777777" w:rsidR="00237D3F" w:rsidRPr="00CB6EBA" w:rsidRDefault="00237D3F" w:rsidP="004A1029">
            <w:pPr>
              <w:pStyle w:val="aff2"/>
              <w:jc w:val="both"/>
            </w:pPr>
            <w:r w:rsidRPr="00CB6EBA">
              <w:rPr>
                <w:rFonts w:eastAsia="宋体"/>
              </w:rPr>
              <w:t>两岸接触带植被茂盛，无明显滑坡迹象，坡脚处基岩裸露</w:t>
            </w:r>
          </w:p>
        </w:tc>
      </w:tr>
      <w:tr w:rsidR="00237D3F" w:rsidRPr="00CB6EBA" w14:paraId="6036ACCA" w14:textId="77777777" w:rsidTr="008760B0">
        <w:trPr>
          <w:trHeight w:val="340"/>
          <w:jc w:val="center"/>
        </w:trPr>
        <w:tc>
          <w:tcPr>
            <w:tcW w:w="2170" w:type="pct"/>
            <w:gridSpan w:val="2"/>
            <w:vAlign w:val="center"/>
          </w:tcPr>
          <w:p w14:paraId="58022A43" w14:textId="77777777" w:rsidR="00237D3F" w:rsidRPr="00CB6EBA" w:rsidRDefault="00237D3F">
            <w:pPr>
              <w:pStyle w:val="aff2"/>
            </w:pPr>
            <w:r w:rsidRPr="00CB6EBA">
              <w:rPr>
                <w:rFonts w:eastAsia="宋体"/>
              </w:rPr>
              <w:t>坝脚</w:t>
            </w:r>
          </w:p>
        </w:tc>
        <w:tc>
          <w:tcPr>
            <w:tcW w:w="2830" w:type="pct"/>
            <w:vAlign w:val="center"/>
          </w:tcPr>
          <w:p w14:paraId="661C214E" w14:textId="77777777" w:rsidR="00237D3F" w:rsidRPr="00CB6EBA" w:rsidRDefault="00237D3F" w:rsidP="004A1029">
            <w:pPr>
              <w:pStyle w:val="aff2"/>
              <w:jc w:val="both"/>
            </w:pPr>
            <w:r w:rsidRPr="00CB6EBA">
              <w:rPr>
                <w:rFonts w:eastAsia="宋体"/>
              </w:rPr>
              <w:t>坝脚河床两岸基岩裸露，放空涵管出口存在破损。</w:t>
            </w:r>
          </w:p>
        </w:tc>
      </w:tr>
    </w:tbl>
    <w:p w14:paraId="2C8F9A19" w14:textId="77777777" w:rsidR="00237D3F" w:rsidRPr="00CB6EBA" w:rsidRDefault="00237D3F" w:rsidP="009C2C48">
      <w:pPr>
        <w:pStyle w:val="af8"/>
        <w:spacing w:before="163"/>
        <w:ind w:firstLine="422"/>
      </w:pPr>
      <w:r w:rsidRPr="00CB6EBA">
        <w:t>表</w:t>
      </w:r>
      <w:r w:rsidR="00265729" w:rsidRPr="00CB6EBA">
        <w:t>2</w:t>
      </w:r>
      <w:r w:rsidRPr="00CB6EBA">
        <w:t>.</w:t>
      </w:r>
      <w:r w:rsidR="004A1029" w:rsidRPr="00CB6EBA">
        <w:t>1</w:t>
      </w:r>
      <w:r w:rsidRPr="00CB6EBA">
        <w:t xml:space="preserve">-3 </w:t>
      </w:r>
      <w:r w:rsidRPr="00CB6EBA">
        <w:t>副坝现场检查情况表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1924"/>
        <w:gridCol w:w="4654"/>
      </w:tblGrid>
      <w:tr w:rsidR="00237D3F" w:rsidRPr="00CB6EBA" w14:paraId="50C218AC" w14:textId="77777777" w:rsidTr="008760B0">
        <w:trPr>
          <w:trHeight w:val="340"/>
          <w:tblHeader/>
          <w:jc w:val="center"/>
        </w:trPr>
        <w:tc>
          <w:tcPr>
            <w:tcW w:w="2170" w:type="pct"/>
            <w:gridSpan w:val="2"/>
            <w:vAlign w:val="center"/>
          </w:tcPr>
          <w:p w14:paraId="1C178D52" w14:textId="77777777" w:rsidR="00237D3F" w:rsidRPr="00CB6EBA" w:rsidRDefault="00237D3F" w:rsidP="00237D3F">
            <w:pPr>
              <w:pStyle w:val="aff2"/>
            </w:pPr>
            <w:r w:rsidRPr="00CB6EBA">
              <w:rPr>
                <w:rFonts w:eastAsia="宋体"/>
              </w:rPr>
              <w:t>检查部位</w:t>
            </w:r>
          </w:p>
        </w:tc>
        <w:tc>
          <w:tcPr>
            <w:tcW w:w="2830" w:type="pct"/>
            <w:vAlign w:val="center"/>
          </w:tcPr>
          <w:p w14:paraId="4E954D44" w14:textId="77777777" w:rsidR="00237D3F" w:rsidRPr="00CB6EBA" w:rsidRDefault="00237D3F" w:rsidP="00237D3F">
            <w:pPr>
              <w:pStyle w:val="aff2"/>
            </w:pPr>
            <w:r w:rsidRPr="00CB6EBA">
              <w:rPr>
                <w:rFonts w:eastAsia="宋体"/>
              </w:rPr>
              <w:t>检查情况记录</w:t>
            </w:r>
          </w:p>
        </w:tc>
      </w:tr>
      <w:tr w:rsidR="00237D3F" w:rsidRPr="00CB6EBA" w14:paraId="0E5D3E80" w14:textId="77777777" w:rsidTr="008760B0">
        <w:trPr>
          <w:trHeight w:val="340"/>
          <w:jc w:val="center"/>
        </w:trPr>
        <w:tc>
          <w:tcPr>
            <w:tcW w:w="2170" w:type="pct"/>
            <w:gridSpan w:val="2"/>
            <w:vAlign w:val="center"/>
          </w:tcPr>
          <w:p w14:paraId="413958B3" w14:textId="77777777" w:rsidR="00237D3F" w:rsidRPr="00CB6EBA" w:rsidRDefault="00237D3F" w:rsidP="00237D3F">
            <w:pPr>
              <w:pStyle w:val="aff2"/>
            </w:pPr>
            <w:r w:rsidRPr="00CB6EBA">
              <w:rPr>
                <w:rFonts w:eastAsia="宋体"/>
              </w:rPr>
              <w:t>坝顶</w:t>
            </w:r>
          </w:p>
        </w:tc>
        <w:tc>
          <w:tcPr>
            <w:tcW w:w="2830" w:type="pct"/>
            <w:vAlign w:val="center"/>
          </w:tcPr>
          <w:p w14:paraId="500C992D" w14:textId="6DFC01EB" w:rsidR="00237D3F" w:rsidRPr="00CB6EBA" w:rsidRDefault="00237D3F" w:rsidP="00237D3F">
            <w:pPr>
              <w:pStyle w:val="aff2"/>
              <w:jc w:val="left"/>
            </w:pPr>
            <w:r w:rsidRPr="00CB6EBA">
              <w:rPr>
                <w:rFonts w:eastAsia="宋体"/>
              </w:rPr>
              <w:t>整体表面贴彩砖，整体平整，上下游侧种有植被</w:t>
            </w:r>
            <w:r w:rsidR="001C1354">
              <w:rPr>
                <w:rFonts w:eastAsia="宋体" w:hint="eastAsia"/>
              </w:rPr>
              <w:t>。</w:t>
            </w:r>
          </w:p>
        </w:tc>
      </w:tr>
      <w:tr w:rsidR="00237D3F" w:rsidRPr="00CB6EBA" w14:paraId="10B6D920" w14:textId="77777777" w:rsidTr="008760B0">
        <w:trPr>
          <w:trHeight w:val="340"/>
          <w:jc w:val="center"/>
        </w:trPr>
        <w:tc>
          <w:tcPr>
            <w:tcW w:w="1000" w:type="pct"/>
            <w:vMerge w:val="restart"/>
            <w:vAlign w:val="center"/>
          </w:tcPr>
          <w:p w14:paraId="2A335E3D" w14:textId="77777777" w:rsidR="00237D3F" w:rsidRPr="00CB6EBA" w:rsidRDefault="00237D3F" w:rsidP="00237D3F">
            <w:pPr>
              <w:pStyle w:val="aff2"/>
            </w:pPr>
            <w:r w:rsidRPr="00CB6EBA">
              <w:rPr>
                <w:rFonts w:eastAsia="宋体"/>
              </w:rPr>
              <w:t>坝体</w:t>
            </w:r>
          </w:p>
        </w:tc>
        <w:tc>
          <w:tcPr>
            <w:tcW w:w="1170" w:type="pct"/>
            <w:vAlign w:val="center"/>
          </w:tcPr>
          <w:p w14:paraId="0FB3044F" w14:textId="77777777" w:rsidR="00237D3F" w:rsidRPr="00CB6EBA" w:rsidRDefault="00237D3F" w:rsidP="00237D3F">
            <w:pPr>
              <w:pStyle w:val="aff2"/>
            </w:pPr>
            <w:r w:rsidRPr="00CB6EBA">
              <w:rPr>
                <w:rFonts w:eastAsia="宋体"/>
              </w:rPr>
              <w:t>上游护坡</w:t>
            </w:r>
          </w:p>
        </w:tc>
        <w:tc>
          <w:tcPr>
            <w:tcW w:w="2830" w:type="pct"/>
            <w:vAlign w:val="center"/>
          </w:tcPr>
          <w:p w14:paraId="61B8FC60" w14:textId="77777777" w:rsidR="00237D3F" w:rsidRPr="00CB6EBA" w:rsidRDefault="00237D3F" w:rsidP="00237D3F">
            <w:pPr>
              <w:pStyle w:val="aff2"/>
              <w:jc w:val="left"/>
            </w:pPr>
            <w:r w:rsidRPr="00CB6EBA">
              <w:rPr>
                <w:rFonts w:eastAsia="宋体"/>
              </w:rPr>
              <w:t>整体完好</w:t>
            </w:r>
          </w:p>
        </w:tc>
      </w:tr>
      <w:tr w:rsidR="00237D3F" w:rsidRPr="00CB6EBA" w14:paraId="16480AEA" w14:textId="77777777" w:rsidTr="008760B0">
        <w:trPr>
          <w:trHeight w:val="340"/>
          <w:jc w:val="center"/>
        </w:trPr>
        <w:tc>
          <w:tcPr>
            <w:tcW w:w="1000" w:type="pct"/>
            <w:vMerge/>
            <w:vAlign w:val="center"/>
          </w:tcPr>
          <w:p w14:paraId="51B469D4" w14:textId="77777777" w:rsidR="00237D3F" w:rsidRPr="00CB6EBA" w:rsidRDefault="00237D3F" w:rsidP="00237D3F">
            <w:pPr>
              <w:pStyle w:val="aff2"/>
            </w:pPr>
          </w:p>
        </w:tc>
        <w:tc>
          <w:tcPr>
            <w:tcW w:w="1170" w:type="pct"/>
            <w:vAlign w:val="center"/>
          </w:tcPr>
          <w:p w14:paraId="114CD59E" w14:textId="77777777" w:rsidR="00237D3F" w:rsidRPr="00CB6EBA" w:rsidRDefault="00237D3F" w:rsidP="00237D3F">
            <w:pPr>
              <w:pStyle w:val="aff2"/>
            </w:pPr>
            <w:r w:rsidRPr="00CB6EBA">
              <w:rPr>
                <w:rFonts w:eastAsia="宋体"/>
              </w:rPr>
              <w:t>下游护坡</w:t>
            </w:r>
          </w:p>
        </w:tc>
        <w:tc>
          <w:tcPr>
            <w:tcW w:w="2830" w:type="pct"/>
            <w:vAlign w:val="center"/>
          </w:tcPr>
          <w:p w14:paraId="4BABBB94" w14:textId="77777777" w:rsidR="00237D3F" w:rsidRPr="00CB6EBA" w:rsidRDefault="00237D3F" w:rsidP="00237D3F">
            <w:pPr>
              <w:pStyle w:val="aff2"/>
              <w:jc w:val="left"/>
            </w:pPr>
            <w:r w:rsidRPr="00CB6EBA">
              <w:rPr>
                <w:rFonts w:eastAsia="宋体"/>
              </w:rPr>
              <w:t>整体完好</w:t>
            </w:r>
          </w:p>
        </w:tc>
      </w:tr>
      <w:tr w:rsidR="00237D3F" w:rsidRPr="00CB6EBA" w14:paraId="7270FD3C" w14:textId="77777777" w:rsidTr="008760B0">
        <w:trPr>
          <w:trHeight w:val="340"/>
          <w:jc w:val="center"/>
        </w:trPr>
        <w:tc>
          <w:tcPr>
            <w:tcW w:w="1000" w:type="pct"/>
            <w:vMerge/>
            <w:vAlign w:val="center"/>
          </w:tcPr>
          <w:p w14:paraId="64D766EE" w14:textId="77777777" w:rsidR="00237D3F" w:rsidRPr="00CB6EBA" w:rsidRDefault="00237D3F" w:rsidP="00237D3F">
            <w:pPr>
              <w:pStyle w:val="aff2"/>
            </w:pPr>
          </w:p>
        </w:tc>
        <w:tc>
          <w:tcPr>
            <w:tcW w:w="1170" w:type="pct"/>
            <w:vAlign w:val="center"/>
          </w:tcPr>
          <w:p w14:paraId="3694B3F2" w14:textId="77777777" w:rsidR="00237D3F" w:rsidRPr="00CB6EBA" w:rsidRDefault="00237D3F" w:rsidP="00237D3F">
            <w:pPr>
              <w:pStyle w:val="aff2"/>
            </w:pPr>
            <w:r w:rsidRPr="00CB6EBA">
              <w:rPr>
                <w:rFonts w:eastAsia="宋体"/>
              </w:rPr>
              <w:t>排水棱体</w:t>
            </w:r>
          </w:p>
        </w:tc>
        <w:tc>
          <w:tcPr>
            <w:tcW w:w="2830" w:type="pct"/>
            <w:vAlign w:val="center"/>
          </w:tcPr>
          <w:p w14:paraId="01C80B95" w14:textId="77E2824A" w:rsidR="00237D3F" w:rsidRPr="00CB6EBA" w:rsidRDefault="00237D3F" w:rsidP="00237D3F">
            <w:pPr>
              <w:pStyle w:val="aff2"/>
              <w:jc w:val="left"/>
            </w:pPr>
            <w:r w:rsidRPr="00CB6EBA">
              <w:rPr>
                <w:rFonts w:eastAsia="宋体"/>
              </w:rPr>
              <w:t>完好</w:t>
            </w:r>
            <w:r w:rsidR="001C1354">
              <w:rPr>
                <w:rFonts w:eastAsia="宋体" w:hint="eastAsia"/>
              </w:rPr>
              <w:t>。</w:t>
            </w:r>
          </w:p>
        </w:tc>
      </w:tr>
      <w:tr w:rsidR="00237D3F" w:rsidRPr="00CB6EBA" w14:paraId="330DC36C" w14:textId="77777777" w:rsidTr="008760B0">
        <w:trPr>
          <w:trHeight w:val="340"/>
          <w:jc w:val="center"/>
        </w:trPr>
        <w:tc>
          <w:tcPr>
            <w:tcW w:w="1000" w:type="pct"/>
            <w:vMerge/>
            <w:vAlign w:val="center"/>
          </w:tcPr>
          <w:p w14:paraId="73AFEA25" w14:textId="77777777" w:rsidR="00237D3F" w:rsidRPr="00CB6EBA" w:rsidRDefault="00237D3F" w:rsidP="00237D3F">
            <w:pPr>
              <w:pStyle w:val="aff2"/>
            </w:pPr>
          </w:p>
        </w:tc>
        <w:tc>
          <w:tcPr>
            <w:tcW w:w="1170" w:type="pct"/>
            <w:vAlign w:val="center"/>
          </w:tcPr>
          <w:p w14:paraId="3EB68E3E" w14:textId="77777777" w:rsidR="00237D3F" w:rsidRPr="00CB6EBA" w:rsidRDefault="00237D3F" w:rsidP="00237D3F">
            <w:pPr>
              <w:pStyle w:val="aff2"/>
            </w:pPr>
            <w:r w:rsidRPr="00CB6EBA">
              <w:rPr>
                <w:rFonts w:eastAsia="宋体"/>
              </w:rPr>
              <w:t>岸坡排水沟</w:t>
            </w:r>
          </w:p>
        </w:tc>
        <w:tc>
          <w:tcPr>
            <w:tcW w:w="2830" w:type="pct"/>
            <w:vAlign w:val="center"/>
          </w:tcPr>
          <w:p w14:paraId="7C7BC3A6" w14:textId="77777777" w:rsidR="00237D3F" w:rsidRPr="00CB6EBA" w:rsidRDefault="00237D3F" w:rsidP="00237D3F">
            <w:pPr>
              <w:pStyle w:val="aff2"/>
              <w:jc w:val="left"/>
            </w:pPr>
            <w:r w:rsidRPr="00CB6EBA">
              <w:rPr>
                <w:rFonts w:eastAsia="宋体"/>
              </w:rPr>
              <w:t>完好，局部沟内有杂物</w:t>
            </w:r>
          </w:p>
        </w:tc>
      </w:tr>
      <w:tr w:rsidR="00237D3F" w:rsidRPr="00CB6EBA" w14:paraId="4DE80529" w14:textId="77777777" w:rsidTr="008760B0">
        <w:trPr>
          <w:trHeight w:val="340"/>
          <w:jc w:val="center"/>
        </w:trPr>
        <w:tc>
          <w:tcPr>
            <w:tcW w:w="2170" w:type="pct"/>
            <w:gridSpan w:val="2"/>
            <w:vAlign w:val="center"/>
          </w:tcPr>
          <w:p w14:paraId="320ED37D" w14:textId="77777777" w:rsidR="00237D3F" w:rsidRPr="00CB6EBA" w:rsidRDefault="00237D3F" w:rsidP="00237D3F">
            <w:pPr>
              <w:pStyle w:val="aff2"/>
            </w:pPr>
            <w:r w:rsidRPr="00CB6EBA">
              <w:rPr>
                <w:rFonts w:eastAsia="宋体"/>
              </w:rPr>
              <w:t>下游岸坡接触带</w:t>
            </w:r>
          </w:p>
        </w:tc>
        <w:tc>
          <w:tcPr>
            <w:tcW w:w="2830" w:type="pct"/>
            <w:vAlign w:val="center"/>
          </w:tcPr>
          <w:p w14:paraId="7DD4204C" w14:textId="77777777" w:rsidR="00237D3F" w:rsidRPr="00CB6EBA" w:rsidRDefault="00237D3F" w:rsidP="00237D3F">
            <w:pPr>
              <w:pStyle w:val="aff2"/>
              <w:jc w:val="left"/>
            </w:pPr>
            <w:r w:rsidRPr="00CB6EBA">
              <w:rPr>
                <w:rFonts w:eastAsia="宋体"/>
              </w:rPr>
              <w:t>整体稳定，种有植被</w:t>
            </w:r>
          </w:p>
        </w:tc>
      </w:tr>
    </w:tbl>
    <w:p w14:paraId="3934E58E" w14:textId="77777777" w:rsidR="009C2C48" w:rsidRPr="00CB6EBA" w:rsidRDefault="009C2C48" w:rsidP="009C2C48">
      <w:pPr>
        <w:pStyle w:val="af8"/>
        <w:spacing w:before="163"/>
        <w:ind w:firstLine="422"/>
      </w:pPr>
      <w:r w:rsidRPr="00CB6EBA">
        <w:br w:type="page"/>
      </w:r>
    </w:p>
    <w:p w14:paraId="591AD1FB" w14:textId="4BA94E7D" w:rsidR="00237D3F" w:rsidRPr="00CB6EBA" w:rsidRDefault="00237D3F">
      <w:pPr>
        <w:pStyle w:val="ac"/>
      </w:pPr>
      <w:r w:rsidRPr="00CB6EBA">
        <w:lastRenderedPageBreak/>
        <w:t>表</w:t>
      </w:r>
      <w:r w:rsidR="00265729" w:rsidRPr="00CB6EBA">
        <w:t>2</w:t>
      </w:r>
      <w:r w:rsidRPr="00CB6EBA">
        <w:t>.</w:t>
      </w:r>
      <w:r w:rsidR="004A1029" w:rsidRPr="00CB6EBA">
        <w:t>1</w:t>
      </w:r>
      <w:r w:rsidRPr="00CB6EBA">
        <w:t xml:space="preserve">-4 </w:t>
      </w:r>
      <w:r w:rsidRPr="00CB6EBA">
        <w:t>非常溢洪道现场检查情况表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9"/>
        <w:gridCol w:w="2046"/>
        <w:gridCol w:w="4417"/>
      </w:tblGrid>
      <w:tr w:rsidR="00237D3F" w:rsidRPr="00CB6EBA" w14:paraId="70E3906D" w14:textId="77777777" w:rsidTr="008760B0">
        <w:trPr>
          <w:trHeight w:val="340"/>
          <w:tblHeader/>
          <w:jc w:val="center"/>
        </w:trPr>
        <w:tc>
          <w:tcPr>
            <w:tcW w:w="2314" w:type="pct"/>
            <w:gridSpan w:val="2"/>
            <w:tcBorders>
              <w:top w:val="single" w:sz="4" w:space="0" w:color="auto"/>
              <w:left w:val="single" w:sz="4" w:space="0" w:color="auto"/>
              <w:bottom w:val="single" w:sz="4" w:space="0" w:color="auto"/>
              <w:right w:val="single" w:sz="4" w:space="0" w:color="auto"/>
            </w:tcBorders>
            <w:vAlign w:val="center"/>
          </w:tcPr>
          <w:p w14:paraId="74F66D16" w14:textId="77777777" w:rsidR="00237D3F" w:rsidRPr="00CB6EBA" w:rsidRDefault="00237D3F" w:rsidP="00237D3F">
            <w:pPr>
              <w:pStyle w:val="aff2"/>
            </w:pPr>
            <w:r w:rsidRPr="00CB6EBA">
              <w:rPr>
                <w:rFonts w:eastAsia="宋体"/>
              </w:rPr>
              <w:t>检查部位</w:t>
            </w:r>
          </w:p>
        </w:tc>
        <w:tc>
          <w:tcPr>
            <w:tcW w:w="2686" w:type="pct"/>
            <w:tcBorders>
              <w:top w:val="single" w:sz="4" w:space="0" w:color="auto"/>
              <w:left w:val="single" w:sz="4" w:space="0" w:color="auto"/>
              <w:bottom w:val="single" w:sz="4" w:space="0" w:color="auto"/>
              <w:right w:val="single" w:sz="4" w:space="0" w:color="auto"/>
            </w:tcBorders>
            <w:vAlign w:val="center"/>
          </w:tcPr>
          <w:p w14:paraId="2CC3DC34" w14:textId="77777777" w:rsidR="00237D3F" w:rsidRPr="00CB6EBA" w:rsidRDefault="00237D3F" w:rsidP="00237D3F">
            <w:pPr>
              <w:pStyle w:val="aff2"/>
            </w:pPr>
            <w:r w:rsidRPr="00CB6EBA">
              <w:rPr>
                <w:rFonts w:eastAsia="宋体"/>
              </w:rPr>
              <w:t>检查情况记录</w:t>
            </w:r>
          </w:p>
        </w:tc>
      </w:tr>
      <w:tr w:rsidR="00237D3F" w:rsidRPr="00CB6EBA" w14:paraId="54A6A62F" w14:textId="77777777" w:rsidTr="008760B0">
        <w:trPr>
          <w:trHeight w:val="340"/>
          <w:jc w:val="center"/>
        </w:trPr>
        <w:tc>
          <w:tcPr>
            <w:tcW w:w="2314" w:type="pct"/>
            <w:gridSpan w:val="2"/>
            <w:tcBorders>
              <w:top w:val="single" w:sz="4" w:space="0" w:color="auto"/>
              <w:left w:val="single" w:sz="4" w:space="0" w:color="auto"/>
              <w:right w:val="single" w:sz="4" w:space="0" w:color="auto"/>
            </w:tcBorders>
            <w:vAlign w:val="center"/>
          </w:tcPr>
          <w:p w14:paraId="6528A81F" w14:textId="77777777" w:rsidR="00237D3F" w:rsidRPr="00CB6EBA" w:rsidRDefault="00237D3F" w:rsidP="00237D3F">
            <w:pPr>
              <w:pStyle w:val="aff2"/>
            </w:pPr>
            <w:r w:rsidRPr="00CB6EBA">
              <w:rPr>
                <w:rFonts w:eastAsia="宋体"/>
              </w:rPr>
              <w:t>进水段</w:t>
            </w:r>
          </w:p>
        </w:tc>
        <w:tc>
          <w:tcPr>
            <w:tcW w:w="2686" w:type="pct"/>
            <w:tcBorders>
              <w:top w:val="single" w:sz="4" w:space="0" w:color="auto"/>
              <w:left w:val="single" w:sz="4" w:space="0" w:color="auto"/>
              <w:bottom w:val="single" w:sz="4" w:space="0" w:color="auto"/>
              <w:right w:val="single" w:sz="4" w:space="0" w:color="auto"/>
            </w:tcBorders>
            <w:vAlign w:val="center"/>
          </w:tcPr>
          <w:p w14:paraId="63C69749" w14:textId="77777777" w:rsidR="00237D3F" w:rsidRPr="00CB6EBA" w:rsidRDefault="00237D3F" w:rsidP="00237D3F">
            <w:pPr>
              <w:pStyle w:val="aff2"/>
              <w:jc w:val="left"/>
            </w:pPr>
            <w:r w:rsidRPr="00CB6EBA">
              <w:rPr>
                <w:rFonts w:eastAsia="宋体"/>
              </w:rPr>
              <w:t>进水口底板、两侧边墙整体完好。</w:t>
            </w:r>
          </w:p>
        </w:tc>
      </w:tr>
      <w:tr w:rsidR="00237D3F" w:rsidRPr="00CB6EBA" w14:paraId="6DB9C8A0" w14:textId="77777777" w:rsidTr="008760B0">
        <w:trPr>
          <w:trHeight w:val="340"/>
          <w:jc w:val="center"/>
        </w:trPr>
        <w:tc>
          <w:tcPr>
            <w:tcW w:w="2314" w:type="pct"/>
            <w:gridSpan w:val="2"/>
            <w:tcBorders>
              <w:top w:val="single" w:sz="4" w:space="0" w:color="auto"/>
              <w:left w:val="single" w:sz="4" w:space="0" w:color="auto"/>
              <w:right w:val="single" w:sz="4" w:space="0" w:color="auto"/>
            </w:tcBorders>
            <w:vAlign w:val="center"/>
          </w:tcPr>
          <w:p w14:paraId="18422AAD" w14:textId="77777777" w:rsidR="00237D3F" w:rsidRPr="00CB6EBA" w:rsidRDefault="00237D3F" w:rsidP="00237D3F">
            <w:pPr>
              <w:pStyle w:val="aff2"/>
            </w:pPr>
            <w:r w:rsidRPr="00CB6EBA">
              <w:rPr>
                <w:rFonts w:eastAsia="宋体"/>
              </w:rPr>
              <w:t>实用堰</w:t>
            </w:r>
          </w:p>
        </w:tc>
        <w:tc>
          <w:tcPr>
            <w:tcW w:w="2686" w:type="pct"/>
            <w:tcBorders>
              <w:top w:val="single" w:sz="4" w:space="0" w:color="auto"/>
              <w:left w:val="single" w:sz="4" w:space="0" w:color="auto"/>
              <w:bottom w:val="single" w:sz="4" w:space="0" w:color="auto"/>
              <w:right w:val="single" w:sz="4" w:space="0" w:color="auto"/>
            </w:tcBorders>
            <w:vAlign w:val="center"/>
          </w:tcPr>
          <w:p w14:paraId="3D6BDAE8" w14:textId="77777777" w:rsidR="00237D3F" w:rsidRPr="00CB6EBA" w:rsidRDefault="00237D3F" w:rsidP="00237D3F">
            <w:pPr>
              <w:pStyle w:val="aff2"/>
              <w:jc w:val="left"/>
            </w:pPr>
            <w:r w:rsidRPr="00CB6EBA">
              <w:rPr>
                <w:rFonts w:eastAsia="宋体"/>
              </w:rPr>
              <w:t>堰体整体完好。</w:t>
            </w:r>
          </w:p>
        </w:tc>
      </w:tr>
      <w:tr w:rsidR="00237D3F" w:rsidRPr="00CB6EBA" w14:paraId="79F6A334" w14:textId="77777777" w:rsidTr="008760B0">
        <w:trPr>
          <w:trHeight w:val="340"/>
          <w:jc w:val="center"/>
        </w:trPr>
        <w:tc>
          <w:tcPr>
            <w:tcW w:w="1070" w:type="pct"/>
            <w:vMerge w:val="restart"/>
            <w:tcBorders>
              <w:left w:val="single" w:sz="4" w:space="0" w:color="auto"/>
            </w:tcBorders>
            <w:vAlign w:val="center"/>
          </w:tcPr>
          <w:p w14:paraId="0B5293DF" w14:textId="77777777" w:rsidR="00237D3F" w:rsidRPr="00CB6EBA" w:rsidRDefault="00237D3F" w:rsidP="00237D3F">
            <w:pPr>
              <w:pStyle w:val="aff2"/>
            </w:pPr>
            <w:r w:rsidRPr="00CB6EBA">
              <w:rPr>
                <w:rFonts w:eastAsia="宋体"/>
              </w:rPr>
              <w:t>泄洪槽</w:t>
            </w:r>
          </w:p>
        </w:tc>
        <w:tc>
          <w:tcPr>
            <w:tcW w:w="1244" w:type="pct"/>
            <w:vAlign w:val="center"/>
          </w:tcPr>
          <w:p w14:paraId="79FF7B4B" w14:textId="77777777" w:rsidR="00237D3F" w:rsidRPr="00CB6EBA" w:rsidRDefault="00237D3F" w:rsidP="00237D3F">
            <w:pPr>
              <w:pStyle w:val="aff2"/>
            </w:pPr>
            <w:r w:rsidRPr="00CB6EBA">
              <w:rPr>
                <w:rFonts w:eastAsia="宋体"/>
              </w:rPr>
              <w:t>底板</w:t>
            </w:r>
          </w:p>
        </w:tc>
        <w:tc>
          <w:tcPr>
            <w:tcW w:w="2686" w:type="pct"/>
            <w:vAlign w:val="center"/>
          </w:tcPr>
          <w:p w14:paraId="5929EFAB" w14:textId="77777777" w:rsidR="00237D3F" w:rsidRPr="00CB6EBA" w:rsidRDefault="00237D3F" w:rsidP="00237D3F">
            <w:pPr>
              <w:pStyle w:val="aff2"/>
              <w:jc w:val="left"/>
            </w:pPr>
            <w:r w:rsidRPr="00CB6EBA">
              <w:rPr>
                <w:rFonts w:eastAsia="宋体"/>
              </w:rPr>
              <w:t>（</w:t>
            </w:r>
            <w:r w:rsidRPr="00CB6EBA">
              <w:t>1</w:t>
            </w:r>
            <w:r w:rsidRPr="00CB6EBA">
              <w:rPr>
                <w:rFonts w:eastAsia="宋体"/>
              </w:rPr>
              <w:t>）</w:t>
            </w:r>
            <w:proofErr w:type="gramStart"/>
            <w:r w:rsidRPr="00CB6EBA">
              <w:rPr>
                <w:rFonts w:eastAsia="宋体"/>
              </w:rPr>
              <w:t>泄槽从上游</w:t>
            </w:r>
            <w:proofErr w:type="gramEnd"/>
            <w:r w:rsidRPr="00CB6EBA">
              <w:rPr>
                <w:rFonts w:eastAsia="宋体"/>
              </w:rPr>
              <w:t>起第</w:t>
            </w:r>
            <w:r w:rsidRPr="00CB6EBA">
              <w:t>7~12</w:t>
            </w:r>
            <w:r w:rsidRPr="00CB6EBA">
              <w:rPr>
                <w:rFonts w:eastAsia="宋体"/>
              </w:rPr>
              <w:t>排左右两块底板混凝土砂浆剥落、石子裸露</w:t>
            </w:r>
            <w:del w:id="635" w:author="王凯" w:date="2018-04-24T16:08:00Z">
              <w:r w:rsidRPr="00CB6EBA" w:rsidDel="002D4652">
                <w:rPr>
                  <w:rFonts w:eastAsia="宋体"/>
                </w:rPr>
                <w:delText>严重</w:delText>
              </w:r>
            </w:del>
            <w:r w:rsidRPr="00CB6EBA">
              <w:rPr>
                <w:rFonts w:eastAsia="宋体"/>
              </w:rPr>
              <w:t>。</w:t>
            </w:r>
          </w:p>
          <w:p w14:paraId="38DC640A" w14:textId="77777777" w:rsidR="00237D3F" w:rsidRPr="00CB6EBA" w:rsidRDefault="00237D3F" w:rsidP="00237D3F">
            <w:pPr>
              <w:pStyle w:val="aff2"/>
              <w:jc w:val="left"/>
            </w:pPr>
            <w:r w:rsidRPr="00CB6EBA">
              <w:rPr>
                <w:rFonts w:eastAsia="宋体"/>
              </w:rPr>
              <w:t>（</w:t>
            </w:r>
            <w:r w:rsidRPr="00CB6EBA">
              <w:t>2</w:t>
            </w:r>
            <w:r w:rsidRPr="00CB6EBA">
              <w:rPr>
                <w:rFonts w:eastAsia="宋体"/>
              </w:rPr>
              <w:t>）从上游起第</w:t>
            </w:r>
            <w:r w:rsidRPr="00CB6EBA">
              <w:t>3</w:t>
            </w:r>
            <w:r w:rsidRPr="00CB6EBA">
              <w:rPr>
                <w:rFonts w:eastAsia="宋体"/>
              </w:rPr>
              <w:t>排泄洪槽底板有</w:t>
            </w:r>
            <w:r w:rsidRPr="00CB6EBA">
              <w:t>3</w:t>
            </w:r>
            <w:r w:rsidRPr="00CB6EBA">
              <w:rPr>
                <w:rFonts w:eastAsia="宋体"/>
              </w:rPr>
              <w:t>条顺水流向裂缝，</w:t>
            </w:r>
            <w:proofErr w:type="gramStart"/>
            <w:r w:rsidRPr="00CB6EBA">
              <w:rPr>
                <w:rFonts w:eastAsia="宋体"/>
              </w:rPr>
              <w:t>缝长</w:t>
            </w:r>
            <w:proofErr w:type="gramEnd"/>
            <w:r w:rsidRPr="00CB6EBA">
              <w:t>0.2~0.6m</w:t>
            </w:r>
            <w:r w:rsidRPr="00CB6EBA">
              <w:rPr>
                <w:rFonts w:eastAsia="宋体"/>
              </w:rPr>
              <w:t>、</w:t>
            </w:r>
            <w:proofErr w:type="gramStart"/>
            <w:r w:rsidRPr="00CB6EBA">
              <w:rPr>
                <w:rFonts w:eastAsia="宋体"/>
              </w:rPr>
              <w:t>缝宽</w:t>
            </w:r>
            <w:proofErr w:type="gramEnd"/>
            <w:r w:rsidRPr="00CB6EBA">
              <w:t>0.10~0.20mm</w:t>
            </w:r>
            <w:r w:rsidRPr="00CB6EBA">
              <w:rPr>
                <w:rFonts w:eastAsia="宋体"/>
              </w:rPr>
              <w:t>。</w:t>
            </w:r>
          </w:p>
        </w:tc>
      </w:tr>
      <w:tr w:rsidR="00237D3F" w:rsidRPr="00CB6EBA" w14:paraId="1856C5D3" w14:textId="77777777" w:rsidTr="008760B0">
        <w:trPr>
          <w:trHeight w:val="340"/>
          <w:jc w:val="center"/>
        </w:trPr>
        <w:tc>
          <w:tcPr>
            <w:tcW w:w="1070" w:type="pct"/>
            <w:vMerge/>
            <w:tcBorders>
              <w:left w:val="single" w:sz="4" w:space="0" w:color="auto"/>
            </w:tcBorders>
            <w:vAlign w:val="center"/>
          </w:tcPr>
          <w:p w14:paraId="05DFFE5A" w14:textId="77777777" w:rsidR="00237D3F" w:rsidRPr="00CB6EBA" w:rsidRDefault="00237D3F" w:rsidP="00237D3F">
            <w:pPr>
              <w:pStyle w:val="aff2"/>
            </w:pPr>
          </w:p>
        </w:tc>
        <w:tc>
          <w:tcPr>
            <w:tcW w:w="1244" w:type="pct"/>
            <w:vAlign w:val="center"/>
          </w:tcPr>
          <w:p w14:paraId="7D2D6AEE" w14:textId="77777777" w:rsidR="00237D3F" w:rsidRPr="00CB6EBA" w:rsidRDefault="00237D3F" w:rsidP="00237D3F">
            <w:pPr>
              <w:pStyle w:val="aff2"/>
            </w:pPr>
            <w:r w:rsidRPr="00CB6EBA">
              <w:rPr>
                <w:rFonts w:eastAsia="宋体"/>
              </w:rPr>
              <w:t>护坡</w:t>
            </w:r>
          </w:p>
        </w:tc>
        <w:tc>
          <w:tcPr>
            <w:tcW w:w="2686" w:type="pct"/>
            <w:vAlign w:val="center"/>
          </w:tcPr>
          <w:p w14:paraId="526C1B0E" w14:textId="77777777" w:rsidR="00237D3F" w:rsidRPr="00CB6EBA" w:rsidRDefault="00237D3F" w:rsidP="00237D3F">
            <w:pPr>
              <w:pStyle w:val="aff2"/>
              <w:jc w:val="left"/>
            </w:pPr>
            <w:r w:rsidRPr="00CB6EBA">
              <w:rPr>
                <w:rFonts w:eastAsia="宋体"/>
              </w:rPr>
              <w:t>护坡混凝土整体完好。</w:t>
            </w:r>
          </w:p>
        </w:tc>
      </w:tr>
      <w:tr w:rsidR="00237D3F" w:rsidRPr="00CB6EBA" w14:paraId="2BFABB60" w14:textId="77777777" w:rsidTr="008760B0">
        <w:trPr>
          <w:trHeight w:val="340"/>
          <w:jc w:val="center"/>
        </w:trPr>
        <w:tc>
          <w:tcPr>
            <w:tcW w:w="1070" w:type="pct"/>
            <w:vMerge/>
            <w:tcBorders>
              <w:left w:val="single" w:sz="4" w:space="0" w:color="auto"/>
            </w:tcBorders>
            <w:vAlign w:val="center"/>
          </w:tcPr>
          <w:p w14:paraId="53EFEC0B" w14:textId="77777777" w:rsidR="00237D3F" w:rsidRPr="00CB6EBA" w:rsidRDefault="00237D3F" w:rsidP="00237D3F">
            <w:pPr>
              <w:pStyle w:val="aff2"/>
            </w:pPr>
          </w:p>
        </w:tc>
        <w:tc>
          <w:tcPr>
            <w:tcW w:w="1244" w:type="pct"/>
            <w:vAlign w:val="center"/>
          </w:tcPr>
          <w:p w14:paraId="363F4B45" w14:textId="77777777" w:rsidR="00237D3F" w:rsidRPr="00CB6EBA" w:rsidRDefault="00237D3F" w:rsidP="00237D3F">
            <w:pPr>
              <w:pStyle w:val="aff2"/>
            </w:pPr>
            <w:r w:rsidRPr="00CB6EBA">
              <w:rPr>
                <w:rFonts w:eastAsia="宋体"/>
              </w:rPr>
              <w:t>边坡</w:t>
            </w:r>
          </w:p>
        </w:tc>
        <w:tc>
          <w:tcPr>
            <w:tcW w:w="2686" w:type="pct"/>
            <w:vAlign w:val="center"/>
          </w:tcPr>
          <w:p w14:paraId="353777C6" w14:textId="77777777" w:rsidR="00237D3F" w:rsidRPr="00CB6EBA" w:rsidRDefault="00237D3F" w:rsidP="00237D3F">
            <w:pPr>
              <w:pStyle w:val="aff2"/>
              <w:jc w:val="left"/>
            </w:pPr>
            <w:r w:rsidRPr="00CB6EBA">
              <w:rPr>
                <w:rFonts w:eastAsia="宋体"/>
              </w:rPr>
              <w:t>右岸边</w:t>
            </w:r>
            <w:proofErr w:type="gramStart"/>
            <w:r w:rsidRPr="00CB6EBA">
              <w:rPr>
                <w:rFonts w:eastAsia="宋体"/>
              </w:rPr>
              <w:t>坡总体</w:t>
            </w:r>
            <w:proofErr w:type="gramEnd"/>
            <w:r w:rsidRPr="00CB6EBA">
              <w:rPr>
                <w:rFonts w:eastAsia="宋体"/>
              </w:rPr>
              <w:t>稳定。</w:t>
            </w:r>
          </w:p>
        </w:tc>
      </w:tr>
      <w:tr w:rsidR="00237D3F" w:rsidRPr="00CB6EBA" w14:paraId="499558D9" w14:textId="77777777" w:rsidTr="008760B0">
        <w:trPr>
          <w:trHeight w:val="340"/>
          <w:jc w:val="center"/>
        </w:trPr>
        <w:tc>
          <w:tcPr>
            <w:tcW w:w="2314" w:type="pct"/>
            <w:gridSpan w:val="2"/>
            <w:tcBorders>
              <w:left w:val="single" w:sz="4" w:space="0" w:color="auto"/>
            </w:tcBorders>
            <w:vAlign w:val="center"/>
          </w:tcPr>
          <w:p w14:paraId="4CF3208D" w14:textId="77777777" w:rsidR="00237D3F" w:rsidRPr="00CB6EBA" w:rsidRDefault="00237D3F" w:rsidP="00237D3F">
            <w:pPr>
              <w:pStyle w:val="aff2"/>
            </w:pPr>
            <w:r w:rsidRPr="00CB6EBA">
              <w:rPr>
                <w:rFonts w:eastAsia="宋体"/>
              </w:rPr>
              <w:t>其他</w:t>
            </w:r>
          </w:p>
        </w:tc>
        <w:tc>
          <w:tcPr>
            <w:tcW w:w="2686" w:type="pct"/>
            <w:vAlign w:val="center"/>
          </w:tcPr>
          <w:p w14:paraId="2634906C" w14:textId="77777777" w:rsidR="00237D3F" w:rsidRPr="00CB6EBA" w:rsidRDefault="00237D3F" w:rsidP="00237D3F">
            <w:pPr>
              <w:pStyle w:val="aff2"/>
              <w:jc w:val="left"/>
            </w:pPr>
            <w:r w:rsidRPr="00CB6EBA">
              <w:rPr>
                <w:rFonts w:eastAsia="宋体"/>
              </w:rPr>
              <w:t>非常溢洪道出口下游为公路和农田。</w:t>
            </w:r>
          </w:p>
        </w:tc>
      </w:tr>
    </w:tbl>
    <w:p w14:paraId="017E5FF7" w14:textId="3FE5576C" w:rsidR="00237D3F" w:rsidRPr="00CB6EBA" w:rsidRDefault="00237D3F">
      <w:pPr>
        <w:pStyle w:val="ac"/>
      </w:pPr>
      <w:r w:rsidRPr="00CB6EBA">
        <w:t>表</w:t>
      </w:r>
      <w:r w:rsidR="00265729" w:rsidRPr="00CB6EBA">
        <w:t>2</w:t>
      </w:r>
      <w:r w:rsidRPr="00CB6EBA">
        <w:t>.</w:t>
      </w:r>
      <w:r w:rsidR="004A1029" w:rsidRPr="00CB6EBA">
        <w:t>1</w:t>
      </w:r>
      <w:r w:rsidRPr="00CB6EBA">
        <w:t xml:space="preserve">-5 </w:t>
      </w:r>
      <w:r w:rsidR="007912B6">
        <w:t>灌溉发电输水隧洞进水口</w:t>
      </w:r>
      <w:r w:rsidRPr="00CB6EBA">
        <w:t>现场检查情况表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9"/>
        <w:gridCol w:w="2046"/>
        <w:gridCol w:w="4417"/>
      </w:tblGrid>
      <w:tr w:rsidR="00237D3F" w:rsidRPr="00CB6EBA" w14:paraId="2A163191" w14:textId="77777777" w:rsidTr="008760B0">
        <w:trPr>
          <w:trHeight w:val="340"/>
          <w:tblHeader/>
          <w:jc w:val="center"/>
        </w:trPr>
        <w:tc>
          <w:tcPr>
            <w:tcW w:w="2314" w:type="pct"/>
            <w:gridSpan w:val="2"/>
            <w:tcBorders>
              <w:top w:val="single" w:sz="4" w:space="0" w:color="auto"/>
              <w:left w:val="single" w:sz="4" w:space="0" w:color="auto"/>
              <w:bottom w:val="single" w:sz="4" w:space="0" w:color="auto"/>
              <w:right w:val="single" w:sz="4" w:space="0" w:color="auto"/>
            </w:tcBorders>
            <w:vAlign w:val="center"/>
          </w:tcPr>
          <w:p w14:paraId="6834461E" w14:textId="77777777" w:rsidR="00237D3F" w:rsidRPr="00CB6EBA" w:rsidRDefault="00237D3F" w:rsidP="008B459A">
            <w:pPr>
              <w:pStyle w:val="aff2"/>
              <w:spacing w:line="264" w:lineRule="auto"/>
            </w:pPr>
            <w:r w:rsidRPr="00CB6EBA">
              <w:rPr>
                <w:rFonts w:eastAsia="宋体"/>
              </w:rPr>
              <w:t>检查部位</w:t>
            </w:r>
          </w:p>
        </w:tc>
        <w:tc>
          <w:tcPr>
            <w:tcW w:w="2686" w:type="pct"/>
            <w:tcBorders>
              <w:top w:val="single" w:sz="4" w:space="0" w:color="auto"/>
              <w:left w:val="single" w:sz="4" w:space="0" w:color="auto"/>
              <w:bottom w:val="single" w:sz="4" w:space="0" w:color="auto"/>
              <w:right w:val="single" w:sz="4" w:space="0" w:color="auto"/>
            </w:tcBorders>
            <w:vAlign w:val="center"/>
          </w:tcPr>
          <w:p w14:paraId="3872E05D" w14:textId="77777777" w:rsidR="00237D3F" w:rsidRPr="00CB6EBA" w:rsidRDefault="00237D3F" w:rsidP="008B459A">
            <w:pPr>
              <w:pStyle w:val="aff2"/>
              <w:spacing w:line="264" w:lineRule="auto"/>
            </w:pPr>
            <w:r w:rsidRPr="00CB6EBA">
              <w:rPr>
                <w:rFonts w:eastAsia="宋体"/>
              </w:rPr>
              <w:t>检查情况记录</w:t>
            </w:r>
          </w:p>
        </w:tc>
      </w:tr>
      <w:tr w:rsidR="00237D3F" w:rsidRPr="00CB6EBA" w14:paraId="6086A93E" w14:textId="77777777" w:rsidTr="008760B0">
        <w:trPr>
          <w:trHeight w:val="340"/>
          <w:jc w:val="center"/>
        </w:trPr>
        <w:tc>
          <w:tcPr>
            <w:tcW w:w="1070" w:type="pct"/>
            <w:vMerge w:val="restart"/>
            <w:tcBorders>
              <w:top w:val="single" w:sz="4" w:space="0" w:color="auto"/>
              <w:left w:val="single" w:sz="4" w:space="0" w:color="auto"/>
              <w:right w:val="single" w:sz="4" w:space="0" w:color="auto"/>
            </w:tcBorders>
            <w:vAlign w:val="center"/>
          </w:tcPr>
          <w:p w14:paraId="30786317" w14:textId="77777777" w:rsidR="00237D3F" w:rsidRPr="00CB6EBA" w:rsidRDefault="00237D3F" w:rsidP="008B459A">
            <w:pPr>
              <w:pStyle w:val="aff2"/>
              <w:spacing w:line="264" w:lineRule="auto"/>
            </w:pPr>
            <w:r w:rsidRPr="00CB6EBA">
              <w:rPr>
                <w:rFonts w:eastAsia="宋体"/>
              </w:rPr>
              <w:t>输水塔</w:t>
            </w:r>
          </w:p>
        </w:tc>
        <w:tc>
          <w:tcPr>
            <w:tcW w:w="1244" w:type="pct"/>
            <w:tcBorders>
              <w:top w:val="single" w:sz="4" w:space="0" w:color="auto"/>
              <w:left w:val="single" w:sz="4" w:space="0" w:color="auto"/>
              <w:bottom w:val="single" w:sz="4" w:space="0" w:color="auto"/>
              <w:right w:val="single" w:sz="4" w:space="0" w:color="auto"/>
            </w:tcBorders>
            <w:vAlign w:val="center"/>
          </w:tcPr>
          <w:p w14:paraId="157E33E9" w14:textId="77777777" w:rsidR="00237D3F" w:rsidRPr="00CB6EBA" w:rsidRDefault="00237D3F" w:rsidP="008B459A">
            <w:pPr>
              <w:pStyle w:val="aff2"/>
              <w:spacing w:line="264" w:lineRule="auto"/>
            </w:pPr>
            <w:r w:rsidRPr="00CB6EBA">
              <w:rPr>
                <w:rFonts w:eastAsia="宋体"/>
              </w:rPr>
              <w:t>进水口</w:t>
            </w:r>
          </w:p>
        </w:tc>
        <w:tc>
          <w:tcPr>
            <w:tcW w:w="2686" w:type="pct"/>
            <w:tcBorders>
              <w:top w:val="single" w:sz="4" w:space="0" w:color="auto"/>
              <w:left w:val="single" w:sz="4" w:space="0" w:color="auto"/>
              <w:bottom w:val="single" w:sz="4" w:space="0" w:color="auto"/>
              <w:right w:val="single" w:sz="4" w:space="0" w:color="auto"/>
            </w:tcBorders>
            <w:vAlign w:val="center"/>
          </w:tcPr>
          <w:p w14:paraId="259A4138" w14:textId="77777777" w:rsidR="00237D3F" w:rsidRPr="00CB6EBA" w:rsidRDefault="00237D3F" w:rsidP="008B459A">
            <w:pPr>
              <w:pStyle w:val="aff2"/>
              <w:spacing w:line="264" w:lineRule="auto"/>
              <w:jc w:val="left"/>
            </w:pPr>
            <w:r w:rsidRPr="00CB6EBA">
              <w:rPr>
                <w:rFonts w:eastAsia="宋体"/>
              </w:rPr>
              <w:t>（</w:t>
            </w:r>
            <w:r w:rsidRPr="00CB6EBA">
              <w:t>1</w:t>
            </w:r>
            <w:r w:rsidRPr="00CB6EBA">
              <w:rPr>
                <w:rFonts w:eastAsia="宋体"/>
              </w:rPr>
              <w:t>）混凝土外侧有多处钢筋头露出，</w:t>
            </w:r>
          </w:p>
          <w:p w14:paraId="29C4D770" w14:textId="77777777" w:rsidR="00237D3F" w:rsidRPr="00CB6EBA" w:rsidRDefault="00237D3F" w:rsidP="008B459A">
            <w:pPr>
              <w:pStyle w:val="aff2"/>
              <w:spacing w:line="264" w:lineRule="auto"/>
              <w:jc w:val="left"/>
            </w:pPr>
            <w:r w:rsidRPr="00CB6EBA">
              <w:rPr>
                <w:rFonts w:eastAsia="宋体"/>
              </w:rPr>
              <w:t>（</w:t>
            </w:r>
            <w:r w:rsidRPr="00CB6EBA">
              <w:t>2</w:t>
            </w:r>
            <w:r w:rsidRPr="00CB6EBA">
              <w:rPr>
                <w:rFonts w:eastAsia="宋体"/>
              </w:rPr>
              <w:t>）进水口左、右侧墙局部混凝土砂浆剥落、石子裸露。</w:t>
            </w:r>
          </w:p>
          <w:p w14:paraId="7F89B235" w14:textId="77777777" w:rsidR="00237D3F" w:rsidRPr="00CB6EBA" w:rsidRDefault="00237D3F" w:rsidP="008B459A">
            <w:pPr>
              <w:pStyle w:val="aff2"/>
              <w:spacing w:line="264" w:lineRule="auto"/>
              <w:jc w:val="left"/>
            </w:pPr>
            <w:r w:rsidRPr="00CB6EBA">
              <w:rPr>
                <w:rFonts w:eastAsia="宋体"/>
              </w:rPr>
              <w:t>（</w:t>
            </w:r>
            <w:r w:rsidRPr="00CB6EBA">
              <w:t>3</w:t>
            </w:r>
            <w:r w:rsidRPr="00CB6EBA">
              <w:rPr>
                <w:rFonts w:eastAsia="宋体"/>
              </w:rPr>
              <w:t>）检修平台上垃圾、杂物较多，平台上横梁局部混凝土砂化，检修爬梯锈蚀</w:t>
            </w:r>
            <w:del w:id="636" w:author="王凯" w:date="2018-04-24T16:08:00Z">
              <w:r w:rsidRPr="00CB6EBA" w:rsidDel="002D4652">
                <w:rPr>
                  <w:rFonts w:eastAsia="宋体"/>
                </w:rPr>
                <w:delText>严重</w:delText>
              </w:r>
            </w:del>
            <w:r w:rsidRPr="00CB6EBA">
              <w:rPr>
                <w:rFonts w:eastAsia="宋体"/>
              </w:rPr>
              <w:t>。</w:t>
            </w:r>
          </w:p>
        </w:tc>
      </w:tr>
      <w:tr w:rsidR="00237D3F" w:rsidRPr="00CB6EBA" w14:paraId="02CABA7B" w14:textId="77777777" w:rsidTr="008760B0">
        <w:trPr>
          <w:trHeight w:val="340"/>
          <w:jc w:val="center"/>
        </w:trPr>
        <w:tc>
          <w:tcPr>
            <w:tcW w:w="1070" w:type="pct"/>
            <w:vMerge/>
            <w:tcBorders>
              <w:top w:val="single" w:sz="4" w:space="0" w:color="auto"/>
              <w:left w:val="single" w:sz="4" w:space="0" w:color="auto"/>
              <w:right w:val="single" w:sz="4" w:space="0" w:color="auto"/>
            </w:tcBorders>
            <w:vAlign w:val="center"/>
          </w:tcPr>
          <w:p w14:paraId="29179175" w14:textId="77777777" w:rsidR="00237D3F" w:rsidRPr="00CB6EBA" w:rsidRDefault="00237D3F" w:rsidP="008B459A">
            <w:pPr>
              <w:pStyle w:val="aff2"/>
              <w:spacing w:line="264" w:lineRule="auto"/>
            </w:pPr>
          </w:p>
        </w:tc>
        <w:tc>
          <w:tcPr>
            <w:tcW w:w="1244" w:type="pct"/>
            <w:tcBorders>
              <w:top w:val="single" w:sz="4" w:space="0" w:color="auto"/>
              <w:left w:val="single" w:sz="4" w:space="0" w:color="auto"/>
              <w:bottom w:val="single" w:sz="4" w:space="0" w:color="auto"/>
              <w:right w:val="single" w:sz="4" w:space="0" w:color="auto"/>
            </w:tcBorders>
            <w:vAlign w:val="center"/>
          </w:tcPr>
          <w:p w14:paraId="0833F87E" w14:textId="77777777" w:rsidR="00237D3F" w:rsidRPr="00CB6EBA" w:rsidRDefault="00237D3F" w:rsidP="008B459A">
            <w:pPr>
              <w:pStyle w:val="aff2"/>
              <w:spacing w:line="264" w:lineRule="auto"/>
            </w:pPr>
            <w:r w:rsidRPr="00CB6EBA">
              <w:rPr>
                <w:rFonts w:eastAsia="宋体"/>
              </w:rPr>
              <w:t>启闭机房</w:t>
            </w:r>
          </w:p>
        </w:tc>
        <w:tc>
          <w:tcPr>
            <w:tcW w:w="2686" w:type="pct"/>
            <w:tcBorders>
              <w:top w:val="single" w:sz="4" w:space="0" w:color="auto"/>
              <w:left w:val="single" w:sz="4" w:space="0" w:color="auto"/>
              <w:bottom w:val="single" w:sz="4" w:space="0" w:color="auto"/>
              <w:right w:val="single" w:sz="4" w:space="0" w:color="auto"/>
            </w:tcBorders>
            <w:vAlign w:val="center"/>
          </w:tcPr>
          <w:p w14:paraId="4CD0BC16" w14:textId="77777777" w:rsidR="00237D3F" w:rsidRPr="00CB6EBA" w:rsidRDefault="00237D3F" w:rsidP="008B459A">
            <w:pPr>
              <w:pStyle w:val="aff2"/>
              <w:spacing w:line="264" w:lineRule="auto"/>
              <w:jc w:val="left"/>
            </w:pPr>
            <w:r w:rsidRPr="00CB6EBA">
              <w:rPr>
                <w:rFonts w:eastAsia="宋体"/>
              </w:rPr>
              <w:t>（</w:t>
            </w:r>
            <w:r w:rsidRPr="00CB6EBA">
              <w:t>1</w:t>
            </w:r>
            <w:r w:rsidRPr="00CB6EBA">
              <w:rPr>
                <w:rFonts w:eastAsia="宋体"/>
              </w:rPr>
              <w:t>）整体结构完好，地面、墙面局部粉刷脱落；</w:t>
            </w:r>
          </w:p>
          <w:p w14:paraId="7ECC6850" w14:textId="77777777" w:rsidR="00237D3F" w:rsidRPr="00CB6EBA" w:rsidDel="007E1636" w:rsidRDefault="00237D3F" w:rsidP="008B459A">
            <w:pPr>
              <w:pStyle w:val="aff2"/>
              <w:spacing w:line="264" w:lineRule="auto"/>
              <w:jc w:val="left"/>
            </w:pPr>
            <w:r w:rsidRPr="00CB6EBA">
              <w:rPr>
                <w:rFonts w:eastAsia="宋体"/>
              </w:rPr>
              <w:t>（</w:t>
            </w:r>
            <w:r w:rsidRPr="00CB6EBA">
              <w:t>2</w:t>
            </w:r>
            <w:r w:rsidRPr="00CB6EBA">
              <w:rPr>
                <w:rFonts w:eastAsia="宋体"/>
              </w:rPr>
              <w:t>）室外平台表面混凝土长满青苔。</w:t>
            </w:r>
          </w:p>
        </w:tc>
      </w:tr>
      <w:tr w:rsidR="00237D3F" w:rsidRPr="00CB6EBA" w14:paraId="74035A93" w14:textId="77777777" w:rsidTr="008760B0">
        <w:trPr>
          <w:trHeight w:val="340"/>
          <w:jc w:val="center"/>
        </w:trPr>
        <w:tc>
          <w:tcPr>
            <w:tcW w:w="1070" w:type="pct"/>
            <w:vMerge/>
            <w:tcBorders>
              <w:left w:val="single" w:sz="4" w:space="0" w:color="auto"/>
              <w:right w:val="single" w:sz="4" w:space="0" w:color="auto"/>
            </w:tcBorders>
            <w:vAlign w:val="center"/>
          </w:tcPr>
          <w:p w14:paraId="3660A613" w14:textId="77777777" w:rsidR="00237D3F" w:rsidRPr="00CB6EBA" w:rsidRDefault="00237D3F" w:rsidP="008B459A">
            <w:pPr>
              <w:pStyle w:val="aff2"/>
              <w:spacing w:line="264" w:lineRule="auto"/>
            </w:pPr>
          </w:p>
        </w:tc>
        <w:tc>
          <w:tcPr>
            <w:tcW w:w="1244" w:type="pct"/>
            <w:tcBorders>
              <w:top w:val="single" w:sz="4" w:space="0" w:color="auto"/>
              <w:left w:val="single" w:sz="4" w:space="0" w:color="auto"/>
              <w:bottom w:val="single" w:sz="4" w:space="0" w:color="auto"/>
              <w:right w:val="single" w:sz="4" w:space="0" w:color="auto"/>
            </w:tcBorders>
            <w:vAlign w:val="center"/>
          </w:tcPr>
          <w:p w14:paraId="34CFF2E2" w14:textId="77777777" w:rsidR="00237D3F" w:rsidRPr="00CB6EBA" w:rsidRDefault="00237D3F" w:rsidP="008B459A">
            <w:pPr>
              <w:pStyle w:val="aff2"/>
              <w:spacing w:line="264" w:lineRule="auto"/>
            </w:pPr>
            <w:r w:rsidRPr="00CB6EBA">
              <w:rPr>
                <w:rFonts w:eastAsia="宋体"/>
              </w:rPr>
              <w:t>启闭平台</w:t>
            </w:r>
          </w:p>
        </w:tc>
        <w:tc>
          <w:tcPr>
            <w:tcW w:w="2686" w:type="pct"/>
            <w:tcBorders>
              <w:top w:val="single" w:sz="4" w:space="0" w:color="auto"/>
              <w:left w:val="single" w:sz="4" w:space="0" w:color="auto"/>
              <w:bottom w:val="single" w:sz="4" w:space="0" w:color="auto"/>
              <w:right w:val="single" w:sz="4" w:space="0" w:color="auto"/>
            </w:tcBorders>
            <w:vAlign w:val="center"/>
          </w:tcPr>
          <w:p w14:paraId="28A599A0" w14:textId="77777777" w:rsidR="00237D3F" w:rsidRPr="00CB6EBA" w:rsidRDefault="00237D3F" w:rsidP="008B459A">
            <w:pPr>
              <w:pStyle w:val="aff2"/>
              <w:spacing w:line="264" w:lineRule="auto"/>
              <w:jc w:val="left"/>
            </w:pPr>
            <w:r w:rsidRPr="00CB6EBA">
              <w:rPr>
                <w:rFonts w:eastAsia="宋体"/>
              </w:rPr>
              <w:t>平台楼板、大梁、悬臂梁及进水口排架柱外观总体完好。</w:t>
            </w:r>
          </w:p>
        </w:tc>
      </w:tr>
      <w:tr w:rsidR="00237D3F" w:rsidRPr="00CB6EBA" w14:paraId="629DD93C" w14:textId="77777777" w:rsidTr="008760B0">
        <w:trPr>
          <w:trHeight w:val="340"/>
          <w:jc w:val="center"/>
        </w:trPr>
        <w:tc>
          <w:tcPr>
            <w:tcW w:w="2314" w:type="pct"/>
            <w:gridSpan w:val="2"/>
            <w:tcBorders>
              <w:top w:val="single" w:sz="4" w:space="0" w:color="auto"/>
              <w:left w:val="single" w:sz="4" w:space="0" w:color="auto"/>
              <w:right w:val="single" w:sz="4" w:space="0" w:color="auto"/>
            </w:tcBorders>
            <w:vAlign w:val="center"/>
          </w:tcPr>
          <w:p w14:paraId="3FB6B63C" w14:textId="77777777" w:rsidR="00237D3F" w:rsidRPr="00CB6EBA" w:rsidRDefault="00237D3F" w:rsidP="008B459A">
            <w:pPr>
              <w:pStyle w:val="aff2"/>
              <w:spacing w:line="264" w:lineRule="auto"/>
            </w:pPr>
            <w:r w:rsidRPr="00CB6EBA">
              <w:rPr>
                <w:rFonts w:eastAsia="宋体"/>
              </w:rPr>
              <w:t>闸门、拦污栅</w:t>
            </w:r>
          </w:p>
        </w:tc>
        <w:tc>
          <w:tcPr>
            <w:tcW w:w="2686" w:type="pct"/>
            <w:tcBorders>
              <w:top w:val="single" w:sz="4" w:space="0" w:color="auto"/>
              <w:left w:val="single" w:sz="4" w:space="0" w:color="auto"/>
              <w:bottom w:val="single" w:sz="4" w:space="0" w:color="auto"/>
              <w:right w:val="single" w:sz="4" w:space="0" w:color="auto"/>
            </w:tcBorders>
            <w:vAlign w:val="center"/>
          </w:tcPr>
          <w:p w14:paraId="5F79E6F3" w14:textId="77777777" w:rsidR="00237D3F" w:rsidRPr="00CB6EBA" w:rsidDel="007E1636" w:rsidRDefault="00237D3F" w:rsidP="008B459A">
            <w:pPr>
              <w:pStyle w:val="aff2"/>
              <w:spacing w:line="264" w:lineRule="auto"/>
              <w:jc w:val="left"/>
            </w:pPr>
            <w:proofErr w:type="gramStart"/>
            <w:r w:rsidRPr="00CB6EBA">
              <w:rPr>
                <w:rFonts w:eastAsia="宋体"/>
              </w:rPr>
              <w:t>检查时拦污</w:t>
            </w:r>
            <w:proofErr w:type="gramEnd"/>
            <w:r w:rsidRPr="00CB6EBA">
              <w:rPr>
                <w:rFonts w:eastAsia="宋体"/>
              </w:rPr>
              <w:t>栅、闸门位于水下，闸门槽上部堆有杂物，拦污栅拉杆锈蚀</w:t>
            </w:r>
          </w:p>
        </w:tc>
      </w:tr>
      <w:tr w:rsidR="00237D3F" w:rsidRPr="00CB6EBA" w14:paraId="5C8AD78F" w14:textId="77777777" w:rsidTr="008760B0">
        <w:trPr>
          <w:trHeight w:val="340"/>
          <w:jc w:val="center"/>
        </w:trPr>
        <w:tc>
          <w:tcPr>
            <w:tcW w:w="2314" w:type="pct"/>
            <w:gridSpan w:val="2"/>
            <w:tcBorders>
              <w:top w:val="single" w:sz="4" w:space="0" w:color="auto"/>
              <w:left w:val="single" w:sz="4" w:space="0" w:color="auto"/>
              <w:right w:val="single" w:sz="4" w:space="0" w:color="auto"/>
            </w:tcBorders>
            <w:vAlign w:val="center"/>
          </w:tcPr>
          <w:p w14:paraId="5CA3AE48" w14:textId="77777777" w:rsidR="00237D3F" w:rsidRPr="00CB6EBA" w:rsidRDefault="00237D3F" w:rsidP="008B459A">
            <w:pPr>
              <w:pStyle w:val="aff2"/>
              <w:spacing w:line="264" w:lineRule="auto"/>
            </w:pPr>
            <w:r w:rsidRPr="00CB6EBA">
              <w:rPr>
                <w:rFonts w:eastAsia="宋体"/>
              </w:rPr>
              <w:t>闸门启闭机、电气设备</w:t>
            </w:r>
          </w:p>
        </w:tc>
        <w:tc>
          <w:tcPr>
            <w:tcW w:w="2686" w:type="pct"/>
            <w:tcBorders>
              <w:top w:val="single" w:sz="4" w:space="0" w:color="auto"/>
              <w:left w:val="single" w:sz="4" w:space="0" w:color="auto"/>
              <w:bottom w:val="single" w:sz="4" w:space="0" w:color="auto"/>
              <w:right w:val="single" w:sz="4" w:space="0" w:color="auto"/>
            </w:tcBorders>
            <w:vAlign w:val="center"/>
          </w:tcPr>
          <w:p w14:paraId="0E61F80B" w14:textId="77777777" w:rsidR="00237D3F" w:rsidRPr="00CB6EBA" w:rsidRDefault="00237D3F" w:rsidP="008B459A">
            <w:pPr>
              <w:pStyle w:val="aff2"/>
              <w:spacing w:line="264" w:lineRule="auto"/>
              <w:jc w:val="left"/>
            </w:pPr>
            <w:r w:rsidRPr="00CB6EBA">
              <w:rPr>
                <w:rFonts w:eastAsia="宋体"/>
              </w:rPr>
              <w:t>（</w:t>
            </w:r>
            <w:r w:rsidRPr="00CB6EBA">
              <w:t>1</w:t>
            </w:r>
            <w:r w:rsidRPr="00CB6EBA">
              <w:rPr>
                <w:rFonts w:eastAsia="宋体"/>
              </w:rPr>
              <w:t>）拦污栅启闭</w:t>
            </w:r>
            <w:proofErr w:type="gramStart"/>
            <w:r w:rsidRPr="00CB6EBA">
              <w:rPr>
                <w:rFonts w:eastAsia="宋体"/>
              </w:rPr>
              <w:t>机整体</w:t>
            </w:r>
            <w:proofErr w:type="gramEnd"/>
            <w:r w:rsidRPr="00CB6EBA">
              <w:rPr>
                <w:rFonts w:eastAsia="宋体"/>
              </w:rPr>
              <w:t>较好。</w:t>
            </w:r>
          </w:p>
          <w:p w14:paraId="5F758973" w14:textId="77777777" w:rsidR="00237D3F" w:rsidRPr="00CB6EBA" w:rsidRDefault="00237D3F" w:rsidP="008B459A">
            <w:pPr>
              <w:pStyle w:val="aff2"/>
              <w:spacing w:line="264" w:lineRule="auto"/>
              <w:jc w:val="left"/>
            </w:pPr>
            <w:r w:rsidRPr="00CB6EBA">
              <w:rPr>
                <w:rFonts w:eastAsia="宋体"/>
              </w:rPr>
              <w:t>（</w:t>
            </w:r>
            <w:r w:rsidRPr="00CB6EBA">
              <w:t>2</w:t>
            </w:r>
            <w:r w:rsidRPr="00CB6EBA">
              <w:rPr>
                <w:rFonts w:eastAsia="宋体"/>
              </w:rPr>
              <w:t>）闸门启闭机电动机局部锈蚀，接线有龟裂老化、制动轮生锈现象。</w:t>
            </w:r>
          </w:p>
          <w:p w14:paraId="3B26D73F" w14:textId="77777777" w:rsidR="00237D3F" w:rsidRPr="00CB6EBA" w:rsidRDefault="00237D3F" w:rsidP="008B459A">
            <w:pPr>
              <w:pStyle w:val="aff2"/>
              <w:spacing w:line="264" w:lineRule="auto"/>
              <w:jc w:val="left"/>
            </w:pPr>
            <w:r w:rsidRPr="00CB6EBA">
              <w:rPr>
                <w:rFonts w:eastAsia="宋体"/>
              </w:rPr>
              <w:t>（</w:t>
            </w:r>
            <w:r w:rsidRPr="00CB6EBA">
              <w:t>3</w:t>
            </w:r>
            <w:r w:rsidRPr="00CB6EBA">
              <w:rPr>
                <w:rFonts w:eastAsia="宋体"/>
              </w:rPr>
              <w:t>）减速器齿轮副齿面存在轻微磨损。</w:t>
            </w:r>
          </w:p>
          <w:p w14:paraId="5C1C56E3" w14:textId="77777777" w:rsidR="00237D3F" w:rsidRPr="00CB6EBA" w:rsidRDefault="00237D3F" w:rsidP="008B459A">
            <w:pPr>
              <w:pStyle w:val="aff2"/>
              <w:spacing w:line="264" w:lineRule="auto"/>
              <w:jc w:val="left"/>
            </w:pPr>
            <w:r w:rsidRPr="00CB6EBA">
              <w:rPr>
                <w:rFonts w:eastAsia="宋体"/>
              </w:rPr>
              <w:t>（</w:t>
            </w:r>
            <w:r w:rsidRPr="00CB6EBA">
              <w:t>4</w:t>
            </w:r>
            <w:r w:rsidRPr="00CB6EBA">
              <w:rPr>
                <w:rFonts w:eastAsia="宋体"/>
              </w:rPr>
              <w:t>）开度指示器与上下限位开关失效。</w:t>
            </w:r>
          </w:p>
          <w:p w14:paraId="463E3BD9" w14:textId="77777777" w:rsidR="00237D3F" w:rsidRPr="00CB6EBA" w:rsidRDefault="00237D3F" w:rsidP="008B459A">
            <w:pPr>
              <w:pStyle w:val="aff2"/>
              <w:spacing w:line="264" w:lineRule="auto"/>
              <w:jc w:val="left"/>
            </w:pPr>
            <w:r w:rsidRPr="00CB6EBA">
              <w:rPr>
                <w:rFonts w:eastAsia="宋体"/>
              </w:rPr>
              <w:t>（</w:t>
            </w:r>
            <w:r w:rsidRPr="00CB6EBA">
              <w:t>5</w:t>
            </w:r>
            <w:r w:rsidRPr="00CB6EBA">
              <w:rPr>
                <w:rFonts w:eastAsia="宋体"/>
              </w:rPr>
              <w:t>）启闭机控制柜、电动机外壳未见有接地处理。</w:t>
            </w:r>
          </w:p>
        </w:tc>
      </w:tr>
      <w:tr w:rsidR="00237D3F" w:rsidRPr="00CB6EBA" w14:paraId="5DAEFAB9" w14:textId="77777777" w:rsidTr="008760B0">
        <w:trPr>
          <w:trHeight w:val="340"/>
          <w:jc w:val="center"/>
        </w:trPr>
        <w:tc>
          <w:tcPr>
            <w:tcW w:w="2314" w:type="pct"/>
            <w:gridSpan w:val="2"/>
            <w:tcBorders>
              <w:top w:val="single" w:sz="4" w:space="0" w:color="auto"/>
              <w:left w:val="single" w:sz="4" w:space="0" w:color="auto"/>
              <w:right w:val="single" w:sz="4" w:space="0" w:color="auto"/>
            </w:tcBorders>
            <w:vAlign w:val="center"/>
          </w:tcPr>
          <w:p w14:paraId="557C8016" w14:textId="77777777" w:rsidR="00237D3F" w:rsidRPr="00CB6EBA" w:rsidRDefault="00237D3F" w:rsidP="008B459A">
            <w:pPr>
              <w:pStyle w:val="aff2"/>
              <w:spacing w:line="264" w:lineRule="auto"/>
            </w:pPr>
            <w:r w:rsidRPr="00CB6EBA">
              <w:rPr>
                <w:rFonts w:eastAsia="宋体"/>
              </w:rPr>
              <w:t>进水口岸坡</w:t>
            </w:r>
          </w:p>
        </w:tc>
        <w:tc>
          <w:tcPr>
            <w:tcW w:w="2686" w:type="pct"/>
            <w:tcBorders>
              <w:top w:val="single" w:sz="4" w:space="0" w:color="auto"/>
              <w:left w:val="single" w:sz="4" w:space="0" w:color="auto"/>
              <w:bottom w:val="single" w:sz="4" w:space="0" w:color="auto"/>
              <w:right w:val="single" w:sz="4" w:space="0" w:color="auto"/>
            </w:tcBorders>
            <w:vAlign w:val="center"/>
          </w:tcPr>
          <w:p w14:paraId="244A9E7E" w14:textId="5ED11B16" w:rsidR="002D4652" w:rsidRPr="00CB6EBA" w:rsidRDefault="00237D3F">
            <w:pPr>
              <w:pStyle w:val="aff2"/>
              <w:spacing w:line="264" w:lineRule="auto"/>
              <w:jc w:val="left"/>
            </w:pPr>
            <w:r w:rsidRPr="00CB6EBA">
              <w:rPr>
                <w:rFonts w:eastAsia="宋体"/>
              </w:rPr>
              <w:t>两岸为基岩裸露，左侧岸坡岩石节理、裂隙风化较严重。</w:t>
            </w:r>
          </w:p>
        </w:tc>
      </w:tr>
      <w:tr w:rsidR="00237D3F" w:rsidRPr="00CB6EBA" w14:paraId="5D8BF26E" w14:textId="77777777" w:rsidTr="008760B0">
        <w:trPr>
          <w:trHeight w:val="340"/>
          <w:jc w:val="center"/>
        </w:trPr>
        <w:tc>
          <w:tcPr>
            <w:tcW w:w="2314" w:type="pct"/>
            <w:gridSpan w:val="2"/>
            <w:tcBorders>
              <w:top w:val="single" w:sz="4" w:space="0" w:color="auto"/>
              <w:left w:val="single" w:sz="4" w:space="0" w:color="auto"/>
              <w:bottom w:val="single" w:sz="4" w:space="0" w:color="auto"/>
              <w:right w:val="single" w:sz="4" w:space="0" w:color="auto"/>
            </w:tcBorders>
            <w:vAlign w:val="center"/>
          </w:tcPr>
          <w:p w14:paraId="1CD578D4" w14:textId="77777777" w:rsidR="00237D3F" w:rsidRPr="00CB6EBA" w:rsidRDefault="00237D3F" w:rsidP="008B459A">
            <w:pPr>
              <w:pStyle w:val="aff2"/>
              <w:spacing w:line="264" w:lineRule="auto"/>
            </w:pPr>
            <w:r w:rsidRPr="00CB6EBA">
              <w:rPr>
                <w:rFonts w:eastAsia="宋体"/>
              </w:rPr>
              <w:t>其他</w:t>
            </w:r>
          </w:p>
        </w:tc>
        <w:tc>
          <w:tcPr>
            <w:tcW w:w="2686" w:type="pct"/>
            <w:tcBorders>
              <w:top w:val="single" w:sz="4" w:space="0" w:color="auto"/>
              <w:left w:val="single" w:sz="4" w:space="0" w:color="auto"/>
              <w:bottom w:val="single" w:sz="4" w:space="0" w:color="auto"/>
              <w:right w:val="single" w:sz="4" w:space="0" w:color="auto"/>
            </w:tcBorders>
            <w:vAlign w:val="center"/>
          </w:tcPr>
          <w:p w14:paraId="44892CE4" w14:textId="77777777" w:rsidR="00237D3F" w:rsidRPr="00CB6EBA" w:rsidDel="007E1636" w:rsidRDefault="00237D3F" w:rsidP="008B459A">
            <w:pPr>
              <w:pStyle w:val="aff2"/>
              <w:spacing w:line="264" w:lineRule="auto"/>
              <w:jc w:val="left"/>
            </w:pPr>
            <w:r w:rsidRPr="00CB6EBA">
              <w:rPr>
                <w:rFonts w:eastAsia="宋体"/>
              </w:rPr>
              <w:t>闸门、启闭设施操作规章制度未上墙。</w:t>
            </w:r>
          </w:p>
        </w:tc>
      </w:tr>
    </w:tbl>
    <w:p w14:paraId="5CE04A5D" w14:textId="77777777" w:rsidR="00265729" w:rsidRPr="00CB6EBA" w:rsidRDefault="00265729">
      <w:pPr>
        <w:pStyle w:val="ac"/>
      </w:pPr>
      <w:r w:rsidRPr="00CB6EBA">
        <w:br w:type="page"/>
      </w:r>
    </w:p>
    <w:p w14:paraId="2391BAE9" w14:textId="77777777" w:rsidR="00237D3F" w:rsidRPr="00CB6EBA" w:rsidRDefault="00237D3F">
      <w:pPr>
        <w:pStyle w:val="ac"/>
      </w:pPr>
      <w:r w:rsidRPr="00CB6EBA">
        <w:lastRenderedPageBreak/>
        <w:t>表</w:t>
      </w:r>
      <w:r w:rsidR="00265729" w:rsidRPr="00CB6EBA">
        <w:t>2</w:t>
      </w:r>
      <w:r w:rsidRPr="00CB6EBA">
        <w:t>.</w:t>
      </w:r>
      <w:r w:rsidR="004A1029" w:rsidRPr="00CB6EBA">
        <w:t>1</w:t>
      </w:r>
      <w:r w:rsidRPr="00CB6EBA">
        <w:t xml:space="preserve">- 6 </w:t>
      </w:r>
      <w:r w:rsidRPr="00CB6EBA">
        <w:t>管理设施现场检查情况</w:t>
      </w:r>
      <w:r w:rsidR="009F4D19" w:rsidRPr="00CB6EBA">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8"/>
        <w:gridCol w:w="2187"/>
        <w:gridCol w:w="4427"/>
      </w:tblGrid>
      <w:tr w:rsidR="00237D3F" w:rsidRPr="00CB6EBA" w14:paraId="6BCA7F16" w14:textId="77777777" w:rsidTr="008760B0">
        <w:trPr>
          <w:trHeight w:val="340"/>
          <w:tblHeader/>
          <w:jc w:val="center"/>
        </w:trPr>
        <w:tc>
          <w:tcPr>
            <w:tcW w:w="2308" w:type="pct"/>
            <w:gridSpan w:val="2"/>
            <w:tcBorders>
              <w:top w:val="single" w:sz="4" w:space="0" w:color="auto"/>
              <w:left w:val="single" w:sz="4" w:space="0" w:color="auto"/>
              <w:bottom w:val="single" w:sz="4" w:space="0" w:color="auto"/>
              <w:right w:val="single" w:sz="4" w:space="0" w:color="auto"/>
            </w:tcBorders>
            <w:vAlign w:val="center"/>
          </w:tcPr>
          <w:p w14:paraId="28BC506B" w14:textId="77777777" w:rsidR="00237D3F" w:rsidRPr="00CB6EBA" w:rsidRDefault="00237D3F" w:rsidP="00237D3F">
            <w:pPr>
              <w:pStyle w:val="aff2"/>
            </w:pPr>
            <w:r w:rsidRPr="00CB6EBA">
              <w:rPr>
                <w:rFonts w:eastAsia="宋体"/>
              </w:rPr>
              <w:t>检查项目</w:t>
            </w:r>
          </w:p>
        </w:tc>
        <w:tc>
          <w:tcPr>
            <w:tcW w:w="2692" w:type="pct"/>
            <w:tcBorders>
              <w:top w:val="single" w:sz="4" w:space="0" w:color="auto"/>
              <w:left w:val="single" w:sz="4" w:space="0" w:color="auto"/>
              <w:bottom w:val="single" w:sz="4" w:space="0" w:color="auto"/>
              <w:right w:val="single" w:sz="4" w:space="0" w:color="auto"/>
            </w:tcBorders>
            <w:vAlign w:val="center"/>
          </w:tcPr>
          <w:p w14:paraId="5B65CF31" w14:textId="77777777" w:rsidR="00237D3F" w:rsidRPr="00CB6EBA" w:rsidRDefault="00237D3F" w:rsidP="00237D3F">
            <w:pPr>
              <w:pStyle w:val="aff2"/>
            </w:pPr>
            <w:r w:rsidRPr="00CB6EBA">
              <w:rPr>
                <w:rFonts w:eastAsia="宋体"/>
              </w:rPr>
              <w:t>检查情况记录</w:t>
            </w:r>
          </w:p>
        </w:tc>
      </w:tr>
      <w:tr w:rsidR="00237D3F" w:rsidRPr="00CB6EBA" w14:paraId="679DD7BC" w14:textId="77777777" w:rsidTr="008760B0">
        <w:trPr>
          <w:trHeight w:val="340"/>
          <w:jc w:val="center"/>
        </w:trPr>
        <w:tc>
          <w:tcPr>
            <w:tcW w:w="978" w:type="pct"/>
            <w:vMerge w:val="restart"/>
            <w:tcBorders>
              <w:top w:val="single" w:sz="4" w:space="0" w:color="auto"/>
              <w:left w:val="single" w:sz="4" w:space="0" w:color="auto"/>
              <w:right w:val="single" w:sz="4" w:space="0" w:color="auto"/>
            </w:tcBorders>
            <w:vAlign w:val="center"/>
          </w:tcPr>
          <w:p w14:paraId="527A6B99" w14:textId="77777777" w:rsidR="00237D3F" w:rsidRPr="00CB6EBA" w:rsidRDefault="00237D3F" w:rsidP="00237D3F">
            <w:pPr>
              <w:pStyle w:val="aff2"/>
            </w:pPr>
            <w:r w:rsidRPr="00CB6EBA">
              <w:rPr>
                <w:rFonts w:eastAsia="宋体"/>
              </w:rPr>
              <w:t>管理机构</w:t>
            </w:r>
          </w:p>
        </w:tc>
        <w:tc>
          <w:tcPr>
            <w:tcW w:w="1330" w:type="pct"/>
            <w:tcBorders>
              <w:top w:val="single" w:sz="4" w:space="0" w:color="auto"/>
              <w:left w:val="single" w:sz="4" w:space="0" w:color="auto"/>
              <w:bottom w:val="single" w:sz="4" w:space="0" w:color="auto"/>
              <w:right w:val="single" w:sz="4" w:space="0" w:color="auto"/>
            </w:tcBorders>
            <w:vAlign w:val="center"/>
          </w:tcPr>
          <w:p w14:paraId="3D7EA91E" w14:textId="77777777" w:rsidR="00237D3F" w:rsidRPr="00CB6EBA" w:rsidRDefault="00237D3F" w:rsidP="00237D3F">
            <w:pPr>
              <w:pStyle w:val="aff2"/>
            </w:pPr>
            <w:r w:rsidRPr="00CB6EBA">
              <w:rPr>
                <w:rFonts w:eastAsia="宋体"/>
              </w:rPr>
              <w:t>机构组成</w:t>
            </w:r>
          </w:p>
        </w:tc>
        <w:tc>
          <w:tcPr>
            <w:tcW w:w="2692" w:type="pct"/>
            <w:tcBorders>
              <w:top w:val="single" w:sz="4" w:space="0" w:color="auto"/>
              <w:left w:val="single" w:sz="4" w:space="0" w:color="auto"/>
              <w:bottom w:val="single" w:sz="4" w:space="0" w:color="auto"/>
              <w:right w:val="single" w:sz="4" w:space="0" w:color="auto"/>
            </w:tcBorders>
            <w:vAlign w:val="center"/>
          </w:tcPr>
          <w:p w14:paraId="3F2ACA40" w14:textId="77777777" w:rsidR="00237D3F" w:rsidRPr="00CB6EBA" w:rsidRDefault="00237D3F" w:rsidP="004A1029">
            <w:pPr>
              <w:pStyle w:val="aff2"/>
              <w:jc w:val="left"/>
            </w:pPr>
            <w:r w:rsidRPr="00CB6EBA">
              <w:rPr>
                <w:rFonts w:eastAsia="宋体"/>
              </w:rPr>
              <w:t>开化县水电实业公司</w:t>
            </w:r>
          </w:p>
        </w:tc>
      </w:tr>
      <w:tr w:rsidR="00237D3F" w:rsidRPr="00CB6EBA" w14:paraId="69700E5A" w14:textId="77777777" w:rsidTr="008760B0">
        <w:trPr>
          <w:trHeight w:val="340"/>
          <w:jc w:val="center"/>
        </w:trPr>
        <w:tc>
          <w:tcPr>
            <w:tcW w:w="978" w:type="pct"/>
            <w:vMerge/>
            <w:tcBorders>
              <w:left w:val="single" w:sz="4" w:space="0" w:color="auto"/>
              <w:bottom w:val="single" w:sz="4" w:space="0" w:color="auto"/>
              <w:right w:val="single" w:sz="4" w:space="0" w:color="auto"/>
            </w:tcBorders>
            <w:vAlign w:val="center"/>
          </w:tcPr>
          <w:p w14:paraId="2D6A2303" w14:textId="77777777" w:rsidR="00237D3F" w:rsidRPr="00CB6EBA" w:rsidRDefault="00237D3F" w:rsidP="00237D3F">
            <w:pPr>
              <w:pStyle w:val="aff2"/>
            </w:pPr>
          </w:p>
        </w:tc>
        <w:tc>
          <w:tcPr>
            <w:tcW w:w="1330" w:type="pct"/>
            <w:tcBorders>
              <w:top w:val="single" w:sz="4" w:space="0" w:color="auto"/>
              <w:left w:val="single" w:sz="4" w:space="0" w:color="auto"/>
              <w:bottom w:val="single" w:sz="4" w:space="0" w:color="auto"/>
              <w:right w:val="single" w:sz="4" w:space="0" w:color="auto"/>
            </w:tcBorders>
            <w:vAlign w:val="center"/>
          </w:tcPr>
          <w:p w14:paraId="5BCDEA27" w14:textId="77777777" w:rsidR="00237D3F" w:rsidRPr="00CB6EBA" w:rsidRDefault="00237D3F" w:rsidP="00237D3F">
            <w:pPr>
              <w:pStyle w:val="aff2"/>
            </w:pPr>
            <w:r w:rsidRPr="00CB6EBA">
              <w:rPr>
                <w:rFonts w:eastAsia="宋体"/>
              </w:rPr>
              <w:t>机构主管部门</w:t>
            </w:r>
          </w:p>
        </w:tc>
        <w:tc>
          <w:tcPr>
            <w:tcW w:w="2692" w:type="pct"/>
            <w:tcBorders>
              <w:top w:val="single" w:sz="4" w:space="0" w:color="auto"/>
              <w:left w:val="single" w:sz="4" w:space="0" w:color="auto"/>
              <w:bottom w:val="single" w:sz="4" w:space="0" w:color="auto"/>
              <w:right w:val="single" w:sz="4" w:space="0" w:color="auto"/>
            </w:tcBorders>
            <w:vAlign w:val="center"/>
          </w:tcPr>
          <w:p w14:paraId="059CBFA0" w14:textId="77777777" w:rsidR="00237D3F" w:rsidRPr="00CB6EBA" w:rsidRDefault="00237D3F" w:rsidP="00237D3F">
            <w:pPr>
              <w:pStyle w:val="aff2"/>
              <w:jc w:val="left"/>
            </w:pPr>
            <w:r w:rsidRPr="00CB6EBA">
              <w:rPr>
                <w:rFonts w:eastAsia="宋体"/>
              </w:rPr>
              <w:t>开化县水利局</w:t>
            </w:r>
          </w:p>
        </w:tc>
      </w:tr>
      <w:tr w:rsidR="00237D3F" w:rsidRPr="00CB6EBA" w14:paraId="54E6955B" w14:textId="77777777" w:rsidTr="008760B0">
        <w:trPr>
          <w:trHeight w:val="340"/>
          <w:jc w:val="center"/>
        </w:trPr>
        <w:tc>
          <w:tcPr>
            <w:tcW w:w="978" w:type="pct"/>
            <w:tcBorders>
              <w:top w:val="single" w:sz="4" w:space="0" w:color="auto"/>
              <w:left w:val="single" w:sz="4" w:space="0" w:color="auto"/>
              <w:right w:val="single" w:sz="4" w:space="0" w:color="auto"/>
            </w:tcBorders>
            <w:vAlign w:val="center"/>
          </w:tcPr>
          <w:p w14:paraId="0AE37980" w14:textId="77777777" w:rsidR="00237D3F" w:rsidRPr="00CB6EBA" w:rsidRDefault="00237D3F" w:rsidP="00237D3F">
            <w:pPr>
              <w:pStyle w:val="aff2"/>
            </w:pPr>
            <w:r w:rsidRPr="00CB6EBA">
              <w:rPr>
                <w:rFonts w:eastAsia="宋体"/>
              </w:rPr>
              <w:t>管理队伍</w:t>
            </w:r>
          </w:p>
        </w:tc>
        <w:tc>
          <w:tcPr>
            <w:tcW w:w="1330" w:type="pct"/>
            <w:tcBorders>
              <w:top w:val="single" w:sz="4" w:space="0" w:color="auto"/>
              <w:left w:val="single" w:sz="4" w:space="0" w:color="auto"/>
              <w:right w:val="single" w:sz="4" w:space="0" w:color="auto"/>
            </w:tcBorders>
            <w:vAlign w:val="center"/>
          </w:tcPr>
          <w:p w14:paraId="53B8DF11" w14:textId="77777777" w:rsidR="00237D3F" w:rsidRPr="00CB6EBA" w:rsidRDefault="00237D3F" w:rsidP="00237D3F">
            <w:pPr>
              <w:pStyle w:val="aff2"/>
            </w:pPr>
            <w:r w:rsidRPr="00CB6EBA">
              <w:rPr>
                <w:rFonts w:eastAsia="宋体"/>
              </w:rPr>
              <w:t>行政与技术管理人员</w:t>
            </w:r>
          </w:p>
        </w:tc>
        <w:tc>
          <w:tcPr>
            <w:tcW w:w="2692" w:type="pct"/>
            <w:tcBorders>
              <w:top w:val="single" w:sz="4" w:space="0" w:color="auto"/>
              <w:left w:val="single" w:sz="4" w:space="0" w:color="auto"/>
              <w:right w:val="single" w:sz="4" w:space="0" w:color="auto"/>
            </w:tcBorders>
            <w:vAlign w:val="center"/>
          </w:tcPr>
          <w:p w14:paraId="76527886" w14:textId="77777777" w:rsidR="00237D3F" w:rsidRPr="00CB6EBA" w:rsidRDefault="00237D3F" w:rsidP="00237D3F">
            <w:pPr>
              <w:pStyle w:val="aff2"/>
              <w:jc w:val="left"/>
            </w:pPr>
            <w:r w:rsidRPr="00CB6EBA">
              <w:rPr>
                <w:rFonts w:eastAsia="宋体"/>
              </w:rPr>
              <w:t>职工共</w:t>
            </w:r>
            <w:r w:rsidRPr="00CB6EBA">
              <w:t>40</w:t>
            </w:r>
            <w:r w:rsidRPr="00CB6EBA">
              <w:rPr>
                <w:rFonts w:eastAsia="宋体"/>
              </w:rPr>
              <w:t>余人，其中技术人员</w:t>
            </w:r>
            <w:r w:rsidRPr="00CB6EBA">
              <w:t>10</w:t>
            </w:r>
            <w:r w:rsidRPr="00CB6EBA">
              <w:rPr>
                <w:rFonts w:eastAsia="宋体"/>
              </w:rPr>
              <w:t>人。</w:t>
            </w:r>
          </w:p>
        </w:tc>
      </w:tr>
      <w:tr w:rsidR="00237D3F" w:rsidRPr="00CB6EBA" w14:paraId="5F7A879E" w14:textId="77777777" w:rsidTr="008760B0">
        <w:trPr>
          <w:trHeight w:val="340"/>
          <w:jc w:val="center"/>
        </w:trPr>
        <w:tc>
          <w:tcPr>
            <w:tcW w:w="978" w:type="pct"/>
            <w:vMerge w:val="restart"/>
            <w:tcBorders>
              <w:top w:val="single" w:sz="4" w:space="0" w:color="auto"/>
              <w:left w:val="single" w:sz="4" w:space="0" w:color="auto"/>
              <w:right w:val="single" w:sz="4" w:space="0" w:color="auto"/>
            </w:tcBorders>
            <w:vAlign w:val="center"/>
          </w:tcPr>
          <w:p w14:paraId="2CFC9475" w14:textId="77777777" w:rsidR="00237D3F" w:rsidRPr="00CB6EBA" w:rsidRDefault="00237D3F" w:rsidP="00237D3F">
            <w:pPr>
              <w:pStyle w:val="aff2"/>
            </w:pPr>
            <w:r w:rsidRPr="00CB6EBA">
              <w:rPr>
                <w:rFonts w:eastAsia="宋体"/>
              </w:rPr>
              <w:t>管理制度</w:t>
            </w:r>
          </w:p>
        </w:tc>
        <w:tc>
          <w:tcPr>
            <w:tcW w:w="1330" w:type="pct"/>
            <w:tcBorders>
              <w:top w:val="single" w:sz="4" w:space="0" w:color="auto"/>
              <w:left w:val="single" w:sz="4" w:space="0" w:color="auto"/>
              <w:bottom w:val="single" w:sz="4" w:space="0" w:color="auto"/>
              <w:right w:val="single" w:sz="4" w:space="0" w:color="auto"/>
            </w:tcBorders>
            <w:vAlign w:val="center"/>
          </w:tcPr>
          <w:p w14:paraId="70D82285" w14:textId="77777777" w:rsidR="00237D3F" w:rsidRPr="00CB6EBA" w:rsidRDefault="00237D3F" w:rsidP="00237D3F">
            <w:pPr>
              <w:pStyle w:val="aff2"/>
            </w:pPr>
            <w:r w:rsidRPr="00CB6EBA">
              <w:rPr>
                <w:rFonts w:eastAsia="宋体"/>
              </w:rPr>
              <w:t>管理制度类型</w:t>
            </w:r>
          </w:p>
        </w:tc>
        <w:tc>
          <w:tcPr>
            <w:tcW w:w="2692" w:type="pct"/>
            <w:tcBorders>
              <w:top w:val="single" w:sz="4" w:space="0" w:color="auto"/>
              <w:left w:val="single" w:sz="4" w:space="0" w:color="auto"/>
              <w:bottom w:val="single" w:sz="4" w:space="0" w:color="auto"/>
              <w:right w:val="single" w:sz="4" w:space="0" w:color="auto"/>
            </w:tcBorders>
            <w:vAlign w:val="center"/>
          </w:tcPr>
          <w:p w14:paraId="2EB1363D" w14:textId="77777777" w:rsidR="00237D3F" w:rsidRPr="00CB6EBA" w:rsidRDefault="00237D3F" w:rsidP="00237D3F">
            <w:pPr>
              <w:pStyle w:val="aff2"/>
              <w:jc w:val="left"/>
            </w:pPr>
            <w:r w:rsidRPr="00CB6EBA">
              <w:rPr>
                <w:rFonts w:eastAsia="宋体"/>
              </w:rPr>
              <w:t>各项制度类型基本齐全。</w:t>
            </w:r>
          </w:p>
        </w:tc>
      </w:tr>
      <w:tr w:rsidR="00237D3F" w:rsidRPr="00CB6EBA" w14:paraId="5D4FB633" w14:textId="77777777" w:rsidTr="008760B0">
        <w:trPr>
          <w:trHeight w:val="340"/>
          <w:jc w:val="center"/>
        </w:trPr>
        <w:tc>
          <w:tcPr>
            <w:tcW w:w="978" w:type="pct"/>
            <w:vMerge/>
            <w:tcBorders>
              <w:left w:val="single" w:sz="4" w:space="0" w:color="auto"/>
              <w:bottom w:val="single" w:sz="4" w:space="0" w:color="auto"/>
              <w:right w:val="single" w:sz="4" w:space="0" w:color="auto"/>
            </w:tcBorders>
            <w:vAlign w:val="center"/>
          </w:tcPr>
          <w:p w14:paraId="7AB1A0D8" w14:textId="77777777" w:rsidR="00237D3F" w:rsidRPr="00CB6EBA" w:rsidRDefault="00237D3F" w:rsidP="00237D3F">
            <w:pPr>
              <w:pStyle w:val="aff2"/>
            </w:pPr>
          </w:p>
        </w:tc>
        <w:tc>
          <w:tcPr>
            <w:tcW w:w="1330" w:type="pct"/>
            <w:tcBorders>
              <w:top w:val="single" w:sz="4" w:space="0" w:color="auto"/>
              <w:left w:val="single" w:sz="4" w:space="0" w:color="auto"/>
              <w:bottom w:val="single" w:sz="4" w:space="0" w:color="auto"/>
              <w:right w:val="single" w:sz="4" w:space="0" w:color="auto"/>
            </w:tcBorders>
            <w:vAlign w:val="center"/>
          </w:tcPr>
          <w:p w14:paraId="0B74869E" w14:textId="77777777" w:rsidR="00237D3F" w:rsidRPr="00CB6EBA" w:rsidRDefault="00237D3F" w:rsidP="00237D3F">
            <w:pPr>
              <w:pStyle w:val="aff2"/>
            </w:pPr>
            <w:r w:rsidRPr="00CB6EBA">
              <w:rPr>
                <w:rFonts w:eastAsia="宋体"/>
              </w:rPr>
              <w:t>管理制度执行情况</w:t>
            </w:r>
          </w:p>
        </w:tc>
        <w:tc>
          <w:tcPr>
            <w:tcW w:w="2692" w:type="pct"/>
            <w:tcBorders>
              <w:top w:val="single" w:sz="4" w:space="0" w:color="auto"/>
              <w:left w:val="single" w:sz="4" w:space="0" w:color="auto"/>
              <w:bottom w:val="single" w:sz="4" w:space="0" w:color="auto"/>
              <w:right w:val="single" w:sz="4" w:space="0" w:color="auto"/>
            </w:tcBorders>
            <w:vAlign w:val="center"/>
          </w:tcPr>
          <w:p w14:paraId="105D1087" w14:textId="77777777" w:rsidR="00237D3F" w:rsidRPr="00CB6EBA" w:rsidRDefault="00237D3F" w:rsidP="00237D3F">
            <w:pPr>
              <w:pStyle w:val="aff2"/>
              <w:jc w:val="left"/>
            </w:pPr>
            <w:r w:rsidRPr="00CB6EBA">
              <w:rPr>
                <w:rFonts w:eastAsia="宋体"/>
              </w:rPr>
              <w:t>较好。</w:t>
            </w:r>
          </w:p>
        </w:tc>
      </w:tr>
      <w:tr w:rsidR="00237D3F" w:rsidRPr="00CB6EBA" w14:paraId="0F78FA53" w14:textId="77777777" w:rsidTr="008760B0">
        <w:trPr>
          <w:trHeight w:val="340"/>
          <w:jc w:val="center"/>
        </w:trPr>
        <w:tc>
          <w:tcPr>
            <w:tcW w:w="978" w:type="pct"/>
            <w:vMerge w:val="restart"/>
            <w:tcBorders>
              <w:top w:val="single" w:sz="4" w:space="0" w:color="auto"/>
              <w:left w:val="single" w:sz="4" w:space="0" w:color="auto"/>
              <w:right w:val="single" w:sz="4" w:space="0" w:color="auto"/>
            </w:tcBorders>
            <w:vAlign w:val="center"/>
          </w:tcPr>
          <w:p w14:paraId="560DB458" w14:textId="77777777" w:rsidR="00237D3F" w:rsidRPr="00CB6EBA" w:rsidRDefault="00237D3F" w:rsidP="00237D3F">
            <w:pPr>
              <w:pStyle w:val="aff2"/>
            </w:pPr>
            <w:r w:rsidRPr="00CB6EBA">
              <w:rPr>
                <w:rFonts w:eastAsia="宋体"/>
              </w:rPr>
              <w:t>办公设备</w:t>
            </w:r>
          </w:p>
        </w:tc>
        <w:tc>
          <w:tcPr>
            <w:tcW w:w="1330" w:type="pct"/>
            <w:tcBorders>
              <w:top w:val="single" w:sz="4" w:space="0" w:color="auto"/>
              <w:left w:val="single" w:sz="4" w:space="0" w:color="auto"/>
              <w:bottom w:val="single" w:sz="4" w:space="0" w:color="auto"/>
              <w:right w:val="single" w:sz="4" w:space="0" w:color="auto"/>
            </w:tcBorders>
            <w:vAlign w:val="center"/>
          </w:tcPr>
          <w:p w14:paraId="66CC6A6F" w14:textId="77777777" w:rsidR="00237D3F" w:rsidRPr="00CB6EBA" w:rsidRDefault="00237D3F" w:rsidP="00237D3F">
            <w:pPr>
              <w:pStyle w:val="aff2"/>
            </w:pPr>
            <w:r w:rsidRPr="00CB6EBA">
              <w:rPr>
                <w:rFonts w:eastAsia="宋体"/>
              </w:rPr>
              <w:t>办公房、桌椅</w:t>
            </w:r>
          </w:p>
        </w:tc>
        <w:tc>
          <w:tcPr>
            <w:tcW w:w="2692" w:type="pct"/>
            <w:tcBorders>
              <w:top w:val="single" w:sz="4" w:space="0" w:color="auto"/>
              <w:left w:val="single" w:sz="4" w:space="0" w:color="auto"/>
              <w:bottom w:val="single" w:sz="4" w:space="0" w:color="auto"/>
              <w:right w:val="single" w:sz="4" w:space="0" w:color="auto"/>
            </w:tcBorders>
            <w:vAlign w:val="center"/>
          </w:tcPr>
          <w:p w14:paraId="4B1C15B1" w14:textId="77777777" w:rsidR="00237D3F" w:rsidRPr="00CB6EBA" w:rsidRDefault="00237D3F" w:rsidP="00237D3F">
            <w:pPr>
              <w:pStyle w:val="aff2"/>
              <w:jc w:val="left"/>
            </w:pPr>
            <w:r w:rsidRPr="00CB6EBA">
              <w:rPr>
                <w:rFonts w:eastAsia="宋体"/>
              </w:rPr>
              <w:t>结构安全、完好。</w:t>
            </w:r>
          </w:p>
        </w:tc>
      </w:tr>
      <w:tr w:rsidR="00237D3F" w:rsidRPr="00CB6EBA" w14:paraId="2CE72A83" w14:textId="77777777" w:rsidTr="008760B0">
        <w:trPr>
          <w:trHeight w:val="340"/>
          <w:jc w:val="center"/>
        </w:trPr>
        <w:tc>
          <w:tcPr>
            <w:tcW w:w="978" w:type="pct"/>
            <w:vMerge/>
            <w:tcBorders>
              <w:left w:val="single" w:sz="4" w:space="0" w:color="auto"/>
              <w:bottom w:val="single" w:sz="4" w:space="0" w:color="auto"/>
              <w:right w:val="single" w:sz="4" w:space="0" w:color="auto"/>
            </w:tcBorders>
            <w:vAlign w:val="center"/>
          </w:tcPr>
          <w:p w14:paraId="2F27FF85" w14:textId="77777777" w:rsidR="00237D3F" w:rsidRPr="00CB6EBA" w:rsidRDefault="00237D3F" w:rsidP="00237D3F">
            <w:pPr>
              <w:pStyle w:val="aff2"/>
            </w:pPr>
          </w:p>
        </w:tc>
        <w:tc>
          <w:tcPr>
            <w:tcW w:w="1330" w:type="pct"/>
            <w:tcBorders>
              <w:top w:val="single" w:sz="4" w:space="0" w:color="auto"/>
              <w:left w:val="single" w:sz="4" w:space="0" w:color="auto"/>
              <w:bottom w:val="single" w:sz="4" w:space="0" w:color="auto"/>
              <w:right w:val="single" w:sz="4" w:space="0" w:color="auto"/>
            </w:tcBorders>
            <w:vAlign w:val="center"/>
          </w:tcPr>
          <w:p w14:paraId="2C826217" w14:textId="77777777" w:rsidR="00237D3F" w:rsidRPr="00CB6EBA" w:rsidRDefault="00237D3F" w:rsidP="00237D3F">
            <w:pPr>
              <w:pStyle w:val="aff2"/>
            </w:pPr>
            <w:r w:rsidRPr="00CB6EBA">
              <w:rPr>
                <w:rFonts w:eastAsia="宋体"/>
              </w:rPr>
              <w:t>计算机、打印机</w:t>
            </w:r>
          </w:p>
        </w:tc>
        <w:tc>
          <w:tcPr>
            <w:tcW w:w="2692" w:type="pct"/>
            <w:tcBorders>
              <w:top w:val="single" w:sz="4" w:space="0" w:color="auto"/>
              <w:left w:val="single" w:sz="4" w:space="0" w:color="auto"/>
              <w:bottom w:val="single" w:sz="4" w:space="0" w:color="auto"/>
              <w:right w:val="single" w:sz="4" w:space="0" w:color="auto"/>
            </w:tcBorders>
            <w:vAlign w:val="center"/>
          </w:tcPr>
          <w:p w14:paraId="20F9DEDB" w14:textId="77777777" w:rsidR="00237D3F" w:rsidRPr="00CB6EBA" w:rsidRDefault="00237D3F" w:rsidP="00237D3F">
            <w:pPr>
              <w:pStyle w:val="aff2"/>
              <w:jc w:val="left"/>
            </w:pPr>
            <w:r w:rsidRPr="00CB6EBA">
              <w:rPr>
                <w:rFonts w:eastAsia="宋体"/>
              </w:rPr>
              <w:t>完好。</w:t>
            </w:r>
          </w:p>
        </w:tc>
      </w:tr>
      <w:tr w:rsidR="00237D3F" w:rsidRPr="00CB6EBA" w14:paraId="5A992C76" w14:textId="77777777" w:rsidTr="008760B0">
        <w:trPr>
          <w:trHeight w:val="340"/>
          <w:jc w:val="center"/>
        </w:trPr>
        <w:tc>
          <w:tcPr>
            <w:tcW w:w="978" w:type="pct"/>
            <w:vMerge/>
            <w:tcBorders>
              <w:left w:val="single" w:sz="4" w:space="0" w:color="auto"/>
              <w:right w:val="single" w:sz="4" w:space="0" w:color="auto"/>
            </w:tcBorders>
            <w:vAlign w:val="center"/>
          </w:tcPr>
          <w:p w14:paraId="3B56AAD9" w14:textId="77777777" w:rsidR="00237D3F" w:rsidRPr="00CB6EBA" w:rsidRDefault="00237D3F" w:rsidP="00237D3F">
            <w:pPr>
              <w:pStyle w:val="aff2"/>
            </w:pPr>
          </w:p>
        </w:tc>
        <w:tc>
          <w:tcPr>
            <w:tcW w:w="1330" w:type="pct"/>
            <w:tcBorders>
              <w:top w:val="single" w:sz="4" w:space="0" w:color="auto"/>
              <w:left w:val="single" w:sz="4" w:space="0" w:color="auto"/>
              <w:bottom w:val="single" w:sz="4" w:space="0" w:color="auto"/>
              <w:right w:val="single" w:sz="4" w:space="0" w:color="auto"/>
            </w:tcBorders>
            <w:vAlign w:val="center"/>
          </w:tcPr>
          <w:p w14:paraId="06E516B6" w14:textId="77777777" w:rsidR="00237D3F" w:rsidRPr="00CB6EBA" w:rsidRDefault="00237D3F" w:rsidP="00237D3F">
            <w:pPr>
              <w:pStyle w:val="aff2"/>
            </w:pPr>
            <w:r w:rsidRPr="00CB6EBA">
              <w:rPr>
                <w:rFonts w:eastAsia="宋体"/>
              </w:rPr>
              <w:t>视频监控设备</w:t>
            </w:r>
          </w:p>
        </w:tc>
        <w:tc>
          <w:tcPr>
            <w:tcW w:w="2692" w:type="pct"/>
            <w:tcBorders>
              <w:top w:val="single" w:sz="4" w:space="0" w:color="auto"/>
              <w:left w:val="single" w:sz="4" w:space="0" w:color="auto"/>
              <w:bottom w:val="single" w:sz="4" w:space="0" w:color="auto"/>
              <w:right w:val="single" w:sz="4" w:space="0" w:color="auto"/>
            </w:tcBorders>
            <w:vAlign w:val="center"/>
          </w:tcPr>
          <w:p w14:paraId="1DA4E95C" w14:textId="77777777" w:rsidR="00237D3F" w:rsidRPr="00CB6EBA" w:rsidRDefault="00237D3F" w:rsidP="00237D3F">
            <w:pPr>
              <w:pStyle w:val="aff2"/>
              <w:jc w:val="left"/>
            </w:pPr>
            <w:r w:rsidRPr="00CB6EBA">
              <w:t>1</w:t>
            </w:r>
            <w:r w:rsidRPr="00CB6EBA">
              <w:rPr>
                <w:rFonts w:eastAsia="宋体"/>
              </w:rPr>
              <w:t>处视频监控无信号，缺少库区、副坝上下游视频监控点。</w:t>
            </w:r>
          </w:p>
        </w:tc>
      </w:tr>
      <w:tr w:rsidR="00237D3F" w:rsidRPr="00CB6EBA" w14:paraId="4740C1AF" w14:textId="77777777" w:rsidTr="008760B0">
        <w:trPr>
          <w:trHeight w:val="340"/>
          <w:jc w:val="center"/>
        </w:trPr>
        <w:tc>
          <w:tcPr>
            <w:tcW w:w="2308" w:type="pct"/>
            <w:gridSpan w:val="2"/>
            <w:tcBorders>
              <w:top w:val="single" w:sz="4" w:space="0" w:color="auto"/>
              <w:left w:val="single" w:sz="4" w:space="0" w:color="auto"/>
              <w:right w:val="single" w:sz="4" w:space="0" w:color="auto"/>
            </w:tcBorders>
            <w:vAlign w:val="center"/>
          </w:tcPr>
          <w:p w14:paraId="414B93FE" w14:textId="77777777" w:rsidR="00237D3F" w:rsidRPr="00CB6EBA" w:rsidRDefault="00237D3F" w:rsidP="00237D3F">
            <w:pPr>
              <w:pStyle w:val="aff2"/>
            </w:pPr>
            <w:r w:rsidRPr="00CB6EBA">
              <w:rPr>
                <w:rFonts w:eastAsia="宋体"/>
              </w:rPr>
              <w:t>水位观测设施</w:t>
            </w:r>
          </w:p>
        </w:tc>
        <w:tc>
          <w:tcPr>
            <w:tcW w:w="2692" w:type="pct"/>
            <w:tcBorders>
              <w:top w:val="single" w:sz="4" w:space="0" w:color="auto"/>
              <w:left w:val="single" w:sz="4" w:space="0" w:color="auto"/>
              <w:bottom w:val="single" w:sz="4" w:space="0" w:color="auto"/>
              <w:right w:val="single" w:sz="4" w:space="0" w:color="auto"/>
            </w:tcBorders>
            <w:vAlign w:val="center"/>
          </w:tcPr>
          <w:p w14:paraId="0B794B0C" w14:textId="77777777" w:rsidR="00237D3F" w:rsidRPr="00CB6EBA" w:rsidRDefault="00237D3F" w:rsidP="00237D3F">
            <w:pPr>
              <w:pStyle w:val="aff2"/>
              <w:jc w:val="left"/>
            </w:pPr>
            <w:r w:rsidRPr="00CB6EBA">
              <w:rPr>
                <w:rFonts w:eastAsia="宋体"/>
              </w:rPr>
              <w:t>水位计、水位</w:t>
            </w:r>
            <w:proofErr w:type="gramStart"/>
            <w:r w:rsidRPr="00CB6EBA">
              <w:rPr>
                <w:rFonts w:eastAsia="宋体"/>
              </w:rPr>
              <w:t>尺</w:t>
            </w:r>
            <w:proofErr w:type="gramEnd"/>
            <w:r w:rsidRPr="00CB6EBA">
              <w:rPr>
                <w:rFonts w:eastAsia="宋体"/>
              </w:rPr>
              <w:t>总体完好。</w:t>
            </w:r>
          </w:p>
        </w:tc>
      </w:tr>
      <w:tr w:rsidR="00237D3F" w:rsidRPr="00CB6EBA" w14:paraId="2B13CE92" w14:textId="77777777" w:rsidTr="008760B0">
        <w:trPr>
          <w:trHeight w:val="340"/>
          <w:jc w:val="center"/>
        </w:trPr>
        <w:tc>
          <w:tcPr>
            <w:tcW w:w="978" w:type="pct"/>
            <w:vMerge w:val="restart"/>
            <w:tcBorders>
              <w:top w:val="single" w:sz="4" w:space="0" w:color="auto"/>
              <w:left w:val="single" w:sz="4" w:space="0" w:color="auto"/>
              <w:right w:val="single" w:sz="4" w:space="0" w:color="auto"/>
            </w:tcBorders>
            <w:vAlign w:val="center"/>
          </w:tcPr>
          <w:p w14:paraId="1A532481" w14:textId="77777777" w:rsidR="00237D3F" w:rsidRPr="00CB6EBA" w:rsidRDefault="00237D3F" w:rsidP="00237D3F">
            <w:pPr>
              <w:pStyle w:val="aff2"/>
            </w:pPr>
            <w:r w:rsidRPr="00CB6EBA">
              <w:rPr>
                <w:rFonts w:eastAsia="宋体"/>
              </w:rPr>
              <w:t>安全监测设施</w:t>
            </w:r>
          </w:p>
        </w:tc>
        <w:tc>
          <w:tcPr>
            <w:tcW w:w="1330" w:type="pct"/>
            <w:tcBorders>
              <w:top w:val="single" w:sz="4" w:space="0" w:color="auto"/>
              <w:left w:val="single" w:sz="4" w:space="0" w:color="auto"/>
              <w:bottom w:val="single" w:sz="4" w:space="0" w:color="auto"/>
              <w:right w:val="single" w:sz="4" w:space="0" w:color="auto"/>
            </w:tcBorders>
            <w:vAlign w:val="center"/>
          </w:tcPr>
          <w:p w14:paraId="02AC18BF" w14:textId="77777777" w:rsidR="00237D3F" w:rsidRPr="00CB6EBA" w:rsidRDefault="00237D3F" w:rsidP="00237D3F">
            <w:pPr>
              <w:pStyle w:val="aff2"/>
              <w:rPr>
                <w:rFonts w:eastAsia="宋体"/>
              </w:rPr>
            </w:pPr>
            <w:r w:rsidRPr="00CB6EBA">
              <w:t>1#~4#</w:t>
            </w:r>
            <w:r w:rsidRPr="00CB6EBA">
              <w:rPr>
                <w:rFonts w:eastAsia="宋体"/>
              </w:rPr>
              <w:t>坝顶</w:t>
            </w:r>
          </w:p>
          <w:p w14:paraId="1F3E0D7D" w14:textId="77777777" w:rsidR="00237D3F" w:rsidRPr="00CB6EBA" w:rsidRDefault="00237D3F" w:rsidP="00237D3F">
            <w:pPr>
              <w:pStyle w:val="aff2"/>
            </w:pPr>
            <w:r w:rsidRPr="00CB6EBA">
              <w:rPr>
                <w:rFonts w:eastAsia="宋体"/>
              </w:rPr>
              <w:t>表面变形测点</w:t>
            </w:r>
          </w:p>
        </w:tc>
        <w:tc>
          <w:tcPr>
            <w:tcW w:w="2692" w:type="pct"/>
            <w:tcBorders>
              <w:top w:val="single" w:sz="4" w:space="0" w:color="auto"/>
              <w:left w:val="single" w:sz="4" w:space="0" w:color="auto"/>
              <w:bottom w:val="single" w:sz="4" w:space="0" w:color="auto"/>
              <w:right w:val="single" w:sz="4" w:space="0" w:color="auto"/>
            </w:tcBorders>
            <w:vAlign w:val="center"/>
          </w:tcPr>
          <w:p w14:paraId="2A982D6F" w14:textId="77777777" w:rsidR="00237D3F" w:rsidRPr="00CB6EBA" w:rsidRDefault="00237D3F" w:rsidP="00237D3F">
            <w:pPr>
              <w:pStyle w:val="aff2"/>
              <w:jc w:val="left"/>
            </w:pPr>
            <w:r w:rsidRPr="00CB6EBA">
              <w:rPr>
                <w:rFonts w:eastAsia="宋体"/>
              </w:rPr>
              <w:t>完好。</w:t>
            </w:r>
          </w:p>
        </w:tc>
      </w:tr>
      <w:tr w:rsidR="00237D3F" w:rsidRPr="00CB6EBA" w14:paraId="78A8251E" w14:textId="77777777" w:rsidTr="008760B0">
        <w:trPr>
          <w:trHeight w:val="340"/>
          <w:jc w:val="center"/>
        </w:trPr>
        <w:tc>
          <w:tcPr>
            <w:tcW w:w="978" w:type="pct"/>
            <w:vMerge/>
            <w:tcBorders>
              <w:left w:val="single" w:sz="4" w:space="0" w:color="auto"/>
              <w:right w:val="single" w:sz="4" w:space="0" w:color="auto"/>
            </w:tcBorders>
            <w:vAlign w:val="center"/>
          </w:tcPr>
          <w:p w14:paraId="31E88950" w14:textId="77777777" w:rsidR="00237D3F" w:rsidRPr="00CB6EBA" w:rsidRDefault="00237D3F" w:rsidP="00237D3F">
            <w:pPr>
              <w:pStyle w:val="aff2"/>
            </w:pPr>
          </w:p>
        </w:tc>
        <w:tc>
          <w:tcPr>
            <w:tcW w:w="1330" w:type="pct"/>
            <w:tcBorders>
              <w:top w:val="single" w:sz="4" w:space="0" w:color="auto"/>
              <w:left w:val="single" w:sz="4" w:space="0" w:color="auto"/>
              <w:bottom w:val="single" w:sz="4" w:space="0" w:color="auto"/>
              <w:right w:val="single" w:sz="4" w:space="0" w:color="auto"/>
            </w:tcBorders>
            <w:vAlign w:val="center"/>
          </w:tcPr>
          <w:p w14:paraId="40E88679" w14:textId="77777777" w:rsidR="00237D3F" w:rsidRPr="00CB6EBA" w:rsidRDefault="00237D3F" w:rsidP="00237D3F">
            <w:pPr>
              <w:pStyle w:val="aff2"/>
              <w:rPr>
                <w:rFonts w:eastAsia="宋体"/>
              </w:rPr>
            </w:pPr>
            <w:r w:rsidRPr="00CB6EBA">
              <w:t>1#~11#</w:t>
            </w:r>
            <w:r w:rsidRPr="00CB6EBA">
              <w:rPr>
                <w:rFonts w:eastAsia="宋体"/>
              </w:rPr>
              <w:t>坝基</w:t>
            </w:r>
          </w:p>
          <w:p w14:paraId="337BA394" w14:textId="77777777" w:rsidR="00237D3F" w:rsidRPr="00CB6EBA" w:rsidRDefault="00237D3F" w:rsidP="00237D3F">
            <w:pPr>
              <w:pStyle w:val="aff2"/>
            </w:pPr>
            <w:proofErr w:type="gramStart"/>
            <w:r w:rsidRPr="00CB6EBA">
              <w:rPr>
                <w:rFonts w:eastAsia="宋体"/>
              </w:rPr>
              <w:t>扬压力</w:t>
            </w:r>
            <w:proofErr w:type="gramEnd"/>
            <w:r w:rsidRPr="00CB6EBA">
              <w:rPr>
                <w:rFonts w:eastAsia="宋体"/>
              </w:rPr>
              <w:t>测点</w:t>
            </w:r>
          </w:p>
        </w:tc>
        <w:tc>
          <w:tcPr>
            <w:tcW w:w="2692" w:type="pct"/>
            <w:tcBorders>
              <w:top w:val="single" w:sz="4" w:space="0" w:color="auto"/>
              <w:left w:val="single" w:sz="4" w:space="0" w:color="auto"/>
              <w:bottom w:val="single" w:sz="4" w:space="0" w:color="auto"/>
              <w:right w:val="single" w:sz="4" w:space="0" w:color="auto"/>
            </w:tcBorders>
            <w:vAlign w:val="center"/>
          </w:tcPr>
          <w:p w14:paraId="293F3384" w14:textId="11E6E35F" w:rsidR="00237D3F" w:rsidRPr="002F1E46" w:rsidRDefault="002F1E46" w:rsidP="00237D3F">
            <w:pPr>
              <w:pStyle w:val="aff2"/>
              <w:jc w:val="left"/>
              <w:rPr>
                <w:rFonts w:eastAsiaTheme="minorEastAsia"/>
              </w:rPr>
            </w:pPr>
            <w:r>
              <w:rPr>
                <w:rFonts w:eastAsiaTheme="minorEastAsia" w:hint="eastAsia"/>
              </w:rPr>
              <w:t>完好。</w:t>
            </w:r>
          </w:p>
        </w:tc>
      </w:tr>
      <w:tr w:rsidR="00237D3F" w:rsidRPr="00CB6EBA" w14:paraId="4EDE51CD" w14:textId="77777777" w:rsidTr="008760B0">
        <w:trPr>
          <w:trHeight w:val="340"/>
          <w:jc w:val="center"/>
        </w:trPr>
        <w:tc>
          <w:tcPr>
            <w:tcW w:w="978" w:type="pct"/>
            <w:vMerge/>
            <w:tcBorders>
              <w:left w:val="single" w:sz="4" w:space="0" w:color="auto"/>
              <w:right w:val="single" w:sz="4" w:space="0" w:color="auto"/>
            </w:tcBorders>
            <w:vAlign w:val="center"/>
          </w:tcPr>
          <w:p w14:paraId="65A4EBC1" w14:textId="77777777" w:rsidR="00237D3F" w:rsidRPr="00CB6EBA" w:rsidRDefault="00237D3F" w:rsidP="00237D3F">
            <w:pPr>
              <w:pStyle w:val="aff2"/>
            </w:pPr>
          </w:p>
        </w:tc>
        <w:tc>
          <w:tcPr>
            <w:tcW w:w="1330" w:type="pct"/>
            <w:tcBorders>
              <w:top w:val="single" w:sz="4" w:space="0" w:color="auto"/>
              <w:left w:val="single" w:sz="4" w:space="0" w:color="auto"/>
              <w:bottom w:val="single" w:sz="4" w:space="0" w:color="auto"/>
              <w:right w:val="single" w:sz="4" w:space="0" w:color="auto"/>
            </w:tcBorders>
            <w:vAlign w:val="center"/>
          </w:tcPr>
          <w:p w14:paraId="02F52EB2" w14:textId="77777777" w:rsidR="00237D3F" w:rsidRPr="00CB6EBA" w:rsidRDefault="00237D3F" w:rsidP="00237D3F">
            <w:pPr>
              <w:pStyle w:val="aff2"/>
              <w:rPr>
                <w:rFonts w:eastAsia="宋体"/>
              </w:rPr>
            </w:pPr>
            <w:r w:rsidRPr="00CB6EBA">
              <w:rPr>
                <w:rFonts w:eastAsia="宋体"/>
              </w:rPr>
              <w:t>左岸非溢流段：</w:t>
            </w:r>
          </w:p>
          <w:p w14:paraId="130D2581" w14:textId="77777777" w:rsidR="00237D3F" w:rsidRPr="00CB6EBA" w:rsidRDefault="00237D3F" w:rsidP="00237D3F">
            <w:pPr>
              <w:pStyle w:val="aff2"/>
            </w:pPr>
            <w:r w:rsidRPr="00CB6EBA">
              <w:t>1#~16#</w:t>
            </w:r>
            <w:r w:rsidRPr="00CB6EBA">
              <w:rPr>
                <w:rFonts w:eastAsia="宋体"/>
              </w:rPr>
              <w:t>渗漏量测点</w:t>
            </w:r>
          </w:p>
          <w:p w14:paraId="7A647A3D" w14:textId="77777777" w:rsidR="00237D3F" w:rsidRPr="00CB6EBA" w:rsidRDefault="00237D3F" w:rsidP="00237D3F">
            <w:pPr>
              <w:pStyle w:val="aff2"/>
              <w:rPr>
                <w:rFonts w:eastAsia="宋体"/>
              </w:rPr>
            </w:pPr>
            <w:r w:rsidRPr="00CB6EBA">
              <w:rPr>
                <w:rFonts w:eastAsia="宋体"/>
              </w:rPr>
              <w:t>中间溢流坝段：</w:t>
            </w:r>
          </w:p>
          <w:p w14:paraId="7BB265BA" w14:textId="77777777" w:rsidR="00237D3F" w:rsidRPr="00CB6EBA" w:rsidRDefault="00237D3F" w:rsidP="00237D3F">
            <w:pPr>
              <w:pStyle w:val="aff2"/>
            </w:pPr>
            <w:r w:rsidRPr="00CB6EBA">
              <w:t>1#~3#</w:t>
            </w:r>
            <w:r w:rsidRPr="00CB6EBA">
              <w:rPr>
                <w:rFonts w:eastAsia="宋体"/>
              </w:rPr>
              <w:t>渗漏量测点</w:t>
            </w:r>
          </w:p>
          <w:p w14:paraId="05F57C3F" w14:textId="77777777" w:rsidR="00237D3F" w:rsidRPr="00CB6EBA" w:rsidRDefault="00237D3F" w:rsidP="00237D3F">
            <w:pPr>
              <w:pStyle w:val="aff2"/>
              <w:rPr>
                <w:rFonts w:eastAsia="宋体"/>
              </w:rPr>
            </w:pPr>
            <w:r w:rsidRPr="00CB6EBA">
              <w:rPr>
                <w:rFonts w:eastAsia="宋体"/>
              </w:rPr>
              <w:t>右岸非溢流段：</w:t>
            </w:r>
          </w:p>
          <w:p w14:paraId="35AC311D" w14:textId="77777777" w:rsidR="00237D3F" w:rsidRPr="00CB6EBA" w:rsidRDefault="00237D3F" w:rsidP="00237D3F">
            <w:pPr>
              <w:pStyle w:val="aff2"/>
            </w:pPr>
            <w:r w:rsidRPr="00CB6EBA">
              <w:t>1#~5#</w:t>
            </w:r>
            <w:r w:rsidRPr="00CB6EBA">
              <w:rPr>
                <w:rFonts w:eastAsia="宋体"/>
              </w:rPr>
              <w:t>渗漏量测点</w:t>
            </w:r>
          </w:p>
        </w:tc>
        <w:tc>
          <w:tcPr>
            <w:tcW w:w="2692" w:type="pct"/>
            <w:tcBorders>
              <w:top w:val="single" w:sz="4" w:space="0" w:color="auto"/>
              <w:left w:val="single" w:sz="4" w:space="0" w:color="auto"/>
              <w:bottom w:val="single" w:sz="4" w:space="0" w:color="auto"/>
              <w:right w:val="single" w:sz="4" w:space="0" w:color="auto"/>
            </w:tcBorders>
            <w:vAlign w:val="center"/>
          </w:tcPr>
          <w:p w14:paraId="29E4F02A" w14:textId="77777777" w:rsidR="00237D3F" w:rsidRPr="00CB6EBA" w:rsidRDefault="00237D3F" w:rsidP="00237D3F">
            <w:pPr>
              <w:pStyle w:val="aff2"/>
              <w:jc w:val="left"/>
            </w:pPr>
            <w:r w:rsidRPr="00CB6EBA">
              <w:rPr>
                <w:rFonts w:eastAsia="宋体"/>
              </w:rPr>
              <w:t>完好。</w:t>
            </w:r>
          </w:p>
        </w:tc>
      </w:tr>
      <w:tr w:rsidR="00237D3F" w:rsidRPr="00CB6EBA" w14:paraId="5C0FD2DF" w14:textId="77777777" w:rsidTr="008760B0">
        <w:trPr>
          <w:trHeight w:val="340"/>
          <w:jc w:val="center"/>
        </w:trPr>
        <w:tc>
          <w:tcPr>
            <w:tcW w:w="978" w:type="pct"/>
            <w:vMerge/>
            <w:tcBorders>
              <w:left w:val="single" w:sz="4" w:space="0" w:color="auto"/>
              <w:right w:val="single" w:sz="4" w:space="0" w:color="auto"/>
            </w:tcBorders>
            <w:vAlign w:val="center"/>
          </w:tcPr>
          <w:p w14:paraId="41F4F772" w14:textId="77777777" w:rsidR="00237D3F" w:rsidRPr="00CB6EBA" w:rsidRDefault="00237D3F" w:rsidP="00237D3F">
            <w:pPr>
              <w:pStyle w:val="aff2"/>
            </w:pPr>
          </w:p>
        </w:tc>
        <w:tc>
          <w:tcPr>
            <w:tcW w:w="1330" w:type="pct"/>
            <w:tcBorders>
              <w:top w:val="single" w:sz="4" w:space="0" w:color="auto"/>
              <w:left w:val="single" w:sz="4" w:space="0" w:color="auto"/>
              <w:bottom w:val="single" w:sz="4" w:space="0" w:color="auto"/>
              <w:right w:val="single" w:sz="4" w:space="0" w:color="auto"/>
            </w:tcBorders>
            <w:vAlign w:val="center"/>
          </w:tcPr>
          <w:p w14:paraId="6DC59F50" w14:textId="77777777" w:rsidR="00237D3F" w:rsidRPr="00CB6EBA" w:rsidRDefault="00237D3F" w:rsidP="00237D3F">
            <w:pPr>
              <w:pStyle w:val="aff2"/>
            </w:pPr>
            <w:r w:rsidRPr="00CB6EBA">
              <w:rPr>
                <w:rFonts w:eastAsia="宋体"/>
              </w:rPr>
              <w:t>三角量水堰</w:t>
            </w:r>
          </w:p>
        </w:tc>
        <w:tc>
          <w:tcPr>
            <w:tcW w:w="2692" w:type="pct"/>
            <w:tcBorders>
              <w:top w:val="single" w:sz="4" w:space="0" w:color="auto"/>
              <w:left w:val="single" w:sz="4" w:space="0" w:color="auto"/>
              <w:bottom w:val="single" w:sz="4" w:space="0" w:color="auto"/>
              <w:right w:val="single" w:sz="4" w:space="0" w:color="auto"/>
            </w:tcBorders>
            <w:vAlign w:val="center"/>
          </w:tcPr>
          <w:p w14:paraId="517DA42A" w14:textId="77777777" w:rsidR="00237D3F" w:rsidRPr="00CB6EBA" w:rsidRDefault="00237D3F" w:rsidP="00237D3F">
            <w:pPr>
              <w:pStyle w:val="aff2"/>
              <w:jc w:val="left"/>
            </w:pPr>
            <w:r w:rsidRPr="00CB6EBA">
              <w:rPr>
                <w:rFonts w:eastAsia="宋体"/>
              </w:rPr>
              <w:t>完好。</w:t>
            </w:r>
          </w:p>
        </w:tc>
      </w:tr>
      <w:tr w:rsidR="00237D3F" w:rsidRPr="00CB6EBA" w14:paraId="154094F8" w14:textId="77777777" w:rsidTr="008760B0">
        <w:trPr>
          <w:trHeight w:val="340"/>
          <w:jc w:val="center"/>
        </w:trPr>
        <w:tc>
          <w:tcPr>
            <w:tcW w:w="978" w:type="pct"/>
            <w:vMerge/>
            <w:tcBorders>
              <w:left w:val="single" w:sz="4" w:space="0" w:color="auto"/>
              <w:bottom w:val="single" w:sz="4" w:space="0" w:color="auto"/>
              <w:right w:val="single" w:sz="4" w:space="0" w:color="auto"/>
            </w:tcBorders>
            <w:vAlign w:val="center"/>
          </w:tcPr>
          <w:p w14:paraId="66199944" w14:textId="77777777" w:rsidR="00237D3F" w:rsidRPr="00CB6EBA" w:rsidRDefault="00237D3F" w:rsidP="00237D3F">
            <w:pPr>
              <w:pStyle w:val="aff2"/>
            </w:pPr>
          </w:p>
        </w:tc>
        <w:tc>
          <w:tcPr>
            <w:tcW w:w="1330" w:type="pct"/>
            <w:tcBorders>
              <w:top w:val="single" w:sz="4" w:space="0" w:color="auto"/>
              <w:left w:val="single" w:sz="4" w:space="0" w:color="auto"/>
              <w:bottom w:val="single" w:sz="4" w:space="0" w:color="auto"/>
              <w:right w:val="single" w:sz="4" w:space="0" w:color="auto"/>
            </w:tcBorders>
            <w:vAlign w:val="center"/>
          </w:tcPr>
          <w:p w14:paraId="7F19A0E3" w14:textId="77777777" w:rsidR="00237D3F" w:rsidRPr="00CB6EBA" w:rsidRDefault="00237D3F" w:rsidP="00237D3F">
            <w:pPr>
              <w:pStyle w:val="aff2"/>
              <w:rPr>
                <w:rFonts w:eastAsia="宋体"/>
              </w:rPr>
            </w:pPr>
            <w:r w:rsidRPr="00CB6EBA">
              <w:rPr>
                <w:rFonts w:eastAsia="宋体"/>
              </w:rPr>
              <w:t>监测资料整理</w:t>
            </w:r>
          </w:p>
          <w:p w14:paraId="153E26D8" w14:textId="77777777" w:rsidR="00237D3F" w:rsidRPr="00CB6EBA" w:rsidRDefault="00237D3F" w:rsidP="00237D3F">
            <w:pPr>
              <w:pStyle w:val="aff2"/>
            </w:pPr>
            <w:r w:rsidRPr="00CB6EBA">
              <w:rPr>
                <w:rFonts w:eastAsia="宋体"/>
              </w:rPr>
              <w:t>分析情况</w:t>
            </w:r>
          </w:p>
        </w:tc>
        <w:tc>
          <w:tcPr>
            <w:tcW w:w="2692" w:type="pct"/>
            <w:tcBorders>
              <w:top w:val="single" w:sz="4" w:space="0" w:color="auto"/>
              <w:left w:val="single" w:sz="4" w:space="0" w:color="auto"/>
              <w:bottom w:val="single" w:sz="4" w:space="0" w:color="auto"/>
              <w:right w:val="single" w:sz="4" w:space="0" w:color="auto"/>
            </w:tcBorders>
            <w:vAlign w:val="center"/>
          </w:tcPr>
          <w:p w14:paraId="0C64E20C" w14:textId="7A2C4892" w:rsidR="00237D3F" w:rsidRPr="00CB6EBA" w:rsidRDefault="00237D3F" w:rsidP="002F1E46">
            <w:pPr>
              <w:pStyle w:val="aff2"/>
              <w:jc w:val="left"/>
            </w:pPr>
            <w:r w:rsidRPr="00CB6EBA">
              <w:t>2007~201</w:t>
            </w:r>
            <w:r w:rsidR="002F1E46">
              <w:rPr>
                <w:rFonts w:eastAsiaTheme="minorEastAsia" w:hint="eastAsia"/>
              </w:rPr>
              <w:t>7</w:t>
            </w:r>
            <w:r w:rsidRPr="00CB6EBA">
              <w:rPr>
                <w:rFonts w:eastAsia="宋体"/>
              </w:rPr>
              <w:t>年数据有简单整理。</w:t>
            </w:r>
          </w:p>
        </w:tc>
      </w:tr>
      <w:tr w:rsidR="00237D3F" w:rsidRPr="00CB6EBA" w14:paraId="7EE0516C" w14:textId="77777777" w:rsidTr="008760B0">
        <w:trPr>
          <w:trHeight w:val="340"/>
          <w:jc w:val="center"/>
        </w:trPr>
        <w:tc>
          <w:tcPr>
            <w:tcW w:w="978" w:type="pct"/>
            <w:tcBorders>
              <w:top w:val="single" w:sz="4" w:space="0" w:color="auto"/>
              <w:left w:val="single" w:sz="4" w:space="0" w:color="auto"/>
              <w:right w:val="single" w:sz="4" w:space="0" w:color="auto"/>
            </w:tcBorders>
            <w:vAlign w:val="center"/>
          </w:tcPr>
          <w:p w14:paraId="699FA0D1" w14:textId="77777777" w:rsidR="00237D3F" w:rsidRPr="00CB6EBA" w:rsidRDefault="00237D3F" w:rsidP="00237D3F">
            <w:pPr>
              <w:pStyle w:val="aff2"/>
            </w:pPr>
            <w:r w:rsidRPr="00CB6EBA">
              <w:rPr>
                <w:rFonts w:eastAsia="宋体"/>
              </w:rPr>
              <w:t>交通道路</w:t>
            </w:r>
          </w:p>
        </w:tc>
        <w:tc>
          <w:tcPr>
            <w:tcW w:w="1330" w:type="pct"/>
            <w:tcBorders>
              <w:top w:val="single" w:sz="4" w:space="0" w:color="auto"/>
              <w:left w:val="single" w:sz="4" w:space="0" w:color="auto"/>
              <w:bottom w:val="single" w:sz="4" w:space="0" w:color="auto"/>
              <w:right w:val="single" w:sz="4" w:space="0" w:color="auto"/>
            </w:tcBorders>
            <w:vAlign w:val="center"/>
          </w:tcPr>
          <w:p w14:paraId="2BE97101" w14:textId="77777777" w:rsidR="00237D3F" w:rsidRPr="00CB6EBA" w:rsidRDefault="00237D3F" w:rsidP="00237D3F">
            <w:pPr>
              <w:pStyle w:val="aff2"/>
            </w:pPr>
            <w:r w:rsidRPr="00CB6EBA">
              <w:rPr>
                <w:rFonts w:eastAsia="宋体"/>
              </w:rPr>
              <w:t>右坝头上坝公路</w:t>
            </w:r>
          </w:p>
        </w:tc>
        <w:tc>
          <w:tcPr>
            <w:tcW w:w="2692" w:type="pct"/>
            <w:tcBorders>
              <w:top w:val="single" w:sz="4" w:space="0" w:color="auto"/>
              <w:left w:val="single" w:sz="4" w:space="0" w:color="auto"/>
              <w:bottom w:val="single" w:sz="4" w:space="0" w:color="auto"/>
              <w:right w:val="single" w:sz="4" w:space="0" w:color="auto"/>
            </w:tcBorders>
            <w:vAlign w:val="center"/>
          </w:tcPr>
          <w:p w14:paraId="35A10F9A" w14:textId="77777777" w:rsidR="00237D3F" w:rsidRPr="00CB6EBA" w:rsidRDefault="00237D3F" w:rsidP="00237D3F">
            <w:pPr>
              <w:pStyle w:val="aff2"/>
              <w:jc w:val="left"/>
            </w:pPr>
            <w:r w:rsidRPr="00CB6EBA">
              <w:rPr>
                <w:rFonts w:eastAsia="宋体"/>
              </w:rPr>
              <w:t>完好。</w:t>
            </w:r>
          </w:p>
        </w:tc>
      </w:tr>
      <w:tr w:rsidR="00237D3F" w:rsidRPr="00CB6EBA" w14:paraId="29BDCDE8" w14:textId="77777777" w:rsidTr="008760B0">
        <w:trPr>
          <w:trHeight w:val="340"/>
          <w:jc w:val="center"/>
        </w:trPr>
        <w:tc>
          <w:tcPr>
            <w:tcW w:w="2308" w:type="pct"/>
            <w:gridSpan w:val="2"/>
            <w:tcBorders>
              <w:top w:val="single" w:sz="4" w:space="0" w:color="auto"/>
              <w:left w:val="single" w:sz="4" w:space="0" w:color="auto"/>
              <w:right w:val="single" w:sz="4" w:space="0" w:color="auto"/>
            </w:tcBorders>
            <w:vAlign w:val="center"/>
          </w:tcPr>
          <w:p w14:paraId="7EA08B33" w14:textId="77777777" w:rsidR="00237D3F" w:rsidRPr="00CB6EBA" w:rsidRDefault="00237D3F" w:rsidP="00237D3F">
            <w:pPr>
              <w:pStyle w:val="aff2"/>
            </w:pPr>
            <w:r w:rsidRPr="00CB6EBA">
              <w:rPr>
                <w:rFonts w:eastAsia="宋体"/>
              </w:rPr>
              <w:t>防汛抢险物资</w:t>
            </w:r>
          </w:p>
        </w:tc>
        <w:tc>
          <w:tcPr>
            <w:tcW w:w="2692" w:type="pct"/>
            <w:tcBorders>
              <w:top w:val="single" w:sz="4" w:space="0" w:color="auto"/>
              <w:left w:val="single" w:sz="4" w:space="0" w:color="auto"/>
              <w:right w:val="single" w:sz="4" w:space="0" w:color="auto"/>
            </w:tcBorders>
            <w:vAlign w:val="center"/>
          </w:tcPr>
          <w:p w14:paraId="7009242D" w14:textId="77777777" w:rsidR="00237D3F" w:rsidRPr="00CB6EBA" w:rsidRDefault="00237D3F" w:rsidP="00237D3F">
            <w:pPr>
              <w:pStyle w:val="aff2"/>
              <w:jc w:val="left"/>
            </w:pPr>
            <w:r w:rsidRPr="00CB6EBA">
              <w:rPr>
                <w:rFonts w:eastAsia="宋体"/>
              </w:rPr>
              <w:t>满足要求。</w:t>
            </w:r>
          </w:p>
        </w:tc>
      </w:tr>
      <w:tr w:rsidR="00237D3F" w:rsidRPr="00CB6EBA" w14:paraId="3B627DAC" w14:textId="77777777" w:rsidTr="008760B0">
        <w:trPr>
          <w:trHeight w:val="340"/>
          <w:jc w:val="center"/>
        </w:trPr>
        <w:tc>
          <w:tcPr>
            <w:tcW w:w="2308" w:type="pct"/>
            <w:gridSpan w:val="2"/>
            <w:tcBorders>
              <w:top w:val="single" w:sz="4" w:space="0" w:color="auto"/>
              <w:left w:val="single" w:sz="4" w:space="0" w:color="auto"/>
              <w:right w:val="single" w:sz="4" w:space="0" w:color="auto"/>
            </w:tcBorders>
            <w:vAlign w:val="center"/>
          </w:tcPr>
          <w:p w14:paraId="719104FC" w14:textId="77777777" w:rsidR="00237D3F" w:rsidRPr="00CB6EBA" w:rsidRDefault="00237D3F" w:rsidP="00237D3F">
            <w:pPr>
              <w:pStyle w:val="aff2"/>
            </w:pPr>
            <w:r w:rsidRPr="00CB6EBA">
              <w:rPr>
                <w:rFonts w:eastAsia="宋体"/>
              </w:rPr>
              <w:t>水位观测竖井</w:t>
            </w:r>
          </w:p>
        </w:tc>
        <w:tc>
          <w:tcPr>
            <w:tcW w:w="2692" w:type="pct"/>
            <w:tcBorders>
              <w:top w:val="single" w:sz="4" w:space="0" w:color="auto"/>
              <w:left w:val="single" w:sz="4" w:space="0" w:color="auto"/>
              <w:right w:val="single" w:sz="4" w:space="0" w:color="auto"/>
            </w:tcBorders>
            <w:vAlign w:val="center"/>
          </w:tcPr>
          <w:p w14:paraId="6379313B" w14:textId="77777777" w:rsidR="00237D3F" w:rsidRPr="00CB6EBA" w:rsidRDefault="00237D3F" w:rsidP="00237D3F">
            <w:pPr>
              <w:pStyle w:val="aff2"/>
              <w:jc w:val="left"/>
            </w:pPr>
            <w:r w:rsidRPr="00CB6EBA">
              <w:rPr>
                <w:rFonts w:eastAsia="宋体"/>
              </w:rPr>
              <w:t>外墙、内墙存在局部细小裂缝，观测房内物体杂乱。</w:t>
            </w:r>
          </w:p>
        </w:tc>
      </w:tr>
      <w:tr w:rsidR="00237D3F" w:rsidRPr="00CB6EBA" w14:paraId="330FE159" w14:textId="77777777" w:rsidTr="008760B0">
        <w:trPr>
          <w:trHeight w:val="340"/>
          <w:jc w:val="center"/>
        </w:trPr>
        <w:tc>
          <w:tcPr>
            <w:tcW w:w="2308" w:type="pct"/>
            <w:gridSpan w:val="2"/>
            <w:tcBorders>
              <w:top w:val="single" w:sz="4" w:space="0" w:color="auto"/>
              <w:left w:val="single" w:sz="4" w:space="0" w:color="auto"/>
              <w:right w:val="single" w:sz="4" w:space="0" w:color="auto"/>
            </w:tcBorders>
            <w:vAlign w:val="center"/>
          </w:tcPr>
          <w:p w14:paraId="4C7C1623" w14:textId="77777777" w:rsidR="00237D3F" w:rsidRPr="00CB6EBA" w:rsidRDefault="00237D3F" w:rsidP="00237D3F">
            <w:pPr>
              <w:pStyle w:val="aff2"/>
            </w:pPr>
            <w:r w:rsidRPr="00CB6EBA">
              <w:rPr>
                <w:rFonts w:eastAsia="宋体"/>
              </w:rPr>
              <w:t>备用仓库</w:t>
            </w:r>
          </w:p>
        </w:tc>
        <w:tc>
          <w:tcPr>
            <w:tcW w:w="2692" w:type="pct"/>
            <w:tcBorders>
              <w:top w:val="single" w:sz="4" w:space="0" w:color="auto"/>
              <w:left w:val="single" w:sz="4" w:space="0" w:color="auto"/>
              <w:bottom w:val="single" w:sz="4" w:space="0" w:color="auto"/>
              <w:right w:val="single" w:sz="4" w:space="0" w:color="auto"/>
            </w:tcBorders>
            <w:vAlign w:val="center"/>
          </w:tcPr>
          <w:p w14:paraId="4F6A10B5" w14:textId="77777777" w:rsidR="00237D3F" w:rsidRPr="00CB6EBA" w:rsidRDefault="00237D3F" w:rsidP="00237D3F">
            <w:pPr>
              <w:pStyle w:val="aff2"/>
              <w:jc w:val="left"/>
            </w:pPr>
            <w:r w:rsidRPr="00CB6EBA">
              <w:rPr>
                <w:rFonts w:eastAsia="宋体"/>
              </w:rPr>
              <w:t>室内设施摆放杂乱，部分墙体粉刷层脱落。</w:t>
            </w:r>
          </w:p>
        </w:tc>
      </w:tr>
      <w:tr w:rsidR="00237D3F" w:rsidRPr="00CB6EBA" w14:paraId="08C23BDA" w14:textId="77777777" w:rsidTr="008760B0">
        <w:trPr>
          <w:trHeight w:val="340"/>
          <w:jc w:val="center"/>
        </w:trPr>
        <w:tc>
          <w:tcPr>
            <w:tcW w:w="2308" w:type="pct"/>
            <w:gridSpan w:val="2"/>
            <w:tcBorders>
              <w:top w:val="single" w:sz="4" w:space="0" w:color="auto"/>
              <w:left w:val="single" w:sz="4" w:space="0" w:color="auto"/>
              <w:right w:val="single" w:sz="4" w:space="0" w:color="auto"/>
            </w:tcBorders>
            <w:vAlign w:val="center"/>
          </w:tcPr>
          <w:p w14:paraId="0344D4E6" w14:textId="77777777" w:rsidR="00237D3F" w:rsidRPr="00CB6EBA" w:rsidRDefault="00237D3F" w:rsidP="00237D3F">
            <w:pPr>
              <w:pStyle w:val="aff2"/>
            </w:pPr>
            <w:r w:rsidRPr="00CB6EBA">
              <w:rPr>
                <w:rFonts w:eastAsia="宋体"/>
              </w:rPr>
              <w:t>供电及照明设施</w:t>
            </w:r>
          </w:p>
        </w:tc>
        <w:tc>
          <w:tcPr>
            <w:tcW w:w="2692" w:type="pct"/>
            <w:tcBorders>
              <w:top w:val="single" w:sz="4" w:space="0" w:color="auto"/>
              <w:left w:val="single" w:sz="4" w:space="0" w:color="auto"/>
              <w:bottom w:val="single" w:sz="4" w:space="0" w:color="auto"/>
              <w:right w:val="single" w:sz="4" w:space="0" w:color="auto"/>
            </w:tcBorders>
            <w:vAlign w:val="center"/>
          </w:tcPr>
          <w:p w14:paraId="02A82C90" w14:textId="77777777" w:rsidR="00237D3F" w:rsidRPr="00CB6EBA" w:rsidRDefault="00237D3F" w:rsidP="00237D3F">
            <w:pPr>
              <w:pStyle w:val="aff2"/>
              <w:jc w:val="left"/>
            </w:pPr>
            <w:r w:rsidRPr="00CB6EBA">
              <w:rPr>
                <w:rFonts w:eastAsia="宋体"/>
              </w:rPr>
              <w:t>正常、完好。</w:t>
            </w:r>
          </w:p>
        </w:tc>
      </w:tr>
      <w:tr w:rsidR="00237D3F" w:rsidRPr="00CB6EBA" w14:paraId="785FECD6" w14:textId="77777777" w:rsidTr="008760B0">
        <w:trPr>
          <w:trHeight w:val="340"/>
          <w:jc w:val="center"/>
        </w:trPr>
        <w:tc>
          <w:tcPr>
            <w:tcW w:w="2308" w:type="pct"/>
            <w:gridSpan w:val="2"/>
            <w:tcBorders>
              <w:top w:val="single" w:sz="4" w:space="0" w:color="auto"/>
              <w:left w:val="single" w:sz="4" w:space="0" w:color="auto"/>
              <w:right w:val="single" w:sz="4" w:space="0" w:color="auto"/>
            </w:tcBorders>
            <w:vAlign w:val="center"/>
          </w:tcPr>
          <w:p w14:paraId="1E7ED2C4" w14:textId="77777777" w:rsidR="00237D3F" w:rsidRPr="00CB6EBA" w:rsidRDefault="00237D3F" w:rsidP="00237D3F">
            <w:pPr>
              <w:pStyle w:val="aff2"/>
            </w:pPr>
            <w:r w:rsidRPr="00CB6EBA">
              <w:rPr>
                <w:rFonts w:eastAsia="宋体"/>
              </w:rPr>
              <w:t>维修养护</w:t>
            </w:r>
          </w:p>
        </w:tc>
        <w:tc>
          <w:tcPr>
            <w:tcW w:w="2692" w:type="pct"/>
            <w:tcBorders>
              <w:top w:val="single" w:sz="4" w:space="0" w:color="auto"/>
              <w:left w:val="single" w:sz="4" w:space="0" w:color="auto"/>
              <w:right w:val="single" w:sz="4" w:space="0" w:color="auto"/>
            </w:tcBorders>
            <w:vAlign w:val="center"/>
          </w:tcPr>
          <w:p w14:paraId="02685A61" w14:textId="77777777" w:rsidR="00237D3F" w:rsidRPr="00CB6EBA" w:rsidRDefault="00237D3F" w:rsidP="00237D3F">
            <w:pPr>
              <w:pStyle w:val="aff2"/>
              <w:jc w:val="left"/>
            </w:pPr>
            <w:r w:rsidRPr="00CB6EBA">
              <w:rPr>
                <w:rFonts w:eastAsia="宋体"/>
              </w:rPr>
              <w:t>历年养护计划基本落实。</w:t>
            </w:r>
          </w:p>
        </w:tc>
      </w:tr>
      <w:tr w:rsidR="00237D3F" w:rsidRPr="00CB6EBA" w14:paraId="285F8067" w14:textId="77777777" w:rsidTr="008760B0">
        <w:trPr>
          <w:trHeight w:val="340"/>
          <w:jc w:val="center"/>
        </w:trPr>
        <w:tc>
          <w:tcPr>
            <w:tcW w:w="2308" w:type="pct"/>
            <w:gridSpan w:val="2"/>
            <w:tcBorders>
              <w:top w:val="single" w:sz="4" w:space="0" w:color="auto"/>
              <w:left w:val="single" w:sz="4" w:space="0" w:color="auto"/>
              <w:right w:val="single" w:sz="4" w:space="0" w:color="auto"/>
            </w:tcBorders>
            <w:vAlign w:val="center"/>
          </w:tcPr>
          <w:p w14:paraId="130DD764" w14:textId="77777777" w:rsidR="00237D3F" w:rsidRPr="00CB6EBA" w:rsidRDefault="00237D3F" w:rsidP="00237D3F">
            <w:pPr>
              <w:pStyle w:val="aff2"/>
            </w:pPr>
            <w:r w:rsidRPr="00CB6EBA">
              <w:rPr>
                <w:rFonts w:eastAsia="宋体"/>
              </w:rPr>
              <w:t>控制运用计划及抢险预案</w:t>
            </w:r>
          </w:p>
        </w:tc>
        <w:tc>
          <w:tcPr>
            <w:tcW w:w="2692" w:type="pct"/>
            <w:tcBorders>
              <w:top w:val="single" w:sz="4" w:space="0" w:color="auto"/>
              <w:left w:val="single" w:sz="4" w:space="0" w:color="auto"/>
              <w:right w:val="single" w:sz="4" w:space="0" w:color="auto"/>
            </w:tcBorders>
            <w:vAlign w:val="center"/>
          </w:tcPr>
          <w:p w14:paraId="150CD54C" w14:textId="77777777" w:rsidR="00237D3F" w:rsidRPr="00CB6EBA" w:rsidRDefault="00237D3F" w:rsidP="00237D3F">
            <w:pPr>
              <w:pStyle w:val="aff2"/>
              <w:jc w:val="left"/>
            </w:pPr>
            <w:r w:rsidRPr="00CB6EBA">
              <w:rPr>
                <w:rFonts w:eastAsia="宋体"/>
              </w:rPr>
              <w:t>内容完整。</w:t>
            </w:r>
          </w:p>
        </w:tc>
      </w:tr>
      <w:tr w:rsidR="00237D3F" w:rsidRPr="00CB6EBA" w14:paraId="26148A8A" w14:textId="77777777" w:rsidTr="008760B0">
        <w:trPr>
          <w:trHeight w:val="340"/>
          <w:jc w:val="center"/>
        </w:trPr>
        <w:tc>
          <w:tcPr>
            <w:tcW w:w="2308" w:type="pct"/>
            <w:gridSpan w:val="2"/>
            <w:tcBorders>
              <w:top w:val="single" w:sz="4" w:space="0" w:color="auto"/>
              <w:left w:val="single" w:sz="4" w:space="0" w:color="auto"/>
              <w:bottom w:val="single" w:sz="4" w:space="0" w:color="auto"/>
              <w:right w:val="single" w:sz="4" w:space="0" w:color="auto"/>
            </w:tcBorders>
            <w:vAlign w:val="center"/>
          </w:tcPr>
          <w:p w14:paraId="72CDC74E" w14:textId="77777777" w:rsidR="00237D3F" w:rsidRPr="00CB6EBA" w:rsidRDefault="00237D3F" w:rsidP="00237D3F">
            <w:pPr>
              <w:pStyle w:val="aff2"/>
            </w:pPr>
            <w:r w:rsidRPr="00CB6EBA">
              <w:rPr>
                <w:rFonts w:eastAsia="宋体"/>
              </w:rPr>
              <w:t>水库标准化管理手册</w:t>
            </w:r>
          </w:p>
        </w:tc>
        <w:tc>
          <w:tcPr>
            <w:tcW w:w="2692" w:type="pct"/>
            <w:tcBorders>
              <w:top w:val="single" w:sz="4" w:space="0" w:color="auto"/>
              <w:left w:val="single" w:sz="4" w:space="0" w:color="auto"/>
              <w:bottom w:val="single" w:sz="4" w:space="0" w:color="auto"/>
              <w:right w:val="single" w:sz="4" w:space="0" w:color="auto"/>
            </w:tcBorders>
            <w:vAlign w:val="center"/>
          </w:tcPr>
          <w:p w14:paraId="5B63FE02" w14:textId="77777777" w:rsidR="00237D3F" w:rsidRPr="00CB6EBA" w:rsidRDefault="00237D3F" w:rsidP="00237D3F">
            <w:pPr>
              <w:pStyle w:val="aff2"/>
              <w:jc w:val="left"/>
            </w:pPr>
            <w:r w:rsidRPr="00CB6EBA">
              <w:rPr>
                <w:rFonts w:eastAsia="宋体"/>
              </w:rPr>
              <w:t>内容基本完整。</w:t>
            </w:r>
          </w:p>
        </w:tc>
      </w:tr>
      <w:tr w:rsidR="00237D3F" w:rsidRPr="00CB6EBA" w14:paraId="7824F39C" w14:textId="77777777" w:rsidTr="008760B0">
        <w:trPr>
          <w:trHeight w:val="340"/>
          <w:jc w:val="center"/>
        </w:trPr>
        <w:tc>
          <w:tcPr>
            <w:tcW w:w="2308" w:type="pct"/>
            <w:gridSpan w:val="2"/>
            <w:tcBorders>
              <w:top w:val="single" w:sz="4" w:space="0" w:color="auto"/>
              <w:left w:val="single" w:sz="4" w:space="0" w:color="auto"/>
              <w:bottom w:val="single" w:sz="4" w:space="0" w:color="auto"/>
              <w:right w:val="single" w:sz="4" w:space="0" w:color="auto"/>
            </w:tcBorders>
            <w:vAlign w:val="center"/>
          </w:tcPr>
          <w:p w14:paraId="7D13949D" w14:textId="77777777" w:rsidR="00237D3F" w:rsidRPr="00CB6EBA" w:rsidRDefault="00237D3F" w:rsidP="00237D3F">
            <w:pPr>
              <w:pStyle w:val="aff2"/>
            </w:pPr>
            <w:r w:rsidRPr="00CB6EBA">
              <w:rPr>
                <w:rFonts w:eastAsia="宋体"/>
              </w:rPr>
              <w:t>安全监测自动化采集系统</w:t>
            </w:r>
          </w:p>
        </w:tc>
        <w:tc>
          <w:tcPr>
            <w:tcW w:w="2692" w:type="pct"/>
            <w:tcBorders>
              <w:top w:val="single" w:sz="4" w:space="0" w:color="auto"/>
              <w:left w:val="single" w:sz="4" w:space="0" w:color="auto"/>
              <w:bottom w:val="single" w:sz="4" w:space="0" w:color="auto"/>
              <w:right w:val="single" w:sz="4" w:space="0" w:color="auto"/>
            </w:tcBorders>
            <w:vAlign w:val="center"/>
          </w:tcPr>
          <w:p w14:paraId="73394BFC" w14:textId="77777777" w:rsidR="00237D3F" w:rsidRPr="00CB6EBA" w:rsidRDefault="00237D3F" w:rsidP="00237D3F">
            <w:pPr>
              <w:pStyle w:val="aff2"/>
              <w:jc w:val="left"/>
            </w:pPr>
            <w:r w:rsidRPr="00CB6EBA">
              <w:rPr>
                <w:rFonts w:eastAsia="宋体"/>
              </w:rPr>
              <w:t>无，采用人工观测。</w:t>
            </w:r>
          </w:p>
        </w:tc>
      </w:tr>
    </w:tbl>
    <w:p w14:paraId="3CA2AB9F" w14:textId="77777777" w:rsidR="00FB23F5" w:rsidRPr="00CB6EBA" w:rsidRDefault="00FB23F5" w:rsidP="00237D3F">
      <w:pPr>
        <w:ind w:firstLine="480"/>
        <w:rPr>
          <w:rFonts w:cs="Times New Roman"/>
        </w:rPr>
      </w:pPr>
      <w:bookmarkStart w:id="637" w:name="_Toc163120089"/>
      <w:bookmarkStart w:id="638" w:name="_Toc307322196"/>
      <w:bookmarkStart w:id="639" w:name="_Toc409349375"/>
      <w:bookmarkStart w:id="640" w:name="_Toc485056129"/>
      <w:bookmarkStart w:id="641" w:name="_Toc485225878"/>
      <w:r w:rsidRPr="00CB6EBA">
        <w:rPr>
          <w:rFonts w:cs="Times New Roman"/>
        </w:rPr>
        <w:br w:type="page"/>
      </w:r>
    </w:p>
    <w:p w14:paraId="479EC7A8" w14:textId="38ECDC72" w:rsidR="00237D3F" w:rsidRPr="00CB6EBA" w:rsidRDefault="00FB23F5" w:rsidP="009A6F62">
      <w:pPr>
        <w:pStyle w:val="2"/>
      </w:pPr>
      <w:bookmarkStart w:id="642" w:name="_Toc494531425"/>
      <w:bookmarkStart w:id="643" w:name="_Toc511404240"/>
      <w:bookmarkStart w:id="644" w:name="_Toc511414999"/>
      <w:bookmarkStart w:id="645" w:name="_Toc511416981"/>
      <w:bookmarkStart w:id="646" w:name="_Toc511417237"/>
      <w:bookmarkStart w:id="647" w:name="_Toc511490920"/>
      <w:bookmarkStart w:id="648" w:name="_Toc512175600"/>
      <w:bookmarkStart w:id="649" w:name="_Toc512175662"/>
      <w:bookmarkStart w:id="650" w:name="_Toc512417411"/>
      <w:bookmarkStart w:id="651" w:name="_Toc512417473"/>
      <w:bookmarkStart w:id="652" w:name="_Toc512417535"/>
      <w:r w:rsidRPr="00CB6EBA">
        <w:lastRenderedPageBreak/>
        <w:t>2.</w:t>
      </w:r>
      <w:r w:rsidR="009F77D1" w:rsidRPr="00CB6EBA">
        <w:t>2</w:t>
      </w:r>
      <w:r w:rsidR="00227C16">
        <w:t xml:space="preserve"> </w:t>
      </w:r>
      <w:r w:rsidR="00BC6C14" w:rsidRPr="00CB6EBA">
        <w:t>现场</w:t>
      </w:r>
      <w:r w:rsidR="00A22F29" w:rsidRPr="00CB6EBA">
        <w:t>安全检测</w:t>
      </w:r>
      <w:bookmarkEnd w:id="642"/>
      <w:bookmarkEnd w:id="643"/>
      <w:bookmarkEnd w:id="644"/>
      <w:bookmarkEnd w:id="645"/>
      <w:bookmarkEnd w:id="646"/>
      <w:bookmarkEnd w:id="647"/>
      <w:bookmarkEnd w:id="648"/>
      <w:bookmarkEnd w:id="649"/>
      <w:bookmarkEnd w:id="650"/>
      <w:bookmarkEnd w:id="651"/>
      <w:bookmarkEnd w:id="652"/>
    </w:p>
    <w:p w14:paraId="315E4A27" w14:textId="71D1D388" w:rsidR="00BE3ADD" w:rsidRPr="00CB6EBA" w:rsidRDefault="009F77D1" w:rsidP="008B459A">
      <w:pPr>
        <w:pStyle w:val="3"/>
        <w:spacing w:before="163"/>
      </w:pPr>
      <w:bookmarkStart w:id="653" w:name="_Toc494531426"/>
      <w:r w:rsidRPr="00CB6EBA">
        <w:t>2.2</w:t>
      </w:r>
      <w:r w:rsidR="00BE3ADD" w:rsidRPr="00CB6EBA">
        <w:t>.</w:t>
      </w:r>
      <w:r w:rsidR="00AB478E" w:rsidRPr="00CB6EBA">
        <w:t>1</w:t>
      </w:r>
      <w:r w:rsidR="00227C16">
        <w:t xml:space="preserve"> </w:t>
      </w:r>
      <w:r w:rsidR="00BE3ADD" w:rsidRPr="00CB6EBA">
        <w:t>抗压强度检测</w:t>
      </w:r>
      <w:bookmarkEnd w:id="653"/>
    </w:p>
    <w:p w14:paraId="094F9702" w14:textId="77777777" w:rsidR="00D175E2" w:rsidRPr="00CB6EBA" w:rsidRDefault="00AB478E">
      <w:pPr>
        <w:pStyle w:val="af"/>
        <w:rPr>
          <w:snapToGrid w:val="0"/>
        </w:rPr>
      </w:pPr>
      <w:r w:rsidRPr="00CB6EBA">
        <w:rPr>
          <w:snapToGrid w:val="0"/>
        </w:rPr>
        <w:t>本次采用回弹和取芯法</w:t>
      </w:r>
      <w:r w:rsidR="00D175E2" w:rsidRPr="00CB6EBA">
        <w:rPr>
          <w:snapToGrid w:val="0"/>
        </w:rPr>
        <w:t>对主坝、副坝、正常溢洪道、非常溢洪道</w:t>
      </w:r>
      <w:r w:rsidRPr="00CB6EBA">
        <w:rPr>
          <w:snapToGrid w:val="0"/>
        </w:rPr>
        <w:t>和</w:t>
      </w:r>
      <w:r w:rsidR="00D175E2" w:rsidRPr="00CB6EBA">
        <w:rPr>
          <w:snapToGrid w:val="0"/>
        </w:rPr>
        <w:t>引水隧洞等混凝土进行</w:t>
      </w:r>
      <w:r w:rsidRPr="00CB6EBA">
        <w:rPr>
          <w:snapToGrid w:val="0"/>
        </w:rPr>
        <w:t>抗压强度</w:t>
      </w:r>
      <w:r w:rsidR="00D175E2" w:rsidRPr="00CB6EBA">
        <w:rPr>
          <w:snapToGrid w:val="0"/>
        </w:rPr>
        <w:t>检测</w:t>
      </w:r>
      <w:r w:rsidRPr="00CB6EBA">
        <w:rPr>
          <w:snapToGrid w:val="0"/>
        </w:rPr>
        <w:t>，</w:t>
      </w:r>
      <w:r w:rsidR="00D175E2" w:rsidRPr="00CB6EBA">
        <w:rPr>
          <w:snapToGrid w:val="0"/>
        </w:rPr>
        <w:t>回弹法共计抽检</w:t>
      </w:r>
      <w:r w:rsidR="00D175E2" w:rsidRPr="00CB6EBA">
        <w:rPr>
          <w:snapToGrid w:val="0"/>
        </w:rPr>
        <w:t>10</w:t>
      </w:r>
      <w:r w:rsidR="00D175E2" w:rsidRPr="00CB6EBA">
        <w:rPr>
          <w:snapToGrid w:val="0"/>
        </w:rPr>
        <w:t>个构件，取芯法共计抽检</w:t>
      </w:r>
      <w:r w:rsidR="00D175E2" w:rsidRPr="00CB6EBA">
        <w:rPr>
          <w:snapToGrid w:val="0"/>
        </w:rPr>
        <w:t>2</w:t>
      </w:r>
      <w:r w:rsidR="00D175E2" w:rsidRPr="00CB6EBA">
        <w:rPr>
          <w:snapToGrid w:val="0"/>
        </w:rPr>
        <w:t>组构件。抽检结果见表</w:t>
      </w:r>
      <w:r w:rsidR="00D175E2" w:rsidRPr="00CB6EBA">
        <w:rPr>
          <w:snapToGrid w:val="0"/>
        </w:rPr>
        <w:t>2.</w:t>
      </w:r>
      <w:r w:rsidRPr="00CB6EBA">
        <w:rPr>
          <w:snapToGrid w:val="0"/>
        </w:rPr>
        <w:t>2</w:t>
      </w:r>
      <w:r w:rsidR="00D175E2" w:rsidRPr="00CB6EBA">
        <w:rPr>
          <w:snapToGrid w:val="0"/>
        </w:rPr>
        <w:t>-1</w:t>
      </w:r>
      <w:r w:rsidR="00E72F84" w:rsidRPr="00CB6EBA">
        <w:rPr>
          <w:snapToGrid w:val="0"/>
        </w:rPr>
        <w:t>~</w:t>
      </w:r>
      <w:r w:rsidR="00E72F84" w:rsidRPr="00CB6EBA">
        <w:rPr>
          <w:snapToGrid w:val="0"/>
        </w:rPr>
        <w:t>表</w:t>
      </w:r>
      <w:r w:rsidR="00E72F84" w:rsidRPr="00CB6EBA">
        <w:rPr>
          <w:snapToGrid w:val="0"/>
        </w:rPr>
        <w:t>2.</w:t>
      </w:r>
      <w:r w:rsidRPr="00CB6EBA">
        <w:rPr>
          <w:snapToGrid w:val="0"/>
        </w:rPr>
        <w:t>2</w:t>
      </w:r>
      <w:r w:rsidR="00E72F84" w:rsidRPr="00CB6EBA">
        <w:rPr>
          <w:snapToGrid w:val="0"/>
        </w:rPr>
        <w:t>-2</w:t>
      </w:r>
      <w:r w:rsidR="00D175E2" w:rsidRPr="00CB6EBA">
        <w:rPr>
          <w:snapToGrid w:val="0"/>
        </w:rPr>
        <w:t>。</w:t>
      </w:r>
    </w:p>
    <w:p w14:paraId="4D60DD3A" w14:textId="577E0549" w:rsidR="009A3CFB" w:rsidRPr="00CB6EBA" w:rsidRDefault="009A3CFB">
      <w:pPr>
        <w:pStyle w:val="af"/>
      </w:pPr>
      <w:r w:rsidRPr="00CB6EBA">
        <w:t>交通桥桥墩、桥台、正常溢洪道溢流面、非常溢洪道泄洪槽边坡共</w:t>
      </w:r>
      <w:r w:rsidRPr="00CB6EBA">
        <w:t>10</w:t>
      </w:r>
      <w:r w:rsidRPr="00CB6EBA">
        <w:t>个构件混凝土测试龄期抗压强度推定值均大于设计强度等级值；</w:t>
      </w:r>
      <w:r w:rsidRPr="00CB6EBA">
        <w:rPr>
          <w:szCs w:val="28"/>
        </w:rPr>
        <w:t>非常溢洪道实用堰堰体与非常溢洪道泄洪槽底板共</w:t>
      </w:r>
      <w:r w:rsidRPr="00CB6EBA">
        <w:rPr>
          <w:szCs w:val="28"/>
        </w:rPr>
        <w:t>2</w:t>
      </w:r>
      <w:r w:rsidRPr="00CB6EBA">
        <w:rPr>
          <w:szCs w:val="28"/>
        </w:rPr>
        <w:t>组混凝土芯样测试龄期抗压强度平均值均大于设计强度等级值</w:t>
      </w:r>
      <w:r w:rsidRPr="00CB6EBA">
        <w:rPr>
          <w:sz w:val="28"/>
          <w:szCs w:val="28"/>
        </w:rPr>
        <w:t>。</w:t>
      </w:r>
    </w:p>
    <w:p w14:paraId="1813C813" w14:textId="77777777" w:rsidR="00E72F84" w:rsidRPr="00227C16" w:rsidRDefault="00E72F84">
      <w:pPr>
        <w:pStyle w:val="ac"/>
      </w:pPr>
      <w:r w:rsidRPr="00227C16">
        <w:rPr>
          <w:rFonts w:hint="eastAsia"/>
        </w:rPr>
        <w:t>表</w:t>
      </w:r>
      <w:r w:rsidRPr="00227C16">
        <w:t>2.</w:t>
      </w:r>
      <w:r w:rsidR="00AB478E" w:rsidRPr="00227C16">
        <w:t>2</w:t>
      </w:r>
      <w:r w:rsidRPr="00227C16">
        <w:t>-1</w:t>
      </w:r>
      <w:r w:rsidRPr="00227C16">
        <w:rPr>
          <w:rFonts w:hint="eastAsia"/>
        </w:rPr>
        <w:t>回弹法检测混凝土抗压强度成果</w:t>
      </w:r>
    </w:p>
    <w:tbl>
      <w:tblPr>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842"/>
        <w:gridCol w:w="740"/>
        <w:gridCol w:w="565"/>
        <w:gridCol w:w="686"/>
        <w:gridCol w:w="820"/>
        <w:gridCol w:w="821"/>
        <w:gridCol w:w="820"/>
        <w:gridCol w:w="957"/>
      </w:tblGrid>
      <w:tr w:rsidR="00E72F84" w:rsidRPr="00CB6EBA" w14:paraId="10C9506D" w14:textId="77777777" w:rsidTr="008760B0">
        <w:trPr>
          <w:trHeight w:val="340"/>
          <w:jc w:val="center"/>
        </w:trPr>
        <w:tc>
          <w:tcPr>
            <w:tcW w:w="2260" w:type="dxa"/>
            <w:vMerge w:val="restart"/>
            <w:shd w:val="clear" w:color="auto" w:fill="auto"/>
            <w:noWrap/>
            <w:vAlign w:val="center"/>
          </w:tcPr>
          <w:p w14:paraId="49EF37C0" w14:textId="77777777" w:rsidR="00E72F84" w:rsidRPr="00CB6EBA" w:rsidRDefault="00E72F84" w:rsidP="00AB478E">
            <w:pPr>
              <w:pStyle w:val="aff2"/>
              <w:ind w:leftChars="-30" w:left="-72" w:rightChars="-30" w:right="-72"/>
              <w:rPr>
                <w:rFonts w:eastAsia="宋体"/>
              </w:rPr>
            </w:pPr>
            <w:r w:rsidRPr="00CB6EBA">
              <w:rPr>
                <w:rFonts w:eastAsia="宋体"/>
              </w:rPr>
              <w:t>测试部位</w:t>
            </w:r>
          </w:p>
        </w:tc>
        <w:tc>
          <w:tcPr>
            <w:tcW w:w="633" w:type="dxa"/>
            <w:vMerge w:val="restart"/>
            <w:vAlign w:val="center"/>
          </w:tcPr>
          <w:p w14:paraId="793A9916" w14:textId="77777777" w:rsidR="00E72F84" w:rsidRPr="00CB6EBA" w:rsidRDefault="00E72F84" w:rsidP="00AB478E">
            <w:pPr>
              <w:pStyle w:val="aff2"/>
              <w:ind w:leftChars="-30" w:left="-72" w:rightChars="-30" w:right="-72"/>
              <w:rPr>
                <w:rFonts w:eastAsia="宋体"/>
              </w:rPr>
            </w:pPr>
            <w:r w:rsidRPr="00CB6EBA">
              <w:rPr>
                <w:rFonts w:eastAsia="宋体"/>
              </w:rPr>
              <w:t>测试</w:t>
            </w:r>
            <w:r w:rsidRPr="00CB6EBA">
              <w:rPr>
                <w:rFonts w:eastAsia="宋体"/>
              </w:rPr>
              <w:br/>
            </w:r>
            <w:r w:rsidRPr="00CB6EBA">
              <w:rPr>
                <w:rFonts w:eastAsia="宋体"/>
              </w:rPr>
              <w:t>日期</w:t>
            </w:r>
          </w:p>
        </w:tc>
        <w:tc>
          <w:tcPr>
            <w:tcW w:w="740" w:type="dxa"/>
            <w:vMerge w:val="restart"/>
            <w:shd w:val="clear" w:color="auto" w:fill="auto"/>
            <w:noWrap/>
            <w:vAlign w:val="center"/>
          </w:tcPr>
          <w:p w14:paraId="580FE71D" w14:textId="77777777" w:rsidR="00E72F84" w:rsidRPr="00CB6EBA" w:rsidRDefault="00E72F84" w:rsidP="00AB478E">
            <w:pPr>
              <w:pStyle w:val="aff2"/>
              <w:ind w:leftChars="-30" w:left="-72" w:rightChars="-30" w:right="-72"/>
              <w:rPr>
                <w:rFonts w:eastAsia="宋体"/>
              </w:rPr>
            </w:pPr>
            <w:r w:rsidRPr="00CB6EBA">
              <w:rPr>
                <w:rFonts w:eastAsia="宋体"/>
              </w:rPr>
              <w:t>龄期</w:t>
            </w:r>
          </w:p>
        </w:tc>
        <w:tc>
          <w:tcPr>
            <w:tcW w:w="565" w:type="dxa"/>
            <w:vMerge w:val="restart"/>
            <w:shd w:val="clear" w:color="auto" w:fill="auto"/>
            <w:noWrap/>
            <w:vAlign w:val="center"/>
          </w:tcPr>
          <w:p w14:paraId="752222C4" w14:textId="77777777" w:rsidR="00E72F84" w:rsidRPr="00CB6EBA" w:rsidRDefault="00E72F84" w:rsidP="00AB478E">
            <w:pPr>
              <w:pStyle w:val="aff2"/>
              <w:ind w:leftChars="-30" w:left="-72" w:rightChars="-30" w:right="-72"/>
              <w:rPr>
                <w:rFonts w:eastAsia="宋体"/>
              </w:rPr>
            </w:pPr>
            <w:r w:rsidRPr="00CB6EBA">
              <w:rPr>
                <w:rFonts w:eastAsia="宋体"/>
              </w:rPr>
              <w:t>测区数</w:t>
            </w:r>
          </w:p>
        </w:tc>
        <w:tc>
          <w:tcPr>
            <w:tcW w:w="686" w:type="dxa"/>
            <w:vMerge w:val="restart"/>
            <w:shd w:val="clear" w:color="auto" w:fill="auto"/>
            <w:vAlign w:val="center"/>
          </w:tcPr>
          <w:p w14:paraId="399CB43C" w14:textId="77777777" w:rsidR="00E72F84" w:rsidRPr="00CB6EBA" w:rsidRDefault="00E72F84" w:rsidP="00AB478E">
            <w:pPr>
              <w:pStyle w:val="aff2"/>
              <w:ind w:leftChars="-30" w:left="-72" w:rightChars="-30" w:right="-72"/>
              <w:rPr>
                <w:rFonts w:eastAsia="宋体"/>
              </w:rPr>
            </w:pPr>
            <w:r w:rsidRPr="00CB6EBA">
              <w:rPr>
                <w:rFonts w:eastAsia="宋体"/>
              </w:rPr>
              <w:t>设计强度等级</w:t>
            </w:r>
          </w:p>
        </w:tc>
        <w:tc>
          <w:tcPr>
            <w:tcW w:w="2461" w:type="dxa"/>
            <w:gridSpan w:val="3"/>
            <w:shd w:val="clear" w:color="auto" w:fill="auto"/>
            <w:noWrap/>
            <w:vAlign w:val="center"/>
          </w:tcPr>
          <w:p w14:paraId="4BBB4587" w14:textId="77777777" w:rsidR="00E72F84" w:rsidRPr="00CB6EBA" w:rsidRDefault="00E72F84" w:rsidP="00AB478E">
            <w:pPr>
              <w:pStyle w:val="aff2"/>
              <w:ind w:leftChars="-30" w:left="-72" w:rightChars="-30" w:right="-72"/>
              <w:rPr>
                <w:rFonts w:eastAsia="宋体"/>
              </w:rPr>
            </w:pPr>
            <w:r w:rsidRPr="00CB6EBA">
              <w:rPr>
                <w:rFonts w:eastAsia="宋体"/>
              </w:rPr>
              <w:t>混凝土抗压强度换算值</w:t>
            </w:r>
          </w:p>
        </w:tc>
        <w:tc>
          <w:tcPr>
            <w:tcW w:w="957" w:type="dxa"/>
            <w:vMerge w:val="restart"/>
            <w:shd w:val="clear" w:color="auto" w:fill="auto"/>
            <w:vAlign w:val="center"/>
          </w:tcPr>
          <w:p w14:paraId="6A671CD0" w14:textId="77777777" w:rsidR="00E72F84" w:rsidRPr="00CB6EBA" w:rsidRDefault="00E72F84" w:rsidP="00AB478E">
            <w:pPr>
              <w:pStyle w:val="aff2"/>
              <w:ind w:leftChars="-30" w:left="-72" w:rightChars="-30" w:right="-72"/>
              <w:rPr>
                <w:rFonts w:eastAsia="宋体"/>
              </w:rPr>
            </w:pPr>
            <w:r w:rsidRPr="00CB6EBA">
              <w:rPr>
                <w:rFonts w:eastAsia="宋体"/>
              </w:rPr>
              <w:t>测试龄期混凝土强度推定值</w:t>
            </w:r>
          </w:p>
        </w:tc>
      </w:tr>
      <w:tr w:rsidR="00E72F84" w:rsidRPr="00CB6EBA" w14:paraId="178B93D5" w14:textId="77777777" w:rsidTr="008760B0">
        <w:trPr>
          <w:trHeight w:val="340"/>
          <w:jc w:val="center"/>
        </w:trPr>
        <w:tc>
          <w:tcPr>
            <w:tcW w:w="2260" w:type="dxa"/>
            <w:vMerge/>
            <w:vAlign w:val="center"/>
          </w:tcPr>
          <w:p w14:paraId="161F188D" w14:textId="77777777" w:rsidR="00E72F84" w:rsidRPr="00CB6EBA" w:rsidRDefault="00E72F84" w:rsidP="00AB478E">
            <w:pPr>
              <w:pStyle w:val="aff2"/>
              <w:ind w:leftChars="-30" w:left="-72" w:rightChars="-30" w:right="-72"/>
              <w:rPr>
                <w:rFonts w:eastAsia="宋体"/>
              </w:rPr>
            </w:pPr>
          </w:p>
        </w:tc>
        <w:tc>
          <w:tcPr>
            <w:tcW w:w="633" w:type="dxa"/>
            <w:vMerge/>
            <w:vAlign w:val="center"/>
          </w:tcPr>
          <w:p w14:paraId="41FDA07B" w14:textId="77777777" w:rsidR="00E72F84" w:rsidRPr="00CB6EBA" w:rsidRDefault="00E72F84" w:rsidP="00AB478E">
            <w:pPr>
              <w:pStyle w:val="aff2"/>
              <w:ind w:leftChars="-30" w:left="-72" w:rightChars="-30" w:right="-72"/>
              <w:rPr>
                <w:rFonts w:eastAsia="宋体"/>
              </w:rPr>
            </w:pPr>
          </w:p>
        </w:tc>
        <w:tc>
          <w:tcPr>
            <w:tcW w:w="740" w:type="dxa"/>
            <w:vMerge/>
            <w:vAlign w:val="center"/>
          </w:tcPr>
          <w:p w14:paraId="3A025E8F" w14:textId="77777777" w:rsidR="00E72F84" w:rsidRPr="00CB6EBA" w:rsidRDefault="00E72F84" w:rsidP="00AB478E">
            <w:pPr>
              <w:pStyle w:val="aff2"/>
              <w:ind w:leftChars="-30" w:left="-72" w:rightChars="-30" w:right="-72"/>
              <w:rPr>
                <w:rFonts w:eastAsia="宋体"/>
              </w:rPr>
            </w:pPr>
          </w:p>
        </w:tc>
        <w:tc>
          <w:tcPr>
            <w:tcW w:w="565" w:type="dxa"/>
            <w:vMerge/>
            <w:vAlign w:val="center"/>
          </w:tcPr>
          <w:p w14:paraId="07F25F8E" w14:textId="77777777" w:rsidR="00E72F84" w:rsidRPr="00CB6EBA" w:rsidRDefault="00E72F84" w:rsidP="00AB478E">
            <w:pPr>
              <w:pStyle w:val="aff2"/>
              <w:ind w:leftChars="-30" w:left="-72" w:rightChars="-30" w:right="-72"/>
              <w:rPr>
                <w:rFonts w:eastAsia="宋体"/>
              </w:rPr>
            </w:pPr>
          </w:p>
        </w:tc>
        <w:tc>
          <w:tcPr>
            <w:tcW w:w="686" w:type="dxa"/>
            <w:vMerge/>
            <w:vAlign w:val="center"/>
          </w:tcPr>
          <w:p w14:paraId="784888A0" w14:textId="77777777" w:rsidR="00E72F84" w:rsidRPr="00CB6EBA" w:rsidRDefault="00E72F84" w:rsidP="00AB478E">
            <w:pPr>
              <w:pStyle w:val="aff2"/>
              <w:ind w:leftChars="-30" w:left="-72" w:rightChars="-30" w:right="-72"/>
              <w:rPr>
                <w:rFonts w:eastAsia="宋体"/>
              </w:rPr>
            </w:pPr>
          </w:p>
        </w:tc>
        <w:tc>
          <w:tcPr>
            <w:tcW w:w="820" w:type="dxa"/>
            <w:shd w:val="clear" w:color="auto" w:fill="auto"/>
            <w:vAlign w:val="center"/>
          </w:tcPr>
          <w:p w14:paraId="11AE4B41" w14:textId="77777777" w:rsidR="00E72F84" w:rsidRPr="00CB6EBA" w:rsidRDefault="00E72F84" w:rsidP="00AB478E">
            <w:pPr>
              <w:pStyle w:val="aff2"/>
              <w:ind w:leftChars="-30" w:left="-72" w:rightChars="-30" w:right="-72"/>
              <w:rPr>
                <w:rFonts w:eastAsia="宋体"/>
              </w:rPr>
            </w:pPr>
            <w:r w:rsidRPr="00CB6EBA">
              <w:rPr>
                <w:rFonts w:eastAsia="宋体"/>
              </w:rPr>
              <w:t>平均强度值</w:t>
            </w:r>
          </w:p>
        </w:tc>
        <w:tc>
          <w:tcPr>
            <w:tcW w:w="821" w:type="dxa"/>
            <w:shd w:val="clear" w:color="auto" w:fill="auto"/>
            <w:noWrap/>
            <w:vAlign w:val="center"/>
          </w:tcPr>
          <w:p w14:paraId="6689AA18" w14:textId="77777777" w:rsidR="00E72F84" w:rsidRPr="00CB6EBA" w:rsidRDefault="00E72F84" w:rsidP="00AB478E">
            <w:pPr>
              <w:pStyle w:val="aff2"/>
              <w:ind w:leftChars="-30" w:left="-72" w:rightChars="-30" w:right="-72"/>
              <w:rPr>
                <w:rFonts w:eastAsia="宋体"/>
              </w:rPr>
            </w:pPr>
            <w:r w:rsidRPr="00CB6EBA">
              <w:rPr>
                <w:rFonts w:eastAsia="宋体"/>
              </w:rPr>
              <w:t>标准差</w:t>
            </w:r>
          </w:p>
        </w:tc>
        <w:tc>
          <w:tcPr>
            <w:tcW w:w="820" w:type="dxa"/>
            <w:shd w:val="clear" w:color="auto" w:fill="auto"/>
            <w:vAlign w:val="center"/>
          </w:tcPr>
          <w:p w14:paraId="4A4F3E60" w14:textId="77777777" w:rsidR="00E72F84" w:rsidRPr="00CB6EBA" w:rsidRDefault="00E72F84" w:rsidP="00AB478E">
            <w:pPr>
              <w:pStyle w:val="aff2"/>
              <w:ind w:leftChars="-30" w:left="-72" w:rightChars="-30" w:right="-72"/>
              <w:rPr>
                <w:rFonts w:eastAsia="宋体"/>
              </w:rPr>
            </w:pPr>
            <w:r w:rsidRPr="00CB6EBA">
              <w:rPr>
                <w:rFonts w:eastAsia="宋体"/>
              </w:rPr>
              <w:t>最小强度值</w:t>
            </w:r>
          </w:p>
        </w:tc>
        <w:tc>
          <w:tcPr>
            <w:tcW w:w="957" w:type="dxa"/>
            <w:vMerge/>
            <w:vAlign w:val="center"/>
          </w:tcPr>
          <w:p w14:paraId="5D18B2AE" w14:textId="77777777" w:rsidR="00E72F84" w:rsidRPr="00CB6EBA" w:rsidRDefault="00E72F84" w:rsidP="00AB478E">
            <w:pPr>
              <w:pStyle w:val="aff2"/>
              <w:ind w:leftChars="-30" w:left="-72" w:rightChars="-30" w:right="-72"/>
              <w:rPr>
                <w:rFonts w:eastAsia="宋体"/>
              </w:rPr>
            </w:pPr>
          </w:p>
        </w:tc>
      </w:tr>
      <w:tr w:rsidR="00E72F84" w:rsidRPr="00CB6EBA" w14:paraId="70F6434F" w14:textId="77777777" w:rsidTr="008760B0">
        <w:trPr>
          <w:trHeight w:val="340"/>
          <w:jc w:val="center"/>
        </w:trPr>
        <w:tc>
          <w:tcPr>
            <w:tcW w:w="2260" w:type="dxa"/>
            <w:vMerge/>
            <w:vAlign w:val="center"/>
          </w:tcPr>
          <w:p w14:paraId="60B304F4" w14:textId="77777777" w:rsidR="00E72F84" w:rsidRPr="00CB6EBA" w:rsidRDefault="00E72F84" w:rsidP="00AB478E">
            <w:pPr>
              <w:pStyle w:val="aff2"/>
              <w:ind w:leftChars="-30" w:left="-72" w:rightChars="-30" w:right="-72"/>
              <w:rPr>
                <w:rFonts w:eastAsia="宋体"/>
              </w:rPr>
            </w:pPr>
          </w:p>
        </w:tc>
        <w:tc>
          <w:tcPr>
            <w:tcW w:w="633" w:type="dxa"/>
            <w:vAlign w:val="center"/>
          </w:tcPr>
          <w:p w14:paraId="4ED1F5C8" w14:textId="77777777" w:rsidR="00E72F84" w:rsidRPr="00CB6EBA" w:rsidRDefault="00E72F84" w:rsidP="00AB478E">
            <w:pPr>
              <w:pStyle w:val="aff2"/>
              <w:ind w:leftChars="-30" w:left="-72" w:rightChars="-30" w:right="-72"/>
              <w:rPr>
                <w:rFonts w:eastAsia="宋体"/>
              </w:rPr>
            </w:pPr>
            <w:r w:rsidRPr="00CB6EBA">
              <w:rPr>
                <w:rFonts w:eastAsia="宋体"/>
              </w:rPr>
              <w:t>(</w:t>
            </w:r>
            <w:r w:rsidRPr="00CB6EBA">
              <w:rPr>
                <w:rFonts w:eastAsia="宋体"/>
              </w:rPr>
              <w:t>年</w:t>
            </w:r>
            <w:r w:rsidRPr="00CB6EBA">
              <w:rPr>
                <w:rFonts w:eastAsia="宋体"/>
              </w:rPr>
              <w:t>/</w:t>
            </w:r>
            <w:r w:rsidRPr="00CB6EBA">
              <w:rPr>
                <w:rFonts w:eastAsia="宋体"/>
              </w:rPr>
              <w:t>月</w:t>
            </w:r>
            <w:r w:rsidRPr="00CB6EBA">
              <w:rPr>
                <w:rFonts w:eastAsia="宋体"/>
              </w:rPr>
              <w:t>/</w:t>
            </w:r>
            <w:r w:rsidRPr="00CB6EBA">
              <w:rPr>
                <w:rFonts w:eastAsia="宋体"/>
              </w:rPr>
              <w:t>日</w:t>
            </w:r>
            <w:r w:rsidRPr="00CB6EBA">
              <w:rPr>
                <w:rFonts w:eastAsia="宋体"/>
              </w:rPr>
              <w:t>)</w:t>
            </w:r>
          </w:p>
        </w:tc>
        <w:tc>
          <w:tcPr>
            <w:tcW w:w="740" w:type="dxa"/>
            <w:shd w:val="clear" w:color="auto" w:fill="auto"/>
            <w:noWrap/>
            <w:vAlign w:val="center"/>
          </w:tcPr>
          <w:p w14:paraId="67CEDE22" w14:textId="77777777" w:rsidR="00E72F84" w:rsidRPr="00CB6EBA" w:rsidRDefault="00E72F84" w:rsidP="00AB478E">
            <w:pPr>
              <w:pStyle w:val="aff2"/>
              <w:ind w:leftChars="-30" w:left="-72" w:rightChars="-30" w:right="-72"/>
              <w:rPr>
                <w:rFonts w:eastAsia="宋体"/>
              </w:rPr>
            </w:pPr>
            <w:r w:rsidRPr="00CB6EBA">
              <w:rPr>
                <w:rFonts w:eastAsia="宋体"/>
              </w:rPr>
              <w:t>(</w:t>
            </w:r>
            <w:r w:rsidRPr="00CB6EBA">
              <w:rPr>
                <w:rFonts w:eastAsia="宋体"/>
              </w:rPr>
              <w:t>天</w:t>
            </w:r>
            <w:r w:rsidRPr="00CB6EBA">
              <w:rPr>
                <w:rFonts w:eastAsia="宋体"/>
              </w:rPr>
              <w:t>)</w:t>
            </w:r>
          </w:p>
        </w:tc>
        <w:tc>
          <w:tcPr>
            <w:tcW w:w="565" w:type="dxa"/>
            <w:shd w:val="clear" w:color="auto" w:fill="auto"/>
            <w:noWrap/>
            <w:vAlign w:val="center"/>
          </w:tcPr>
          <w:p w14:paraId="062CAE73" w14:textId="77777777" w:rsidR="00E72F84" w:rsidRPr="00CB6EBA" w:rsidRDefault="00E72F84" w:rsidP="00AB478E">
            <w:pPr>
              <w:pStyle w:val="aff2"/>
              <w:ind w:leftChars="-30" w:left="-72" w:rightChars="-30" w:right="-72"/>
              <w:rPr>
                <w:rFonts w:eastAsia="宋体"/>
              </w:rPr>
            </w:pPr>
            <w:r w:rsidRPr="00CB6EBA">
              <w:rPr>
                <w:rFonts w:eastAsia="宋体"/>
              </w:rPr>
              <w:t>(</w:t>
            </w:r>
            <w:proofErr w:type="gramStart"/>
            <w:r w:rsidRPr="00CB6EBA">
              <w:rPr>
                <w:rFonts w:eastAsia="宋体"/>
              </w:rPr>
              <w:t>个</w:t>
            </w:r>
            <w:proofErr w:type="gramEnd"/>
            <w:r w:rsidRPr="00CB6EBA">
              <w:rPr>
                <w:rFonts w:eastAsia="宋体"/>
              </w:rPr>
              <w:t>)</w:t>
            </w:r>
          </w:p>
        </w:tc>
        <w:tc>
          <w:tcPr>
            <w:tcW w:w="686" w:type="dxa"/>
            <w:shd w:val="clear" w:color="auto" w:fill="auto"/>
            <w:noWrap/>
            <w:vAlign w:val="center"/>
          </w:tcPr>
          <w:p w14:paraId="7B2D1B0F" w14:textId="77777777" w:rsidR="00E72F84" w:rsidRPr="00CB6EBA" w:rsidRDefault="00E72F84" w:rsidP="00AB478E">
            <w:pPr>
              <w:pStyle w:val="aff2"/>
              <w:ind w:leftChars="-30" w:left="-72" w:rightChars="-30" w:right="-72"/>
              <w:rPr>
                <w:rFonts w:eastAsia="宋体"/>
              </w:rPr>
            </w:pPr>
          </w:p>
        </w:tc>
        <w:tc>
          <w:tcPr>
            <w:tcW w:w="820" w:type="dxa"/>
            <w:shd w:val="clear" w:color="auto" w:fill="auto"/>
            <w:noWrap/>
            <w:vAlign w:val="center"/>
          </w:tcPr>
          <w:p w14:paraId="0C7411E0" w14:textId="77777777" w:rsidR="00E72F84" w:rsidRPr="00CB6EBA" w:rsidRDefault="00E72F84" w:rsidP="00AB478E">
            <w:pPr>
              <w:pStyle w:val="aff2"/>
              <w:ind w:leftChars="-30" w:left="-72" w:rightChars="-30" w:right="-72"/>
              <w:rPr>
                <w:rFonts w:eastAsia="宋体"/>
              </w:rPr>
            </w:pPr>
            <w:r w:rsidRPr="00CB6EBA">
              <w:rPr>
                <w:rFonts w:eastAsia="宋体"/>
              </w:rPr>
              <w:t>(MPa)</w:t>
            </w:r>
          </w:p>
        </w:tc>
        <w:tc>
          <w:tcPr>
            <w:tcW w:w="821" w:type="dxa"/>
            <w:shd w:val="clear" w:color="auto" w:fill="auto"/>
            <w:noWrap/>
            <w:vAlign w:val="center"/>
          </w:tcPr>
          <w:p w14:paraId="5BDE88ED" w14:textId="77777777" w:rsidR="00E72F84" w:rsidRPr="00CB6EBA" w:rsidRDefault="00E72F84" w:rsidP="00AB478E">
            <w:pPr>
              <w:pStyle w:val="aff2"/>
              <w:ind w:leftChars="-30" w:left="-72" w:rightChars="-30" w:right="-72"/>
              <w:rPr>
                <w:rFonts w:eastAsia="宋体"/>
              </w:rPr>
            </w:pPr>
            <w:r w:rsidRPr="00CB6EBA">
              <w:rPr>
                <w:rFonts w:eastAsia="宋体"/>
              </w:rPr>
              <w:t>(MPa)</w:t>
            </w:r>
          </w:p>
        </w:tc>
        <w:tc>
          <w:tcPr>
            <w:tcW w:w="820" w:type="dxa"/>
            <w:shd w:val="clear" w:color="auto" w:fill="auto"/>
            <w:noWrap/>
            <w:vAlign w:val="center"/>
          </w:tcPr>
          <w:p w14:paraId="0337E20A" w14:textId="77777777" w:rsidR="00E72F84" w:rsidRPr="00CB6EBA" w:rsidRDefault="00E72F84" w:rsidP="00AB478E">
            <w:pPr>
              <w:pStyle w:val="aff2"/>
              <w:ind w:leftChars="-30" w:left="-72" w:rightChars="-30" w:right="-72"/>
              <w:rPr>
                <w:rFonts w:eastAsia="宋体"/>
              </w:rPr>
            </w:pPr>
            <w:r w:rsidRPr="00CB6EBA">
              <w:rPr>
                <w:rFonts w:eastAsia="宋体"/>
              </w:rPr>
              <w:t>(MPa)</w:t>
            </w:r>
          </w:p>
        </w:tc>
        <w:tc>
          <w:tcPr>
            <w:tcW w:w="957" w:type="dxa"/>
            <w:shd w:val="clear" w:color="auto" w:fill="auto"/>
            <w:noWrap/>
            <w:vAlign w:val="center"/>
          </w:tcPr>
          <w:p w14:paraId="11E7495E" w14:textId="77777777" w:rsidR="00E72F84" w:rsidRPr="00CB6EBA" w:rsidRDefault="00E72F84" w:rsidP="00AB478E">
            <w:pPr>
              <w:pStyle w:val="aff2"/>
              <w:ind w:leftChars="-30" w:left="-72" w:rightChars="-30" w:right="-72"/>
              <w:rPr>
                <w:rFonts w:eastAsia="宋体"/>
              </w:rPr>
            </w:pPr>
            <w:r w:rsidRPr="00CB6EBA">
              <w:rPr>
                <w:rFonts w:eastAsia="宋体"/>
              </w:rPr>
              <w:t>(MPa)</w:t>
            </w:r>
          </w:p>
        </w:tc>
      </w:tr>
      <w:tr w:rsidR="00227C16" w:rsidRPr="00CB6EBA" w14:paraId="7BE19FBB" w14:textId="77777777" w:rsidTr="008760B0">
        <w:trPr>
          <w:trHeight w:val="340"/>
          <w:jc w:val="center"/>
        </w:trPr>
        <w:tc>
          <w:tcPr>
            <w:tcW w:w="2260" w:type="dxa"/>
            <w:shd w:val="clear" w:color="auto" w:fill="auto"/>
            <w:vAlign w:val="center"/>
          </w:tcPr>
          <w:p w14:paraId="32812C54" w14:textId="77777777" w:rsidR="00227C16" w:rsidRPr="00CB6EBA" w:rsidRDefault="00227C16" w:rsidP="00AB478E">
            <w:pPr>
              <w:pStyle w:val="aff2"/>
              <w:ind w:leftChars="-30" w:left="-72" w:rightChars="-30" w:right="-72"/>
              <w:rPr>
                <w:rFonts w:eastAsia="宋体"/>
              </w:rPr>
            </w:pPr>
            <w:r w:rsidRPr="00CB6EBA">
              <w:rPr>
                <w:rFonts w:eastAsia="宋体"/>
              </w:rPr>
              <w:t>第</w:t>
            </w:r>
            <w:r w:rsidRPr="00CB6EBA">
              <w:rPr>
                <w:rFonts w:eastAsia="宋体"/>
              </w:rPr>
              <w:t>3</w:t>
            </w:r>
            <w:r w:rsidRPr="00CB6EBA">
              <w:rPr>
                <w:rFonts w:eastAsia="宋体"/>
              </w:rPr>
              <w:t>根交通桥桥墩</w:t>
            </w:r>
          </w:p>
        </w:tc>
        <w:tc>
          <w:tcPr>
            <w:tcW w:w="633" w:type="dxa"/>
            <w:vMerge w:val="restart"/>
            <w:vAlign w:val="center"/>
          </w:tcPr>
          <w:p w14:paraId="208E6B75" w14:textId="13634E6C" w:rsidR="00227C16" w:rsidRPr="00CB6EBA" w:rsidRDefault="00227C16">
            <w:pPr>
              <w:pStyle w:val="aff2"/>
              <w:ind w:leftChars="-30" w:left="-72" w:rightChars="-30" w:right="-72"/>
              <w:rPr>
                <w:rFonts w:eastAsia="宋体"/>
              </w:rPr>
            </w:pPr>
            <w:r w:rsidRPr="00CB6EBA">
              <w:rPr>
                <w:rFonts w:eastAsia="宋体"/>
              </w:rPr>
              <w:t>2017-8-2</w:t>
            </w:r>
          </w:p>
        </w:tc>
        <w:tc>
          <w:tcPr>
            <w:tcW w:w="740" w:type="dxa"/>
            <w:shd w:val="clear" w:color="auto" w:fill="auto"/>
            <w:noWrap/>
            <w:vAlign w:val="center"/>
          </w:tcPr>
          <w:p w14:paraId="12BD3249"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7F3ED8A2"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2909AEF2" w14:textId="77777777" w:rsidR="00227C16" w:rsidRPr="00CB6EBA" w:rsidRDefault="00227C16" w:rsidP="00AB478E">
            <w:pPr>
              <w:pStyle w:val="aff2"/>
              <w:ind w:leftChars="-30" w:left="-72" w:rightChars="-30" w:right="-72"/>
              <w:rPr>
                <w:rFonts w:eastAsia="宋体"/>
              </w:rPr>
            </w:pPr>
            <w:r w:rsidRPr="00CB6EBA">
              <w:rPr>
                <w:rFonts w:eastAsia="宋体"/>
              </w:rPr>
              <w:t>C30</w:t>
            </w:r>
          </w:p>
        </w:tc>
        <w:tc>
          <w:tcPr>
            <w:tcW w:w="820" w:type="dxa"/>
            <w:shd w:val="clear" w:color="auto" w:fill="auto"/>
            <w:noWrap/>
            <w:vAlign w:val="center"/>
          </w:tcPr>
          <w:p w14:paraId="7389498F" w14:textId="77777777" w:rsidR="00227C16" w:rsidRPr="00CB6EBA" w:rsidRDefault="00227C16" w:rsidP="00AB478E">
            <w:pPr>
              <w:pStyle w:val="aff2"/>
              <w:ind w:leftChars="-30" w:left="-72" w:rightChars="-30" w:right="-72"/>
              <w:rPr>
                <w:rFonts w:eastAsia="宋体"/>
              </w:rPr>
            </w:pPr>
            <w:r w:rsidRPr="00CB6EBA">
              <w:rPr>
                <w:rFonts w:eastAsia="宋体"/>
              </w:rPr>
              <w:t>44.1</w:t>
            </w:r>
          </w:p>
        </w:tc>
        <w:tc>
          <w:tcPr>
            <w:tcW w:w="821" w:type="dxa"/>
            <w:shd w:val="clear" w:color="auto" w:fill="auto"/>
            <w:noWrap/>
            <w:vAlign w:val="center"/>
          </w:tcPr>
          <w:p w14:paraId="74D7F65F" w14:textId="77777777" w:rsidR="00227C16" w:rsidRPr="00CB6EBA" w:rsidRDefault="00227C16" w:rsidP="00AB478E">
            <w:pPr>
              <w:pStyle w:val="aff2"/>
              <w:ind w:leftChars="-30" w:left="-72" w:rightChars="-30" w:right="-72"/>
              <w:rPr>
                <w:rFonts w:eastAsia="宋体"/>
              </w:rPr>
            </w:pPr>
            <w:r w:rsidRPr="00CB6EBA">
              <w:rPr>
                <w:rFonts w:eastAsia="宋体"/>
              </w:rPr>
              <w:t>1.1</w:t>
            </w:r>
          </w:p>
        </w:tc>
        <w:tc>
          <w:tcPr>
            <w:tcW w:w="820" w:type="dxa"/>
            <w:shd w:val="clear" w:color="auto" w:fill="auto"/>
            <w:noWrap/>
            <w:vAlign w:val="center"/>
          </w:tcPr>
          <w:p w14:paraId="1C138B6E" w14:textId="77777777" w:rsidR="00227C16" w:rsidRPr="00CB6EBA" w:rsidRDefault="00227C16" w:rsidP="00AB478E">
            <w:pPr>
              <w:pStyle w:val="aff2"/>
              <w:ind w:leftChars="-30" w:left="-72" w:rightChars="-30" w:right="-72"/>
              <w:rPr>
                <w:rFonts w:eastAsia="宋体"/>
              </w:rPr>
            </w:pPr>
            <w:r w:rsidRPr="00CB6EBA">
              <w:rPr>
                <w:rFonts w:eastAsia="宋体"/>
              </w:rPr>
              <w:t>42.4</w:t>
            </w:r>
          </w:p>
        </w:tc>
        <w:tc>
          <w:tcPr>
            <w:tcW w:w="957" w:type="dxa"/>
            <w:shd w:val="clear" w:color="auto" w:fill="auto"/>
            <w:noWrap/>
            <w:vAlign w:val="center"/>
          </w:tcPr>
          <w:p w14:paraId="34D8CA9C" w14:textId="77777777" w:rsidR="00227C16" w:rsidRPr="00CB6EBA" w:rsidRDefault="00227C16" w:rsidP="00AB478E">
            <w:pPr>
              <w:pStyle w:val="aff2"/>
              <w:ind w:leftChars="-30" w:left="-72" w:rightChars="-30" w:right="-72"/>
              <w:rPr>
                <w:rFonts w:eastAsia="宋体"/>
              </w:rPr>
            </w:pPr>
            <w:r w:rsidRPr="00CB6EBA">
              <w:rPr>
                <w:rFonts w:eastAsia="宋体"/>
              </w:rPr>
              <w:t>42.4</w:t>
            </w:r>
          </w:p>
        </w:tc>
      </w:tr>
      <w:tr w:rsidR="00227C16" w:rsidRPr="00CB6EBA" w14:paraId="1481AEA2" w14:textId="77777777" w:rsidTr="008760B0">
        <w:trPr>
          <w:trHeight w:val="340"/>
          <w:jc w:val="center"/>
        </w:trPr>
        <w:tc>
          <w:tcPr>
            <w:tcW w:w="2260" w:type="dxa"/>
            <w:shd w:val="clear" w:color="auto" w:fill="auto"/>
            <w:vAlign w:val="center"/>
          </w:tcPr>
          <w:p w14:paraId="19B9B9B4" w14:textId="77777777" w:rsidR="00227C16" w:rsidRPr="00CB6EBA" w:rsidRDefault="00227C16" w:rsidP="00AB478E">
            <w:pPr>
              <w:pStyle w:val="aff2"/>
              <w:ind w:leftChars="-30" w:left="-72" w:rightChars="-30" w:right="-72"/>
              <w:rPr>
                <w:rFonts w:eastAsia="宋体"/>
              </w:rPr>
            </w:pPr>
            <w:r w:rsidRPr="00CB6EBA">
              <w:rPr>
                <w:rFonts w:eastAsia="宋体"/>
              </w:rPr>
              <w:t>第</w:t>
            </w:r>
            <w:r w:rsidRPr="00CB6EBA">
              <w:rPr>
                <w:rFonts w:eastAsia="宋体"/>
              </w:rPr>
              <w:t>1</w:t>
            </w:r>
            <w:proofErr w:type="gramStart"/>
            <w:r w:rsidRPr="00CB6EBA">
              <w:rPr>
                <w:rFonts w:eastAsia="宋体"/>
              </w:rPr>
              <w:t>孔正常</w:t>
            </w:r>
            <w:proofErr w:type="gramEnd"/>
            <w:r w:rsidRPr="00CB6EBA">
              <w:rPr>
                <w:rFonts w:eastAsia="宋体"/>
              </w:rPr>
              <w:t>溢洪道溢流面（顶部中间）</w:t>
            </w:r>
          </w:p>
        </w:tc>
        <w:tc>
          <w:tcPr>
            <w:tcW w:w="633" w:type="dxa"/>
            <w:vMerge/>
            <w:vAlign w:val="center"/>
          </w:tcPr>
          <w:p w14:paraId="0515F01B" w14:textId="6BC2CBB3"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35A8FAC0"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2EA86168"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0CAD9B77" w14:textId="77777777" w:rsidR="00227C16" w:rsidRPr="00CB6EBA" w:rsidRDefault="00227C16" w:rsidP="00AB478E">
            <w:pPr>
              <w:pStyle w:val="aff2"/>
              <w:ind w:leftChars="-30" w:left="-72" w:rightChars="-30" w:right="-72"/>
              <w:rPr>
                <w:rFonts w:eastAsia="宋体"/>
              </w:rPr>
            </w:pPr>
            <w:r w:rsidRPr="00CB6EBA">
              <w:rPr>
                <w:rFonts w:eastAsia="宋体"/>
              </w:rPr>
              <w:t>C13</w:t>
            </w:r>
          </w:p>
        </w:tc>
        <w:tc>
          <w:tcPr>
            <w:tcW w:w="820" w:type="dxa"/>
            <w:shd w:val="clear" w:color="auto" w:fill="auto"/>
            <w:noWrap/>
            <w:vAlign w:val="center"/>
          </w:tcPr>
          <w:p w14:paraId="7B31DF0C" w14:textId="77777777" w:rsidR="00227C16" w:rsidRPr="00CB6EBA" w:rsidRDefault="00227C16" w:rsidP="00AB478E">
            <w:pPr>
              <w:pStyle w:val="aff2"/>
              <w:ind w:leftChars="-30" w:left="-72" w:rightChars="-30" w:right="-72"/>
              <w:rPr>
                <w:rFonts w:eastAsia="宋体"/>
              </w:rPr>
            </w:pPr>
            <w:r w:rsidRPr="00CB6EBA">
              <w:rPr>
                <w:rFonts w:eastAsia="宋体"/>
              </w:rPr>
              <w:t>26.6</w:t>
            </w:r>
          </w:p>
        </w:tc>
        <w:tc>
          <w:tcPr>
            <w:tcW w:w="821" w:type="dxa"/>
            <w:shd w:val="clear" w:color="auto" w:fill="auto"/>
            <w:noWrap/>
            <w:vAlign w:val="center"/>
          </w:tcPr>
          <w:p w14:paraId="4346BFC0" w14:textId="77777777" w:rsidR="00227C16" w:rsidRPr="00CB6EBA" w:rsidRDefault="00227C16" w:rsidP="00AB478E">
            <w:pPr>
              <w:pStyle w:val="aff2"/>
              <w:ind w:leftChars="-30" w:left="-72" w:rightChars="-30" w:right="-72"/>
              <w:rPr>
                <w:rFonts w:eastAsia="宋体"/>
              </w:rPr>
            </w:pPr>
            <w:r w:rsidRPr="00CB6EBA">
              <w:rPr>
                <w:rFonts w:eastAsia="宋体"/>
              </w:rPr>
              <w:t>1.6</w:t>
            </w:r>
          </w:p>
        </w:tc>
        <w:tc>
          <w:tcPr>
            <w:tcW w:w="820" w:type="dxa"/>
            <w:shd w:val="clear" w:color="auto" w:fill="auto"/>
            <w:noWrap/>
            <w:vAlign w:val="center"/>
          </w:tcPr>
          <w:p w14:paraId="0C371447" w14:textId="77777777" w:rsidR="00227C16" w:rsidRPr="00CB6EBA" w:rsidRDefault="00227C16" w:rsidP="00AB478E">
            <w:pPr>
              <w:pStyle w:val="aff2"/>
              <w:ind w:leftChars="-30" w:left="-72" w:rightChars="-30" w:right="-72"/>
              <w:rPr>
                <w:rFonts w:eastAsia="宋体"/>
              </w:rPr>
            </w:pPr>
            <w:r w:rsidRPr="00CB6EBA">
              <w:rPr>
                <w:rFonts w:eastAsia="宋体"/>
              </w:rPr>
              <w:t>25.0</w:t>
            </w:r>
          </w:p>
        </w:tc>
        <w:tc>
          <w:tcPr>
            <w:tcW w:w="957" w:type="dxa"/>
            <w:shd w:val="clear" w:color="auto" w:fill="auto"/>
            <w:noWrap/>
            <w:vAlign w:val="center"/>
          </w:tcPr>
          <w:p w14:paraId="38118E02" w14:textId="77777777" w:rsidR="00227C16" w:rsidRPr="00CB6EBA" w:rsidRDefault="00227C16" w:rsidP="00AB478E">
            <w:pPr>
              <w:pStyle w:val="aff2"/>
              <w:ind w:leftChars="-30" w:left="-72" w:rightChars="-30" w:right="-72"/>
              <w:rPr>
                <w:rFonts w:eastAsia="宋体"/>
              </w:rPr>
            </w:pPr>
            <w:r w:rsidRPr="00CB6EBA">
              <w:rPr>
                <w:rFonts w:eastAsia="宋体"/>
              </w:rPr>
              <w:t>25.0</w:t>
            </w:r>
          </w:p>
        </w:tc>
      </w:tr>
      <w:tr w:rsidR="00227C16" w:rsidRPr="00CB6EBA" w14:paraId="2CD91863" w14:textId="77777777" w:rsidTr="008760B0">
        <w:trPr>
          <w:trHeight w:val="340"/>
          <w:jc w:val="center"/>
        </w:trPr>
        <w:tc>
          <w:tcPr>
            <w:tcW w:w="2260" w:type="dxa"/>
            <w:shd w:val="clear" w:color="auto" w:fill="auto"/>
            <w:vAlign w:val="center"/>
          </w:tcPr>
          <w:p w14:paraId="4E153067" w14:textId="77777777" w:rsidR="00227C16" w:rsidRPr="00CB6EBA" w:rsidRDefault="00227C16" w:rsidP="00AB478E">
            <w:pPr>
              <w:pStyle w:val="aff2"/>
              <w:ind w:leftChars="-30" w:left="-72" w:rightChars="-30" w:right="-72"/>
              <w:rPr>
                <w:rFonts w:eastAsia="宋体"/>
              </w:rPr>
            </w:pPr>
            <w:r w:rsidRPr="00CB6EBA">
              <w:rPr>
                <w:rFonts w:eastAsia="宋体"/>
              </w:rPr>
              <w:t>第</w:t>
            </w:r>
            <w:r w:rsidRPr="00CB6EBA">
              <w:rPr>
                <w:rFonts w:eastAsia="宋体"/>
              </w:rPr>
              <w:t>2</w:t>
            </w:r>
            <w:r w:rsidRPr="00CB6EBA">
              <w:rPr>
                <w:rFonts w:eastAsia="宋体"/>
              </w:rPr>
              <w:t>根交通桥桥墩</w:t>
            </w:r>
          </w:p>
        </w:tc>
        <w:tc>
          <w:tcPr>
            <w:tcW w:w="633" w:type="dxa"/>
            <w:vMerge/>
            <w:vAlign w:val="center"/>
          </w:tcPr>
          <w:p w14:paraId="1DEEB80F" w14:textId="6BFBDAA5"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6A17ECB7"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32E11D72"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013366A6" w14:textId="77777777" w:rsidR="00227C16" w:rsidRPr="00CB6EBA" w:rsidRDefault="00227C16" w:rsidP="00AB478E">
            <w:pPr>
              <w:pStyle w:val="aff2"/>
              <w:ind w:leftChars="-30" w:left="-72" w:rightChars="-30" w:right="-72"/>
              <w:rPr>
                <w:rFonts w:eastAsia="宋体"/>
              </w:rPr>
            </w:pPr>
            <w:r w:rsidRPr="00CB6EBA">
              <w:rPr>
                <w:rFonts w:eastAsia="宋体"/>
              </w:rPr>
              <w:t>C30</w:t>
            </w:r>
          </w:p>
        </w:tc>
        <w:tc>
          <w:tcPr>
            <w:tcW w:w="820" w:type="dxa"/>
            <w:shd w:val="clear" w:color="auto" w:fill="auto"/>
            <w:noWrap/>
            <w:vAlign w:val="center"/>
          </w:tcPr>
          <w:p w14:paraId="2BF5A5AE" w14:textId="77777777" w:rsidR="00227C16" w:rsidRPr="00CB6EBA" w:rsidRDefault="00227C16" w:rsidP="00AB478E">
            <w:pPr>
              <w:pStyle w:val="aff2"/>
              <w:ind w:leftChars="-30" w:left="-72" w:rightChars="-30" w:right="-72"/>
              <w:rPr>
                <w:rFonts w:eastAsia="宋体"/>
              </w:rPr>
            </w:pPr>
            <w:r w:rsidRPr="00CB6EBA">
              <w:rPr>
                <w:rFonts w:eastAsia="宋体"/>
              </w:rPr>
              <w:t>46.2</w:t>
            </w:r>
          </w:p>
        </w:tc>
        <w:tc>
          <w:tcPr>
            <w:tcW w:w="821" w:type="dxa"/>
            <w:shd w:val="clear" w:color="auto" w:fill="auto"/>
            <w:noWrap/>
            <w:vAlign w:val="center"/>
          </w:tcPr>
          <w:p w14:paraId="09E1C09C" w14:textId="77777777" w:rsidR="00227C16" w:rsidRPr="00CB6EBA" w:rsidRDefault="00227C16" w:rsidP="00AB478E">
            <w:pPr>
              <w:pStyle w:val="aff2"/>
              <w:ind w:leftChars="-30" w:left="-72" w:rightChars="-30" w:right="-72"/>
              <w:rPr>
                <w:rFonts w:eastAsia="宋体"/>
              </w:rPr>
            </w:pPr>
            <w:r w:rsidRPr="00CB6EBA">
              <w:rPr>
                <w:rFonts w:eastAsia="宋体"/>
              </w:rPr>
              <w:t>2.3</w:t>
            </w:r>
          </w:p>
        </w:tc>
        <w:tc>
          <w:tcPr>
            <w:tcW w:w="820" w:type="dxa"/>
            <w:shd w:val="clear" w:color="auto" w:fill="auto"/>
            <w:noWrap/>
            <w:vAlign w:val="center"/>
          </w:tcPr>
          <w:p w14:paraId="34A6C8B9" w14:textId="77777777" w:rsidR="00227C16" w:rsidRPr="00CB6EBA" w:rsidRDefault="00227C16" w:rsidP="00AB478E">
            <w:pPr>
              <w:pStyle w:val="aff2"/>
              <w:ind w:leftChars="-30" w:left="-72" w:rightChars="-30" w:right="-72"/>
              <w:rPr>
                <w:rFonts w:eastAsia="宋体"/>
              </w:rPr>
            </w:pPr>
            <w:r w:rsidRPr="00CB6EBA">
              <w:rPr>
                <w:rFonts w:eastAsia="宋体"/>
              </w:rPr>
              <w:t>44.0</w:t>
            </w:r>
          </w:p>
        </w:tc>
        <w:tc>
          <w:tcPr>
            <w:tcW w:w="957" w:type="dxa"/>
            <w:shd w:val="clear" w:color="auto" w:fill="auto"/>
            <w:noWrap/>
            <w:vAlign w:val="center"/>
          </w:tcPr>
          <w:p w14:paraId="7D6F2B32" w14:textId="77777777" w:rsidR="00227C16" w:rsidRPr="00CB6EBA" w:rsidRDefault="00227C16" w:rsidP="00AB478E">
            <w:pPr>
              <w:pStyle w:val="aff2"/>
              <w:ind w:leftChars="-30" w:left="-72" w:rightChars="-30" w:right="-72"/>
              <w:rPr>
                <w:rFonts w:eastAsia="宋体"/>
              </w:rPr>
            </w:pPr>
            <w:r w:rsidRPr="00CB6EBA">
              <w:rPr>
                <w:rFonts w:eastAsia="宋体"/>
              </w:rPr>
              <w:t>44.0</w:t>
            </w:r>
          </w:p>
        </w:tc>
      </w:tr>
      <w:tr w:rsidR="00227C16" w:rsidRPr="00CB6EBA" w14:paraId="0687E372" w14:textId="77777777" w:rsidTr="008760B0">
        <w:trPr>
          <w:trHeight w:val="340"/>
          <w:jc w:val="center"/>
        </w:trPr>
        <w:tc>
          <w:tcPr>
            <w:tcW w:w="2260" w:type="dxa"/>
            <w:shd w:val="clear" w:color="auto" w:fill="auto"/>
            <w:vAlign w:val="center"/>
          </w:tcPr>
          <w:p w14:paraId="1F894989" w14:textId="77777777" w:rsidR="00227C16" w:rsidRPr="00CB6EBA" w:rsidRDefault="00227C16" w:rsidP="00AB478E">
            <w:pPr>
              <w:pStyle w:val="aff2"/>
              <w:ind w:leftChars="-30" w:left="-72" w:rightChars="-30" w:right="-72"/>
              <w:rPr>
                <w:rFonts w:eastAsia="宋体"/>
              </w:rPr>
            </w:pPr>
            <w:r w:rsidRPr="00CB6EBA">
              <w:rPr>
                <w:rFonts w:eastAsia="宋体"/>
              </w:rPr>
              <w:t>第</w:t>
            </w:r>
            <w:r w:rsidRPr="00CB6EBA">
              <w:rPr>
                <w:rFonts w:eastAsia="宋体"/>
              </w:rPr>
              <w:t>2</w:t>
            </w:r>
            <w:proofErr w:type="gramStart"/>
            <w:r w:rsidRPr="00CB6EBA">
              <w:rPr>
                <w:rFonts w:eastAsia="宋体"/>
              </w:rPr>
              <w:t>孔正常</w:t>
            </w:r>
            <w:proofErr w:type="gramEnd"/>
            <w:r w:rsidRPr="00CB6EBA">
              <w:rPr>
                <w:rFonts w:eastAsia="宋体"/>
              </w:rPr>
              <w:t>溢洪道溢流面（顶部中间）</w:t>
            </w:r>
          </w:p>
        </w:tc>
        <w:tc>
          <w:tcPr>
            <w:tcW w:w="633" w:type="dxa"/>
            <w:vMerge/>
            <w:vAlign w:val="center"/>
          </w:tcPr>
          <w:p w14:paraId="70D6CFC1" w14:textId="5E7FABDF"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7BED07C9"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4F50A0C8"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6334EEBF" w14:textId="77777777" w:rsidR="00227C16" w:rsidRPr="00CB6EBA" w:rsidRDefault="00227C16" w:rsidP="00AB478E">
            <w:pPr>
              <w:pStyle w:val="aff2"/>
              <w:ind w:leftChars="-30" w:left="-72" w:rightChars="-30" w:right="-72"/>
              <w:rPr>
                <w:rFonts w:eastAsia="宋体"/>
              </w:rPr>
            </w:pPr>
            <w:r w:rsidRPr="00CB6EBA">
              <w:rPr>
                <w:rFonts w:eastAsia="宋体"/>
              </w:rPr>
              <w:t>C13</w:t>
            </w:r>
          </w:p>
        </w:tc>
        <w:tc>
          <w:tcPr>
            <w:tcW w:w="820" w:type="dxa"/>
            <w:shd w:val="clear" w:color="auto" w:fill="auto"/>
            <w:noWrap/>
            <w:vAlign w:val="center"/>
          </w:tcPr>
          <w:p w14:paraId="00B80A47" w14:textId="77777777" w:rsidR="00227C16" w:rsidRPr="00CB6EBA" w:rsidRDefault="00227C16" w:rsidP="00AB478E">
            <w:pPr>
              <w:pStyle w:val="aff2"/>
              <w:ind w:leftChars="-30" w:left="-72" w:rightChars="-30" w:right="-72"/>
              <w:rPr>
                <w:rFonts w:eastAsia="宋体"/>
              </w:rPr>
            </w:pPr>
            <w:r w:rsidRPr="00CB6EBA">
              <w:rPr>
                <w:rFonts w:eastAsia="宋体"/>
              </w:rPr>
              <w:t>27.7</w:t>
            </w:r>
          </w:p>
        </w:tc>
        <w:tc>
          <w:tcPr>
            <w:tcW w:w="821" w:type="dxa"/>
            <w:shd w:val="clear" w:color="auto" w:fill="auto"/>
            <w:noWrap/>
            <w:vAlign w:val="center"/>
          </w:tcPr>
          <w:p w14:paraId="2F6F070F" w14:textId="77777777" w:rsidR="00227C16" w:rsidRPr="00CB6EBA" w:rsidRDefault="00227C16" w:rsidP="00AB478E">
            <w:pPr>
              <w:pStyle w:val="aff2"/>
              <w:ind w:leftChars="-30" w:left="-72" w:rightChars="-30" w:right="-72"/>
              <w:rPr>
                <w:rFonts w:eastAsia="宋体"/>
              </w:rPr>
            </w:pPr>
            <w:r w:rsidRPr="00CB6EBA">
              <w:rPr>
                <w:rFonts w:eastAsia="宋体"/>
              </w:rPr>
              <w:t>2.1</w:t>
            </w:r>
          </w:p>
        </w:tc>
        <w:tc>
          <w:tcPr>
            <w:tcW w:w="820" w:type="dxa"/>
            <w:shd w:val="clear" w:color="auto" w:fill="auto"/>
            <w:noWrap/>
            <w:vAlign w:val="center"/>
          </w:tcPr>
          <w:p w14:paraId="516E85F1" w14:textId="77777777" w:rsidR="00227C16" w:rsidRPr="00CB6EBA" w:rsidRDefault="00227C16" w:rsidP="00AB478E">
            <w:pPr>
              <w:pStyle w:val="aff2"/>
              <w:ind w:leftChars="-30" w:left="-72" w:rightChars="-30" w:right="-72"/>
              <w:rPr>
                <w:rFonts w:eastAsia="宋体"/>
              </w:rPr>
            </w:pPr>
            <w:r w:rsidRPr="00CB6EBA">
              <w:rPr>
                <w:rFonts w:eastAsia="宋体"/>
              </w:rPr>
              <w:t>25.4</w:t>
            </w:r>
          </w:p>
        </w:tc>
        <w:tc>
          <w:tcPr>
            <w:tcW w:w="957" w:type="dxa"/>
            <w:shd w:val="clear" w:color="auto" w:fill="auto"/>
            <w:noWrap/>
            <w:vAlign w:val="center"/>
          </w:tcPr>
          <w:p w14:paraId="18155C70" w14:textId="77777777" w:rsidR="00227C16" w:rsidRPr="00CB6EBA" w:rsidRDefault="00227C16" w:rsidP="00AB478E">
            <w:pPr>
              <w:pStyle w:val="aff2"/>
              <w:ind w:leftChars="-30" w:left="-72" w:rightChars="-30" w:right="-72"/>
              <w:rPr>
                <w:rFonts w:eastAsia="宋体"/>
              </w:rPr>
            </w:pPr>
            <w:r w:rsidRPr="00CB6EBA">
              <w:rPr>
                <w:rFonts w:eastAsia="宋体"/>
              </w:rPr>
              <w:t>25.4</w:t>
            </w:r>
          </w:p>
        </w:tc>
      </w:tr>
      <w:tr w:rsidR="00227C16" w:rsidRPr="00CB6EBA" w14:paraId="450E7AAE" w14:textId="77777777" w:rsidTr="008760B0">
        <w:trPr>
          <w:trHeight w:val="340"/>
          <w:jc w:val="center"/>
        </w:trPr>
        <w:tc>
          <w:tcPr>
            <w:tcW w:w="2260" w:type="dxa"/>
            <w:shd w:val="clear" w:color="auto" w:fill="auto"/>
            <w:vAlign w:val="center"/>
          </w:tcPr>
          <w:p w14:paraId="262D4D14" w14:textId="77777777" w:rsidR="00227C16" w:rsidRPr="00CB6EBA" w:rsidRDefault="00227C16" w:rsidP="00AB478E">
            <w:pPr>
              <w:pStyle w:val="aff2"/>
              <w:ind w:leftChars="-30" w:left="-72" w:rightChars="-30" w:right="-72"/>
              <w:rPr>
                <w:rFonts w:eastAsia="宋体"/>
              </w:rPr>
            </w:pPr>
            <w:r w:rsidRPr="00CB6EBA">
              <w:rPr>
                <w:rFonts w:eastAsia="宋体"/>
              </w:rPr>
              <w:t>第</w:t>
            </w:r>
            <w:r w:rsidRPr="00CB6EBA">
              <w:rPr>
                <w:rFonts w:eastAsia="宋体"/>
              </w:rPr>
              <w:t>1</w:t>
            </w:r>
            <w:r w:rsidRPr="00CB6EBA">
              <w:rPr>
                <w:rFonts w:eastAsia="宋体"/>
              </w:rPr>
              <w:t>根交通桥桥墩</w:t>
            </w:r>
          </w:p>
        </w:tc>
        <w:tc>
          <w:tcPr>
            <w:tcW w:w="633" w:type="dxa"/>
            <w:vMerge/>
            <w:vAlign w:val="center"/>
          </w:tcPr>
          <w:p w14:paraId="32F2C8BD" w14:textId="30725C66"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270BD7A6"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0C5CBEBE"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5D0E44C8" w14:textId="77777777" w:rsidR="00227C16" w:rsidRPr="00CB6EBA" w:rsidRDefault="00227C16" w:rsidP="00AB478E">
            <w:pPr>
              <w:pStyle w:val="aff2"/>
              <w:ind w:leftChars="-30" w:left="-72" w:rightChars="-30" w:right="-72"/>
              <w:rPr>
                <w:rFonts w:eastAsia="宋体"/>
              </w:rPr>
            </w:pPr>
            <w:r w:rsidRPr="00CB6EBA">
              <w:rPr>
                <w:rFonts w:eastAsia="宋体"/>
              </w:rPr>
              <w:t>C30</w:t>
            </w:r>
          </w:p>
        </w:tc>
        <w:tc>
          <w:tcPr>
            <w:tcW w:w="820" w:type="dxa"/>
            <w:shd w:val="clear" w:color="auto" w:fill="auto"/>
            <w:noWrap/>
            <w:vAlign w:val="center"/>
          </w:tcPr>
          <w:p w14:paraId="07718A9F" w14:textId="77777777" w:rsidR="00227C16" w:rsidRPr="00CB6EBA" w:rsidRDefault="00227C16" w:rsidP="00AB478E">
            <w:pPr>
              <w:pStyle w:val="aff2"/>
              <w:ind w:leftChars="-30" w:left="-72" w:rightChars="-30" w:right="-72"/>
              <w:rPr>
                <w:rFonts w:eastAsia="宋体"/>
              </w:rPr>
            </w:pPr>
            <w:r w:rsidRPr="00CB6EBA">
              <w:rPr>
                <w:rFonts w:eastAsia="宋体"/>
              </w:rPr>
              <w:t>49.9</w:t>
            </w:r>
          </w:p>
        </w:tc>
        <w:tc>
          <w:tcPr>
            <w:tcW w:w="821" w:type="dxa"/>
            <w:shd w:val="clear" w:color="auto" w:fill="auto"/>
            <w:noWrap/>
            <w:vAlign w:val="center"/>
          </w:tcPr>
          <w:p w14:paraId="29DFA0B3" w14:textId="77777777" w:rsidR="00227C16" w:rsidRPr="00CB6EBA" w:rsidRDefault="00227C16" w:rsidP="00AB478E">
            <w:pPr>
              <w:pStyle w:val="aff2"/>
              <w:ind w:leftChars="-30" w:left="-72" w:rightChars="-30" w:right="-72"/>
              <w:rPr>
                <w:rFonts w:eastAsia="宋体"/>
              </w:rPr>
            </w:pPr>
            <w:r w:rsidRPr="00CB6EBA">
              <w:rPr>
                <w:rFonts w:eastAsia="宋体"/>
              </w:rPr>
              <w:t>2.1</w:t>
            </w:r>
          </w:p>
        </w:tc>
        <w:tc>
          <w:tcPr>
            <w:tcW w:w="820" w:type="dxa"/>
            <w:shd w:val="clear" w:color="auto" w:fill="auto"/>
            <w:noWrap/>
            <w:vAlign w:val="center"/>
          </w:tcPr>
          <w:p w14:paraId="0324A994" w14:textId="77777777" w:rsidR="00227C16" w:rsidRPr="00CB6EBA" w:rsidRDefault="00227C16" w:rsidP="00AB478E">
            <w:pPr>
              <w:pStyle w:val="aff2"/>
              <w:ind w:leftChars="-30" w:left="-72" w:rightChars="-30" w:right="-72"/>
              <w:rPr>
                <w:rFonts w:eastAsia="宋体"/>
              </w:rPr>
            </w:pPr>
            <w:r w:rsidRPr="00CB6EBA">
              <w:rPr>
                <w:rFonts w:eastAsia="宋体"/>
              </w:rPr>
              <w:t>47.1</w:t>
            </w:r>
          </w:p>
        </w:tc>
        <w:tc>
          <w:tcPr>
            <w:tcW w:w="957" w:type="dxa"/>
            <w:shd w:val="clear" w:color="auto" w:fill="auto"/>
            <w:noWrap/>
            <w:vAlign w:val="center"/>
          </w:tcPr>
          <w:p w14:paraId="308A4F3C" w14:textId="77777777" w:rsidR="00227C16" w:rsidRPr="00CB6EBA" w:rsidRDefault="00227C16" w:rsidP="00AB478E">
            <w:pPr>
              <w:pStyle w:val="aff2"/>
              <w:ind w:leftChars="-30" w:left="-72" w:rightChars="-30" w:right="-72"/>
              <w:rPr>
                <w:rFonts w:eastAsia="宋体"/>
              </w:rPr>
            </w:pPr>
            <w:r w:rsidRPr="00CB6EBA">
              <w:rPr>
                <w:rFonts w:eastAsia="宋体"/>
              </w:rPr>
              <w:t>47.1</w:t>
            </w:r>
          </w:p>
        </w:tc>
      </w:tr>
      <w:tr w:rsidR="00227C16" w:rsidRPr="00CB6EBA" w14:paraId="7E3E56B4" w14:textId="77777777" w:rsidTr="008760B0">
        <w:trPr>
          <w:trHeight w:val="340"/>
          <w:jc w:val="center"/>
        </w:trPr>
        <w:tc>
          <w:tcPr>
            <w:tcW w:w="2260" w:type="dxa"/>
            <w:shd w:val="clear" w:color="auto" w:fill="auto"/>
            <w:vAlign w:val="center"/>
          </w:tcPr>
          <w:p w14:paraId="5785336F" w14:textId="77777777" w:rsidR="00227C16" w:rsidRPr="00CB6EBA" w:rsidRDefault="00227C16" w:rsidP="00AB478E">
            <w:pPr>
              <w:pStyle w:val="aff2"/>
              <w:ind w:leftChars="-30" w:left="-72" w:rightChars="-30" w:right="-72"/>
              <w:rPr>
                <w:rFonts w:eastAsia="宋体"/>
              </w:rPr>
            </w:pPr>
            <w:r w:rsidRPr="00CB6EBA">
              <w:rPr>
                <w:rFonts w:eastAsia="宋体"/>
              </w:rPr>
              <w:t>第</w:t>
            </w:r>
            <w:r w:rsidRPr="00CB6EBA">
              <w:rPr>
                <w:rFonts w:eastAsia="宋体"/>
              </w:rPr>
              <w:t>3</w:t>
            </w:r>
            <w:proofErr w:type="gramStart"/>
            <w:r w:rsidRPr="00CB6EBA">
              <w:rPr>
                <w:rFonts w:eastAsia="宋体"/>
              </w:rPr>
              <w:t>孔正常</w:t>
            </w:r>
            <w:proofErr w:type="gramEnd"/>
            <w:r w:rsidRPr="00CB6EBA">
              <w:rPr>
                <w:rFonts w:eastAsia="宋体"/>
              </w:rPr>
              <w:t>溢洪道溢流面（顶部中间）</w:t>
            </w:r>
          </w:p>
        </w:tc>
        <w:tc>
          <w:tcPr>
            <w:tcW w:w="633" w:type="dxa"/>
            <w:vMerge/>
            <w:vAlign w:val="center"/>
          </w:tcPr>
          <w:p w14:paraId="2C131B71" w14:textId="55962378"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74108A06"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398C0F6D"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4D389D31" w14:textId="77777777" w:rsidR="00227C16" w:rsidRPr="00CB6EBA" w:rsidRDefault="00227C16" w:rsidP="00AB478E">
            <w:pPr>
              <w:pStyle w:val="aff2"/>
              <w:ind w:leftChars="-30" w:left="-72" w:rightChars="-30" w:right="-72"/>
              <w:rPr>
                <w:rFonts w:eastAsia="宋体"/>
              </w:rPr>
            </w:pPr>
            <w:r w:rsidRPr="00CB6EBA">
              <w:rPr>
                <w:rFonts w:eastAsia="宋体"/>
              </w:rPr>
              <w:t>C13</w:t>
            </w:r>
          </w:p>
        </w:tc>
        <w:tc>
          <w:tcPr>
            <w:tcW w:w="820" w:type="dxa"/>
            <w:shd w:val="clear" w:color="auto" w:fill="auto"/>
            <w:noWrap/>
            <w:vAlign w:val="center"/>
          </w:tcPr>
          <w:p w14:paraId="0FF33D6A" w14:textId="77777777" w:rsidR="00227C16" w:rsidRPr="00CB6EBA" w:rsidRDefault="00227C16" w:rsidP="00AB478E">
            <w:pPr>
              <w:pStyle w:val="aff2"/>
              <w:ind w:leftChars="-30" w:left="-72" w:rightChars="-30" w:right="-72"/>
              <w:rPr>
                <w:rFonts w:eastAsia="宋体"/>
              </w:rPr>
            </w:pPr>
            <w:r w:rsidRPr="00CB6EBA">
              <w:rPr>
                <w:rFonts w:eastAsia="宋体"/>
              </w:rPr>
              <w:t>30.3</w:t>
            </w:r>
          </w:p>
        </w:tc>
        <w:tc>
          <w:tcPr>
            <w:tcW w:w="821" w:type="dxa"/>
            <w:shd w:val="clear" w:color="auto" w:fill="auto"/>
            <w:noWrap/>
            <w:vAlign w:val="center"/>
          </w:tcPr>
          <w:p w14:paraId="0187D278" w14:textId="77777777" w:rsidR="00227C16" w:rsidRPr="00CB6EBA" w:rsidRDefault="00227C16" w:rsidP="00AB478E">
            <w:pPr>
              <w:pStyle w:val="aff2"/>
              <w:ind w:leftChars="-30" w:left="-72" w:rightChars="-30" w:right="-72"/>
              <w:rPr>
                <w:rFonts w:eastAsia="宋体"/>
              </w:rPr>
            </w:pPr>
            <w:r w:rsidRPr="00CB6EBA">
              <w:rPr>
                <w:rFonts w:eastAsia="宋体"/>
              </w:rPr>
              <w:t>1.7</w:t>
            </w:r>
          </w:p>
        </w:tc>
        <w:tc>
          <w:tcPr>
            <w:tcW w:w="820" w:type="dxa"/>
            <w:shd w:val="clear" w:color="auto" w:fill="auto"/>
            <w:noWrap/>
            <w:vAlign w:val="center"/>
          </w:tcPr>
          <w:p w14:paraId="52A1F998" w14:textId="77777777" w:rsidR="00227C16" w:rsidRPr="00CB6EBA" w:rsidRDefault="00227C16" w:rsidP="00AB478E">
            <w:pPr>
              <w:pStyle w:val="aff2"/>
              <w:ind w:leftChars="-30" w:left="-72" w:rightChars="-30" w:right="-72"/>
              <w:rPr>
                <w:rFonts w:eastAsia="宋体"/>
              </w:rPr>
            </w:pPr>
            <w:r w:rsidRPr="00CB6EBA">
              <w:rPr>
                <w:rFonts w:eastAsia="宋体"/>
              </w:rPr>
              <w:t>27.7</w:t>
            </w:r>
          </w:p>
        </w:tc>
        <w:tc>
          <w:tcPr>
            <w:tcW w:w="957" w:type="dxa"/>
            <w:shd w:val="clear" w:color="auto" w:fill="auto"/>
            <w:noWrap/>
            <w:vAlign w:val="center"/>
          </w:tcPr>
          <w:p w14:paraId="2AF1184F" w14:textId="77777777" w:rsidR="00227C16" w:rsidRPr="00CB6EBA" w:rsidRDefault="00227C16" w:rsidP="00AB478E">
            <w:pPr>
              <w:pStyle w:val="aff2"/>
              <w:ind w:leftChars="-30" w:left="-72" w:rightChars="-30" w:right="-72"/>
              <w:rPr>
                <w:rFonts w:eastAsia="宋体"/>
              </w:rPr>
            </w:pPr>
            <w:r w:rsidRPr="00CB6EBA">
              <w:rPr>
                <w:rFonts w:eastAsia="宋体"/>
              </w:rPr>
              <w:t>27.7</w:t>
            </w:r>
          </w:p>
        </w:tc>
      </w:tr>
      <w:tr w:rsidR="00227C16" w:rsidRPr="00CB6EBA" w14:paraId="27AA69FA" w14:textId="77777777" w:rsidTr="008760B0">
        <w:trPr>
          <w:trHeight w:val="340"/>
          <w:jc w:val="center"/>
        </w:trPr>
        <w:tc>
          <w:tcPr>
            <w:tcW w:w="2260" w:type="dxa"/>
            <w:shd w:val="clear" w:color="auto" w:fill="auto"/>
            <w:vAlign w:val="center"/>
          </w:tcPr>
          <w:p w14:paraId="38912696" w14:textId="77777777" w:rsidR="00227C16" w:rsidRPr="00CB6EBA" w:rsidRDefault="00227C16" w:rsidP="00AB478E">
            <w:pPr>
              <w:pStyle w:val="aff2"/>
              <w:ind w:leftChars="-30" w:left="-72" w:rightChars="-30" w:right="-72"/>
              <w:rPr>
                <w:rFonts w:eastAsia="宋体"/>
              </w:rPr>
            </w:pPr>
            <w:r w:rsidRPr="00CB6EBA">
              <w:rPr>
                <w:rFonts w:eastAsia="宋体"/>
              </w:rPr>
              <w:t>第</w:t>
            </w:r>
            <w:r w:rsidRPr="00CB6EBA">
              <w:rPr>
                <w:rFonts w:eastAsia="宋体"/>
              </w:rPr>
              <w:t>4</w:t>
            </w:r>
            <w:proofErr w:type="gramStart"/>
            <w:r w:rsidRPr="00CB6EBA">
              <w:rPr>
                <w:rFonts w:eastAsia="宋体"/>
              </w:rPr>
              <w:t>孔正常</w:t>
            </w:r>
            <w:proofErr w:type="gramEnd"/>
            <w:r w:rsidRPr="00CB6EBA">
              <w:rPr>
                <w:rFonts w:eastAsia="宋体"/>
              </w:rPr>
              <w:t>溢洪道溢流面（顶部中间）</w:t>
            </w:r>
          </w:p>
        </w:tc>
        <w:tc>
          <w:tcPr>
            <w:tcW w:w="633" w:type="dxa"/>
            <w:vMerge/>
            <w:vAlign w:val="center"/>
          </w:tcPr>
          <w:p w14:paraId="33821140" w14:textId="02A1522A"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1FDC860A"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6A0EF38A"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5AA1E107" w14:textId="77777777" w:rsidR="00227C16" w:rsidRPr="00CB6EBA" w:rsidRDefault="00227C16" w:rsidP="00AB478E">
            <w:pPr>
              <w:pStyle w:val="aff2"/>
              <w:ind w:leftChars="-30" w:left="-72" w:rightChars="-30" w:right="-72"/>
              <w:rPr>
                <w:rFonts w:eastAsia="宋体"/>
              </w:rPr>
            </w:pPr>
            <w:r w:rsidRPr="00CB6EBA">
              <w:rPr>
                <w:rFonts w:eastAsia="宋体"/>
              </w:rPr>
              <w:t>C13</w:t>
            </w:r>
          </w:p>
        </w:tc>
        <w:tc>
          <w:tcPr>
            <w:tcW w:w="820" w:type="dxa"/>
            <w:shd w:val="clear" w:color="auto" w:fill="auto"/>
            <w:noWrap/>
            <w:vAlign w:val="center"/>
          </w:tcPr>
          <w:p w14:paraId="0F42B8F7" w14:textId="77777777" w:rsidR="00227C16" w:rsidRPr="00CB6EBA" w:rsidRDefault="00227C16" w:rsidP="00AB478E">
            <w:pPr>
              <w:pStyle w:val="aff2"/>
              <w:ind w:leftChars="-30" w:left="-72" w:rightChars="-30" w:right="-72"/>
              <w:rPr>
                <w:rFonts w:eastAsia="宋体"/>
              </w:rPr>
            </w:pPr>
            <w:r w:rsidRPr="00CB6EBA">
              <w:rPr>
                <w:rFonts w:eastAsia="宋体"/>
              </w:rPr>
              <w:t>30.7</w:t>
            </w:r>
          </w:p>
        </w:tc>
        <w:tc>
          <w:tcPr>
            <w:tcW w:w="821" w:type="dxa"/>
            <w:shd w:val="clear" w:color="auto" w:fill="auto"/>
            <w:noWrap/>
            <w:vAlign w:val="center"/>
          </w:tcPr>
          <w:p w14:paraId="0DBE9308" w14:textId="77777777" w:rsidR="00227C16" w:rsidRPr="00CB6EBA" w:rsidRDefault="00227C16" w:rsidP="00AB478E">
            <w:pPr>
              <w:pStyle w:val="aff2"/>
              <w:ind w:leftChars="-30" w:left="-72" w:rightChars="-30" w:right="-72"/>
              <w:rPr>
                <w:rFonts w:eastAsia="宋体"/>
              </w:rPr>
            </w:pPr>
            <w:r w:rsidRPr="00CB6EBA">
              <w:rPr>
                <w:rFonts w:eastAsia="宋体"/>
              </w:rPr>
              <w:t>1.0</w:t>
            </w:r>
          </w:p>
        </w:tc>
        <w:tc>
          <w:tcPr>
            <w:tcW w:w="820" w:type="dxa"/>
            <w:shd w:val="clear" w:color="auto" w:fill="auto"/>
            <w:noWrap/>
            <w:vAlign w:val="center"/>
          </w:tcPr>
          <w:p w14:paraId="631B4F54" w14:textId="77777777" w:rsidR="00227C16" w:rsidRPr="00CB6EBA" w:rsidRDefault="00227C16" w:rsidP="00AB478E">
            <w:pPr>
              <w:pStyle w:val="aff2"/>
              <w:ind w:leftChars="-30" w:left="-72" w:rightChars="-30" w:right="-72"/>
              <w:rPr>
                <w:rFonts w:eastAsia="宋体"/>
              </w:rPr>
            </w:pPr>
            <w:r w:rsidRPr="00CB6EBA">
              <w:rPr>
                <w:rFonts w:eastAsia="宋体"/>
              </w:rPr>
              <w:t>30.0</w:t>
            </w:r>
          </w:p>
        </w:tc>
        <w:tc>
          <w:tcPr>
            <w:tcW w:w="957" w:type="dxa"/>
            <w:shd w:val="clear" w:color="auto" w:fill="auto"/>
            <w:noWrap/>
            <w:vAlign w:val="center"/>
          </w:tcPr>
          <w:p w14:paraId="29BF36EA" w14:textId="77777777" w:rsidR="00227C16" w:rsidRPr="00CB6EBA" w:rsidRDefault="00227C16" w:rsidP="00AB478E">
            <w:pPr>
              <w:pStyle w:val="aff2"/>
              <w:ind w:leftChars="-30" w:left="-72" w:rightChars="-30" w:right="-72"/>
              <w:rPr>
                <w:rFonts w:eastAsia="宋体"/>
              </w:rPr>
            </w:pPr>
            <w:r w:rsidRPr="00CB6EBA">
              <w:rPr>
                <w:rFonts w:eastAsia="宋体"/>
              </w:rPr>
              <w:t>30.0</w:t>
            </w:r>
          </w:p>
        </w:tc>
      </w:tr>
      <w:tr w:rsidR="00227C16" w:rsidRPr="00CB6EBA" w14:paraId="13166B4B" w14:textId="77777777" w:rsidTr="008760B0">
        <w:trPr>
          <w:trHeight w:val="340"/>
          <w:jc w:val="center"/>
        </w:trPr>
        <w:tc>
          <w:tcPr>
            <w:tcW w:w="2260" w:type="dxa"/>
            <w:shd w:val="clear" w:color="auto" w:fill="auto"/>
            <w:vAlign w:val="center"/>
          </w:tcPr>
          <w:p w14:paraId="4FB073C9" w14:textId="77777777" w:rsidR="00227C16" w:rsidRPr="00CB6EBA" w:rsidRDefault="00227C16" w:rsidP="00AB478E">
            <w:pPr>
              <w:pStyle w:val="aff2"/>
              <w:ind w:leftChars="-30" w:left="-72" w:rightChars="-30" w:right="-72"/>
              <w:rPr>
                <w:rFonts w:eastAsia="宋体"/>
              </w:rPr>
            </w:pPr>
            <w:r w:rsidRPr="00CB6EBA">
              <w:rPr>
                <w:rFonts w:eastAsia="宋体"/>
              </w:rPr>
              <w:t>交通桥右侧台帽</w:t>
            </w:r>
          </w:p>
        </w:tc>
        <w:tc>
          <w:tcPr>
            <w:tcW w:w="633" w:type="dxa"/>
            <w:vMerge/>
            <w:vAlign w:val="center"/>
          </w:tcPr>
          <w:p w14:paraId="3F56C94D" w14:textId="0D254AD0"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7F755C4C"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5462BAD5"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6AA65485" w14:textId="77777777" w:rsidR="00227C16" w:rsidRPr="00CB6EBA" w:rsidRDefault="00227C16" w:rsidP="00AB478E">
            <w:pPr>
              <w:pStyle w:val="aff2"/>
              <w:ind w:leftChars="-30" w:left="-72" w:rightChars="-30" w:right="-72"/>
              <w:rPr>
                <w:rFonts w:eastAsia="宋体"/>
              </w:rPr>
            </w:pPr>
            <w:r w:rsidRPr="00CB6EBA">
              <w:rPr>
                <w:rFonts w:eastAsia="宋体"/>
              </w:rPr>
              <w:t>C30</w:t>
            </w:r>
          </w:p>
        </w:tc>
        <w:tc>
          <w:tcPr>
            <w:tcW w:w="820" w:type="dxa"/>
            <w:shd w:val="clear" w:color="auto" w:fill="auto"/>
            <w:noWrap/>
            <w:vAlign w:val="center"/>
          </w:tcPr>
          <w:p w14:paraId="0A0555AD" w14:textId="77777777" w:rsidR="00227C16" w:rsidRPr="00CB6EBA" w:rsidRDefault="00227C16" w:rsidP="00AB478E">
            <w:pPr>
              <w:pStyle w:val="aff2"/>
              <w:ind w:leftChars="-30" w:left="-72" w:rightChars="-30" w:right="-72"/>
              <w:rPr>
                <w:rFonts w:eastAsia="宋体"/>
              </w:rPr>
            </w:pPr>
            <w:r w:rsidRPr="00CB6EBA">
              <w:rPr>
                <w:rFonts w:eastAsia="宋体"/>
              </w:rPr>
              <w:t>43.5</w:t>
            </w:r>
          </w:p>
        </w:tc>
        <w:tc>
          <w:tcPr>
            <w:tcW w:w="821" w:type="dxa"/>
            <w:shd w:val="clear" w:color="auto" w:fill="auto"/>
            <w:noWrap/>
            <w:vAlign w:val="center"/>
          </w:tcPr>
          <w:p w14:paraId="09B47BC8" w14:textId="77777777" w:rsidR="00227C16" w:rsidRPr="00CB6EBA" w:rsidRDefault="00227C16" w:rsidP="00AB478E">
            <w:pPr>
              <w:pStyle w:val="aff2"/>
              <w:ind w:leftChars="-30" w:left="-72" w:rightChars="-30" w:right="-72"/>
              <w:rPr>
                <w:rFonts w:eastAsia="宋体"/>
              </w:rPr>
            </w:pPr>
            <w:r w:rsidRPr="00CB6EBA">
              <w:rPr>
                <w:rFonts w:eastAsia="宋体"/>
              </w:rPr>
              <w:t>2.1</w:t>
            </w:r>
          </w:p>
        </w:tc>
        <w:tc>
          <w:tcPr>
            <w:tcW w:w="820" w:type="dxa"/>
            <w:shd w:val="clear" w:color="auto" w:fill="auto"/>
            <w:noWrap/>
            <w:vAlign w:val="center"/>
          </w:tcPr>
          <w:p w14:paraId="6BFD6864" w14:textId="77777777" w:rsidR="00227C16" w:rsidRPr="00CB6EBA" w:rsidRDefault="00227C16" w:rsidP="00AB478E">
            <w:pPr>
              <w:pStyle w:val="aff2"/>
              <w:ind w:leftChars="-30" w:left="-72" w:rightChars="-30" w:right="-72"/>
              <w:rPr>
                <w:rFonts w:eastAsia="宋体"/>
              </w:rPr>
            </w:pPr>
            <w:r w:rsidRPr="00CB6EBA">
              <w:rPr>
                <w:rFonts w:eastAsia="宋体"/>
              </w:rPr>
              <w:t>40.8</w:t>
            </w:r>
          </w:p>
        </w:tc>
        <w:tc>
          <w:tcPr>
            <w:tcW w:w="957" w:type="dxa"/>
            <w:shd w:val="clear" w:color="auto" w:fill="auto"/>
            <w:noWrap/>
            <w:vAlign w:val="center"/>
          </w:tcPr>
          <w:p w14:paraId="739AC221" w14:textId="77777777" w:rsidR="00227C16" w:rsidRPr="00CB6EBA" w:rsidRDefault="00227C16" w:rsidP="00AB478E">
            <w:pPr>
              <w:pStyle w:val="aff2"/>
              <w:ind w:leftChars="-30" w:left="-72" w:rightChars="-30" w:right="-72"/>
              <w:rPr>
                <w:rFonts w:eastAsia="宋体"/>
              </w:rPr>
            </w:pPr>
            <w:r w:rsidRPr="00CB6EBA">
              <w:rPr>
                <w:rFonts w:eastAsia="宋体"/>
              </w:rPr>
              <w:t>40.8</w:t>
            </w:r>
          </w:p>
        </w:tc>
      </w:tr>
      <w:tr w:rsidR="00227C16" w:rsidRPr="00CB6EBA" w14:paraId="0B13CE57" w14:textId="77777777" w:rsidTr="008760B0">
        <w:trPr>
          <w:trHeight w:val="340"/>
          <w:jc w:val="center"/>
        </w:trPr>
        <w:tc>
          <w:tcPr>
            <w:tcW w:w="2260" w:type="dxa"/>
            <w:shd w:val="clear" w:color="auto" w:fill="auto"/>
            <w:vAlign w:val="center"/>
          </w:tcPr>
          <w:p w14:paraId="5E1EE719" w14:textId="77777777" w:rsidR="00227C16" w:rsidRPr="00CB6EBA" w:rsidRDefault="00227C16" w:rsidP="00AB478E">
            <w:pPr>
              <w:pStyle w:val="aff2"/>
              <w:ind w:leftChars="-30" w:left="-72" w:rightChars="-30" w:right="-72"/>
              <w:rPr>
                <w:rFonts w:eastAsia="宋体"/>
              </w:rPr>
            </w:pPr>
            <w:r w:rsidRPr="00CB6EBA">
              <w:rPr>
                <w:rFonts w:eastAsia="宋体"/>
              </w:rPr>
              <w:t>非常溢洪道泄洪槽第</w:t>
            </w:r>
            <w:r w:rsidRPr="00CB6EBA">
              <w:rPr>
                <w:rFonts w:eastAsia="宋体"/>
              </w:rPr>
              <w:t>11</w:t>
            </w:r>
            <w:r w:rsidRPr="00CB6EBA">
              <w:rPr>
                <w:rFonts w:eastAsia="宋体"/>
              </w:rPr>
              <w:t>块边坡</w:t>
            </w:r>
          </w:p>
        </w:tc>
        <w:tc>
          <w:tcPr>
            <w:tcW w:w="633" w:type="dxa"/>
            <w:vMerge/>
            <w:vAlign w:val="center"/>
          </w:tcPr>
          <w:p w14:paraId="62949587" w14:textId="3C82415C"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79394803"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258C917A"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1CB5CEDD" w14:textId="77777777" w:rsidR="00227C16" w:rsidRPr="00CB6EBA" w:rsidRDefault="00227C16" w:rsidP="00AB478E">
            <w:pPr>
              <w:pStyle w:val="aff2"/>
              <w:ind w:leftChars="-30" w:left="-72" w:rightChars="-30" w:right="-72"/>
              <w:rPr>
                <w:rFonts w:eastAsia="宋体"/>
              </w:rPr>
            </w:pPr>
            <w:r w:rsidRPr="00CB6EBA">
              <w:rPr>
                <w:rFonts w:eastAsia="宋体"/>
              </w:rPr>
              <w:t>C25</w:t>
            </w:r>
          </w:p>
        </w:tc>
        <w:tc>
          <w:tcPr>
            <w:tcW w:w="820" w:type="dxa"/>
            <w:shd w:val="clear" w:color="auto" w:fill="auto"/>
            <w:noWrap/>
            <w:vAlign w:val="center"/>
          </w:tcPr>
          <w:p w14:paraId="05CDAA16" w14:textId="77777777" w:rsidR="00227C16" w:rsidRPr="00CB6EBA" w:rsidRDefault="00227C16" w:rsidP="00AB478E">
            <w:pPr>
              <w:pStyle w:val="aff2"/>
              <w:ind w:leftChars="-30" w:left="-72" w:rightChars="-30" w:right="-72"/>
              <w:rPr>
                <w:rFonts w:eastAsia="宋体"/>
              </w:rPr>
            </w:pPr>
            <w:r w:rsidRPr="00CB6EBA">
              <w:rPr>
                <w:rFonts w:eastAsia="宋体"/>
              </w:rPr>
              <w:t>30.0</w:t>
            </w:r>
          </w:p>
        </w:tc>
        <w:tc>
          <w:tcPr>
            <w:tcW w:w="821" w:type="dxa"/>
            <w:shd w:val="clear" w:color="auto" w:fill="auto"/>
            <w:noWrap/>
            <w:vAlign w:val="center"/>
          </w:tcPr>
          <w:p w14:paraId="3E02D181" w14:textId="77777777" w:rsidR="00227C16" w:rsidRPr="00CB6EBA" w:rsidRDefault="00227C16" w:rsidP="00AB478E">
            <w:pPr>
              <w:pStyle w:val="aff2"/>
              <w:ind w:leftChars="-30" w:left="-72" w:rightChars="-30" w:right="-72"/>
              <w:rPr>
                <w:rFonts w:eastAsia="宋体"/>
              </w:rPr>
            </w:pPr>
            <w:r w:rsidRPr="00CB6EBA">
              <w:rPr>
                <w:rFonts w:eastAsia="宋体"/>
              </w:rPr>
              <w:t>1.7</w:t>
            </w:r>
          </w:p>
        </w:tc>
        <w:tc>
          <w:tcPr>
            <w:tcW w:w="820" w:type="dxa"/>
            <w:shd w:val="clear" w:color="auto" w:fill="auto"/>
            <w:noWrap/>
            <w:vAlign w:val="center"/>
          </w:tcPr>
          <w:p w14:paraId="0D2C0E98" w14:textId="77777777" w:rsidR="00227C16" w:rsidRPr="00CB6EBA" w:rsidRDefault="00227C16" w:rsidP="00AB478E">
            <w:pPr>
              <w:pStyle w:val="aff2"/>
              <w:ind w:leftChars="-30" w:left="-72" w:rightChars="-30" w:right="-72"/>
              <w:rPr>
                <w:rFonts w:eastAsia="宋体"/>
              </w:rPr>
            </w:pPr>
            <w:r w:rsidRPr="00CB6EBA">
              <w:rPr>
                <w:rFonts w:eastAsia="宋体"/>
              </w:rPr>
              <w:t>27.1</w:t>
            </w:r>
          </w:p>
        </w:tc>
        <w:tc>
          <w:tcPr>
            <w:tcW w:w="957" w:type="dxa"/>
            <w:shd w:val="clear" w:color="auto" w:fill="auto"/>
            <w:noWrap/>
            <w:vAlign w:val="center"/>
          </w:tcPr>
          <w:p w14:paraId="6E3890B1" w14:textId="77777777" w:rsidR="00227C16" w:rsidRPr="00CB6EBA" w:rsidRDefault="00227C16" w:rsidP="00AB478E">
            <w:pPr>
              <w:pStyle w:val="aff2"/>
              <w:ind w:leftChars="-30" w:left="-72" w:rightChars="-30" w:right="-72"/>
              <w:rPr>
                <w:rFonts w:eastAsia="宋体"/>
              </w:rPr>
            </w:pPr>
            <w:r w:rsidRPr="00CB6EBA">
              <w:rPr>
                <w:rFonts w:eastAsia="宋体"/>
              </w:rPr>
              <w:t>27.1</w:t>
            </w:r>
          </w:p>
        </w:tc>
      </w:tr>
      <w:tr w:rsidR="00227C16" w:rsidRPr="00CB6EBA" w14:paraId="6D6E0C6E" w14:textId="77777777" w:rsidTr="008760B0">
        <w:trPr>
          <w:trHeight w:val="340"/>
          <w:jc w:val="center"/>
        </w:trPr>
        <w:tc>
          <w:tcPr>
            <w:tcW w:w="2260" w:type="dxa"/>
            <w:shd w:val="clear" w:color="auto" w:fill="auto"/>
            <w:vAlign w:val="center"/>
          </w:tcPr>
          <w:p w14:paraId="11DF92C9" w14:textId="77777777" w:rsidR="00227C16" w:rsidRPr="00CB6EBA" w:rsidRDefault="00227C16" w:rsidP="00AB478E">
            <w:pPr>
              <w:pStyle w:val="aff2"/>
              <w:ind w:leftChars="-30" w:left="-72" w:rightChars="-30" w:right="-72"/>
              <w:rPr>
                <w:rFonts w:eastAsia="宋体"/>
              </w:rPr>
            </w:pPr>
            <w:r w:rsidRPr="00CB6EBA">
              <w:rPr>
                <w:rFonts w:eastAsia="宋体"/>
              </w:rPr>
              <w:t>非常溢洪道泄洪槽第</w:t>
            </w:r>
            <w:r w:rsidRPr="00CB6EBA">
              <w:rPr>
                <w:rFonts w:eastAsia="宋体"/>
              </w:rPr>
              <w:t>4</w:t>
            </w:r>
            <w:r w:rsidRPr="00CB6EBA">
              <w:rPr>
                <w:rFonts w:eastAsia="宋体"/>
              </w:rPr>
              <w:t>块边坡</w:t>
            </w:r>
          </w:p>
        </w:tc>
        <w:tc>
          <w:tcPr>
            <w:tcW w:w="633" w:type="dxa"/>
            <w:vMerge/>
            <w:vAlign w:val="center"/>
          </w:tcPr>
          <w:p w14:paraId="490EDED1" w14:textId="75CCC5F0" w:rsidR="00227C16" w:rsidRPr="00CB6EBA" w:rsidRDefault="00227C16" w:rsidP="00AB478E">
            <w:pPr>
              <w:pStyle w:val="aff2"/>
              <w:ind w:leftChars="-30" w:left="-72" w:rightChars="-30" w:right="-72"/>
              <w:rPr>
                <w:rFonts w:eastAsia="宋体"/>
              </w:rPr>
            </w:pPr>
          </w:p>
        </w:tc>
        <w:tc>
          <w:tcPr>
            <w:tcW w:w="740" w:type="dxa"/>
            <w:shd w:val="clear" w:color="auto" w:fill="auto"/>
            <w:noWrap/>
            <w:vAlign w:val="center"/>
          </w:tcPr>
          <w:p w14:paraId="5A86E1CC" w14:textId="77777777" w:rsidR="00227C16" w:rsidRPr="00CB6EBA" w:rsidRDefault="00227C16" w:rsidP="00AB478E">
            <w:pPr>
              <w:pStyle w:val="aff2"/>
              <w:ind w:leftChars="-30" w:left="-72" w:rightChars="-30" w:right="-72"/>
              <w:rPr>
                <w:rFonts w:eastAsia="宋体"/>
              </w:rPr>
            </w:pPr>
            <w:r w:rsidRPr="00CB6EBA">
              <w:rPr>
                <w:rFonts w:eastAsia="宋体"/>
              </w:rPr>
              <w:t>＞</w:t>
            </w:r>
            <w:r w:rsidRPr="00CB6EBA">
              <w:rPr>
                <w:rFonts w:eastAsia="宋体"/>
              </w:rPr>
              <w:t>360</w:t>
            </w:r>
          </w:p>
        </w:tc>
        <w:tc>
          <w:tcPr>
            <w:tcW w:w="565" w:type="dxa"/>
            <w:shd w:val="clear" w:color="auto" w:fill="auto"/>
            <w:noWrap/>
            <w:vAlign w:val="center"/>
          </w:tcPr>
          <w:p w14:paraId="03914234" w14:textId="77777777" w:rsidR="00227C16" w:rsidRPr="00CB6EBA" w:rsidRDefault="00227C16" w:rsidP="00AB478E">
            <w:pPr>
              <w:pStyle w:val="aff2"/>
              <w:ind w:leftChars="-30" w:left="-72" w:rightChars="-30" w:right="-72"/>
              <w:rPr>
                <w:rFonts w:eastAsia="宋体"/>
              </w:rPr>
            </w:pPr>
            <w:r w:rsidRPr="00CB6EBA">
              <w:rPr>
                <w:rFonts w:eastAsia="宋体"/>
              </w:rPr>
              <w:t>5</w:t>
            </w:r>
          </w:p>
        </w:tc>
        <w:tc>
          <w:tcPr>
            <w:tcW w:w="686" w:type="dxa"/>
            <w:shd w:val="clear" w:color="auto" w:fill="auto"/>
            <w:noWrap/>
            <w:vAlign w:val="center"/>
          </w:tcPr>
          <w:p w14:paraId="76A5785D" w14:textId="77777777" w:rsidR="00227C16" w:rsidRPr="00CB6EBA" w:rsidRDefault="00227C16" w:rsidP="00AB478E">
            <w:pPr>
              <w:pStyle w:val="aff2"/>
              <w:ind w:leftChars="-30" w:left="-72" w:rightChars="-30" w:right="-72"/>
              <w:rPr>
                <w:rFonts w:eastAsia="宋体"/>
              </w:rPr>
            </w:pPr>
            <w:r w:rsidRPr="00CB6EBA">
              <w:rPr>
                <w:rFonts w:eastAsia="宋体"/>
              </w:rPr>
              <w:t>C25</w:t>
            </w:r>
          </w:p>
        </w:tc>
        <w:tc>
          <w:tcPr>
            <w:tcW w:w="820" w:type="dxa"/>
            <w:shd w:val="clear" w:color="auto" w:fill="auto"/>
            <w:noWrap/>
            <w:vAlign w:val="center"/>
          </w:tcPr>
          <w:p w14:paraId="45077FD2" w14:textId="77777777" w:rsidR="00227C16" w:rsidRPr="00CB6EBA" w:rsidRDefault="00227C16" w:rsidP="00AB478E">
            <w:pPr>
              <w:pStyle w:val="aff2"/>
              <w:ind w:leftChars="-30" w:left="-72" w:rightChars="-30" w:right="-72"/>
              <w:rPr>
                <w:rFonts w:eastAsia="宋体"/>
              </w:rPr>
            </w:pPr>
            <w:r w:rsidRPr="00CB6EBA">
              <w:rPr>
                <w:rFonts w:eastAsia="宋体"/>
              </w:rPr>
              <w:t>28.2</w:t>
            </w:r>
          </w:p>
        </w:tc>
        <w:tc>
          <w:tcPr>
            <w:tcW w:w="821" w:type="dxa"/>
            <w:shd w:val="clear" w:color="auto" w:fill="auto"/>
            <w:noWrap/>
            <w:vAlign w:val="center"/>
          </w:tcPr>
          <w:p w14:paraId="4BBF74D4" w14:textId="77777777" w:rsidR="00227C16" w:rsidRPr="00CB6EBA" w:rsidRDefault="00227C16" w:rsidP="00AB478E">
            <w:pPr>
              <w:pStyle w:val="aff2"/>
              <w:ind w:leftChars="-30" w:left="-72" w:rightChars="-30" w:right="-72"/>
              <w:rPr>
                <w:rFonts w:eastAsia="宋体"/>
              </w:rPr>
            </w:pPr>
            <w:r w:rsidRPr="00CB6EBA">
              <w:rPr>
                <w:rFonts w:eastAsia="宋体"/>
              </w:rPr>
              <w:t>1.3</w:t>
            </w:r>
          </w:p>
        </w:tc>
        <w:tc>
          <w:tcPr>
            <w:tcW w:w="820" w:type="dxa"/>
            <w:shd w:val="clear" w:color="auto" w:fill="auto"/>
            <w:noWrap/>
            <w:vAlign w:val="center"/>
          </w:tcPr>
          <w:p w14:paraId="0AF1C52E" w14:textId="77777777" w:rsidR="00227C16" w:rsidRPr="00CB6EBA" w:rsidRDefault="00227C16" w:rsidP="00AB478E">
            <w:pPr>
              <w:pStyle w:val="aff2"/>
              <w:ind w:leftChars="-30" w:left="-72" w:rightChars="-30" w:right="-72"/>
              <w:rPr>
                <w:rFonts w:eastAsia="宋体"/>
              </w:rPr>
            </w:pPr>
            <w:r w:rsidRPr="00CB6EBA">
              <w:rPr>
                <w:rFonts w:eastAsia="宋体"/>
              </w:rPr>
              <w:t>26.6</w:t>
            </w:r>
          </w:p>
        </w:tc>
        <w:tc>
          <w:tcPr>
            <w:tcW w:w="957" w:type="dxa"/>
            <w:shd w:val="clear" w:color="auto" w:fill="auto"/>
            <w:noWrap/>
            <w:vAlign w:val="center"/>
          </w:tcPr>
          <w:p w14:paraId="78263938" w14:textId="77777777" w:rsidR="00227C16" w:rsidRPr="00CB6EBA" w:rsidRDefault="00227C16" w:rsidP="00AB478E">
            <w:pPr>
              <w:pStyle w:val="aff2"/>
              <w:ind w:leftChars="-30" w:left="-72" w:rightChars="-30" w:right="-72"/>
              <w:rPr>
                <w:rFonts w:eastAsia="宋体"/>
              </w:rPr>
            </w:pPr>
            <w:r w:rsidRPr="00CB6EBA">
              <w:rPr>
                <w:rFonts w:eastAsia="宋体"/>
              </w:rPr>
              <w:t>26.6</w:t>
            </w:r>
          </w:p>
        </w:tc>
      </w:tr>
    </w:tbl>
    <w:p w14:paraId="31DFD82A" w14:textId="77777777" w:rsidR="00286F6F" w:rsidRPr="00CB6EBA" w:rsidRDefault="00286F6F">
      <w:pPr>
        <w:pStyle w:val="ac"/>
      </w:pPr>
      <w:r w:rsidRPr="00CB6EBA">
        <w:br w:type="page"/>
      </w:r>
    </w:p>
    <w:p w14:paraId="73749500" w14:textId="08B9F469" w:rsidR="00E72F84" w:rsidRPr="00CB6EBA" w:rsidRDefault="00E72F84">
      <w:pPr>
        <w:pStyle w:val="ac"/>
      </w:pPr>
      <w:r w:rsidRPr="00CB6EBA">
        <w:lastRenderedPageBreak/>
        <w:t>表</w:t>
      </w:r>
      <w:r w:rsidRPr="00CB6EBA">
        <w:t>2.</w:t>
      </w:r>
      <w:r w:rsidR="00163D73" w:rsidRPr="00CB6EBA">
        <w:t>2</w:t>
      </w:r>
      <w:r w:rsidRPr="00CB6EBA">
        <w:t xml:space="preserve">-2 </w:t>
      </w:r>
      <w:proofErr w:type="gramStart"/>
      <w:r w:rsidRPr="00CB6EBA">
        <w:t>钻芯法</w:t>
      </w:r>
      <w:proofErr w:type="gramEnd"/>
      <w:r w:rsidRPr="00CB6EBA">
        <w:t>检测混凝土抗压强度检测成果</w:t>
      </w:r>
    </w:p>
    <w:tbl>
      <w:tblPr>
        <w:tblW w:w="8505" w:type="dxa"/>
        <w:jc w:val="center"/>
        <w:tblLayout w:type="fixed"/>
        <w:tblLook w:val="04A0" w:firstRow="1" w:lastRow="0" w:firstColumn="1" w:lastColumn="0" w:noHBand="0" w:noVBand="1"/>
      </w:tblPr>
      <w:tblGrid>
        <w:gridCol w:w="1149"/>
        <w:gridCol w:w="861"/>
        <w:gridCol w:w="711"/>
        <w:gridCol w:w="1223"/>
        <w:gridCol w:w="781"/>
        <w:gridCol w:w="900"/>
        <w:gridCol w:w="706"/>
        <w:gridCol w:w="947"/>
        <w:gridCol w:w="1227"/>
      </w:tblGrid>
      <w:tr w:rsidR="00E72F84" w:rsidRPr="00CB6EBA" w14:paraId="7DE4F6ED" w14:textId="77777777" w:rsidTr="008760B0">
        <w:trPr>
          <w:trHeight w:val="340"/>
          <w:jc w:val="center"/>
        </w:trPr>
        <w:tc>
          <w:tcPr>
            <w:tcW w:w="1149"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A8527B8" w14:textId="77777777" w:rsidR="00E72F84" w:rsidRPr="00CB6EBA" w:rsidRDefault="00E72F84" w:rsidP="00AB478E">
            <w:pPr>
              <w:pStyle w:val="aff2"/>
              <w:rPr>
                <w:rFonts w:eastAsia="宋体"/>
              </w:rPr>
            </w:pPr>
            <w:r w:rsidRPr="00CB6EBA">
              <w:rPr>
                <w:rFonts w:eastAsia="宋体"/>
              </w:rPr>
              <w:t>部位</w:t>
            </w:r>
          </w:p>
        </w:tc>
        <w:tc>
          <w:tcPr>
            <w:tcW w:w="861" w:type="dxa"/>
            <w:tcBorders>
              <w:top w:val="single" w:sz="8" w:space="0" w:color="auto"/>
              <w:left w:val="nil"/>
              <w:bottom w:val="single" w:sz="4" w:space="0" w:color="auto"/>
              <w:right w:val="single" w:sz="4" w:space="0" w:color="auto"/>
            </w:tcBorders>
            <w:shd w:val="clear" w:color="auto" w:fill="auto"/>
            <w:vAlign w:val="center"/>
            <w:hideMark/>
          </w:tcPr>
          <w:p w14:paraId="4151AE76" w14:textId="77777777" w:rsidR="00E72F84" w:rsidRPr="00CB6EBA" w:rsidRDefault="00E72F84" w:rsidP="008B459A">
            <w:pPr>
              <w:pStyle w:val="aff2"/>
              <w:rPr>
                <w:rFonts w:eastAsia="宋体"/>
              </w:rPr>
            </w:pPr>
            <w:r w:rsidRPr="00CB6EBA">
              <w:rPr>
                <w:rFonts w:eastAsia="宋体"/>
              </w:rPr>
              <w:t>位置或</w:t>
            </w:r>
            <w:r w:rsidRPr="00CB6EBA">
              <w:rPr>
                <w:rFonts w:eastAsia="宋体"/>
              </w:rPr>
              <w:br/>
            </w:r>
            <w:r w:rsidRPr="00CB6EBA">
              <w:rPr>
                <w:rFonts w:eastAsia="宋体"/>
              </w:rPr>
              <w:t>桩号</w:t>
            </w:r>
          </w:p>
        </w:tc>
        <w:tc>
          <w:tcPr>
            <w:tcW w:w="711" w:type="dxa"/>
            <w:tcBorders>
              <w:top w:val="single" w:sz="8" w:space="0" w:color="auto"/>
              <w:left w:val="nil"/>
              <w:bottom w:val="single" w:sz="4" w:space="0" w:color="auto"/>
              <w:right w:val="single" w:sz="4" w:space="0" w:color="auto"/>
            </w:tcBorders>
            <w:shd w:val="clear" w:color="auto" w:fill="auto"/>
            <w:vAlign w:val="center"/>
            <w:hideMark/>
          </w:tcPr>
          <w:p w14:paraId="759EBEEE" w14:textId="77777777" w:rsidR="00E72F84" w:rsidRPr="00CB6EBA" w:rsidRDefault="00E72F84" w:rsidP="008B459A">
            <w:pPr>
              <w:pStyle w:val="aff2"/>
              <w:rPr>
                <w:rFonts w:eastAsia="宋体"/>
              </w:rPr>
            </w:pPr>
            <w:r w:rsidRPr="00CB6EBA">
              <w:rPr>
                <w:rFonts w:eastAsia="宋体"/>
              </w:rPr>
              <w:t>设计强度等级</w:t>
            </w:r>
          </w:p>
        </w:tc>
        <w:tc>
          <w:tcPr>
            <w:tcW w:w="1223" w:type="dxa"/>
            <w:tcBorders>
              <w:top w:val="single" w:sz="8" w:space="0" w:color="auto"/>
              <w:left w:val="nil"/>
              <w:bottom w:val="single" w:sz="4" w:space="0" w:color="auto"/>
              <w:right w:val="single" w:sz="4" w:space="0" w:color="auto"/>
            </w:tcBorders>
            <w:shd w:val="clear" w:color="auto" w:fill="auto"/>
            <w:vAlign w:val="center"/>
            <w:hideMark/>
          </w:tcPr>
          <w:p w14:paraId="660F9709" w14:textId="77777777" w:rsidR="00E72F84" w:rsidRPr="00CB6EBA" w:rsidRDefault="00E72F84" w:rsidP="008B459A">
            <w:pPr>
              <w:pStyle w:val="aff2"/>
              <w:rPr>
                <w:rFonts w:eastAsia="宋体"/>
              </w:rPr>
            </w:pPr>
            <w:r w:rsidRPr="00CB6EBA">
              <w:rPr>
                <w:rFonts w:eastAsia="宋体"/>
              </w:rPr>
              <w:t>试件尺寸</w:t>
            </w:r>
            <w:r w:rsidRPr="00CB6EBA">
              <w:rPr>
                <w:rFonts w:eastAsia="宋体"/>
              </w:rPr>
              <w:t>(mm)</w:t>
            </w:r>
          </w:p>
        </w:tc>
        <w:tc>
          <w:tcPr>
            <w:tcW w:w="781" w:type="dxa"/>
            <w:tcBorders>
              <w:top w:val="single" w:sz="8" w:space="0" w:color="auto"/>
              <w:left w:val="nil"/>
              <w:bottom w:val="single" w:sz="4" w:space="0" w:color="auto"/>
              <w:right w:val="single" w:sz="4" w:space="0" w:color="auto"/>
            </w:tcBorders>
            <w:shd w:val="clear" w:color="auto" w:fill="auto"/>
            <w:vAlign w:val="center"/>
            <w:hideMark/>
          </w:tcPr>
          <w:p w14:paraId="7F2227BB" w14:textId="77777777" w:rsidR="00E72F84" w:rsidRPr="00CB6EBA" w:rsidRDefault="00E72F84" w:rsidP="008B459A">
            <w:pPr>
              <w:pStyle w:val="aff2"/>
              <w:rPr>
                <w:rFonts w:eastAsia="宋体"/>
              </w:rPr>
            </w:pPr>
            <w:r w:rsidRPr="00CB6EBA">
              <w:rPr>
                <w:rFonts w:eastAsia="宋体"/>
              </w:rPr>
              <w:t>浇筑</w:t>
            </w:r>
            <w:r w:rsidRPr="00CB6EBA">
              <w:rPr>
                <w:rFonts w:eastAsia="宋体"/>
              </w:rPr>
              <w:br/>
            </w:r>
            <w:r w:rsidRPr="00CB6EBA">
              <w:rPr>
                <w:rFonts w:eastAsia="宋体"/>
              </w:rPr>
              <w:t>日期</w:t>
            </w:r>
          </w:p>
        </w:tc>
        <w:tc>
          <w:tcPr>
            <w:tcW w:w="900" w:type="dxa"/>
            <w:tcBorders>
              <w:top w:val="single" w:sz="8" w:space="0" w:color="auto"/>
              <w:left w:val="nil"/>
              <w:bottom w:val="single" w:sz="4" w:space="0" w:color="auto"/>
              <w:right w:val="single" w:sz="4" w:space="0" w:color="auto"/>
            </w:tcBorders>
            <w:shd w:val="clear" w:color="auto" w:fill="auto"/>
            <w:vAlign w:val="center"/>
            <w:hideMark/>
          </w:tcPr>
          <w:p w14:paraId="5C5B2D9D" w14:textId="77777777" w:rsidR="00E72F84" w:rsidRPr="00CB6EBA" w:rsidRDefault="00E72F84" w:rsidP="008B459A">
            <w:pPr>
              <w:pStyle w:val="aff2"/>
              <w:rPr>
                <w:rFonts w:eastAsia="宋体"/>
              </w:rPr>
            </w:pPr>
            <w:r w:rsidRPr="00CB6EBA">
              <w:rPr>
                <w:rFonts w:eastAsia="宋体"/>
              </w:rPr>
              <w:t>试验日期</w:t>
            </w:r>
          </w:p>
        </w:tc>
        <w:tc>
          <w:tcPr>
            <w:tcW w:w="706" w:type="dxa"/>
            <w:tcBorders>
              <w:top w:val="single" w:sz="8" w:space="0" w:color="auto"/>
              <w:left w:val="nil"/>
              <w:bottom w:val="single" w:sz="4" w:space="0" w:color="auto"/>
              <w:right w:val="single" w:sz="4" w:space="0" w:color="auto"/>
            </w:tcBorders>
            <w:shd w:val="clear" w:color="auto" w:fill="auto"/>
            <w:vAlign w:val="center"/>
            <w:hideMark/>
          </w:tcPr>
          <w:p w14:paraId="30F1C377" w14:textId="77777777" w:rsidR="00E72F84" w:rsidRPr="00CB6EBA" w:rsidRDefault="00E72F84" w:rsidP="008B459A">
            <w:pPr>
              <w:pStyle w:val="aff2"/>
              <w:rPr>
                <w:rFonts w:eastAsia="宋体"/>
              </w:rPr>
            </w:pPr>
            <w:r w:rsidRPr="00CB6EBA">
              <w:rPr>
                <w:rFonts w:eastAsia="宋体"/>
              </w:rPr>
              <w:t>龄期</w:t>
            </w:r>
            <w:r w:rsidRPr="00CB6EBA">
              <w:rPr>
                <w:rFonts w:eastAsia="宋体"/>
              </w:rPr>
              <w:t xml:space="preserve">                     (d)</w:t>
            </w:r>
          </w:p>
        </w:tc>
        <w:tc>
          <w:tcPr>
            <w:tcW w:w="947" w:type="dxa"/>
            <w:tcBorders>
              <w:top w:val="single" w:sz="8" w:space="0" w:color="auto"/>
              <w:left w:val="nil"/>
              <w:bottom w:val="single" w:sz="4" w:space="0" w:color="auto"/>
              <w:right w:val="single" w:sz="4" w:space="0" w:color="auto"/>
            </w:tcBorders>
            <w:shd w:val="clear" w:color="auto" w:fill="auto"/>
            <w:vAlign w:val="center"/>
            <w:hideMark/>
          </w:tcPr>
          <w:p w14:paraId="45E4877E" w14:textId="77777777" w:rsidR="00E72F84" w:rsidRPr="00CB6EBA" w:rsidRDefault="00E72F84" w:rsidP="008B459A">
            <w:pPr>
              <w:pStyle w:val="aff2"/>
              <w:rPr>
                <w:rFonts w:eastAsia="宋体"/>
              </w:rPr>
            </w:pPr>
            <w:r w:rsidRPr="00CB6EBA">
              <w:rPr>
                <w:rFonts w:eastAsia="宋体"/>
              </w:rPr>
              <w:t>测试龄期抗压强度</w:t>
            </w:r>
            <w:r w:rsidRPr="00CB6EBA">
              <w:rPr>
                <w:rFonts w:eastAsia="宋体"/>
              </w:rPr>
              <w:t xml:space="preserve"> (MPa)</w:t>
            </w:r>
          </w:p>
        </w:tc>
        <w:tc>
          <w:tcPr>
            <w:tcW w:w="1227" w:type="dxa"/>
            <w:tcBorders>
              <w:top w:val="single" w:sz="8" w:space="0" w:color="auto"/>
              <w:left w:val="nil"/>
              <w:bottom w:val="single" w:sz="4" w:space="0" w:color="auto"/>
              <w:right w:val="single" w:sz="8" w:space="0" w:color="auto"/>
            </w:tcBorders>
            <w:shd w:val="clear" w:color="auto" w:fill="auto"/>
            <w:vAlign w:val="center"/>
            <w:hideMark/>
          </w:tcPr>
          <w:p w14:paraId="6B2ECFC0" w14:textId="77777777" w:rsidR="00E72F84" w:rsidRPr="00CB6EBA" w:rsidRDefault="00E72F84" w:rsidP="00AB478E">
            <w:pPr>
              <w:pStyle w:val="aff2"/>
              <w:rPr>
                <w:rFonts w:eastAsia="宋体"/>
              </w:rPr>
            </w:pPr>
            <w:r w:rsidRPr="00CB6EBA">
              <w:rPr>
                <w:rFonts w:eastAsia="宋体"/>
              </w:rPr>
              <w:t>测试龄期抗压强度平均值</w:t>
            </w:r>
            <w:r w:rsidRPr="00CB6EBA">
              <w:rPr>
                <w:rFonts w:eastAsia="宋体"/>
              </w:rPr>
              <w:br/>
              <w:t>(MPa)</w:t>
            </w:r>
          </w:p>
        </w:tc>
      </w:tr>
      <w:tr w:rsidR="00227C16" w:rsidRPr="00CB6EBA" w14:paraId="5315C874" w14:textId="77777777" w:rsidTr="008760B0">
        <w:trPr>
          <w:trHeight w:val="340"/>
          <w:jc w:val="center"/>
        </w:trPr>
        <w:tc>
          <w:tcPr>
            <w:tcW w:w="1149" w:type="dxa"/>
            <w:vMerge w:val="restart"/>
            <w:tcBorders>
              <w:top w:val="nil"/>
              <w:left w:val="single" w:sz="8" w:space="0" w:color="auto"/>
              <w:bottom w:val="single" w:sz="4" w:space="0" w:color="auto"/>
              <w:right w:val="single" w:sz="4" w:space="0" w:color="auto"/>
            </w:tcBorders>
            <w:shd w:val="clear" w:color="auto" w:fill="auto"/>
            <w:vAlign w:val="center"/>
            <w:hideMark/>
          </w:tcPr>
          <w:p w14:paraId="53E1DDCE" w14:textId="77777777" w:rsidR="00227C16" w:rsidRPr="00CB6EBA" w:rsidRDefault="00227C16" w:rsidP="00AB478E">
            <w:pPr>
              <w:pStyle w:val="aff2"/>
              <w:rPr>
                <w:rFonts w:eastAsia="宋体"/>
              </w:rPr>
            </w:pPr>
            <w:r w:rsidRPr="00CB6EBA">
              <w:rPr>
                <w:rFonts w:eastAsia="宋体"/>
              </w:rPr>
              <w:t>非常溢洪道实用</w:t>
            </w:r>
            <w:proofErr w:type="gramStart"/>
            <w:r w:rsidRPr="00CB6EBA">
              <w:rPr>
                <w:rFonts w:eastAsia="宋体"/>
              </w:rPr>
              <w:t>堰</w:t>
            </w:r>
            <w:proofErr w:type="gramEnd"/>
            <w:r w:rsidRPr="00CB6EBA">
              <w:rPr>
                <w:rFonts w:eastAsia="宋体"/>
              </w:rPr>
              <w:t>堰体</w:t>
            </w:r>
          </w:p>
        </w:tc>
        <w:tc>
          <w:tcPr>
            <w:tcW w:w="861" w:type="dxa"/>
            <w:vMerge w:val="restart"/>
            <w:tcBorders>
              <w:top w:val="nil"/>
              <w:left w:val="single" w:sz="4" w:space="0" w:color="auto"/>
              <w:bottom w:val="single" w:sz="4" w:space="0" w:color="auto"/>
              <w:right w:val="single" w:sz="4" w:space="0" w:color="auto"/>
            </w:tcBorders>
            <w:shd w:val="clear" w:color="auto" w:fill="auto"/>
            <w:vAlign w:val="center"/>
            <w:hideMark/>
          </w:tcPr>
          <w:p w14:paraId="1B06FD7B" w14:textId="77777777" w:rsidR="00227C16" w:rsidRPr="00CB6EBA" w:rsidRDefault="00227C16" w:rsidP="008B459A">
            <w:pPr>
              <w:pStyle w:val="aff2"/>
              <w:rPr>
                <w:rFonts w:eastAsia="宋体"/>
              </w:rPr>
            </w:pPr>
            <w:r w:rsidRPr="00CB6EBA">
              <w:rPr>
                <w:rFonts w:eastAsia="宋体"/>
              </w:rPr>
              <w:t>中间位置，底板往上</w:t>
            </w:r>
            <w:r w:rsidRPr="00CB6EBA">
              <w:rPr>
                <w:rFonts w:eastAsia="宋体"/>
              </w:rPr>
              <w:t>1m</w:t>
            </w:r>
            <w:r w:rsidRPr="00CB6EBA">
              <w:rPr>
                <w:rFonts w:eastAsia="宋体"/>
              </w:rPr>
              <w:t>处</w:t>
            </w:r>
          </w:p>
        </w:tc>
        <w:tc>
          <w:tcPr>
            <w:tcW w:w="711" w:type="dxa"/>
            <w:vMerge w:val="restart"/>
            <w:tcBorders>
              <w:top w:val="nil"/>
              <w:left w:val="single" w:sz="4" w:space="0" w:color="auto"/>
              <w:bottom w:val="single" w:sz="4" w:space="0" w:color="auto"/>
              <w:right w:val="single" w:sz="4" w:space="0" w:color="auto"/>
            </w:tcBorders>
            <w:shd w:val="clear" w:color="auto" w:fill="auto"/>
            <w:vAlign w:val="center"/>
            <w:hideMark/>
          </w:tcPr>
          <w:p w14:paraId="763722C2" w14:textId="77777777" w:rsidR="00227C16" w:rsidRPr="00CB6EBA" w:rsidRDefault="00227C16" w:rsidP="008B459A">
            <w:pPr>
              <w:pStyle w:val="aff2"/>
              <w:rPr>
                <w:rFonts w:eastAsia="宋体"/>
              </w:rPr>
            </w:pPr>
            <w:r w:rsidRPr="00CB6EBA">
              <w:rPr>
                <w:rFonts w:eastAsia="宋体"/>
              </w:rPr>
              <w:t>C25</w:t>
            </w:r>
          </w:p>
        </w:tc>
        <w:tc>
          <w:tcPr>
            <w:tcW w:w="1223" w:type="dxa"/>
            <w:tcBorders>
              <w:top w:val="nil"/>
              <w:left w:val="nil"/>
              <w:bottom w:val="single" w:sz="4" w:space="0" w:color="auto"/>
              <w:right w:val="single" w:sz="4" w:space="0" w:color="auto"/>
            </w:tcBorders>
            <w:shd w:val="clear" w:color="auto" w:fill="auto"/>
            <w:vAlign w:val="center"/>
            <w:hideMark/>
          </w:tcPr>
          <w:p w14:paraId="3C3D6CD4" w14:textId="77777777" w:rsidR="00227C16" w:rsidRPr="00CB6EBA" w:rsidRDefault="00227C16" w:rsidP="008B459A">
            <w:pPr>
              <w:pStyle w:val="aff2"/>
              <w:rPr>
                <w:rFonts w:eastAsia="宋体"/>
              </w:rPr>
            </w:pPr>
            <w:r w:rsidRPr="00CB6EBA">
              <w:rPr>
                <w:rFonts w:eastAsia="宋体"/>
              </w:rPr>
              <w:t>Φ100×100</w:t>
            </w:r>
          </w:p>
        </w:tc>
        <w:tc>
          <w:tcPr>
            <w:tcW w:w="781" w:type="dxa"/>
            <w:vMerge w:val="restart"/>
            <w:tcBorders>
              <w:top w:val="nil"/>
              <w:left w:val="single" w:sz="4" w:space="0" w:color="auto"/>
              <w:bottom w:val="single" w:sz="4" w:space="0" w:color="000000"/>
              <w:right w:val="single" w:sz="4" w:space="0" w:color="auto"/>
            </w:tcBorders>
            <w:shd w:val="clear" w:color="auto" w:fill="auto"/>
            <w:vAlign w:val="center"/>
            <w:hideMark/>
          </w:tcPr>
          <w:p w14:paraId="1B84E0B4" w14:textId="77777777" w:rsidR="00227C16" w:rsidRPr="00CB6EBA" w:rsidRDefault="00227C16" w:rsidP="008B459A">
            <w:pPr>
              <w:pStyle w:val="aff2"/>
              <w:rPr>
                <w:rFonts w:eastAsia="宋体"/>
              </w:rPr>
            </w:pPr>
            <w:r w:rsidRPr="00CB6EBA">
              <w:rPr>
                <w:rFonts w:eastAsia="宋体"/>
              </w:rPr>
              <w:t>/</w:t>
            </w:r>
          </w:p>
        </w:tc>
        <w:tc>
          <w:tcPr>
            <w:tcW w:w="900" w:type="dxa"/>
            <w:vMerge w:val="restart"/>
            <w:tcBorders>
              <w:top w:val="nil"/>
              <w:left w:val="single" w:sz="4" w:space="0" w:color="auto"/>
              <w:right w:val="single" w:sz="4" w:space="0" w:color="auto"/>
            </w:tcBorders>
            <w:shd w:val="clear" w:color="auto" w:fill="auto"/>
            <w:vAlign w:val="center"/>
            <w:hideMark/>
          </w:tcPr>
          <w:p w14:paraId="53AD0B24" w14:textId="7D300836" w:rsidR="00227C16" w:rsidRPr="00CB6EBA" w:rsidRDefault="00227C16">
            <w:pPr>
              <w:pStyle w:val="aff2"/>
              <w:rPr>
                <w:rFonts w:eastAsia="宋体"/>
              </w:rPr>
            </w:pPr>
            <w:r w:rsidRPr="00CB6EBA">
              <w:rPr>
                <w:rFonts w:eastAsia="宋体"/>
              </w:rPr>
              <w:t>2017-8-9</w:t>
            </w:r>
          </w:p>
        </w:tc>
        <w:tc>
          <w:tcPr>
            <w:tcW w:w="706" w:type="dxa"/>
            <w:vMerge w:val="restart"/>
            <w:tcBorders>
              <w:top w:val="nil"/>
              <w:left w:val="single" w:sz="4" w:space="0" w:color="auto"/>
              <w:bottom w:val="single" w:sz="4" w:space="0" w:color="auto"/>
              <w:right w:val="single" w:sz="4" w:space="0" w:color="auto"/>
            </w:tcBorders>
            <w:shd w:val="clear" w:color="auto" w:fill="auto"/>
            <w:vAlign w:val="center"/>
            <w:hideMark/>
          </w:tcPr>
          <w:p w14:paraId="3091554C" w14:textId="77777777" w:rsidR="00227C16" w:rsidRPr="00CB6EBA" w:rsidRDefault="00227C16" w:rsidP="008B459A">
            <w:pPr>
              <w:pStyle w:val="aff2"/>
              <w:rPr>
                <w:rFonts w:eastAsia="宋体"/>
              </w:rPr>
            </w:pPr>
            <w:r w:rsidRPr="00CB6EBA">
              <w:rPr>
                <w:rFonts w:eastAsia="宋体"/>
              </w:rPr>
              <w:t>＞</w:t>
            </w:r>
            <w:r w:rsidRPr="00CB6EBA">
              <w:rPr>
                <w:rFonts w:eastAsia="宋体"/>
              </w:rPr>
              <w:t>360</w:t>
            </w:r>
          </w:p>
        </w:tc>
        <w:tc>
          <w:tcPr>
            <w:tcW w:w="947" w:type="dxa"/>
            <w:tcBorders>
              <w:top w:val="nil"/>
              <w:left w:val="nil"/>
              <w:bottom w:val="single" w:sz="4" w:space="0" w:color="auto"/>
              <w:right w:val="single" w:sz="4" w:space="0" w:color="auto"/>
            </w:tcBorders>
            <w:shd w:val="clear" w:color="auto" w:fill="auto"/>
            <w:vAlign w:val="center"/>
          </w:tcPr>
          <w:p w14:paraId="528209B1" w14:textId="77777777" w:rsidR="00227C16" w:rsidRPr="00CB6EBA" w:rsidRDefault="00227C16" w:rsidP="008B459A">
            <w:pPr>
              <w:pStyle w:val="aff2"/>
              <w:rPr>
                <w:rFonts w:eastAsia="宋体"/>
              </w:rPr>
            </w:pPr>
            <w:r w:rsidRPr="00CB6EBA">
              <w:rPr>
                <w:rFonts w:eastAsia="宋体"/>
              </w:rPr>
              <w:t>32.7</w:t>
            </w:r>
          </w:p>
        </w:tc>
        <w:tc>
          <w:tcPr>
            <w:tcW w:w="1227" w:type="dxa"/>
            <w:vMerge w:val="restart"/>
            <w:tcBorders>
              <w:top w:val="nil"/>
              <w:left w:val="single" w:sz="4" w:space="0" w:color="auto"/>
              <w:bottom w:val="single" w:sz="4" w:space="0" w:color="auto"/>
              <w:right w:val="single" w:sz="8" w:space="0" w:color="auto"/>
            </w:tcBorders>
            <w:shd w:val="clear" w:color="auto" w:fill="auto"/>
            <w:vAlign w:val="center"/>
          </w:tcPr>
          <w:p w14:paraId="61BAB745" w14:textId="77777777" w:rsidR="00227C16" w:rsidRPr="00CB6EBA" w:rsidRDefault="00227C16" w:rsidP="008B459A">
            <w:pPr>
              <w:pStyle w:val="aff2"/>
              <w:rPr>
                <w:rFonts w:eastAsia="宋体"/>
              </w:rPr>
            </w:pPr>
            <w:r w:rsidRPr="00CB6EBA">
              <w:rPr>
                <w:rFonts w:eastAsia="宋体"/>
              </w:rPr>
              <w:t>33.5</w:t>
            </w:r>
          </w:p>
        </w:tc>
      </w:tr>
      <w:tr w:rsidR="00227C16" w:rsidRPr="00CB6EBA" w14:paraId="3EF43C7D" w14:textId="77777777" w:rsidTr="008760B0">
        <w:trPr>
          <w:trHeight w:val="340"/>
          <w:jc w:val="center"/>
        </w:trPr>
        <w:tc>
          <w:tcPr>
            <w:tcW w:w="1149" w:type="dxa"/>
            <w:vMerge/>
            <w:tcBorders>
              <w:top w:val="nil"/>
              <w:left w:val="single" w:sz="8" w:space="0" w:color="auto"/>
              <w:bottom w:val="single" w:sz="4" w:space="0" w:color="auto"/>
              <w:right w:val="single" w:sz="4" w:space="0" w:color="auto"/>
            </w:tcBorders>
            <w:vAlign w:val="center"/>
            <w:hideMark/>
          </w:tcPr>
          <w:p w14:paraId="05B7E3AF" w14:textId="77777777" w:rsidR="00227C16" w:rsidRPr="00CB6EBA" w:rsidRDefault="00227C16" w:rsidP="00AB478E">
            <w:pPr>
              <w:pStyle w:val="aff2"/>
              <w:rPr>
                <w:rFonts w:eastAsia="宋体"/>
              </w:rPr>
            </w:pPr>
          </w:p>
        </w:tc>
        <w:tc>
          <w:tcPr>
            <w:tcW w:w="861" w:type="dxa"/>
            <w:vMerge/>
            <w:tcBorders>
              <w:top w:val="nil"/>
              <w:left w:val="single" w:sz="4" w:space="0" w:color="auto"/>
              <w:bottom w:val="single" w:sz="4" w:space="0" w:color="auto"/>
              <w:right w:val="single" w:sz="4" w:space="0" w:color="auto"/>
            </w:tcBorders>
            <w:vAlign w:val="center"/>
            <w:hideMark/>
          </w:tcPr>
          <w:p w14:paraId="7AA6665F" w14:textId="77777777" w:rsidR="00227C16" w:rsidRPr="00CB6EBA" w:rsidRDefault="00227C16" w:rsidP="008B459A">
            <w:pPr>
              <w:pStyle w:val="aff2"/>
              <w:rPr>
                <w:rFonts w:eastAsia="宋体"/>
              </w:rPr>
            </w:pPr>
          </w:p>
        </w:tc>
        <w:tc>
          <w:tcPr>
            <w:tcW w:w="711" w:type="dxa"/>
            <w:vMerge/>
            <w:tcBorders>
              <w:top w:val="nil"/>
              <w:left w:val="single" w:sz="4" w:space="0" w:color="auto"/>
              <w:bottom w:val="single" w:sz="4" w:space="0" w:color="auto"/>
              <w:right w:val="single" w:sz="4" w:space="0" w:color="auto"/>
            </w:tcBorders>
            <w:vAlign w:val="center"/>
            <w:hideMark/>
          </w:tcPr>
          <w:p w14:paraId="5CB23462" w14:textId="77777777" w:rsidR="00227C16" w:rsidRPr="00CB6EBA" w:rsidRDefault="00227C16" w:rsidP="008B459A">
            <w:pPr>
              <w:pStyle w:val="aff2"/>
              <w:rPr>
                <w:rFonts w:eastAsia="宋体"/>
              </w:rPr>
            </w:pPr>
          </w:p>
        </w:tc>
        <w:tc>
          <w:tcPr>
            <w:tcW w:w="1223" w:type="dxa"/>
            <w:tcBorders>
              <w:top w:val="nil"/>
              <w:left w:val="nil"/>
              <w:bottom w:val="single" w:sz="4" w:space="0" w:color="auto"/>
              <w:right w:val="single" w:sz="4" w:space="0" w:color="auto"/>
            </w:tcBorders>
            <w:shd w:val="clear" w:color="auto" w:fill="auto"/>
            <w:vAlign w:val="center"/>
            <w:hideMark/>
          </w:tcPr>
          <w:p w14:paraId="3B9086C4" w14:textId="77777777" w:rsidR="00227C16" w:rsidRPr="00CB6EBA" w:rsidRDefault="00227C16" w:rsidP="008B459A">
            <w:pPr>
              <w:pStyle w:val="aff2"/>
              <w:rPr>
                <w:rFonts w:eastAsia="宋体"/>
              </w:rPr>
            </w:pPr>
            <w:r w:rsidRPr="00CB6EBA">
              <w:rPr>
                <w:rFonts w:eastAsia="宋体"/>
              </w:rPr>
              <w:t>Φ100×100</w:t>
            </w:r>
          </w:p>
        </w:tc>
        <w:tc>
          <w:tcPr>
            <w:tcW w:w="781" w:type="dxa"/>
            <w:vMerge/>
            <w:tcBorders>
              <w:top w:val="nil"/>
              <w:left w:val="single" w:sz="4" w:space="0" w:color="auto"/>
              <w:bottom w:val="single" w:sz="4" w:space="0" w:color="000000"/>
              <w:right w:val="single" w:sz="4" w:space="0" w:color="auto"/>
            </w:tcBorders>
            <w:vAlign w:val="center"/>
            <w:hideMark/>
          </w:tcPr>
          <w:p w14:paraId="328EEE03" w14:textId="77777777" w:rsidR="00227C16" w:rsidRPr="00CB6EBA" w:rsidRDefault="00227C16" w:rsidP="008B459A">
            <w:pPr>
              <w:pStyle w:val="aff2"/>
              <w:rPr>
                <w:rFonts w:eastAsia="宋体"/>
              </w:rPr>
            </w:pPr>
          </w:p>
        </w:tc>
        <w:tc>
          <w:tcPr>
            <w:tcW w:w="900" w:type="dxa"/>
            <w:vMerge/>
            <w:tcBorders>
              <w:left w:val="single" w:sz="4" w:space="0" w:color="auto"/>
              <w:right w:val="single" w:sz="4" w:space="0" w:color="auto"/>
            </w:tcBorders>
            <w:vAlign w:val="center"/>
            <w:hideMark/>
          </w:tcPr>
          <w:p w14:paraId="304DB6A4" w14:textId="71B36FD7" w:rsidR="00227C16" w:rsidRPr="00CB6EBA" w:rsidRDefault="00227C16" w:rsidP="008B459A">
            <w:pPr>
              <w:pStyle w:val="aff2"/>
              <w:rPr>
                <w:rFonts w:eastAsia="宋体"/>
              </w:rPr>
            </w:pPr>
          </w:p>
        </w:tc>
        <w:tc>
          <w:tcPr>
            <w:tcW w:w="706" w:type="dxa"/>
            <w:vMerge/>
            <w:tcBorders>
              <w:top w:val="nil"/>
              <w:left w:val="single" w:sz="4" w:space="0" w:color="auto"/>
              <w:bottom w:val="single" w:sz="4" w:space="0" w:color="auto"/>
              <w:right w:val="single" w:sz="4" w:space="0" w:color="auto"/>
            </w:tcBorders>
            <w:vAlign w:val="center"/>
            <w:hideMark/>
          </w:tcPr>
          <w:p w14:paraId="30648B58" w14:textId="77777777" w:rsidR="00227C16" w:rsidRPr="00CB6EBA" w:rsidRDefault="00227C16" w:rsidP="008B459A">
            <w:pPr>
              <w:pStyle w:val="aff2"/>
              <w:rPr>
                <w:rFonts w:eastAsia="宋体"/>
              </w:rPr>
            </w:pPr>
          </w:p>
        </w:tc>
        <w:tc>
          <w:tcPr>
            <w:tcW w:w="947" w:type="dxa"/>
            <w:tcBorders>
              <w:top w:val="nil"/>
              <w:left w:val="nil"/>
              <w:bottom w:val="single" w:sz="4" w:space="0" w:color="auto"/>
              <w:right w:val="single" w:sz="4" w:space="0" w:color="auto"/>
            </w:tcBorders>
            <w:shd w:val="clear" w:color="auto" w:fill="auto"/>
            <w:vAlign w:val="center"/>
          </w:tcPr>
          <w:p w14:paraId="1C4279AD" w14:textId="77777777" w:rsidR="00227C16" w:rsidRPr="00CB6EBA" w:rsidRDefault="00227C16" w:rsidP="008B459A">
            <w:pPr>
              <w:pStyle w:val="aff2"/>
              <w:rPr>
                <w:rFonts w:eastAsia="宋体"/>
              </w:rPr>
            </w:pPr>
            <w:r w:rsidRPr="00CB6EBA">
              <w:rPr>
                <w:rFonts w:eastAsia="宋体"/>
              </w:rPr>
              <w:t>31.4</w:t>
            </w:r>
          </w:p>
        </w:tc>
        <w:tc>
          <w:tcPr>
            <w:tcW w:w="1227" w:type="dxa"/>
            <w:vMerge/>
            <w:tcBorders>
              <w:top w:val="nil"/>
              <w:left w:val="single" w:sz="4" w:space="0" w:color="auto"/>
              <w:bottom w:val="single" w:sz="4" w:space="0" w:color="auto"/>
              <w:right w:val="single" w:sz="8" w:space="0" w:color="auto"/>
            </w:tcBorders>
            <w:vAlign w:val="center"/>
          </w:tcPr>
          <w:p w14:paraId="3D4298FF" w14:textId="77777777" w:rsidR="00227C16" w:rsidRPr="00CB6EBA" w:rsidRDefault="00227C16" w:rsidP="008B459A">
            <w:pPr>
              <w:pStyle w:val="aff2"/>
              <w:rPr>
                <w:rFonts w:eastAsia="宋体"/>
              </w:rPr>
            </w:pPr>
          </w:p>
        </w:tc>
      </w:tr>
      <w:tr w:rsidR="00227C16" w:rsidRPr="00CB6EBA" w14:paraId="4DF931E4" w14:textId="77777777" w:rsidTr="008760B0">
        <w:trPr>
          <w:trHeight w:val="340"/>
          <w:jc w:val="center"/>
        </w:trPr>
        <w:tc>
          <w:tcPr>
            <w:tcW w:w="1149" w:type="dxa"/>
            <w:vMerge/>
            <w:tcBorders>
              <w:top w:val="nil"/>
              <w:left w:val="single" w:sz="8" w:space="0" w:color="auto"/>
              <w:bottom w:val="single" w:sz="4" w:space="0" w:color="auto"/>
              <w:right w:val="single" w:sz="4" w:space="0" w:color="auto"/>
            </w:tcBorders>
            <w:vAlign w:val="center"/>
            <w:hideMark/>
          </w:tcPr>
          <w:p w14:paraId="3AC156AF" w14:textId="77777777" w:rsidR="00227C16" w:rsidRPr="00CB6EBA" w:rsidRDefault="00227C16" w:rsidP="00AB478E">
            <w:pPr>
              <w:pStyle w:val="aff2"/>
              <w:rPr>
                <w:rFonts w:eastAsia="宋体"/>
              </w:rPr>
            </w:pPr>
          </w:p>
        </w:tc>
        <w:tc>
          <w:tcPr>
            <w:tcW w:w="861" w:type="dxa"/>
            <w:vMerge/>
            <w:tcBorders>
              <w:top w:val="nil"/>
              <w:left w:val="single" w:sz="4" w:space="0" w:color="auto"/>
              <w:bottom w:val="single" w:sz="4" w:space="0" w:color="auto"/>
              <w:right w:val="single" w:sz="4" w:space="0" w:color="auto"/>
            </w:tcBorders>
            <w:vAlign w:val="center"/>
            <w:hideMark/>
          </w:tcPr>
          <w:p w14:paraId="26275829" w14:textId="77777777" w:rsidR="00227C16" w:rsidRPr="00CB6EBA" w:rsidRDefault="00227C16" w:rsidP="008B459A">
            <w:pPr>
              <w:pStyle w:val="aff2"/>
              <w:rPr>
                <w:rFonts w:eastAsia="宋体"/>
              </w:rPr>
            </w:pPr>
          </w:p>
        </w:tc>
        <w:tc>
          <w:tcPr>
            <w:tcW w:w="711" w:type="dxa"/>
            <w:vMerge/>
            <w:tcBorders>
              <w:top w:val="nil"/>
              <w:left w:val="single" w:sz="4" w:space="0" w:color="auto"/>
              <w:bottom w:val="single" w:sz="4" w:space="0" w:color="auto"/>
              <w:right w:val="single" w:sz="4" w:space="0" w:color="auto"/>
            </w:tcBorders>
            <w:vAlign w:val="center"/>
            <w:hideMark/>
          </w:tcPr>
          <w:p w14:paraId="4E6DD58A" w14:textId="77777777" w:rsidR="00227C16" w:rsidRPr="00CB6EBA" w:rsidRDefault="00227C16" w:rsidP="008B459A">
            <w:pPr>
              <w:pStyle w:val="aff2"/>
              <w:rPr>
                <w:rFonts w:eastAsia="宋体"/>
              </w:rPr>
            </w:pPr>
          </w:p>
        </w:tc>
        <w:tc>
          <w:tcPr>
            <w:tcW w:w="1223" w:type="dxa"/>
            <w:tcBorders>
              <w:top w:val="nil"/>
              <w:left w:val="nil"/>
              <w:bottom w:val="single" w:sz="4" w:space="0" w:color="auto"/>
              <w:right w:val="single" w:sz="4" w:space="0" w:color="auto"/>
            </w:tcBorders>
            <w:shd w:val="clear" w:color="auto" w:fill="auto"/>
            <w:vAlign w:val="center"/>
            <w:hideMark/>
          </w:tcPr>
          <w:p w14:paraId="66A5F542" w14:textId="77777777" w:rsidR="00227C16" w:rsidRPr="00CB6EBA" w:rsidRDefault="00227C16" w:rsidP="008B459A">
            <w:pPr>
              <w:pStyle w:val="aff2"/>
              <w:rPr>
                <w:rFonts w:eastAsia="宋体"/>
              </w:rPr>
            </w:pPr>
            <w:r w:rsidRPr="00CB6EBA">
              <w:rPr>
                <w:rFonts w:eastAsia="宋体"/>
              </w:rPr>
              <w:t>Φ100×100</w:t>
            </w:r>
          </w:p>
        </w:tc>
        <w:tc>
          <w:tcPr>
            <w:tcW w:w="781" w:type="dxa"/>
            <w:vMerge/>
            <w:tcBorders>
              <w:top w:val="nil"/>
              <w:left w:val="single" w:sz="4" w:space="0" w:color="auto"/>
              <w:bottom w:val="single" w:sz="4" w:space="0" w:color="000000"/>
              <w:right w:val="single" w:sz="4" w:space="0" w:color="auto"/>
            </w:tcBorders>
            <w:vAlign w:val="center"/>
            <w:hideMark/>
          </w:tcPr>
          <w:p w14:paraId="07BED4EC" w14:textId="77777777" w:rsidR="00227C16" w:rsidRPr="00CB6EBA" w:rsidRDefault="00227C16" w:rsidP="008B459A">
            <w:pPr>
              <w:pStyle w:val="aff2"/>
              <w:rPr>
                <w:rFonts w:eastAsia="宋体"/>
              </w:rPr>
            </w:pPr>
          </w:p>
        </w:tc>
        <w:tc>
          <w:tcPr>
            <w:tcW w:w="900" w:type="dxa"/>
            <w:vMerge/>
            <w:tcBorders>
              <w:left w:val="single" w:sz="4" w:space="0" w:color="auto"/>
              <w:right w:val="single" w:sz="4" w:space="0" w:color="auto"/>
            </w:tcBorders>
            <w:vAlign w:val="center"/>
            <w:hideMark/>
          </w:tcPr>
          <w:p w14:paraId="3EFB2372" w14:textId="07F8AC05" w:rsidR="00227C16" w:rsidRPr="00CB6EBA" w:rsidRDefault="00227C16" w:rsidP="008B459A">
            <w:pPr>
              <w:pStyle w:val="aff2"/>
              <w:rPr>
                <w:rFonts w:eastAsia="宋体"/>
              </w:rPr>
            </w:pPr>
          </w:p>
        </w:tc>
        <w:tc>
          <w:tcPr>
            <w:tcW w:w="706" w:type="dxa"/>
            <w:vMerge/>
            <w:tcBorders>
              <w:top w:val="nil"/>
              <w:left w:val="single" w:sz="4" w:space="0" w:color="auto"/>
              <w:bottom w:val="single" w:sz="4" w:space="0" w:color="auto"/>
              <w:right w:val="single" w:sz="4" w:space="0" w:color="auto"/>
            </w:tcBorders>
            <w:vAlign w:val="center"/>
            <w:hideMark/>
          </w:tcPr>
          <w:p w14:paraId="438BB1B8" w14:textId="77777777" w:rsidR="00227C16" w:rsidRPr="00CB6EBA" w:rsidRDefault="00227C16" w:rsidP="008B459A">
            <w:pPr>
              <w:pStyle w:val="aff2"/>
              <w:rPr>
                <w:rFonts w:eastAsia="宋体"/>
              </w:rPr>
            </w:pPr>
          </w:p>
        </w:tc>
        <w:tc>
          <w:tcPr>
            <w:tcW w:w="947" w:type="dxa"/>
            <w:tcBorders>
              <w:top w:val="nil"/>
              <w:left w:val="nil"/>
              <w:bottom w:val="single" w:sz="4" w:space="0" w:color="auto"/>
              <w:right w:val="single" w:sz="4" w:space="0" w:color="auto"/>
            </w:tcBorders>
            <w:shd w:val="clear" w:color="auto" w:fill="auto"/>
            <w:vAlign w:val="center"/>
          </w:tcPr>
          <w:p w14:paraId="612DA97F" w14:textId="77777777" w:rsidR="00227C16" w:rsidRPr="00CB6EBA" w:rsidRDefault="00227C16" w:rsidP="008B459A">
            <w:pPr>
              <w:pStyle w:val="aff2"/>
              <w:rPr>
                <w:rFonts w:eastAsia="宋体"/>
              </w:rPr>
            </w:pPr>
            <w:r w:rsidRPr="00CB6EBA">
              <w:rPr>
                <w:rFonts w:eastAsia="宋体"/>
              </w:rPr>
              <w:t>36.3</w:t>
            </w:r>
          </w:p>
        </w:tc>
        <w:tc>
          <w:tcPr>
            <w:tcW w:w="1227" w:type="dxa"/>
            <w:vMerge/>
            <w:tcBorders>
              <w:top w:val="nil"/>
              <w:left w:val="single" w:sz="4" w:space="0" w:color="auto"/>
              <w:bottom w:val="single" w:sz="4" w:space="0" w:color="auto"/>
              <w:right w:val="single" w:sz="8" w:space="0" w:color="auto"/>
            </w:tcBorders>
            <w:vAlign w:val="center"/>
          </w:tcPr>
          <w:p w14:paraId="2FCC5C2F" w14:textId="77777777" w:rsidR="00227C16" w:rsidRPr="00CB6EBA" w:rsidRDefault="00227C16" w:rsidP="008B459A">
            <w:pPr>
              <w:pStyle w:val="aff2"/>
              <w:rPr>
                <w:rFonts w:eastAsia="宋体"/>
              </w:rPr>
            </w:pPr>
          </w:p>
        </w:tc>
      </w:tr>
      <w:tr w:rsidR="00227C16" w:rsidRPr="00CB6EBA" w14:paraId="4775DB02" w14:textId="77777777" w:rsidTr="008760B0">
        <w:trPr>
          <w:trHeight w:val="340"/>
          <w:jc w:val="center"/>
        </w:trPr>
        <w:tc>
          <w:tcPr>
            <w:tcW w:w="1149" w:type="dxa"/>
            <w:vMerge w:val="restart"/>
            <w:tcBorders>
              <w:top w:val="nil"/>
              <w:left w:val="single" w:sz="8" w:space="0" w:color="auto"/>
              <w:bottom w:val="single" w:sz="4" w:space="0" w:color="auto"/>
              <w:right w:val="single" w:sz="4" w:space="0" w:color="auto"/>
            </w:tcBorders>
            <w:shd w:val="clear" w:color="auto" w:fill="auto"/>
            <w:vAlign w:val="center"/>
            <w:hideMark/>
          </w:tcPr>
          <w:p w14:paraId="6BFBE838" w14:textId="77777777" w:rsidR="00227C16" w:rsidRPr="00CB6EBA" w:rsidRDefault="00227C16" w:rsidP="00AB478E">
            <w:pPr>
              <w:pStyle w:val="aff2"/>
              <w:rPr>
                <w:rFonts w:eastAsia="宋体"/>
              </w:rPr>
            </w:pPr>
            <w:r w:rsidRPr="00CB6EBA">
              <w:rPr>
                <w:rFonts w:eastAsia="宋体"/>
              </w:rPr>
              <w:t>非常溢洪道泄洪槽底板</w:t>
            </w:r>
          </w:p>
        </w:tc>
        <w:tc>
          <w:tcPr>
            <w:tcW w:w="861" w:type="dxa"/>
            <w:vMerge w:val="restart"/>
            <w:tcBorders>
              <w:top w:val="nil"/>
              <w:left w:val="single" w:sz="4" w:space="0" w:color="auto"/>
              <w:bottom w:val="single" w:sz="4" w:space="0" w:color="auto"/>
              <w:right w:val="single" w:sz="4" w:space="0" w:color="auto"/>
            </w:tcBorders>
            <w:shd w:val="clear" w:color="auto" w:fill="auto"/>
            <w:vAlign w:val="center"/>
            <w:hideMark/>
          </w:tcPr>
          <w:p w14:paraId="3A0897DE" w14:textId="77777777" w:rsidR="00227C16" w:rsidRPr="00CB6EBA" w:rsidRDefault="00227C16" w:rsidP="008B459A">
            <w:pPr>
              <w:pStyle w:val="aff2"/>
              <w:rPr>
                <w:rFonts w:eastAsia="宋体"/>
              </w:rPr>
            </w:pPr>
            <w:r w:rsidRPr="00CB6EBA">
              <w:rPr>
                <w:rFonts w:eastAsia="宋体"/>
              </w:rPr>
              <w:t>第</w:t>
            </w:r>
            <w:r w:rsidRPr="00CB6EBA">
              <w:rPr>
                <w:rFonts w:eastAsia="宋体"/>
              </w:rPr>
              <w:t>5</w:t>
            </w:r>
            <w:r w:rsidRPr="00CB6EBA">
              <w:rPr>
                <w:rFonts w:eastAsia="宋体"/>
              </w:rPr>
              <w:t>块左侧位置</w:t>
            </w:r>
          </w:p>
        </w:tc>
        <w:tc>
          <w:tcPr>
            <w:tcW w:w="711" w:type="dxa"/>
            <w:vMerge w:val="restart"/>
            <w:tcBorders>
              <w:top w:val="nil"/>
              <w:left w:val="single" w:sz="4" w:space="0" w:color="auto"/>
              <w:bottom w:val="single" w:sz="4" w:space="0" w:color="auto"/>
              <w:right w:val="single" w:sz="4" w:space="0" w:color="auto"/>
            </w:tcBorders>
            <w:shd w:val="clear" w:color="auto" w:fill="auto"/>
            <w:vAlign w:val="center"/>
            <w:hideMark/>
          </w:tcPr>
          <w:p w14:paraId="76B6EC4C" w14:textId="77777777" w:rsidR="00227C16" w:rsidRPr="00CB6EBA" w:rsidRDefault="00227C16" w:rsidP="008B459A">
            <w:pPr>
              <w:pStyle w:val="aff2"/>
              <w:rPr>
                <w:rFonts w:eastAsia="宋体"/>
              </w:rPr>
            </w:pPr>
            <w:r w:rsidRPr="00CB6EBA">
              <w:rPr>
                <w:rFonts w:eastAsia="宋体"/>
              </w:rPr>
              <w:t>C25</w:t>
            </w:r>
          </w:p>
        </w:tc>
        <w:tc>
          <w:tcPr>
            <w:tcW w:w="1223" w:type="dxa"/>
            <w:tcBorders>
              <w:top w:val="nil"/>
              <w:left w:val="nil"/>
              <w:bottom w:val="single" w:sz="4" w:space="0" w:color="auto"/>
              <w:right w:val="single" w:sz="4" w:space="0" w:color="auto"/>
            </w:tcBorders>
            <w:shd w:val="clear" w:color="auto" w:fill="auto"/>
            <w:vAlign w:val="center"/>
            <w:hideMark/>
          </w:tcPr>
          <w:p w14:paraId="629418D7" w14:textId="77777777" w:rsidR="00227C16" w:rsidRPr="00CB6EBA" w:rsidRDefault="00227C16" w:rsidP="008B459A">
            <w:pPr>
              <w:pStyle w:val="aff2"/>
              <w:rPr>
                <w:rFonts w:eastAsia="宋体"/>
              </w:rPr>
            </w:pPr>
            <w:r w:rsidRPr="00CB6EBA">
              <w:rPr>
                <w:rFonts w:eastAsia="宋体"/>
              </w:rPr>
              <w:t>Φ100×100</w:t>
            </w:r>
          </w:p>
        </w:tc>
        <w:tc>
          <w:tcPr>
            <w:tcW w:w="781" w:type="dxa"/>
            <w:vMerge w:val="restart"/>
            <w:tcBorders>
              <w:top w:val="nil"/>
              <w:left w:val="single" w:sz="4" w:space="0" w:color="auto"/>
              <w:bottom w:val="single" w:sz="4" w:space="0" w:color="000000"/>
              <w:right w:val="single" w:sz="4" w:space="0" w:color="auto"/>
            </w:tcBorders>
            <w:shd w:val="clear" w:color="auto" w:fill="auto"/>
            <w:vAlign w:val="center"/>
            <w:hideMark/>
          </w:tcPr>
          <w:p w14:paraId="6689EC69" w14:textId="77777777" w:rsidR="00227C16" w:rsidRPr="00CB6EBA" w:rsidRDefault="00227C16" w:rsidP="008B459A">
            <w:pPr>
              <w:pStyle w:val="aff2"/>
              <w:rPr>
                <w:rFonts w:eastAsia="宋体"/>
              </w:rPr>
            </w:pPr>
            <w:r w:rsidRPr="00CB6EBA">
              <w:rPr>
                <w:rFonts w:eastAsia="宋体"/>
              </w:rPr>
              <w:t>/</w:t>
            </w:r>
          </w:p>
        </w:tc>
        <w:tc>
          <w:tcPr>
            <w:tcW w:w="900" w:type="dxa"/>
            <w:vMerge/>
            <w:tcBorders>
              <w:left w:val="single" w:sz="4" w:space="0" w:color="auto"/>
              <w:right w:val="single" w:sz="4" w:space="0" w:color="auto"/>
            </w:tcBorders>
            <w:shd w:val="clear" w:color="auto" w:fill="auto"/>
            <w:vAlign w:val="center"/>
            <w:hideMark/>
          </w:tcPr>
          <w:p w14:paraId="543F5F18" w14:textId="552429FE" w:rsidR="00227C16" w:rsidRPr="00CB6EBA" w:rsidRDefault="00227C16" w:rsidP="008B459A">
            <w:pPr>
              <w:pStyle w:val="aff2"/>
              <w:rPr>
                <w:rFonts w:eastAsia="宋体"/>
              </w:rPr>
            </w:pPr>
          </w:p>
        </w:tc>
        <w:tc>
          <w:tcPr>
            <w:tcW w:w="706" w:type="dxa"/>
            <w:vMerge w:val="restart"/>
            <w:tcBorders>
              <w:top w:val="nil"/>
              <w:left w:val="single" w:sz="4" w:space="0" w:color="auto"/>
              <w:bottom w:val="single" w:sz="4" w:space="0" w:color="auto"/>
              <w:right w:val="single" w:sz="4" w:space="0" w:color="auto"/>
            </w:tcBorders>
            <w:shd w:val="clear" w:color="auto" w:fill="auto"/>
            <w:vAlign w:val="center"/>
            <w:hideMark/>
          </w:tcPr>
          <w:p w14:paraId="1E300B97" w14:textId="77777777" w:rsidR="00227C16" w:rsidRPr="00CB6EBA" w:rsidRDefault="00227C16" w:rsidP="008B459A">
            <w:pPr>
              <w:pStyle w:val="aff2"/>
              <w:rPr>
                <w:rFonts w:eastAsia="宋体"/>
              </w:rPr>
            </w:pPr>
            <w:r w:rsidRPr="00CB6EBA">
              <w:rPr>
                <w:rFonts w:eastAsia="宋体"/>
              </w:rPr>
              <w:t>＞</w:t>
            </w:r>
            <w:r w:rsidRPr="00CB6EBA">
              <w:rPr>
                <w:rFonts w:eastAsia="宋体"/>
              </w:rPr>
              <w:t>360</w:t>
            </w:r>
          </w:p>
        </w:tc>
        <w:tc>
          <w:tcPr>
            <w:tcW w:w="947" w:type="dxa"/>
            <w:tcBorders>
              <w:top w:val="nil"/>
              <w:left w:val="nil"/>
              <w:bottom w:val="single" w:sz="4" w:space="0" w:color="auto"/>
              <w:right w:val="single" w:sz="4" w:space="0" w:color="auto"/>
            </w:tcBorders>
            <w:shd w:val="clear" w:color="auto" w:fill="auto"/>
            <w:vAlign w:val="center"/>
          </w:tcPr>
          <w:p w14:paraId="34395A9A" w14:textId="77777777" w:rsidR="00227C16" w:rsidRPr="00CB6EBA" w:rsidRDefault="00227C16" w:rsidP="008B459A">
            <w:pPr>
              <w:pStyle w:val="aff2"/>
              <w:rPr>
                <w:rFonts w:eastAsia="宋体"/>
              </w:rPr>
            </w:pPr>
            <w:r w:rsidRPr="00CB6EBA">
              <w:rPr>
                <w:rFonts w:eastAsia="宋体"/>
              </w:rPr>
              <w:t>29.8</w:t>
            </w:r>
          </w:p>
        </w:tc>
        <w:tc>
          <w:tcPr>
            <w:tcW w:w="1227" w:type="dxa"/>
            <w:vMerge w:val="restart"/>
            <w:tcBorders>
              <w:top w:val="nil"/>
              <w:left w:val="single" w:sz="4" w:space="0" w:color="auto"/>
              <w:bottom w:val="single" w:sz="4" w:space="0" w:color="auto"/>
              <w:right w:val="single" w:sz="8" w:space="0" w:color="auto"/>
            </w:tcBorders>
            <w:shd w:val="clear" w:color="auto" w:fill="auto"/>
            <w:vAlign w:val="center"/>
          </w:tcPr>
          <w:p w14:paraId="17558902" w14:textId="77777777" w:rsidR="00227C16" w:rsidRPr="00CB6EBA" w:rsidRDefault="00227C16" w:rsidP="008B459A">
            <w:pPr>
              <w:pStyle w:val="aff2"/>
              <w:rPr>
                <w:rFonts w:eastAsia="宋体"/>
              </w:rPr>
            </w:pPr>
            <w:r w:rsidRPr="00CB6EBA">
              <w:rPr>
                <w:rFonts w:eastAsia="宋体"/>
              </w:rPr>
              <w:t>29.8</w:t>
            </w:r>
          </w:p>
        </w:tc>
      </w:tr>
      <w:tr w:rsidR="00227C16" w:rsidRPr="00CB6EBA" w14:paraId="0B0FAD44" w14:textId="77777777" w:rsidTr="008760B0">
        <w:trPr>
          <w:trHeight w:val="340"/>
          <w:jc w:val="center"/>
        </w:trPr>
        <w:tc>
          <w:tcPr>
            <w:tcW w:w="1149" w:type="dxa"/>
            <w:vMerge/>
            <w:tcBorders>
              <w:top w:val="nil"/>
              <w:left w:val="single" w:sz="8" w:space="0" w:color="auto"/>
              <w:bottom w:val="single" w:sz="4" w:space="0" w:color="auto"/>
              <w:right w:val="single" w:sz="4" w:space="0" w:color="auto"/>
            </w:tcBorders>
            <w:vAlign w:val="center"/>
            <w:hideMark/>
          </w:tcPr>
          <w:p w14:paraId="0F5FA7EF" w14:textId="77777777" w:rsidR="00227C16" w:rsidRPr="00CB6EBA" w:rsidRDefault="00227C16" w:rsidP="00AB478E">
            <w:pPr>
              <w:pStyle w:val="aff2"/>
              <w:rPr>
                <w:rFonts w:eastAsia="宋体"/>
              </w:rPr>
            </w:pPr>
          </w:p>
        </w:tc>
        <w:tc>
          <w:tcPr>
            <w:tcW w:w="861" w:type="dxa"/>
            <w:vMerge/>
            <w:tcBorders>
              <w:top w:val="nil"/>
              <w:left w:val="single" w:sz="4" w:space="0" w:color="auto"/>
              <w:bottom w:val="single" w:sz="4" w:space="0" w:color="auto"/>
              <w:right w:val="single" w:sz="4" w:space="0" w:color="auto"/>
            </w:tcBorders>
            <w:vAlign w:val="center"/>
            <w:hideMark/>
          </w:tcPr>
          <w:p w14:paraId="63BA24E2" w14:textId="77777777" w:rsidR="00227C16" w:rsidRPr="00CB6EBA" w:rsidRDefault="00227C16" w:rsidP="008B459A">
            <w:pPr>
              <w:pStyle w:val="aff2"/>
              <w:rPr>
                <w:rFonts w:eastAsia="宋体"/>
              </w:rPr>
            </w:pPr>
          </w:p>
        </w:tc>
        <w:tc>
          <w:tcPr>
            <w:tcW w:w="711" w:type="dxa"/>
            <w:vMerge/>
            <w:tcBorders>
              <w:top w:val="nil"/>
              <w:left w:val="single" w:sz="4" w:space="0" w:color="auto"/>
              <w:bottom w:val="single" w:sz="4" w:space="0" w:color="auto"/>
              <w:right w:val="single" w:sz="4" w:space="0" w:color="auto"/>
            </w:tcBorders>
            <w:vAlign w:val="center"/>
            <w:hideMark/>
          </w:tcPr>
          <w:p w14:paraId="7725E09E" w14:textId="77777777" w:rsidR="00227C16" w:rsidRPr="00CB6EBA" w:rsidRDefault="00227C16" w:rsidP="008B459A">
            <w:pPr>
              <w:pStyle w:val="aff2"/>
              <w:rPr>
                <w:rFonts w:eastAsia="宋体"/>
              </w:rPr>
            </w:pPr>
          </w:p>
        </w:tc>
        <w:tc>
          <w:tcPr>
            <w:tcW w:w="1223" w:type="dxa"/>
            <w:tcBorders>
              <w:top w:val="nil"/>
              <w:left w:val="nil"/>
              <w:bottom w:val="single" w:sz="4" w:space="0" w:color="auto"/>
              <w:right w:val="single" w:sz="4" w:space="0" w:color="auto"/>
            </w:tcBorders>
            <w:shd w:val="clear" w:color="auto" w:fill="auto"/>
            <w:vAlign w:val="center"/>
            <w:hideMark/>
          </w:tcPr>
          <w:p w14:paraId="03270A88" w14:textId="77777777" w:rsidR="00227C16" w:rsidRPr="00CB6EBA" w:rsidRDefault="00227C16" w:rsidP="008B459A">
            <w:pPr>
              <w:pStyle w:val="aff2"/>
              <w:rPr>
                <w:rFonts w:eastAsia="宋体"/>
              </w:rPr>
            </w:pPr>
            <w:r w:rsidRPr="00CB6EBA">
              <w:rPr>
                <w:rFonts w:eastAsia="宋体"/>
              </w:rPr>
              <w:t>Φ100×100</w:t>
            </w:r>
          </w:p>
        </w:tc>
        <w:tc>
          <w:tcPr>
            <w:tcW w:w="781" w:type="dxa"/>
            <w:vMerge/>
            <w:tcBorders>
              <w:top w:val="nil"/>
              <w:left w:val="single" w:sz="4" w:space="0" w:color="auto"/>
              <w:bottom w:val="single" w:sz="4" w:space="0" w:color="000000"/>
              <w:right w:val="single" w:sz="4" w:space="0" w:color="auto"/>
            </w:tcBorders>
            <w:vAlign w:val="center"/>
            <w:hideMark/>
          </w:tcPr>
          <w:p w14:paraId="0BCBC413" w14:textId="77777777" w:rsidR="00227C16" w:rsidRPr="00CB6EBA" w:rsidRDefault="00227C16" w:rsidP="008B459A">
            <w:pPr>
              <w:pStyle w:val="aff2"/>
              <w:rPr>
                <w:rFonts w:eastAsia="宋体"/>
              </w:rPr>
            </w:pPr>
          </w:p>
        </w:tc>
        <w:tc>
          <w:tcPr>
            <w:tcW w:w="900" w:type="dxa"/>
            <w:vMerge/>
            <w:tcBorders>
              <w:left w:val="single" w:sz="4" w:space="0" w:color="auto"/>
              <w:right w:val="single" w:sz="4" w:space="0" w:color="auto"/>
            </w:tcBorders>
            <w:vAlign w:val="center"/>
            <w:hideMark/>
          </w:tcPr>
          <w:p w14:paraId="232DB704" w14:textId="77777777" w:rsidR="00227C16" w:rsidRPr="00CB6EBA" w:rsidRDefault="00227C16" w:rsidP="008B459A">
            <w:pPr>
              <w:pStyle w:val="aff2"/>
              <w:rPr>
                <w:rFonts w:eastAsia="宋体"/>
              </w:rPr>
            </w:pPr>
          </w:p>
        </w:tc>
        <w:tc>
          <w:tcPr>
            <w:tcW w:w="706" w:type="dxa"/>
            <w:vMerge/>
            <w:tcBorders>
              <w:top w:val="nil"/>
              <w:left w:val="single" w:sz="4" w:space="0" w:color="auto"/>
              <w:bottom w:val="single" w:sz="4" w:space="0" w:color="auto"/>
              <w:right w:val="single" w:sz="4" w:space="0" w:color="auto"/>
            </w:tcBorders>
            <w:vAlign w:val="center"/>
            <w:hideMark/>
          </w:tcPr>
          <w:p w14:paraId="2BD2E212" w14:textId="77777777" w:rsidR="00227C16" w:rsidRPr="00CB6EBA" w:rsidRDefault="00227C16" w:rsidP="008B459A">
            <w:pPr>
              <w:pStyle w:val="aff2"/>
              <w:rPr>
                <w:rFonts w:eastAsia="宋体"/>
              </w:rPr>
            </w:pPr>
          </w:p>
        </w:tc>
        <w:tc>
          <w:tcPr>
            <w:tcW w:w="947" w:type="dxa"/>
            <w:tcBorders>
              <w:top w:val="nil"/>
              <w:left w:val="nil"/>
              <w:bottom w:val="single" w:sz="4" w:space="0" w:color="auto"/>
              <w:right w:val="single" w:sz="4" w:space="0" w:color="auto"/>
            </w:tcBorders>
            <w:shd w:val="clear" w:color="auto" w:fill="auto"/>
            <w:vAlign w:val="center"/>
          </w:tcPr>
          <w:p w14:paraId="54379E06" w14:textId="77777777" w:rsidR="00227C16" w:rsidRPr="00CB6EBA" w:rsidRDefault="00227C16" w:rsidP="008B459A">
            <w:pPr>
              <w:pStyle w:val="aff2"/>
              <w:rPr>
                <w:rFonts w:eastAsia="宋体"/>
              </w:rPr>
            </w:pPr>
            <w:r w:rsidRPr="00CB6EBA">
              <w:rPr>
                <w:rFonts w:eastAsia="宋体"/>
              </w:rPr>
              <w:t>27.9</w:t>
            </w:r>
          </w:p>
        </w:tc>
        <w:tc>
          <w:tcPr>
            <w:tcW w:w="1227" w:type="dxa"/>
            <w:vMerge/>
            <w:tcBorders>
              <w:top w:val="nil"/>
              <w:left w:val="single" w:sz="4" w:space="0" w:color="auto"/>
              <w:bottom w:val="single" w:sz="4" w:space="0" w:color="auto"/>
              <w:right w:val="single" w:sz="8" w:space="0" w:color="auto"/>
            </w:tcBorders>
            <w:vAlign w:val="center"/>
            <w:hideMark/>
          </w:tcPr>
          <w:p w14:paraId="74B62754" w14:textId="77777777" w:rsidR="00227C16" w:rsidRPr="00CB6EBA" w:rsidRDefault="00227C16" w:rsidP="008B459A">
            <w:pPr>
              <w:pStyle w:val="aff2"/>
              <w:rPr>
                <w:rFonts w:eastAsia="宋体"/>
              </w:rPr>
            </w:pPr>
          </w:p>
        </w:tc>
      </w:tr>
      <w:tr w:rsidR="00227C16" w:rsidRPr="00CB6EBA" w14:paraId="091CF53F" w14:textId="77777777" w:rsidTr="008760B0">
        <w:trPr>
          <w:trHeight w:val="340"/>
          <w:jc w:val="center"/>
        </w:trPr>
        <w:tc>
          <w:tcPr>
            <w:tcW w:w="1149" w:type="dxa"/>
            <w:vMerge/>
            <w:tcBorders>
              <w:top w:val="nil"/>
              <w:left w:val="single" w:sz="8" w:space="0" w:color="auto"/>
              <w:bottom w:val="single" w:sz="4" w:space="0" w:color="auto"/>
              <w:right w:val="single" w:sz="4" w:space="0" w:color="auto"/>
            </w:tcBorders>
            <w:vAlign w:val="center"/>
            <w:hideMark/>
          </w:tcPr>
          <w:p w14:paraId="7376C4F8" w14:textId="77777777" w:rsidR="00227C16" w:rsidRPr="00CB6EBA" w:rsidRDefault="00227C16" w:rsidP="00AB478E">
            <w:pPr>
              <w:pStyle w:val="aff2"/>
              <w:rPr>
                <w:rFonts w:eastAsia="宋体"/>
              </w:rPr>
            </w:pPr>
          </w:p>
        </w:tc>
        <w:tc>
          <w:tcPr>
            <w:tcW w:w="861" w:type="dxa"/>
            <w:vMerge/>
            <w:tcBorders>
              <w:top w:val="nil"/>
              <w:left w:val="single" w:sz="4" w:space="0" w:color="auto"/>
              <w:bottom w:val="single" w:sz="4" w:space="0" w:color="auto"/>
              <w:right w:val="single" w:sz="4" w:space="0" w:color="auto"/>
            </w:tcBorders>
            <w:vAlign w:val="center"/>
            <w:hideMark/>
          </w:tcPr>
          <w:p w14:paraId="2E6F51EF" w14:textId="77777777" w:rsidR="00227C16" w:rsidRPr="00CB6EBA" w:rsidRDefault="00227C16" w:rsidP="008B459A">
            <w:pPr>
              <w:pStyle w:val="aff2"/>
              <w:rPr>
                <w:rFonts w:eastAsia="宋体"/>
              </w:rPr>
            </w:pPr>
          </w:p>
        </w:tc>
        <w:tc>
          <w:tcPr>
            <w:tcW w:w="711" w:type="dxa"/>
            <w:vMerge/>
            <w:tcBorders>
              <w:top w:val="nil"/>
              <w:left w:val="single" w:sz="4" w:space="0" w:color="auto"/>
              <w:bottom w:val="single" w:sz="4" w:space="0" w:color="auto"/>
              <w:right w:val="single" w:sz="4" w:space="0" w:color="auto"/>
            </w:tcBorders>
            <w:vAlign w:val="center"/>
            <w:hideMark/>
          </w:tcPr>
          <w:p w14:paraId="7FA710C4" w14:textId="77777777" w:rsidR="00227C16" w:rsidRPr="00CB6EBA" w:rsidRDefault="00227C16" w:rsidP="008B459A">
            <w:pPr>
              <w:pStyle w:val="aff2"/>
              <w:rPr>
                <w:rFonts w:eastAsia="宋体"/>
              </w:rPr>
            </w:pPr>
          </w:p>
        </w:tc>
        <w:tc>
          <w:tcPr>
            <w:tcW w:w="1223" w:type="dxa"/>
            <w:tcBorders>
              <w:top w:val="nil"/>
              <w:left w:val="nil"/>
              <w:bottom w:val="single" w:sz="4" w:space="0" w:color="auto"/>
              <w:right w:val="single" w:sz="4" w:space="0" w:color="auto"/>
            </w:tcBorders>
            <w:shd w:val="clear" w:color="auto" w:fill="auto"/>
            <w:vAlign w:val="center"/>
            <w:hideMark/>
          </w:tcPr>
          <w:p w14:paraId="473B3254" w14:textId="77777777" w:rsidR="00227C16" w:rsidRPr="00CB6EBA" w:rsidRDefault="00227C16" w:rsidP="008B459A">
            <w:pPr>
              <w:pStyle w:val="aff2"/>
              <w:rPr>
                <w:rFonts w:eastAsia="宋体"/>
              </w:rPr>
            </w:pPr>
            <w:r w:rsidRPr="00CB6EBA">
              <w:rPr>
                <w:rFonts w:eastAsia="宋体"/>
              </w:rPr>
              <w:t>Φ100×100</w:t>
            </w:r>
          </w:p>
        </w:tc>
        <w:tc>
          <w:tcPr>
            <w:tcW w:w="781" w:type="dxa"/>
            <w:vMerge/>
            <w:tcBorders>
              <w:top w:val="nil"/>
              <w:left w:val="single" w:sz="4" w:space="0" w:color="auto"/>
              <w:bottom w:val="single" w:sz="4" w:space="0" w:color="000000"/>
              <w:right w:val="single" w:sz="4" w:space="0" w:color="auto"/>
            </w:tcBorders>
            <w:vAlign w:val="center"/>
            <w:hideMark/>
          </w:tcPr>
          <w:p w14:paraId="4506958F" w14:textId="77777777" w:rsidR="00227C16" w:rsidRPr="00CB6EBA" w:rsidRDefault="00227C16" w:rsidP="008B459A">
            <w:pPr>
              <w:pStyle w:val="aff2"/>
              <w:rPr>
                <w:rFonts w:eastAsia="宋体"/>
              </w:rPr>
            </w:pPr>
          </w:p>
        </w:tc>
        <w:tc>
          <w:tcPr>
            <w:tcW w:w="900" w:type="dxa"/>
            <w:vMerge/>
            <w:tcBorders>
              <w:left w:val="single" w:sz="4" w:space="0" w:color="auto"/>
              <w:bottom w:val="single" w:sz="4" w:space="0" w:color="000000"/>
              <w:right w:val="single" w:sz="4" w:space="0" w:color="auto"/>
            </w:tcBorders>
            <w:vAlign w:val="center"/>
            <w:hideMark/>
          </w:tcPr>
          <w:p w14:paraId="28A46F02" w14:textId="77777777" w:rsidR="00227C16" w:rsidRPr="00CB6EBA" w:rsidRDefault="00227C16" w:rsidP="008B459A">
            <w:pPr>
              <w:pStyle w:val="aff2"/>
              <w:rPr>
                <w:rFonts w:eastAsia="宋体"/>
              </w:rPr>
            </w:pPr>
          </w:p>
        </w:tc>
        <w:tc>
          <w:tcPr>
            <w:tcW w:w="706" w:type="dxa"/>
            <w:vMerge/>
            <w:tcBorders>
              <w:top w:val="nil"/>
              <w:left w:val="single" w:sz="4" w:space="0" w:color="auto"/>
              <w:bottom w:val="single" w:sz="4" w:space="0" w:color="auto"/>
              <w:right w:val="single" w:sz="4" w:space="0" w:color="auto"/>
            </w:tcBorders>
            <w:vAlign w:val="center"/>
            <w:hideMark/>
          </w:tcPr>
          <w:p w14:paraId="47437452" w14:textId="77777777" w:rsidR="00227C16" w:rsidRPr="00CB6EBA" w:rsidRDefault="00227C16" w:rsidP="008B459A">
            <w:pPr>
              <w:pStyle w:val="aff2"/>
              <w:rPr>
                <w:rFonts w:eastAsia="宋体"/>
              </w:rPr>
            </w:pPr>
          </w:p>
        </w:tc>
        <w:tc>
          <w:tcPr>
            <w:tcW w:w="947" w:type="dxa"/>
            <w:tcBorders>
              <w:top w:val="nil"/>
              <w:left w:val="nil"/>
              <w:bottom w:val="single" w:sz="4" w:space="0" w:color="auto"/>
              <w:right w:val="single" w:sz="4" w:space="0" w:color="auto"/>
            </w:tcBorders>
            <w:shd w:val="clear" w:color="auto" w:fill="auto"/>
            <w:vAlign w:val="center"/>
          </w:tcPr>
          <w:p w14:paraId="01D24A68" w14:textId="77777777" w:rsidR="00227C16" w:rsidRPr="00CB6EBA" w:rsidRDefault="00227C16" w:rsidP="008B459A">
            <w:pPr>
              <w:pStyle w:val="aff2"/>
              <w:rPr>
                <w:rFonts w:eastAsia="宋体"/>
              </w:rPr>
            </w:pPr>
            <w:r w:rsidRPr="00CB6EBA">
              <w:rPr>
                <w:rFonts w:eastAsia="宋体"/>
              </w:rPr>
              <w:t>31.7</w:t>
            </w:r>
          </w:p>
        </w:tc>
        <w:tc>
          <w:tcPr>
            <w:tcW w:w="1227" w:type="dxa"/>
            <w:vMerge/>
            <w:tcBorders>
              <w:top w:val="nil"/>
              <w:left w:val="single" w:sz="4" w:space="0" w:color="auto"/>
              <w:bottom w:val="single" w:sz="4" w:space="0" w:color="auto"/>
              <w:right w:val="single" w:sz="8" w:space="0" w:color="auto"/>
            </w:tcBorders>
            <w:vAlign w:val="center"/>
            <w:hideMark/>
          </w:tcPr>
          <w:p w14:paraId="7B7D185F" w14:textId="77777777" w:rsidR="00227C16" w:rsidRPr="00CB6EBA" w:rsidRDefault="00227C16" w:rsidP="008B459A">
            <w:pPr>
              <w:pStyle w:val="aff2"/>
              <w:rPr>
                <w:rFonts w:eastAsia="宋体"/>
              </w:rPr>
            </w:pPr>
          </w:p>
        </w:tc>
      </w:tr>
    </w:tbl>
    <w:p w14:paraId="36F91853" w14:textId="19AD0B9C" w:rsidR="00BE3ADD" w:rsidRPr="00CB6EBA" w:rsidRDefault="009F77D1" w:rsidP="008B459A">
      <w:pPr>
        <w:pStyle w:val="3"/>
        <w:spacing w:before="163"/>
      </w:pPr>
      <w:bookmarkStart w:id="654" w:name="_Toc494531427"/>
      <w:r w:rsidRPr="00CB6EBA">
        <w:t>2.2</w:t>
      </w:r>
      <w:r w:rsidR="00BE3ADD" w:rsidRPr="00CB6EBA">
        <w:t>.</w:t>
      </w:r>
      <w:r w:rsidR="00866816" w:rsidRPr="00CB6EBA">
        <w:t>2</w:t>
      </w:r>
      <w:r w:rsidR="00227C16">
        <w:t xml:space="preserve"> </w:t>
      </w:r>
      <w:r w:rsidR="00BE3ADD" w:rsidRPr="00CB6EBA">
        <w:t>碳化深度检测</w:t>
      </w:r>
      <w:bookmarkEnd w:id="654"/>
    </w:p>
    <w:p w14:paraId="0D2708F7" w14:textId="77777777" w:rsidR="00E72F84" w:rsidRPr="00CB6EBA" w:rsidRDefault="00866816">
      <w:pPr>
        <w:pStyle w:val="af"/>
      </w:pPr>
      <w:r w:rsidRPr="00CB6EBA">
        <w:t>本次对</w:t>
      </w:r>
      <w:r w:rsidR="00E72F84" w:rsidRPr="00CB6EBA">
        <w:rPr>
          <w:color w:val="000000"/>
        </w:rPr>
        <w:t>交通桥桥墩、桥台、正常溢洪道溢流面、非常溢洪道泄洪槽边坡</w:t>
      </w:r>
      <w:r w:rsidRPr="00CB6EBA">
        <w:rPr>
          <w:szCs w:val="21"/>
        </w:rPr>
        <w:t>进行</w:t>
      </w:r>
      <w:r w:rsidR="00E72F84" w:rsidRPr="00CB6EBA">
        <w:t>混凝土碳化深度检测，共计抽检</w:t>
      </w:r>
      <w:r w:rsidR="00E72F84" w:rsidRPr="00CB6EBA">
        <w:t>10</w:t>
      </w:r>
      <w:r w:rsidR="00E72F84" w:rsidRPr="00CB6EBA">
        <w:t>个构件。其</w:t>
      </w:r>
      <w:r w:rsidR="00E72F84" w:rsidRPr="00CB6EBA">
        <w:rPr>
          <w:bCs/>
        </w:rPr>
        <w:t>中第</w:t>
      </w:r>
      <w:r w:rsidR="00E72F84" w:rsidRPr="00CB6EBA">
        <w:rPr>
          <w:bCs/>
        </w:rPr>
        <w:t>2</w:t>
      </w:r>
      <w:r w:rsidR="00E72F84" w:rsidRPr="00CB6EBA">
        <w:rPr>
          <w:bCs/>
        </w:rPr>
        <w:t>孔正常溢洪道溢流面、第</w:t>
      </w:r>
      <w:r w:rsidR="00E72F84" w:rsidRPr="00CB6EBA">
        <w:rPr>
          <w:bCs/>
        </w:rPr>
        <w:t>3</w:t>
      </w:r>
      <w:r w:rsidR="00E72F84" w:rsidRPr="00CB6EBA">
        <w:rPr>
          <w:bCs/>
        </w:rPr>
        <w:t>孔正常溢洪道溢流面</w:t>
      </w:r>
      <w:r w:rsidR="00E72F84" w:rsidRPr="00CB6EBA">
        <w:t>混凝土碳化深度相对偏大，</w:t>
      </w:r>
      <w:r w:rsidRPr="00CB6EBA">
        <w:t>平均碳化深度分别</w:t>
      </w:r>
      <w:r w:rsidRPr="00CB6EBA">
        <w:t>4.5mm</w:t>
      </w:r>
      <w:r w:rsidRPr="00CB6EBA">
        <w:t>和</w:t>
      </w:r>
      <w:r w:rsidRPr="00CB6EBA">
        <w:t>3.5mm</w:t>
      </w:r>
      <w:r w:rsidRPr="00CB6EBA">
        <w:t>，</w:t>
      </w:r>
      <w:r w:rsidR="00E72F84" w:rsidRPr="00CB6EBA">
        <w:t>其余构件混凝土轻微碳化。</w:t>
      </w:r>
    </w:p>
    <w:p w14:paraId="2D8F92EB" w14:textId="6A58D2C4" w:rsidR="00BE3ADD" w:rsidRPr="00CB6EBA" w:rsidRDefault="009F77D1" w:rsidP="008B459A">
      <w:pPr>
        <w:pStyle w:val="3"/>
        <w:spacing w:before="163"/>
      </w:pPr>
      <w:bookmarkStart w:id="655" w:name="_Toc494531428"/>
      <w:r w:rsidRPr="00CB6EBA">
        <w:t>2.2</w:t>
      </w:r>
      <w:r w:rsidR="00BE3ADD" w:rsidRPr="00CB6EBA">
        <w:t>.</w:t>
      </w:r>
      <w:r w:rsidR="00866816" w:rsidRPr="00CB6EBA">
        <w:t>3</w:t>
      </w:r>
      <w:r w:rsidR="00227C16">
        <w:t xml:space="preserve"> </w:t>
      </w:r>
      <w:r w:rsidR="00E92CB9">
        <w:rPr>
          <w:rFonts w:hint="eastAsia"/>
        </w:rPr>
        <w:t>闸门及</w:t>
      </w:r>
      <w:r w:rsidR="00BE3ADD" w:rsidRPr="00CB6EBA">
        <w:t>机电设备检测</w:t>
      </w:r>
      <w:bookmarkEnd w:id="655"/>
    </w:p>
    <w:p w14:paraId="03D4F2CB" w14:textId="28AB5091" w:rsidR="00E92CB9" w:rsidRPr="008760B0" w:rsidRDefault="00E92CB9" w:rsidP="008760B0">
      <w:pPr>
        <w:ind w:firstLine="480"/>
        <w:jc w:val="left"/>
      </w:pPr>
      <w:r w:rsidRPr="00737CE4">
        <w:rPr>
          <w:lang w:val="x-none"/>
        </w:rPr>
        <w:t>进水口检修闸门结构完整，门体整体无变形，但闸门面板、梁板、翼板、螺栓、主行走支乘、侧向</w:t>
      </w:r>
      <w:proofErr w:type="gramStart"/>
      <w:r w:rsidRPr="00737CE4">
        <w:rPr>
          <w:lang w:val="x-none"/>
        </w:rPr>
        <w:t>支乘等</w:t>
      </w:r>
      <w:proofErr w:type="gramEnd"/>
      <w:r w:rsidRPr="00737CE4">
        <w:rPr>
          <w:lang w:val="x-none"/>
        </w:rPr>
        <w:t>构件局部防腐涂层脱落、表面锈蚀，左边梁腹板有明显蚀斑，</w:t>
      </w:r>
      <w:proofErr w:type="gramStart"/>
      <w:r w:rsidRPr="00737CE4">
        <w:rPr>
          <w:lang w:val="x-none"/>
        </w:rPr>
        <w:t>且底侧止水</w:t>
      </w:r>
      <w:proofErr w:type="gramEnd"/>
      <w:r w:rsidRPr="00737CE4">
        <w:rPr>
          <w:lang w:val="x-none"/>
        </w:rPr>
        <w:t>橡皮存在局部老化现象；主行走支乘、</w:t>
      </w:r>
      <w:proofErr w:type="gramStart"/>
      <w:r w:rsidRPr="00737CE4">
        <w:rPr>
          <w:lang w:val="x-none"/>
        </w:rPr>
        <w:t>侧向支乘转动</w:t>
      </w:r>
      <w:proofErr w:type="gramEnd"/>
      <w:r w:rsidRPr="00737CE4">
        <w:rPr>
          <w:lang w:val="x-none"/>
        </w:rPr>
        <w:t>不灵活。</w:t>
      </w:r>
    </w:p>
    <w:p w14:paraId="78041B22" w14:textId="77777777" w:rsidR="002D7E89" w:rsidRPr="00CB6EBA" w:rsidRDefault="00401A84">
      <w:pPr>
        <w:pStyle w:val="af"/>
      </w:pPr>
      <w:r w:rsidRPr="00CB6EBA">
        <w:t>开化县茅岗水库进水口共设置</w:t>
      </w:r>
      <w:r w:rsidRPr="00CB6EBA">
        <w:t>1</w:t>
      </w:r>
      <w:r w:rsidR="002D7E89" w:rsidRPr="00CB6EBA">
        <w:t>台卷扬式启闭机。根据检测，发电引水隧洞进水口启闭机整体运行良好，主要受力构件未见连接缺陷和腐蚀、变形、开裂等缺陷；钢丝绳润滑良好，未见明显断丝、扭结、锈蚀等现象，</w:t>
      </w:r>
      <w:r w:rsidR="00D54FB3" w:rsidRPr="00CB6EBA">
        <w:t>钢丝绳</w:t>
      </w:r>
      <w:r w:rsidR="002D7E89" w:rsidRPr="00CB6EBA">
        <w:t>末端未扎紧；</w:t>
      </w:r>
      <w:r w:rsidR="00D54FB3" w:rsidRPr="00CB6EBA">
        <w:t>卷筒、齿轮等未见明显裂缝和磨损，钢丝绳压板均无缺损和松动；制动器、减速器和联轴器等构件连接较好，无裂纹和破损现象，运行平稳、无异响；高度限制器开度指示器与上下限位开关均失效，且未安装负荷控制器，开关出线端未连接与启闭机无关的用电设备。</w:t>
      </w:r>
    </w:p>
    <w:p w14:paraId="5091D86B" w14:textId="77777777" w:rsidR="00EB1AEF" w:rsidRPr="00CB6EBA" w:rsidRDefault="00AA16F9">
      <w:pPr>
        <w:pStyle w:val="af"/>
      </w:pPr>
      <w:r w:rsidRPr="00CB6EBA">
        <w:t>启闭机所有电气设备无异常发热，电缆（线）护套有龟裂、老化现象，</w:t>
      </w:r>
      <w:r w:rsidR="00D54FB3" w:rsidRPr="00CB6EBA">
        <w:t>控制柜控制柜内杂物较多，控制柜、电动机外壳等部位未见可靠接地；</w:t>
      </w:r>
      <w:r w:rsidRPr="00CB6EBA">
        <w:t>总电源回路设有空气开关作短路保护，控制面板设置停止按钮，控制箱内有空气开关作分断装</w:t>
      </w:r>
      <w:r w:rsidRPr="00CB6EBA">
        <w:lastRenderedPageBreak/>
        <w:t>置</w:t>
      </w:r>
      <w:r w:rsidR="00EB1AEF" w:rsidRPr="00CB6EBA">
        <w:t>；启闭机开式齿轮已装设防护罩；启闭机在动水状态下带</w:t>
      </w:r>
      <w:r w:rsidR="00A93280" w:rsidRPr="00CB6EBA">
        <w:t>闸门启闭试验，运行平稳；</w:t>
      </w:r>
      <w:r w:rsidR="00EB1AEF" w:rsidRPr="00CB6EBA">
        <w:t>电动机和其他零部件无异常发热、异常声音，启闭噪音满足相关规范要求。</w:t>
      </w:r>
    </w:p>
    <w:p w14:paraId="06285E76" w14:textId="77777777" w:rsidR="00796E22" w:rsidRPr="00CB6EBA" w:rsidRDefault="00796E22" w:rsidP="009A6F62">
      <w:pPr>
        <w:pStyle w:val="2"/>
      </w:pPr>
      <w:bookmarkStart w:id="656" w:name="_Toc494531429"/>
      <w:bookmarkStart w:id="657" w:name="_Toc511404241"/>
      <w:bookmarkStart w:id="658" w:name="_Toc511415000"/>
      <w:bookmarkStart w:id="659" w:name="_Toc511416982"/>
      <w:bookmarkStart w:id="660" w:name="_Toc511417238"/>
      <w:bookmarkStart w:id="661" w:name="_Toc511490921"/>
      <w:bookmarkStart w:id="662" w:name="_Toc512175601"/>
      <w:bookmarkStart w:id="663" w:name="_Toc512175663"/>
      <w:bookmarkStart w:id="664" w:name="_Toc512417412"/>
      <w:bookmarkStart w:id="665" w:name="_Toc512417474"/>
      <w:bookmarkStart w:id="666" w:name="_Toc512417536"/>
      <w:bookmarkStart w:id="667" w:name="_Toc409349382"/>
      <w:bookmarkStart w:id="668" w:name="_Toc485056132"/>
      <w:bookmarkStart w:id="669" w:name="_Toc485225881"/>
      <w:bookmarkStart w:id="670" w:name="_Toc486316469"/>
      <w:bookmarkEnd w:id="637"/>
      <w:bookmarkEnd w:id="638"/>
      <w:bookmarkEnd w:id="639"/>
      <w:bookmarkEnd w:id="640"/>
      <w:bookmarkEnd w:id="641"/>
      <w:r w:rsidRPr="00CB6EBA">
        <w:t xml:space="preserve">2.3 </w:t>
      </w:r>
      <w:r w:rsidRPr="00CB6EBA">
        <w:t>结论</w:t>
      </w:r>
      <w:bookmarkEnd w:id="656"/>
      <w:bookmarkEnd w:id="657"/>
      <w:bookmarkEnd w:id="658"/>
      <w:bookmarkEnd w:id="659"/>
      <w:bookmarkEnd w:id="660"/>
      <w:bookmarkEnd w:id="661"/>
      <w:bookmarkEnd w:id="662"/>
      <w:bookmarkEnd w:id="663"/>
      <w:bookmarkEnd w:id="664"/>
      <w:bookmarkEnd w:id="665"/>
      <w:bookmarkEnd w:id="666"/>
    </w:p>
    <w:p w14:paraId="55BC8352" w14:textId="745C2410" w:rsidR="00796E22" w:rsidRPr="00CB6EBA" w:rsidRDefault="00796E22">
      <w:pPr>
        <w:pStyle w:val="af"/>
      </w:pPr>
      <w:r w:rsidRPr="00CB6EBA">
        <w:t>1</w:t>
      </w:r>
      <w:r w:rsidRPr="00CB6EBA">
        <w:t>、</w:t>
      </w:r>
      <w:r w:rsidR="008F0D4A" w:rsidRPr="00CB6EBA">
        <w:t>库区及主坝近坝岸坡总体稳定</w:t>
      </w:r>
      <w:r w:rsidR="009A3CFB" w:rsidRPr="00CB6EBA">
        <w:t>，</w:t>
      </w:r>
      <w:r w:rsidR="00227C16">
        <w:rPr>
          <w:rFonts w:hint="eastAsia"/>
        </w:rPr>
        <w:t>岸坡</w:t>
      </w:r>
      <w:r w:rsidR="00227C16">
        <w:t>表面</w:t>
      </w:r>
      <w:r w:rsidR="00227C16">
        <w:rPr>
          <w:rFonts w:hint="eastAsia"/>
        </w:rPr>
        <w:t>局部</w:t>
      </w:r>
      <w:r w:rsidR="00227C16">
        <w:t>岩石</w:t>
      </w:r>
      <w:r w:rsidR="00227C16">
        <w:rPr>
          <w:rFonts w:hint="eastAsia"/>
        </w:rPr>
        <w:t>裸露</w:t>
      </w:r>
      <w:r w:rsidR="00227C16">
        <w:t>、</w:t>
      </w:r>
      <w:r w:rsidR="00227C16">
        <w:rPr>
          <w:rFonts w:hint="eastAsia"/>
        </w:rPr>
        <w:t>风化，</w:t>
      </w:r>
      <w:r w:rsidR="00227C16">
        <w:t>无明显滑坡等</w:t>
      </w:r>
      <w:r w:rsidR="00227C16">
        <w:rPr>
          <w:rFonts w:hint="eastAsia"/>
        </w:rPr>
        <w:t>现象</w:t>
      </w:r>
      <w:r w:rsidR="008F0D4A" w:rsidRPr="00CB6EBA">
        <w:t>。</w:t>
      </w:r>
    </w:p>
    <w:p w14:paraId="3C06D24E" w14:textId="258852B6" w:rsidR="008F0D4A" w:rsidRPr="00CB6EBA" w:rsidRDefault="008F0D4A">
      <w:pPr>
        <w:pStyle w:val="af"/>
      </w:pPr>
      <w:r w:rsidRPr="00CB6EBA">
        <w:t>2</w:t>
      </w:r>
      <w:r w:rsidRPr="00CB6EBA">
        <w:t>、主坝结构</w:t>
      </w:r>
      <w:r w:rsidR="00227C16">
        <w:rPr>
          <w:rFonts w:hint="eastAsia"/>
        </w:rPr>
        <w:t>整体</w:t>
      </w:r>
      <w:r w:rsidR="00227C16">
        <w:t>较好</w:t>
      </w:r>
      <w:r w:rsidR="009A3CFB" w:rsidRPr="00CB6EBA">
        <w:t>，</w:t>
      </w:r>
      <w:r w:rsidRPr="00CB6EBA">
        <w:t>前期修补</w:t>
      </w:r>
      <w:r w:rsidR="00955E36">
        <w:rPr>
          <w:rFonts w:hint="eastAsia"/>
        </w:rPr>
        <w:t>的</w:t>
      </w:r>
      <w:r w:rsidRPr="00CB6EBA">
        <w:t>裂缝</w:t>
      </w:r>
      <w:r w:rsidR="00955E36">
        <w:rPr>
          <w:rFonts w:hint="eastAsia"/>
        </w:rPr>
        <w:t>表面</w:t>
      </w:r>
      <w:r w:rsidR="00955E36">
        <w:t>弹性环氧涂料破损</w:t>
      </w:r>
      <w:r w:rsidRPr="00CB6EBA">
        <w:rPr>
          <w:snapToGrid w:val="0"/>
        </w:rPr>
        <w:t>，</w:t>
      </w:r>
      <w:r w:rsidR="001D5B94" w:rsidRPr="00CB6EBA">
        <w:rPr>
          <w:snapToGrid w:val="0"/>
        </w:rPr>
        <w:t>部分面板缝</w:t>
      </w:r>
      <w:r w:rsidRPr="00CB6EBA">
        <w:t>SR</w:t>
      </w:r>
      <w:r w:rsidRPr="00CB6EBA">
        <w:t>保护盖片两侧翘起。左非溢流坝段下游坝面局部有渗水、勾缝砂浆剥落现象</w:t>
      </w:r>
      <w:r w:rsidR="00955E36">
        <w:rPr>
          <w:rFonts w:hint="eastAsia"/>
        </w:rPr>
        <w:t>。</w:t>
      </w:r>
      <w:r w:rsidRPr="00CB6EBA">
        <w:t>溢流坝段</w:t>
      </w:r>
      <w:ins w:id="671" w:author="王凯" w:date="2018-04-24T09:08:00Z">
        <w:r w:rsidR="00A73031">
          <w:rPr>
            <w:rFonts w:hint="eastAsia"/>
          </w:rPr>
          <w:t>上游面板局部破损，</w:t>
        </w:r>
      </w:ins>
      <w:r w:rsidRPr="00CB6EBA">
        <w:t>堰面局部存在混凝土砂浆剥落、石子裸露</w:t>
      </w:r>
      <w:r w:rsidR="00955E36">
        <w:rPr>
          <w:rFonts w:hint="eastAsia"/>
        </w:rPr>
        <w:t>等现象</w:t>
      </w:r>
      <w:r w:rsidRPr="00CB6EBA">
        <w:t>，反弧段有上下贯穿性裂缝，且廊道顶</w:t>
      </w:r>
      <w:r w:rsidR="00955E36">
        <w:rPr>
          <w:rFonts w:hint="eastAsia"/>
        </w:rPr>
        <w:t>部</w:t>
      </w:r>
      <w:r w:rsidRPr="00CB6EBA">
        <w:t>裂缝渗水。放空</w:t>
      </w:r>
      <w:r w:rsidR="00955E36">
        <w:rPr>
          <w:rFonts w:hint="eastAsia"/>
        </w:rPr>
        <w:t>洞</w:t>
      </w:r>
      <w:r w:rsidRPr="00CB6EBA">
        <w:t>出口混凝土局部破损。</w:t>
      </w:r>
    </w:p>
    <w:p w14:paraId="6CBEDB4A" w14:textId="51A3DE31" w:rsidR="008F0D4A" w:rsidRPr="00CB6EBA" w:rsidRDefault="008F0D4A">
      <w:pPr>
        <w:pStyle w:val="af"/>
      </w:pPr>
      <w:r w:rsidRPr="00CB6EBA">
        <w:t>3</w:t>
      </w:r>
      <w:r w:rsidRPr="00CB6EBA">
        <w:t>、副坝总体稳定。坝顶整体平整，两岸坝肩稳定；上下游坝坡预制块护坡</w:t>
      </w:r>
      <w:r w:rsidRPr="00CB6EBA">
        <w:rPr>
          <w:snapToGrid w:val="0"/>
        </w:rPr>
        <w:t>及</w:t>
      </w:r>
      <w:r w:rsidRPr="00CB6EBA">
        <w:t>坝脚排水棱体、岸坡排水沟混凝土完好。</w:t>
      </w:r>
    </w:p>
    <w:p w14:paraId="65967A08" w14:textId="2803C302" w:rsidR="006C3540" w:rsidRDefault="008F0D4A">
      <w:pPr>
        <w:pStyle w:val="af"/>
        <w:rPr>
          <w:szCs w:val="24"/>
        </w:rPr>
      </w:pPr>
      <w:r w:rsidRPr="00CB6EBA">
        <w:t>4</w:t>
      </w:r>
      <w:r w:rsidRPr="00CB6EBA">
        <w:t>、</w:t>
      </w:r>
      <w:r w:rsidR="00955E36">
        <w:rPr>
          <w:rFonts w:hint="eastAsia"/>
        </w:rPr>
        <w:t>灌溉</w:t>
      </w:r>
      <w:r w:rsidRPr="00CB6EBA">
        <w:t>发电</w:t>
      </w:r>
      <w:r w:rsidR="002260D0">
        <w:rPr>
          <w:rFonts w:hint="eastAsia"/>
        </w:rPr>
        <w:t>输</w:t>
      </w:r>
      <w:r w:rsidRPr="00CB6EBA">
        <w:t>水隧洞进水口</w:t>
      </w:r>
      <w:r w:rsidR="00955E36">
        <w:rPr>
          <w:rFonts w:hint="eastAsia"/>
        </w:rPr>
        <w:t>混凝土结构整体</w:t>
      </w:r>
      <w:r w:rsidR="00955E36">
        <w:t>较好，</w:t>
      </w:r>
      <w:r w:rsidRPr="00CB6EBA">
        <w:t>进水口</w:t>
      </w:r>
      <w:r w:rsidRPr="00CB6EBA">
        <w:rPr>
          <w:szCs w:val="24"/>
        </w:rPr>
        <w:t>启闭机室墙面局部粉刷层脱落，室外平台表面混凝土碳化、砂化</w:t>
      </w:r>
      <w:r w:rsidR="00955E36">
        <w:rPr>
          <w:rFonts w:hint="eastAsia"/>
          <w:szCs w:val="24"/>
        </w:rPr>
        <w:t>。</w:t>
      </w:r>
    </w:p>
    <w:p w14:paraId="70EFA7BB" w14:textId="419A368C" w:rsidR="008F0D4A" w:rsidRPr="00CB6EBA" w:rsidRDefault="006C3540">
      <w:pPr>
        <w:pStyle w:val="af"/>
      </w:pPr>
      <w:r>
        <w:rPr>
          <w:rFonts w:hint="eastAsia"/>
        </w:rPr>
        <w:t>5</w:t>
      </w:r>
      <w:r>
        <w:rPr>
          <w:rFonts w:hint="eastAsia"/>
        </w:rPr>
        <w:t>、</w:t>
      </w:r>
      <w:r w:rsidR="008F0D4A" w:rsidRPr="00CB6EBA">
        <w:t>进水口</w:t>
      </w:r>
      <w:r w:rsidR="002E50BE">
        <w:rPr>
          <w:rFonts w:hint="eastAsia"/>
        </w:rPr>
        <w:t>事故</w:t>
      </w:r>
      <w:r w:rsidR="00955E36">
        <w:rPr>
          <w:rFonts w:hint="eastAsia"/>
        </w:rPr>
        <w:t>闸门</w:t>
      </w:r>
      <w:r>
        <w:rPr>
          <w:rFonts w:hint="eastAsia"/>
        </w:rPr>
        <w:t>运行</w:t>
      </w:r>
      <w:r>
        <w:t>超过</w:t>
      </w:r>
      <w:r>
        <w:rPr>
          <w:rFonts w:hint="eastAsia"/>
        </w:rPr>
        <w:t>40</w:t>
      </w:r>
      <w:r>
        <w:rPr>
          <w:rFonts w:hint="eastAsia"/>
        </w:rPr>
        <w:t>年</w:t>
      </w:r>
      <w:r>
        <w:t>，</w:t>
      </w:r>
      <w:r>
        <w:rPr>
          <w:rFonts w:hint="eastAsia"/>
        </w:rPr>
        <w:t>现</w:t>
      </w:r>
      <w:r>
        <w:t>门体等</w:t>
      </w:r>
      <w:r w:rsidR="00955E36">
        <w:t>结构</w:t>
      </w:r>
      <w:r>
        <w:rPr>
          <w:rFonts w:hint="eastAsia"/>
        </w:rPr>
        <w:t>基本</w:t>
      </w:r>
      <w:r w:rsidR="00955E36">
        <w:t>完整，部分构件</w:t>
      </w:r>
      <w:r w:rsidR="00955E36">
        <w:rPr>
          <w:rFonts w:hint="eastAsia"/>
        </w:rPr>
        <w:t>防腐涂层</w:t>
      </w:r>
      <w:r w:rsidR="00955E36">
        <w:t>脱落、表面</w:t>
      </w:r>
      <w:r w:rsidR="00955E36">
        <w:rPr>
          <w:rFonts w:hint="eastAsia"/>
        </w:rPr>
        <w:t>锈蚀</w:t>
      </w:r>
      <w:r w:rsidR="00955E36">
        <w:t>，止水橡皮老化</w:t>
      </w:r>
      <w:r w:rsidR="00955E36">
        <w:rPr>
          <w:rFonts w:hint="eastAsia"/>
        </w:rPr>
        <w:t>，主</w:t>
      </w:r>
      <w:r w:rsidR="00955E36">
        <w:t>行走</w:t>
      </w:r>
      <w:r w:rsidR="00955E36">
        <w:rPr>
          <w:rFonts w:hint="eastAsia"/>
        </w:rPr>
        <w:t>支承和</w:t>
      </w:r>
      <w:r w:rsidR="00955E36">
        <w:t>侧向支承</w:t>
      </w:r>
      <w:r w:rsidR="00955E36">
        <w:rPr>
          <w:rFonts w:hint="eastAsia"/>
        </w:rPr>
        <w:t>转动</w:t>
      </w:r>
      <w:r w:rsidR="00955E36">
        <w:t>不灵活</w:t>
      </w:r>
      <w:r w:rsidR="00955E36">
        <w:rPr>
          <w:rFonts w:hint="eastAsia"/>
        </w:rPr>
        <w:t>。拦污栅</w:t>
      </w:r>
      <w:r w:rsidR="00955E36">
        <w:t>、</w:t>
      </w:r>
      <w:r w:rsidR="008F0D4A" w:rsidRPr="00CB6EBA">
        <w:t>闸门槽顶栅格盖板</w:t>
      </w:r>
      <w:r w:rsidR="00AE3A6F" w:rsidRPr="00CB6EBA">
        <w:t>、</w:t>
      </w:r>
      <w:r w:rsidR="008F0D4A" w:rsidRPr="00CB6EBA">
        <w:t>钢丝</w:t>
      </w:r>
      <w:r w:rsidR="00955E36">
        <w:rPr>
          <w:rFonts w:hint="eastAsia"/>
        </w:rPr>
        <w:t>，</w:t>
      </w:r>
      <w:r w:rsidR="00955E36">
        <w:t>以及</w:t>
      </w:r>
      <w:r w:rsidR="008F0D4A" w:rsidRPr="00CB6EBA">
        <w:rPr>
          <w:lang w:val="en-GB"/>
        </w:rPr>
        <w:t>电动机</w:t>
      </w:r>
      <w:r w:rsidR="00955E36">
        <w:rPr>
          <w:rFonts w:hint="eastAsia"/>
          <w:lang w:val="en-GB"/>
        </w:rPr>
        <w:t>等</w:t>
      </w:r>
      <w:r w:rsidR="00955E36">
        <w:rPr>
          <w:lang w:val="en-GB"/>
        </w:rPr>
        <w:t>金属结构</w:t>
      </w:r>
      <w:r w:rsidR="008F0D4A" w:rsidRPr="00CB6EBA">
        <w:rPr>
          <w:lang w:val="en-GB"/>
        </w:rPr>
        <w:t>局部</w:t>
      </w:r>
      <w:r w:rsidR="00955E36">
        <w:rPr>
          <w:rFonts w:hint="eastAsia"/>
          <w:lang w:val="en-GB"/>
        </w:rPr>
        <w:t>锈蚀。</w:t>
      </w:r>
      <w:r w:rsidR="008F0D4A" w:rsidRPr="00CB6EBA">
        <w:rPr>
          <w:lang w:val="en-GB"/>
        </w:rPr>
        <w:t>电缆接线龟裂老化</w:t>
      </w:r>
      <w:r w:rsidR="00955E36">
        <w:rPr>
          <w:rFonts w:hint="eastAsia"/>
          <w:lang w:val="en-GB"/>
        </w:rPr>
        <w:t>，闸门</w:t>
      </w:r>
      <w:r w:rsidR="008F0D4A" w:rsidRPr="00CB6EBA">
        <w:t>开度指示器与上下限位开关均失效，启闭机控制柜、电动机外壳等部位均未有接地处理</w:t>
      </w:r>
      <w:r w:rsidR="008F0D4A" w:rsidRPr="00CB6EBA">
        <w:rPr>
          <w:lang w:val="en-GB"/>
        </w:rPr>
        <w:t>。</w:t>
      </w:r>
      <w:r w:rsidR="00E92CB9" w:rsidRPr="00737CE4">
        <w:rPr>
          <w:lang w:val="x-none"/>
        </w:rPr>
        <w:t>闸门面板、梁板、翼板、螺栓、主行走支乘、侧向支乘等构件局部防腐涂层脱落、表面锈蚀</w:t>
      </w:r>
      <w:r w:rsidR="00E92CB9">
        <w:rPr>
          <w:rFonts w:hint="eastAsia"/>
          <w:lang w:val="x-none"/>
        </w:rPr>
        <w:t>，</w:t>
      </w:r>
      <w:r w:rsidR="00E92CB9" w:rsidRPr="00737CE4">
        <w:rPr>
          <w:lang w:val="x-none"/>
        </w:rPr>
        <w:t>底侧止水橡皮存在局部老化现象；主行走支乘、侧向支乘转动不灵活</w:t>
      </w:r>
      <w:r w:rsidR="00E92CB9">
        <w:rPr>
          <w:rFonts w:hint="eastAsia"/>
          <w:lang w:val="x-none"/>
        </w:rPr>
        <w:t>。</w:t>
      </w:r>
    </w:p>
    <w:p w14:paraId="3502A8E5" w14:textId="366DE7AD" w:rsidR="008F0D4A" w:rsidRPr="00CB6EBA" w:rsidRDefault="00A055E2">
      <w:pPr>
        <w:pStyle w:val="af"/>
      </w:pPr>
      <w:r>
        <w:t>6</w:t>
      </w:r>
      <w:r w:rsidR="008F0D4A" w:rsidRPr="00CB6EBA">
        <w:t>、</w:t>
      </w:r>
      <w:r w:rsidR="00AE3A6F" w:rsidRPr="00CB6EBA">
        <w:t>非常溢洪道整体结构较好</w:t>
      </w:r>
      <w:r w:rsidR="00955E36">
        <w:rPr>
          <w:rFonts w:hint="eastAsia"/>
        </w:rPr>
        <w:t>，</w:t>
      </w:r>
      <w:r w:rsidR="008F0D4A" w:rsidRPr="00CB6EBA">
        <w:t>底板</w:t>
      </w:r>
      <w:r w:rsidR="00955E36" w:rsidRPr="00CB6EBA">
        <w:t>局部</w:t>
      </w:r>
      <w:r w:rsidR="008F0D4A" w:rsidRPr="00CB6EBA">
        <w:t>存在</w:t>
      </w:r>
      <w:r w:rsidR="008F0D4A" w:rsidRPr="00CB6EBA">
        <w:rPr>
          <w:snapToGrid w:val="0"/>
        </w:rPr>
        <w:t>砂浆剥落、石子裸露</w:t>
      </w:r>
      <w:r w:rsidR="00D03BB4">
        <w:rPr>
          <w:rFonts w:hint="eastAsia"/>
          <w:snapToGrid w:val="0"/>
        </w:rPr>
        <w:t>、</w:t>
      </w:r>
      <w:r w:rsidR="00D03BB4">
        <w:rPr>
          <w:snapToGrid w:val="0"/>
        </w:rPr>
        <w:t>开裂等</w:t>
      </w:r>
      <w:r w:rsidR="008F0D4A" w:rsidRPr="00CB6EBA">
        <w:rPr>
          <w:snapToGrid w:val="0"/>
        </w:rPr>
        <w:t>现象</w:t>
      </w:r>
      <w:r w:rsidR="00D03BB4">
        <w:rPr>
          <w:rFonts w:hint="eastAsia"/>
          <w:lang w:val="en-GB"/>
        </w:rPr>
        <w:t>，</w:t>
      </w:r>
      <w:r w:rsidR="008F0D4A" w:rsidRPr="00CB6EBA">
        <w:rPr>
          <w:lang w:val="en-GB"/>
        </w:rPr>
        <w:t>泄洪槽右岸边坡整体稳定。</w:t>
      </w:r>
    </w:p>
    <w:p w14:paraId="42162BB0" w14:textId="23A25213" w:rsidR="008F0D4A" w:rsidRPr="00CB6EBA" w:rsidRDefault="00A055E2">
      <w:pPr>
        <w:pStyle w:val="af"/>
      </w:pPr>
      <w:r>
        <w:t>7</w:t>
      </w:r>
      <w:r w:rsidR="008F0D4A" w:rsidRPr="00CB6EBA">
        <w:t>、</w:t>
      </w:r>
      <w:r w:rsidR="00AE3A6F" w:rsidRPr="00CB6EBA">
        <w:t>大坝监测设施</w:t>
      </w:r>
      <w:r w:rsidR="00DB668C">
        <w:rPr>
          <w:rFonts w:hint="eastAsia"/>
        </w:rPr>
        <w:t>基本</w:t>
      </w:r>
      <w:r w:rsidR="00AE3A6F" w:rsidRPr="00CB6EBA">
        <w:t>正常</w:t>
      </w:r>
      <w:r w:rsidR="00E92CB9" w:rsidRPr="00CB6EBA">
        <w:t>，</w:t>
      </w:r>
      <w:r w:rsidR="00E92CB9">
        <w:rPr>
          <w:rFonts w:hint="eastAsia"/>
        </w:rPr>
        <w:t>建议进行自动化改造</w:t>
      </w:r>
      <w:r w:rsidR="008F0D4A" w:rsidRPr="00CB6EBA">
        <w:t>。</w:t>
      </w:r>
    </w:p>
    <w:p w14:paraId="6796D840" w14:textId="4FC866FD" w:rsidR="005C69F6" w:rsidRPr="00CB6EBA" w:rsidRDefault="008F0D4A">
      <w:pPr>
        <w:pStyle w:val="af"/>
      </w:pPr>
      <w:r w:rsidRPr="00CB6EBA">
        <w:t>综上所述，库区、近坝岸坡、主副坝、发电</w:t>
      </w:r>
      <w:r w:rsidR="001D5B94" w:rsidRPr="00CB6EBA">
        <w:t>引水隧洞进水口</w:t>
      </w:r>
      <w:r w:rsidRPr="00CB6EBA">
        <w:t>、非常溢洪道等建筑物以及机电金属结构设备总体较好，满足设计和正常运行功能条件。存在局部缺陷，需适时处理。</w:t>
      </w:r>
      <w:bookmarkEnd w:id="667"/>
      <w:bookmarkEnd w:id="668"/>
      <w:bookmarkEnd w:id="669"/>
      <w:bookmarkEnd w:id="670"/>
    </w:p>
    <w:p w14:paraId="20F2FCDF" w14:textId="77777777" w:rsidR="009F77D1" w:rsidRPr="00CB6EBA" w:rsidRDefault="009F77D1">
      <w:pPr>
        <w:pStyle w:val="af"/>
        <w:sectPr w:rsidR="009F77D1" w:rsidRPr="00CB6EBA" w:rsidSect="001B6C8B">
          <w:headerReference w:type="default" r:id="rId14"/>
          <w:footerReference w:type="default" r:id="rId15"/>
          <w:pgSz w:w="11906" w:h="16838" w:code="9"/>
          <w:pgMar w:top="1440" w:right="1797" w:bottom="1440" w:left="1797" w:header="794" w:footer="737" w:gutter="0"/>
          <w:cols w:space="425"/>
          <w:docGrid w:type="lines" w:linePitch="326"/>
        </w:sectPr>
      </w:pPr>
    </w:p>
    <w:p w14:paraId="24DBC6E3" w14:textId="44F3D206" w:rsidR="00E56D02" w:rsidRPr="00CB6EBA" w:rsidRDefault="00365AFD" w:rsidP="00787C9F">
      <w:pPr>
        <w:pStyle w:val="1"/>
        <w:spacing w:before="163" w:after="163"/>
      </w:pPr>
      <w:bookmarkStart w:id="672" w:name="_Toc494531430"/>
      <w:bookmarkStart w:id="673" w:name="_Toc511404242"/>
      <w:bookmarkStart w:id="674" w:name="_Toc511415001"/>
      <w:bookmarkStart w:id="675" w:name="_Toc511416983"/>
      <w:bookmarkStart w:id="676" w:name="_Toc511417239"/>
      <w:bookmarkStart w:id="677" w:name="_Toc511490922"/>
      <w:bookmarkStart w:id="678" w:name="_Toc512175602"/>
      <w:bookmarkStart w:id="679" w:name="_Toc512175664"/>
      <w:bookmarkStart w:id="680" w:name="_Toc512417413"/>
      <w:bookmarkStart w:id="681" w:name="_Toc512417475"/>
      <w:bookmarkStart w:id="682" w:name="_Toc512417537"/>
      <w:r w:rsidRPr="00CB6EBA">
        <w:lastRenderedPageBreak/>
        <w:t>3</w:t>
      </w:r>
      <w:r w:rsidR="00A055E2">
        <w:t xml:space="preserve"> </w:t>
      </w:r>
      <w:r w:rsidR="00E56D02" w:rsidRPr="00CB6EBA">
        <w:t>大坝</w:t>
      </w:r>
      <w:r w:rsidR="00166AF1" w:rsidRPr="00CB6EBA">
        <w:t>安全监测</w:t>
      </w:r>
      <w:r w:rsidR="00E56D02" w:rsidRPr="00CB6EBA">
        <w:t>资料分析</w:t>
      </w:r>
      <w:bookmarkEnd w:id="1"/>
      <w:bookmarkEnd w:id="672"/>
      <w:bookmarkEnd w:id="673"/>
      <w:bookmarkEnd w:id="674"/>
      <w:bookmarkEnd w:id="675"/>
      <w:bookmarkEnd w:id="676"/>
      <w:bookmarkEnd w:id="677"/>
      <w:bookmarkEnd w:id="678"/>
      <w:bookmarkEnd w:id="679"/>
      <w:bookmarkEnd w:id="680"/>
      <w:bookmarkEnd w:id="681"/>
      <w:bookmarkEnd w:id="682"/>
    </w:p>
    <w:p w14:paraId="1E69BE12" w14:textId="58CD1029" w:rsidR="00D373CB" w:rsidRPr="00CB6EBA" w:rsidRDefault="00365AFD" w:rsidP="009A6F62">
      <w:pPr>
        <w:pStyle w:val="2"/>
      </w:pPr>
      <w:bookmarkStart w:id="683" w:name="_Toc289347835"/>
      <w:bookmarkStart w:id="684" w:name="_Toc494531431"/>
      <w:bookmarkStart w:id="685" w:name="_Toc511404243"/>
      <w:bookmarkStart w:id="686" w:name="_Toc511415002"/>
      <w:bookmarkStart w:id="687" w:name="_Toc511416984"/>
      <w:bookmarkStart w:id="688" w:name="_Toc511417240"/>
      <w:bookmarkStart w:id="689" w:name="_Toc511490923"/>
      <w:bookmarkStart w:id="690" w:name="_Toc512175603"/>
      <w:bookmarkStart w:id="691" w:name="_Toc512175665"/>
      <w:bookmarkStart w:id="692" w:name="_Toc512417414"/>
      <w:bookmarkStart w:id="693" w:name="_Toc512417476"/>
      <w:bookmarkStart w:id="694" w:name="_Toc512417538"/>
      <w:r w:rsidRPr="00CB6EBA">
        <w:t>3</w:t>
      </w:r>
      <w:r w:rsidR="00D373CB" w:rsidRPr="00CB6EBA">
        <w:t>.</w:t>
      </w:r>
      <w:r w:rsidR="00A63E5B" w:rsidRPr="00CB6EBA">
        <w:t>1</w:t>
      </w:r>
      <w:bookmarkEnd w:id="683"/>
      <w:r w:rsidR="00A055E2">
        <w:t xml:space="preserve"> </w:t>
      </w:r>
      <w:r w:rsidR="00166AF1" w:rsidRPr="00CB6EBA">
        <w:t>监测系统完备性</w:t>
      </w:r>
      <w:r w:rsidR="00BF1E64" w:rsidRPr="00CB6EBA">
        <w:t>和可靠性</w:t>
      </w:r>
      <w:r w:rsidR="00166AF1" w:rsidRPr="00CB6EBA">
        <w:t>评价</w:t>
      </w:r>
      <w:bookmarkEnd w:id="684"/>
      <w:bookmarkEnd w:id="685"/>
      <w:bookmarkEnd w:id="686"/>
      <w:bookmarkEnd w:id="687"/>
      <w:bookmarkEnd w:id="688"/>
      <w:bookmarkEnd w:id="689"/>
      <w:bookmarkEnd w:id="690"/>
      <w:bookmarkEnd w:id="691"/>
      <w:bookmarkEnd w:id="692"/>
      <w:bookmarkEnd w:id="693"/>
      <w:bookmarkEnd w:id="694"/>
    </w:p>
    <w:p w14:paraId="59AD7694" w14:textId="4DF1E8E2" w:rsidR="00B4575D" w:rsidRPr="00CB6EBA" w:rsidRDefault="00B4575D" w:rsidP="00787C9F">
      <w:pPr>
        <w:pStyle w:val="3"/>
        <w:spacing w:before="163"/>
      </w:pPr>
      <w:bookmarkStart w:id="695" w:name="_Toc494531432"/>
      <w:r w:rsidRPr="00CB6EBA">
        <w:t>3.1.1</w:t>
      </w:r>
      <w:r w:rsidR="00A055E2">
        <w:t xml:space="preserve"> </w:t>
      </w:r>
      <w:r w:rsidRPr="00CB6EBA">
        <w:t>监测设施</w:t>
      </w:r>
      <w:r w:rsidR="002D1A6A" w:rsidRPr="00CB6EBA">
        <w:t>布置</w:t>
      </w:r>
      <w:bookmarkEnd w:id="695"/>
    </w:p>
    <w:p w14:paraId="6EAAF4E3" w14:textId="77777777" w:rsidR="00B4575D" w:rsidRPr="00CB6EBA" w:rsidRDefault="003172CC">
      <w:pPr>
        <w:pStyle w:val="af"/>
      </w:pPr>
      <w:r w:rsidRPr="00CB6EBA">
        <w:t>1</w:t>
      </w:r>
      <w:r w:rsidRPr="00CB6EBA">
        <w:t>、</w:t>
      </w:r>
      <w:r w:rsidR="00143FC7" w:rsidRPr="00CB6EBA">
        <w:t>茅岗水库水雨情遥测系统包括</w:t>
      </w:r>
      <w:r w:rsidR="00143FC7" w:rsidRPr="00CB6EBA">
        <w:t>WFH-2</w:t>
      </w:r>
      <w:r w:rsidR="00143FC7" w:rsidRPr="00CB6EBA">
        <w:t>型全量机械编码水位计</w:t>
      </w:r>
      <w:r w:rsidR="00143FC7" w:rsidRPr="00CB6EBA">
        <w:t>1</w:t>
      </w:r>
      <w:r w:rsidR="00143FC7" w:rsidRPr="00CB6EBA">
        <w:t>台、</w:t>
      </w:r>
      <w:r w:rsidR="00143FC7" w:rsidRPr="00CB6EBA">
        <w:t xml:space="preserve">YQYJ </w:t>
      </w:r>
      <w:r w:rsidR="00143FC7" w:rsidRPr="00CB6EBA">
        <w:t>型水雨情预警终端和</w:t>
      </w:r>
      <w:r w:rsidR="00143FC7" w:rsidRPr="00CB6EBA">
        <w:t>YR-3000</w:t>
      </w:r>
      <w:r w:rsidR="00143FC7" w:rsidRPr="00CB6EBA">
        <w:t>遥测终端机各</w:t>
      </w:r>
      <w:r w:rsidR="00143FC7" w:rsidRPr="00CB6EBA">
        <w:t>1</w:t>
      </w:r>
      <w:r w:rsidR="00143FC7" w:rsidRPr="00CB6EBA">
        <w:t>台</w:t>
      </w:r>
      <w:r w:rsidRPr="00CB6EBA">
        <w:t>。库水位通过自动测报水位计进行监测，同时设水尺进行人工观测校核</w:t>
      </w:r>
      <w:r w:rsidR="00143FC7" w:rsidRPr="00CB6EBA">
        <w:t>，</w:t>
      </w:r>
      <w:r w:rsidRPr="00CB6EBA">
        <w:t>降雨量通过自动测报系统进行自动观测。</w:t>
      </w:r>
    </w:p>
    <w:p w14:paraId="2F81A299" w14:textId="4023AB66" w:rsidR="003172CC" w:rsidRPr="00CB6EBA" w:rsidRDefault="003172CC">
      <w:pPr>
        <w:pStyle w:val="af"/>
      </w:pPr>
      <w:r w:rsidRPr="00CB6EBA">
        <w:t>2</w:t>
      </w:r>
      <w:r w:rsidRPr="00CB6EBA">
        <w:t>、坝体水平位移观测采用视准线法测量，在坝顶布置</w:t>
      </w:r>
      <w:r w:rsidRPr="00CB6EBA">
        <w:t>1</w:t>
      </w:r>
      <w:r w:rsidRPr="00CB6EBA">
        <w:t>条视准线，设</w:t>
      </w:r>
      <w:r w:rsidRPr="00CB6EBA">
        <w:t>4</w:t>
      </w:r>
      <w:r w:rsidRPr="00CB6EBA">
        <w:t>个水平位移测点，</w:t>
      </w:r>
      <w:r w:rsidR="00A16ED8" w:rsidRPr="00CB6EBA">
        <w:t>分别布置在左坝段（</w:t>
      </w:r>
      <w:r w:rsidR="00A16ED8" w:rsidRPr="00CB6EBA">
        <w:t>1</w:t>
      </w:r>
      <w:r w:rsidR="00A16ED8" w:rsidRPr="00CB6EBA">
        <w:t>处）、溢流坝段（</w:t>
      </w:r>
      <w:r w:rsidR="00A16ED8" w:rsidRPr="00CB6EBA">
        <w:t>2</w:t>
      </w:r>
      <w:r w:rsidR="00A16ED8" w:rsidRPr="00CB6EBA">
        <w:t>处）、右非溢流坝段（</w:t>
      </w:r>
      <w:r w:rsidR="00A16ED8" w:rsidRPr="00CB6EBA">
        <w:t>1</w:t>
      </w:r>
      <w:r w:rsidR="00A16ED8" w:rsidRPr="00CB6EBA">
        <w:t>处）</w:t>
      </w:r>
      <w:r w:rsidR="007168AF" w:rsidRPr="00CB6EBA">
        <w:t>。</w:t>
      </w:r>
      <w:r w:rsidRPr="00CB6EBA">
        <w:t>竖向位移采用</w:t>
      </w:r>
      <w:r w:rsidR="00E92CB9">
        <w:rPr>
          <w:rFonts w:hint="eastAsia"/>
        </w:rPr>
        <w:t>二</w:t>
      </w:r>
      <w:r w:rsidRPr="00CB6EBA">
        <w:t>等水准测量，共</w:t>
      </w:r>
      <w:r w:rsidRPr="00CB6EBA">
        <w:t>4</w:t>
      </w:r>
      <w:r w:rsidRPr="00CB6EBA">
        <w:t>个测点</w:t>
      </w:r>
      <w:r w:rsidR="00175E4E" w:rsidRPr="00CB6EBA">
        <w:t>，分别布置在</w:t>
      </w:r>
      <w:r w:rsidR="00A16ED8" w:rsidRPr="00CB6EBA">
        <w:t>左坝段（</w:t>
      </w:r>
      <w:r w:rsidR="00A16ED8" w:rsidRPr="00CB6EBA">
        <w:t>1</w:t>
      </w:r>
      <w:r w:rsidR="00A16ED8" w:rsidRPr="00CB6EBA">
        <w:t>处）、溢流坝段（</w:t>
      </w:r>
      <w:r w:rsidR="00A16ED8" w:rsidRPr="00CB6EBA">
        <w:t>2</w:t>
      </w:r>
      <w:r w:rsidR="00A16ED8" w:rsidRPr="00CB6EBA">
        <w:t>处）、右非溢流坝段（</w:t>
      </w:r>
      <w:r w:rsidR="00A16ED8" w:rsidRPr="00CB6EBA">
        <w:t>1</w:t>
      </w:r>
      <w:r w:rsidR="00A16ED8" w:rsidRPr="00CB6EBA">
        <w:t>处）</w:t>
      </w:r>
      <w:r w:rsidR="00175E4E" w:rsidRPr="00CB6EBA">
        <w:t>，竖向位移采用精密水准仪进行观测。</w:t>
      </w:r>
      <w:r w:rsidR="007168AF" w:rsidRPr="00CB6EBA">
        <w:t>此外，另设</w:t>
      </w:r>
      <w:r w:rsidR="007168AF" w:rsidRPr="00CB6EBA">
        <w:t>2</w:t>
      </w:r>
      <w:r w:rsidR="007168AF" w:rsidRPr="00CB6EBA">
        <w:t>个工作基点（左、右岸坡各一处）和</w:t>
      </w:r>
      <w:r w:rsidR="007168AF" w:rsidRPr="00CB6EBA">
        <w:t>1</w:t>
      </w:r>
      <w:r w:rsidR="007168AF" w:rsidRPr="00CB6EBA">
        <w:t>个校核基点</w:t>
      </w:r>
      <w:r w:rsidR="0043082E" w:rsidRPr="00CB6EBA">
        <w:t>（右</w:t>
      </w:r>
      <w:r w:rsidR="007168AF" w:rsidRPr="00CB6EBA">
        <w:t>岸坡）。</w:t>
      </w:r>
    </w:p>
    <w:p w14:paraId="1B47A46C" w14:textId="77777777" w:rsidR="00175E4E" w:rsidRPr="00CB6EBA" w:rsidRDefault="00175E4E">
      <w:pPr>
        <w:pStyle w:val="af"/>
      </w:pPr>
      <w:r w:rsidRPr="00CB6EBA">
        <w:t>3</w:t>
      </w:r>
      <w:r w:rsidRPr="00CB6EBA">
        <w:t>、坝体渗流监测设施包括扬压力和渗流量观测，扬压力观测采用人工观测测压管水位，共</w:t>
      </w:r>
      <w:r w:rsidRPr="00CB6EBA">
        <w:t>11</w:t>
      </w:r>
      <w:r w:rsidRPr="00CB6EBA">
        <w:t>处测压管，分别布置在左坝段（</w:t>
      </w:r>
      <w:r w:rsidRPr="00CB6EBA">
        <w:t>4</w:t>
      </w:r>
      <w:r w:rsidRPr="00CB6EBA">
        <w:t>处）、溢流坝段（</w:t>
      </w:r>
      <w:r w:rsidRPr="00CB6EBA">
        <w:t>4</w:t>
      </w:r>
      <w:r w:rsidRPr="00CB6EBA">
        <w:t>处）和右坝段廊道（</w:t>
      </w:r>
      <w:r w:rsidRPr="00CB6EBA">
        <w:t>3</w:t>
      </w:r>
      <w:r w:rsidRPr="00CB6EBA">
        <w:t>处）；渗流量观测采用渗流观测点和三角堰观测，渗流测点共</w:t>
      </w:r>
      <w:r w:rsidRPr="00CB6EBA">
        <w:t>21</w:t>
      </w:r>
      <w:r w:rsidRPr="00CB6EBA">
        <w:t>个，分别布置左坝段廊道墙壁（</w:t>
      </w:r>
      <w:r w:rsidRPr="00CB6EBA">
        <w:t>16</w:t>
      </w:r>
      <w:r w:rsidRPr="00CB6EBA">
        <w:t>处）、溢流坝段廊道墙壁（</w:t>
      </w:r>
      <w:r w:rsidRPr="00CB6EBA">
        <w:t>3</w:t>
      </w:r>
      <w:r w:rsidRPr="00CB6EBA">
        <w:t>处）和右坝段廊道墙壁（</w:t>
      </w:r>
      <w:r w:rsidRPr="00CB6EBA">
        <w:t>2</w:t>
      </w:r>
      <w:r w:rsidRPr="00CB6EBA">
        <w:t>处），三角堰布置在左坝段廊道底部，用于观测总渗流量。</w:t>
      </w:r>
    </w:p>
    <w:p w14:paraId="267B78BC" w14:textId="548006D5" w:rsidR="00B4575D" w:rsidRPr="00CB6EBA" w:rsidRDefault="00B4575D" w:rsidP="00787C9F">
      <w:pPr>
        <w:pStyle w:val="3"/>
        <w:spacing w:before="163"/>
      </w:pPr>
      <w:bookmarkStart w:id="696" w:name="_Toc494531433"/>
      <w:r w:rsidRPr="00CB6EBA">
        <w:t>3.1.2</w:t>
      </w:r>
      <w:r w:rsidR="00A055E2">
        <w:t xml:space="preserve"> </w:t>
      </w:r>
      <w:r w:rsidR="002D1A6A" w:rsidRPr="00CB6EBA">
        <w:t>监测频次</w:t>
      </w:r>
      <w:r w:rsidR="00865494" w:rsidRPr="00CB6EBA">
        <w:t>评价</w:t>
      </w:r>
      <w:r w:rsidR="002D1A6A" w:rsidRPr="00CB6EBA">
        <w:t>和资料分析</w:t>
      </w:r>
      <w:bookmarkEnd w:id="696"/>
    </w:p>
    <w:p w14:paraId="69D3924C" w14:textId="46B99BDC" w:rsidR="00F94422" w:rsidRPr="00CB6EBA" w:rsidRDefault="00175E4E">
      <w:pPr>
        <w:pStyle w:val="af"/>
      </w:pPr>
      <w:r w:rsidRPr="00CB6EBA">
        <w:t>根据《混凝土坝安全监测技术规范》（</w:t>
      </w:r>
      <w:r w:rsidRPr="00CB6EBA">
        <w:t>SL 601</w:t>
      </w:r>
      <w:r w:rsidRPr="00CB6EBA">
        <w:t>），本工程自</w:t>
      </w:r>
      <w:r w:rsidRPr="00CB6EBA">
        <w:t>2007</w:t>
      </w:r>
      <w:r w:rsidRPr="00CB6EBA">
        <w:t>年</w:t>
      </w:r>
      <w:r w:rsidRPr="00CB6EBA">
        <w:t>4</w:t>
      </w:r>
      <w:r w:rsidRPr="00CB6EBA">
        <w:t>月</w:t>
      </w:r>
      <w:r w:rsidRPr="00CB6EBA">
        <w:t>15</w:t>
      </w:r>
      <w:r w:rsidRPr="00CB6EBA">
        <w:t>日开始蓄水至</w:t>
      </w:r>
      <w:r w:rsidRPr="00CB6EBA">
        <w:t>2008</w:t>
      </w:r>
      <w:r w:rsidRPr="00CB6EBA">
        <w:t>年</w:t>
      </w:r>
      <w:r w:rsidRPr="00CB6EBA">
        <w:t>6</w:t>
      </w:r>
      <w:r w:rsidRPr="00CB6EBA">
        <w:t>月</w:t>
      </w:r>
      <w:r w:rsidRPr="00CB6EBA">
        <w:t>10</w:t>
      </w:r>
      <w:r w:rsidRPr="00CB6EBA">
        <w:t>日蓄水完成时段作为首次蓄水期，将</w:t>
      </w:r>
      <w:r w:rsidRPr="00CB6EBA">
        <w:t>2008</w:t>
      </w:r>
      <w:r w:rsidRPr="00CB6EBA">
        <w:t>年</w:t>
      </w:r>
      <w:r w:rsidRPr="00CB6EBA">
        <w:t>6</w:t>
      </w:r>
      <w:r w:rsidRPr="00CB6EBA">
        <w:t>月</w:t>
      </w:r>
      <w:r w:rsidRPr="00CB6EBA">
        <w:t>11</w:t>
      </w:r>
      <w:r w:rsidRPr="00CB6EBA">
        <w:t>日至</w:t>
      </w:r>
      <w:r w:rsidRPr="00CB6EBA">
        <w:t>201</w:t>
      </w:r>
      <w:r w:rsidR="001128DF">
        <w:rPr>
          <w:rFonts w:hint="eastAsia"/>
        </w:rPr>
        <w:t>8</w:t>
      </w:r>
      <w:r w:rsidRPr="00CB6EBA">
        <w:t>年</w:t>
      </w:r>
      <w:r w:rsidR="001128DF">
        <w:rPr>
          <w:rFonts w:hint="eastAsia"/>
        </w:rPr>
        <w:t>3</w:t>
      </w:r>
      <w:r w:rsidRPr="00CB6EBA">
        <w:t>月</w:t>
      </w:r>
      <w:r w:rsidR="001128DF" w:rsidRPr="00CB6EBA">
        <w:t>2</w:t>
      </w:r>
      <w:r w:rsidR="001128DF">
        <w:rPr>
          <w:rFonts w:hint="eastAsia"/>
        </w:rPr>
        <w:t>1</w:t>
      </w:r>
      <w:r w:rsidRPr="00CB6EBA">
        <w:t>日作为运行期。</w:t>
      </w:r>
    </w:p>
    <w:p w14:paraId="74A04AD1" w14:textId="77777777" w:rsidR="00F94422" w:rsidRPr="00CB6EBA" w:rsidRDefault="00F94422">
      <w:pPr>
        <w:pStyle w:val="af"/>
      </w:pPr>
      <w:r w:rsidRPr="00CB6EBA">
        <w:t>1</w:t>
      </w:r>
      <w:r w:rsidRPr="00CB6EBA">
        <w:t>、本工程于首次蓄水期、运行期期间，</w:t>
      </w:r>
    </w:p>
    <w:p w14:paraId="446332A1" w14:textId="77777777" w:rsidR="00F94422" w:rsidRPr="00CB6EBA" w:rsidRDefault="00F94422">
      <w:pPr>
        <w:pStyle w:val="af"/>
      </w:pPr>
      <w:r w:rsidRPr="00CB6EBA">
        <w:t>（</w:t>
      </w:r>
      <w:r w:rsidRPr="00CB6EBA">
        <w:t>1</w:t>
      </w:r>
      <w:r w:rsidRPr="00CB6EBA">
        <w:t>）库水位、降雨量监测频次均为逐日量，满足规范要求。</w:t>
      </w:r>
    </w:p>
    <w:p w14:paraId="2C9A2A53" w14:textId="77777777" w:rsidR="00F94422" w:rsidRPr="00CB6EBA" w:rsidRDefault="00F94422">
      <w:pPr>
        <w:pStyle w:val="af"/>
      </w:pPr>
      <w:r w:rsidRPr="00CB6EBA">
        <w:t>（</w:t>
      </w:r>
      <w:r w:rsidRPr="00CB6EBA">
        <w:t>2</w:t>
      </w:r>
      <w:r w:rsidRPr="00CB6EBA">
        <w:t>）坝体表面位移监测频次为</w:t>
      </w:r>
      <w:r w:rsidRPr="00CB6EBA">
        <w:t>2</w:t>
      </w:r>
      <w:r w:rsidRPr="00CB6EBA">
        <w:t>次</w:t>
      </w:r>
      <w:r w:rsidRPr="00CB6EBA">
        <w:t>/</w:t>
      </w:r>
      <w:r w:rsidRPr="00CB6EBA">
        <w:t>月～</w:t>
      </w:r>
      <w:r w:rsidRPr="00CB6EBA">
        <w:t>1</w:t>
      </w:r>
      <w:r w:rsidRPr="00CB6EBA">
        <w:t>次</w:t>
      </w:r>
      <w:r w:rsidRPr="00CB6EBA">
        <w:t>/</w:t>
      </w:r>
      <w:r w:rsidRPr="00CB6EBA">
        <w:t>月，</w:t>
      </w:r>
      <w:r w:rsidR="00865494" w:rsidRPr="00CB6EBA">
        <w:t>不</w:t>
      </w:r>
      <w:r w:rsidRPr="00CB6EBA">
        <w:t>满足</w:t>
      </w:r>
      <w:r w:rsidR="00865494" w:rsidRPr="00CB6EBA">
        <w:t>规范中首次蓄水期监测频次</w:t>
      </w:r>
      <w:r w:rsidRPr="00CB6EBA">
        <w:t>要求</w:t>
      </w:r>
      <w:r w:rsidR="00865494" w:rsidRPr="00CB6EBA">
        <w:t>（</w:t>
      </w:r>
      <w:r w:rsidR="00865494" w:rsidRPr="00CB6EBA">
        <w:t>1</w:t>
      </w:r>
      <w:r w:rsidR="00865494" w:rsidRPr="00CB6EBA">
        <w:t>次</w:t>
      </w:r>
      <w:r w:rsidR="00865494" w:rsidRPr="00CB6EBA">
        <w:t>/</w:t>
      </w:r>
      <w:r w:rsidR="00865494" w:rsidRPr="00CB6EBA">
        <w:t>天～</w:t>
      </w:r>
      <w:r w:rsidR="00865494" w:rsidRPr="00CB6EBA">
        <w:t>2</w:t>
      </w:r>
      <w:r w:rsidR="00865494" w:rsidRPr="00CB6EBA">
        <w:t>次）</w:t>
      </w:r>
      <w:r w:rsidRPr="00CB6EBA">
        <w:t>。</w:t>
      </w:r>
    </w:p>
    <w:p w14:paraId="315671D8" w14:textId="77777777" w:rsidR="00F94422" w:rsidRPr="00CB6EBA" w:rsidRDefault="00F94422">
      <w:pPr>
        <w:pStyle w:val="af"/>
      </w:pPr>
      <w:r w:rsidRPr="00CB6EBA">
        <w:t>2</w:t>
      </w:r>
      <w:r w:rsidRPr="00CB6EBA">
        <w:t>、本工程于首次蓄水期期间</w:t>
      </w:r>
      <w:r w:rsidR="00865494" w:rsidRPr="00CB6EBA">
        <w:t>，</w:t>
      </w:r>
    </w:p>
    <w:p w14:paraId="5C5A2E14" w14:textId="77777777" w:rsidR="00F94422" w:rsidRPr="00CB6EBA" w:rsidRDefault="00F94422">
      <w:pPr>
        <w:pStyle w:val="af"/>
      </w:pPr>
      <w:r w:rsidRPr="00CB6EBA">
        <w:lastRenderedPageBreak/>
        <w:t>（</w:t>
      </w:r>
      <w:r w:rsidRPr="00CB6EBA">
        <w:t>1</w:t>
      </w:r>
      <w:r w:rsidRPr="00CB6EBA">
        <w:t>）渗流量监测频次为</w:t>
      </w:r>
      <w:r w:rsidRPr="00CB6EBA">
        <w:t>1</w:t>
      </w:r>
      <w:r w:rsidRPr="00CB6EBA">
        <w:t>次</w:t>
      </w:r>
      <w:r w:rsidRPr="00CB6EBA">
        <w:t>/</w:t>
      </w:r>
      <w:r w:rsidRPr="00CB6EBA">
        <w:t>周～</w:t>
      </w:r>
      <w:r w:rsidRPr="00CB6EBA">
        <w:t>2</w:t>
      </w:r>
      <w:r w:rsidRPr="00CB6EBA">
        <w:t>次</w:t>
      </w:r>
      <w:r w:rsidRPr="00CB6EBA">
        <w:t>/</w:t>
      </w:r>
      <w:r w:rsidRPr="00CB6EBA">
        <w:t>周，</w:t>
      </w:r>
      <w:r w:rsidR="00865494" w:rsidRPr="00CB6EBA">
        <w:t>不</w:t>
      </w:r>
      <w:r w:rsidRPr="00CB6EBA">
        <w:t>满足规范要求</w:t>
      </w:r>
      <w:r w:rsidR="00865494" w:rsidRPr="00CB6EBA">
        <w:t>（</w:t>
      </w:r>
      <w:r w:rsidR="00865494" w:rsidRPr="00CB6EBA">
        <w:t>1</w:t>
      </w:r>
      <w:r w:rsidR="00865494" w:rsidRPr="00CB6EBA">
        <w:t>次</w:t>
      </w:r>
      <w:r w:rsidR="00865494" w:rsidRPr="00CB6EBA">
        <w:t>/</w:t>
      </w:r>
      <w:r w:rsidR="00865494" w:rsidRPr="00CB6EBA">
        <w:t>天）</w:t>
      </w:r>
      <w:r w:rsidRPr="00CB6EBA">
        <w:t>。</w:t>
      </w:r>
    </w:p>
    <w:p w14:paraId="0AA6A177" w14:textId="77777777" w:rsidR="00F94422" w:rsidRPr="00CB6EBA" w:rsidRDefault="00F94422">
      <w:pPr>
        <w:pStyle w:val="af"/>
      </w:pPr>
      <w:r w:rsidRPr="00CB6EBA">
        <w:t>（</w:t>
      </w:r>
      <w:r w:rsidRPr="00CB6EBA">
        <w:t>2</w:t>
      </w:r>
      <w:r w:rsidRPr="00CB6EBA">
        <w:t>）扬压力监测频次为</w:t>
      </w:r>
      <w:r w:rsidRPr="00CB6EBA">
        <w:t>1</w:t>
      </w:r>
      <w:r w:rsidRPr="00CB6EBA">
        <w:t>次</w:t>
      </w:r>
      <w:r w:rsidRPr="00CB6EBA">
        <w:t>/</w:t>
      </w:r>
      <w:r w:rsidRPr="00CB6EBA">
        <w:t>周</w:t>
      </w:r>
      <w:r w:rsidRPr="00CB6EBA">
        <w:t>~3</w:t>
      </w:r>
      <w:r w:rsidRPr="00CB6EBA">
        <w:t>次</w:t>
      </w:r>
      <w:r w:rsidRPr="00CB6EBA">
        <w:t>/</w:t>
      </w:r>
      <w:r w:rsidRPr="00CB6EBA">
        <w:t>周，</w:t>
      </w:r>
      <w:r w:rsidR="00865494" w:rsidRPr="00CB6EBA">
        <w:t>不</w:t>
      </w:r>
      <w:r w:rsidRPr="00CB6EBA">
        <w:t>满足规范要求</w:t>
      </w:r>
      <w:r w:rsidR="00865494" w:rsidRPr="00CB6EBA">
        <w:t>（</w:t>
      </w:r>
      <w:r w:rsidR="00865494" w:rsidRPr="00CB6EBA">
        <w:t>1</w:t>
      </w:r>
      <w:r w:rsidR="00865494" w:rsidRPr="00CB6EBA">
        <w:t>次</w:t>
      </w:r>
      <w:r w:rsidR="00865494" w:rsidRPr="00CB6EBA">
        <w:t>/</w:t>
      </w:r>
      <w:r w:rsidR="00865494" w:rsidRPr="00CB6EBA">
        <w:t>天）</w:t>
      </w:r>
      <w:r w:rsidRPr="00CB6EBA">
        <w:t>。</w:t>
      </w:r>
    </w:p>
    <w:p w14:paraId="358D10CC" w14:textId="77777777" w:rsidR="00F94422" w:rsidRPr="00CB6EBA" w:rsidRDefault="00F94422">
      <w:pPr>
        <w:pStyle w:val="af"/>
      </w:pPr>
      <w:r w:rsidRPr="00CB6EBA">
        <w:t>3</w:t>
      </w:r>
      <w:r w:rsidRPr="00CB6EBA">
        <w:t>、本工程于运行期期间，渗流量、扬压力监测频次均为</w:t>
      </w:r>
      <w:r w:rsidRPr="00CB6EBA">
        <w:t>2</w:t>
      </w:r>
      <w:r w:rsidRPr="00CB6EBA">
        <w:t>次</w:t>
      </w:r>
      <w:r w:rsidRPr="00CB6EBA">
        <w:t>/</w:t>
      </w:r>
      <w:r w:rsidRPr="00CB6EBA">
        <w:t>周～</w:t>
      </w:r>
      <w:r w:rsidRPr="00CB6EBA">
        <w:t>2</w:t>
      </w:r>
      <w:r w:rsidRPr="00CB6EBA">
        <w:t>次</w:t>
      </w:r>
      <w:r w:rsidRPr="00CB6EBA">
        <w:t>/</w:t>
      </w:r>
      <w:r w:rsidRPr="00CB6EBA">
        <w:t>月，满足规范要求。</w:t>
      </w:r>
    </w:p>
    <w:p w14:paraId="7FCA2F48" w14:textId="77777777" w:rsidR="002D1A6A" w:rsidRPr="00CB6EBA" w:rsidRDefault="002D1A6A" w:rsidP="00787C9F">
      <w:pPr>
        <w:pStyle w:val="3"/>
        <w:spacing w:before="163"/>
      </w:pPr>
      <w:bookmarkStart w:id="697" w:name="_Toc494531434"/>
      <w:r w:rsidRPr="00CB6EBA">
        <w:t xml:space="preserve">3.1.3 </w:t>
      </w:r>
      <w:r w:rsidR="00865494" w:rsidRPr="00CB6EBA">
        <w:t>监测资料整编分析和</w:t>
      </w:r>
      <w:r w:rsidRPr="00CB6EBA">
        <w:t>监测信息系统管理</w:t>
      </w:r>
      <w:bookmarkEnd w:id="697"/>
    </w:p>
    <w:p w14:paraId="0A84E0CF" w14:textId="77777777" w:rsidR="00865494" w:rsidRPr="00CB6EBA" w:rsidRDefault="00865494">
      <w:pPr>
        <w:pStyle w:val="af"/>
      </w:pPr>
      <w:r w:rsidRPr="00CB6EBA">
        <w:t>1</w:t>
      </w:r>
      <w:r w:rsidRPr="00CB6EBA">
        <w:t>、本工程自</w:t>
      </w:r>
      <w:r w:rsidRPr="00CB6EBA">
        <w:t>2007</w:t>
      </w:r>
      <w:r w:rsidRPr="00CB6EBA">
        <w:t>年完成监测设施建设后，每年对数据进行整理，但未系统地进行监测资料整编分析。</w:t>
      </w:r>
    </w:p>
    <w:p w14:paraId="26B11E39" w14:textId="77777777" w:rsidR="002D1A6A" w:rsidRPr="00CB6EBA" w:rsidRDefault="00865494">
      <w:pPr>
        <w:pStyle w:val="af"/>
      </w:pPr>
      <w:r w:rsidRPr="00CB6EBA">
        <w:t>2</w:t>
      </w:r>
      <w:r w:rsidRPr="00CB6EBA">
        <w:t>、</w:t>
      </w:r>
      <w:r w:rsidR="00785FFD" w:rsidRPr="00CB6EBA">
        <w:t>本工程坝体表面变形、渗流量和扬压力均为人工观测，未建立监测数据信息管理系统。</w:t>
      </w:r>
    </w:p>
    <w:p w14:paraId="73E12CF2" w14:textId="77777777" w:rsidR="00BF1E64" w:rsidRPr="00CB6EBA" w:rsidRDefault="00BF1E64" w:rsidP="00787C9F">
      <w:pPr>
        <w:pStyle w:val="3"/>
        <w:spacing w:before="163"/>
      </w:pPr>
      <w:bookmarkStart w:id="698" w:name="_Toc494531435"/>
      <w:r w:rsidRPr="00CB6EBA">
        <w:t xml:space="preserve">3.1.4 </w:t>
      </w:r>
      <w:r w:rsidRPr="00CB6EBA">
        <w:t>监测系统可靠性</w:t>
      </w:r>
      <w:bookmarkEnd w:id="698"/>
    </w:p>
    <w:p w14:paraId="2086419E" w14:textId="77777777" w:rsidR="00927D19" w:rsidRPr="00CB6EBA" w:rsidRDefault="00785FFD">
      <w:pPr>
        <w:pStyle w:val="af"/>
      </w:pPr>
      <w:r w:rsidRPr="00CB6EBA">
        <w:t>1</w:t>
      </w:r>
      <w:r w:rsidRPr="00CB6EBA">
        <w:t>、</w:t>
      </w:r>
      <w:r w:rsidR="007326B9" w:rsidRPr="00CB6EBA">
        <w:t>本工程</w:t>
      </w:r>
      <w:r w:rsidR="007168AF" w:rsidRPr="00CB6EBA">
        <w:t>水平位移采用视准线法，采用</w:t>
      </w:r>
      <w:r w:rsidR="007168AF" w:rsidRPr="00CB6EBA">
        <w:t>J</w:t>
      </w:r>
      <w:r w:rsidR="0043082E" w:rsidRPr="00CB6EBA">
        <w:t>2-2</w:t>
      </w:r>
      <w:r w:rsidR="007168AF" w:rsidRPr="00CB6EBA">
        <w:t>型经纬仪进行观测，</w:t>
      </w:r>
      <w:r w:rsidR="00864CEC" w:rsidRPr="00CB6EBA">
        <w:t>精度</w:t>
      </w:r>
      <w:r w:rsidR="00864CEC" w:rsidRPr="00CB6EBA">
        <w:t>±2’’</w:t>
      </w:r>
      <w:r w:rsidR="00864CEC" w:rsidRPr="00CB6EBA">
        <w:t>，基本</w:t>
      </w:r>
      <w:r w:rsidR="007168AF" w:rsidRPr="00CB6EBA">
        <w:t>满足规范要求。</w:t>
      </w:r>
      <w:r w:rsidR="00983E28" w:rsidRPr="00CB6EBA">
        <w:t>竖向</w:t>
      </w:r>
      <w:r w:rsidR="00864CEC" w:rsidRPr="00CB6EBA">
        <w:t>位移采用二</w:t>
      </w:r>
      <w:r w:rsidR="00983E28" w:rsidRPr="00CB6EBA">
        <w:t>等水准测量，采用</w:t>
      </w:r>
      <w:r w:rsidR="00864CEC" w:rsidRPr="00CB6EBA">
        <w:t>DSZ2</w:t>
      </w:r>
      <w:r w:rsidR="00864CEC" w:rsidRPr="00CB6EBA">
        <w:t>型自动安平水准仪</w:t>
      </w:r>
      <w:r w:rsidR="00983E28" w:rsidRPr="00CB6EBA">
        <w:t>，</w:t>
      </w:r>
      <w:r w:rsidR="00864CEC" w:rsidRPr="00CB6EBA">
        <w:t>精度</w:t>
      </w:r>
      <w:r w:rsidR="00864CEC" w:rsidRPr="00CB6EBA">
        <w:t>1mm</w:t>
      </w:r>
      <w:r w:rsidR="00983E28" w:rsidRPr="00CB6EBA">
        <w:t>，</w:t>
      </w:r>
      <w:r w:rsidR="00864CEC" w:rsidRPr="00CB6EBA">
        <w:t>基本</w:t>
      </w:r>
      <w:r w:rsidR="00983E28" w:rsidRPr="00CB6EBA">
        <w:t>满足规范要求。</w:t>
      </w:r>
    </w:p>
    <w:p w14:paraId="59900E0F" w14:textId="77777777" w:rsidR="00983E28" w:rsidRPr="00CB6EBA" w:rsidRDefault="00983E28">
      <w:pPr>
        <w:pStyle w:val="af"/>
      </w:pPr>
      <w:r w:rsidRPr="00CB6EBA">
        <w:t>2</w:t>
      </w:r>
      <w:r w:rsidRPr="00CB6EBA">
        <w:t>、本工程廊道渗流量历次测值均小于</w:t>
      </w:r>
      <w:r w:rsidRPr="00CB6EBA">
        <w:t>1L/s</w:t>
      </w:r>
      <w:r w:rsidRPr="00CB6EBA">
        <w:t>，适合采用容积法，利用三角堰进行观测，满足规范要求。</w:t>
      </w:r>
    </w:p>
    <w:p w14:paraId="0678301E" w14:textId="3E2E4639" w:rsidR="00A0537B" w:rsidRPr="00CB6EBA" w:rsidRDefault="00A0537B" w:rsidP="009A6F62">
      <w:pPr>
        <w:pStyle w:val="2"/>
      </w:pPr>
      <w:bookmarkStart w:id="699" w:name="_Toc494531436"/>
      <w:bookmarkStart w:id="700" w:name="_Toc511404244"/>
      <w:bookmarkStart w:id="701" w:name="_Toc511415003"/>
      <w:bookmarkStart w:id="702" w:name="_Toc511416985"/>
      <w:bookmarkStart w:id="703" w:name="_Toc511417241"/>
      <w:bookmarkStart w:id="704" w:name="_Toc511490924"/>
      <w:bookmarkStart w:id="705" w:name="_Toc512175604"/>
      <w:bookmarkStart w:id="706" w:name="_Toc512175666"/>
      <w:bookmarkStart w:id="707" w:name="_Toc512417415"/>
      <w:bookmarkStart w:id="708" w:name="_Toc512417477"/>
      <w:bookmarkStart w:id="709" w:name="_Toc512417539"/>
      <w:r w:rsidRPr="00CB6EBA">
        <w:t>3.</w:t>
      </w:r>
      <w:r w:rsidR="00163D73" w:rsidRPr="00CB6EBA">
        <w:t>2</w:t>
      </w:r>
      <w:r w:rsidR="00144578">
        <w:t xml:space="preserve"> </w:t>
      </w:r>
      <w:r w:rsidR="005970AC" w:rsidRPr="00CB6EBA">
        <w:t>变形</w:t>
      </w:r>
      <w:r w:rsidR="00233253" w:rsidRPr="00CB6EBA">
        <w:t>监测</w:t>
      </w:r>
      <w:r w:rsidRPr="00CB6EBA">
        <w:t>分析</w:t>
      </w:r>
      <w:bookmarkEnd w:id="699"/>
      <w:bookmarkEnd w:id="700"/>
      <w:bookmarkEnd w:id="701"/>
      <w:bookmarkEnd w:id="702"/>
      <w:bookmarkEnd w:id="703"/>
      <w:bookmarkEnd w:id="704"/>
      <w:bookmarkEnd w:id="705"/>
      <w:bookmarkEnd w:id="706"/>
      <w:bookmarkEnd w:id="707"/>
      <w:bookmarkEnd w:id="708"/>
      <w:bookmarkEnd w:id="709"/>
    </w:p>
    <w:p w14:paraId="4BDA9A22" w14:textId="77777777" w:rsidR="00A23607" w:rsidRPr="00CB6EBA" w:rsidRDefault="00927D19" w:rsidP="00787C9F">
      <w:pPr>
        <w:pStyle w:val="3"/>
        <w:spacing w:before="163"/>
      </w:pPr>
      <w:bookmarkStart w:id="710" w:name="_Toc494531437"/>
      <w:r w:rsidRPr="00CB6EBA">
        <w:t xml:space="preserve">3.2.1 </w:t>
      </w:r>
      <w:r w:rsidRPr="00CB6EBA">
        <w:t>水平位移观测</w:t>
      </w:r>
      <w:bookmarkEnd w:id="710"/>
    </w:p>
    <w:p w14:paraId="1C57DCC6" w14:textId="199E4DD2" w:rsidR="00927D19" w:rsidRPr="00CB6EBA" w:rsidRDefault="00A23607">
      <w:pPr>
        <w:pStyle w:val="af"/>
      </w:pPr>
      <w:r w:rsidRPr="00CB6EBA">
        <w:t>水平位移观测采用视准线法，采用水准仪进行观测，水平位移分析从</w:t>
      </w:r>
      <w:r w:rsidRPr="00CB6EBA">
        <w:t>2007</w:t>
      </w:r>
      <w:r w:rsidRPr="00CB6EBA">
        <w:t>年</w:t>
      </w:r>
      <w:r w:rsidRPr="00CB6EBA">
        <w:t>4</w:t>
      </w:r>
      <w:r w:rsidRPr="00CB6EBA">
        <w:t>月</w:t>
      </w:r>
      <w:r w:rsidRPr="00CB6EBA">
        <w:t>25</w:t>
      </w:r>
      <w:r w:rsidRPr="00CB6EBA">
        <w:t>日到</w:t>
      </w:r>
      <w:r w:rsidRPr="00CB6EBA">
        <w:t>201</w:t>
      </w:r>
      <w:r w:rsidR="00632355" w:rsidRPr="00CB6EBA">
        <w:t>8</w:t>
      </w:r>
      <w:r w:rsidRPr="00CB6EBA">
        <w:t>年</w:t>
      </w:r>
      <w:r w:rsidR="00632355" w:rsidRPr="00CB6EBA">
        <w:t>2</w:t>
      </w:r>
      <w:r w:rsidRPr="00CB6EBA">
        <w:t>月</w:t>
      </w:r>
      <w:r w:rsidRPr="00CB6EBA">
        <w:t>2</w:t>
      </w:r>
      <w:r w:rsidR="00632355" w:rsidRPr="00CB6EBA">
        <w:t>8</w:t>
      </w:r>
      <w:r w:rsidRPr="00CB6EBA">
        <w:t>日，共</w:t>
      </w:r>
      <w:r w:rsidRPr="00CB6EBA">
        <w:t>1</w:t>
      </w:r>
      <w:r w:rsidR="00632355" w:rsidRPr="00CB6EBA">
        <w:t>55</w:t>
      </w:r>
      <w:r w:rsidRPr="00CB6EBA">
        <w:t>个测次。</w:t>
      </w:r>
    </w:p>
    <w:p w14:paraId="71BD6A46" w14:textId="77777777" w:rsidR="00927D19" w:rsidRPr="00CB6EBA" w:rsidRDefault="007B5686">
      <w:pPr>
        <w:pStyle w:val="af"/>
      </w:pPr>
      <w:r w:rsidRPr="00CB6EBA">
        <w:t>1</w:t>
      </w:r>
      <w:r w:rsidRPr="00CB6EBA">
        <w:t>、</w:t>
      </w:r>
      <w:r w:rsidR="00A23607" w:rsidRPr="00CB6EBA">
        <w:t>各测点水平位移测值受库水位变化影响非常明显，表现特征为水平位移的增减与库水位的升降大致同步。各年</w:t>
      </w:r>
      <w:r w:rsidR="00A23607" w:rsidRPr="00CB6EBA">
        <w:t>1</w:t>
      </w:r>
      <w:r w:rsidR="00A23607" w:rsidRPr="00CB6EBA">
        <w:t>月份为枯水期，此时温度较低，库水位较低，相应的坝顶向下游位移减小或向上游位移增大；各年</w:t>
      </w:r>
      <w:r w:rsidR="00A23607" w:rsidRPr="00CB6EBA">
        <w:t>7</w:t>
      </w:r>
      <w:r w:rsidR="00A23607" w:rsidRPr="00CB6EBA">
        <w:t>月份为丰水期，此时温度较高，库水位较高，相应坝顶向下游位移增大或向上游位移减小。</w:t>
      </w:r>
    </w:p>
    <w:p w14:paraId="0AA2F12D" w14:textId="77777777" w:rsidR="00A23607" w:rsidRPr="00CB6EBA" w:rsidRDefault="00A23607">
      <w:pPr>
        <w:pStyle w:val="af"/>
      </w:pPr>
      <w:r w:rsidRPr="00CB6EBA">
        <w:t>2</w:t>
      </w:r>
      <w:r w:rsidRPr="00CB6EBA">
        <w:t>、各测点的水平位移以</w:t>
      </w:r>
      <w:r w:rsidRPr="00CB6EBA">
        <w:t>0</w:t>
      </w:r>
      <w:r w:rsidRPr="00CB6EBA">
        <w:t>轴为中心呈波动变化，无明显上升或下降趋势。</w:t>
      </w:r>
    </w:p>
    <w:p w14:paraId="280AF4A3" w14:textId="77777777" w:rsidR="00927D19" w:rsidRPr="00CB6EBA" w:rsidRDefault="00A23607">
      <w:pPr>
        <w:pStyle w:val="af"/>
      </w:pPr>
      <w:r w:rsidRPr="00CB6EBA">
        <w:t>3</w:t>
      </w:r>
      <w:r w:rsidR="007B5686" w:rsidRPr="00CB6EBA">
        <w:t>、</w:t>
      </w:r>
      <w:r w:rsidRPr="00CB6EBA">
        <w:t>大坝向下游的水平位移最大值为</w:t>
      </w:r>
      <w:r w:rsidRPr="00CB6EBA">
        <w:t>7.85mm</w:t>
      </w:r>
      <w:r w:rsidRPr="00CB6EBA">
        <w:t>（坝段</w:t>
      </w:r>
      <w:r w:rsidRPr="00CB6EBA">
        <w:t>Y3</w:t>
      </w:r>
      <w:r w:rsidRPr="00CB6EBA">
        <w:t>测点，</w:t>
      </w:r>
      <w:r w:rsidRPr="00CB6EBA">
        <w:t>2015-12-18</w:t>
      </w:r>
      <w:r w:rsidRPr="00CB6EBA">
        <w:t>），向上游的水平位移最大值为</w:t>
      </w:r>
      <w:r w:rsidRPr="00CB6EBA">
        <w:t>9.8mm</w:t>
      </w:r>
      <w:r w:rsidRPr="00CB6EBA">
        <w:t>（坝段</w:t>
      </w:r>
      <w:r w:rsidRPr="00CB6EBA">
        <w:t>Y3</w:t>
      </w:r>
      <w:r w:rsidRPr="00CB6EBA">
        <w:t>测点，</w:t>
      </w:r>
      <w:r w:rsidRPr="00CB6EBA">
        <w:t>2008-10-20</w:t>
      </w:r>
      <w:r w:rsidRPr="00CB6EBA">
        <w:t>），水平位移年变</w:t>
      </w:r>
      <w:r w:rsidRPr="00CB6EBA">
        <w:lastRenderedPageBreak/>
        <w:t>幅最大值为</w:t>
      </w:r>
      <w:r w:rsidRPr="00CB6EBA">
        <w:t>15.48mm</w:t>
      </w:r>
      <w:r w:rsidRPr="00CB6EBA">
        <w:t>（坝段</w:t>
      </w:r>
      <w:r w:rsidRPr="00CB6EBA">
        <w:t>Y3</w:t>
      </w:r>
      <w:r w:rsidRPr="00CB6EBA">
        <w:t>测点，</w:t>
      </w:r>
      <w:r w:rsidRPr="00CB6EBA">
        <w:t>2008</w:t>
      </w:r>
      <w:r w:rsidRPr="00CB6EBA">
        <w:t>年），年变幅最小值为</w:t>
      </w:r>
      <w:r w:rsidRPr="00CB6EBA">
        <w:t>2.66mm</w:t>
      </w:r>
      <w:r w:rsidRPr="00CB6EBA">
        <w:t>（坝段</w:t>
      </w:r>
      <w:r w:rsidRPr="00CB6EBA">
        <w:t>Y2</w:t>
      </w:r>
      <w:r w:rsidRPr="00CB6EBA">
        <w:t>测点，</w:t>
      </w:r>
      <w:r w:rsidRPr="00CB6EBA">
        <w:t>2007</w:t>
      </w:r>
      <w:r w:rsidRPr="00CB6EBA">
        <w:t>年），水平位移的变化在大坝混凝土的弹性变化范围之内。</w:t>
      </w:r>
    </w:p>
    <w:p w14:paraId="4757C7EA" w14:textId="77777777" w:rsidR="00A23607" w:rsidRPr="00CB6EBA" w:rsidRDefault="00927D19" w:rsidP="00787C9F">
      <w:pPr>
        <w:pStyle w:val="3"/>
        <w:spacing w:before="163"/>
      </w:pPr>
      <w:bookmarkStart w:id="711" w:name="_Toc494531438"/>
      <w:r w:rsidRPr="00CB6EBA">
        <w:t xml:space="preserve">3.2.2 </w:t>
      </w:r>
      <w:r w:rsidRPr="00CB6EBA">
        <w:t>竖向位移观测</w:t>
      </w:r>
      <w:bookmarkEnd w:id="711"/>
    </w:p>
    <w:p w14:paraId="0D9D266A" w14:textId="599D1C0A" w:rsidR="00927D19" w:rsidRPr="00CB6EBA" w:rsidRDefault="00A23607">
      <w:pPr>
        <w:pStyle w:val="af"/>
      </w:pPr>
      <w:r w:rsidRPr="00CB6EBA">
        <w:t>竖向位移分析从</w:t>
      </w:r>
      <w:r w:rsidRPr="00CB6EBA">
        <w:t>2007</w:t>
      </w:r>
      <w:r w:rsidRPr="00CB6EBA">
        <w:t>年</w:t>
      </w:r>
      <w:r w:rsidRPr="00CB6EBA">
        <w:t>5</w:t>
      </w:r>
      <w:r w:rsidRPr="00CB6EBA">
        <w:t>月</w:t>
      </w:r>
      <w:r w:rsidRPr="00CB6EBA">
        <w:t>10</w:t>
      </w:r>
      <w:r w:rsidRPr="00CB6EBA">
        <w:t>日到</w:t>
      </w:r>
      <w:r w:rsidRPr="00CB6EBA">
        <w:t>201</w:t>
      </w:r>
      <w:r w:rsidR="00632355" w:rsidRPr="00CB6EBA">
        <w:t>8</w:t>
      </w:r>
      <w:r w:rsidRPr="00CB6EBA">
        <w:t>年</w:t>
      </w:r>
      <w:r w:rsidR="00632355" w:rsidRPr="00CB6EBA">
        <w:t>2</w:t>
      </w:r>
      <w:r w:rsidRPr="00CB6EBA">
        <w:t>月</w:t>
      </w:r>
      <w:r w:rsidRPr="00CB6EBA">
        <w:t>2</w:t>
      </w:r>
      <w:r w:rsidR="00632355" w:rsidRPr="00CB6EBA">
        <w:t>8</w:t>
      </w:r>
      <w:r w:rsidRPr="00CB6EBA">
        <w:t>日，共</w:t>
      </w:r>
      <w:r w:rsidRPr="00CB6EBA">
        <w:t>1</w:t>
      </w:r>
      <w:r w:rsidR="00632355" w:rsidRPr="00CB6EBA">
        <w:t>54</w:t>
      </w:r>
      <w:r w:rsidRPr="00CB6EBA">
        <w:t>个测次。竖向位移观测采用</w:t>
      </w:r>
      <w:r w:rsidR="00437ABE">
        <w:rPr>
          <w:rFonts w:hint="eastAsia"/>
        </w:rPr>
        <w:t>二</w:t>
      </w:r>
      <w:r w:rsidR="00437ABE" w:rsidRPr="00CB6EBA">
        <w:t>等</w:t>
      </w:r>
      <w:r w:rsidRPr="00CB6EBA">
        <w:t>水准测量，以下沉为正，上升为负。</w:t>
      </w:r>
    </w:p>
    <w:p w14:paraId="60D77225" w14:textId="77777777" w:rsidR="00A23607" w:rsidRPr="00CB6EBA" w:rsidRDefault="00A23607">
      <w:pPr>
        <w:pStyle w:val="af"/>
      </w:pPr>
      <w:r w:rsidRPr="00CB6EBA">
        <w:t>1</w:t>
      </w:r>
      <w:r w:rsidRPr="00CB6EBA">
        <w:t>、各测点沉降测值受库区温度影响非常明显，表现特征为各测点的竖向位移过程线随时间呈周期性的波动变化。竖向位移的最大值一般发生在每年枯水期（即每年的</w:t>
      </w:r>
      <w:r w:rsidRPr="00CB6EBA">
        <w:t>1</w:t>
      </w:r>
      <w:r w:rsidRPr="00CB6EBA">
        <w:t>月份附近）。这是因为，此时库区气温为一年之中的最小值，混凝土收缩变形，测点下沉明显，故测得的竖向位移往往为一年之中的最大值。反之，竖向位移最小值常发生在每年的丰水期（即每年的</w:t>
      </w:r>
      <w:r w:rsidRPr="00CB6EBA">
        <w:t>7</w:t>
      </w:r>
      <w:r w:rsidRPr="00CB6EBA">
        <w:t>月份附近），此时库区气温为一年之中的最大值，混凝土膨胀变形，测点上升明显，故测得的竖向位移往往为一年之中的最小值。</w:t>
      </w:r>
    </w:p>
    <w:p w14:paraId="4442D3C7" w14:textId="77777777" w:rsidR="00A23607" w:rsidRPr="00CB6EBA" w:rsidRDefault="00A23607">
      <w:pPr>
        <w:pStyle w:val="af"/>
      </w:pPr>
      <w:r w:rsidRPr="00CB6EBA">
        <w:t>2</w:t>
      </w:r>
      <w:r w:rsidRPr="00CB6EBA">
        <w:t>、大坝右岸坡坝段测点</w:t>
      </w:r>
      <w:r w:rsidRPr="00CB6EBA">
        <w:t>Z3</w:t>
      </w:r>
      <w:r w:rsidRPr="00CB6EBA">
        <w:t>、</w:t>
      </w:r>
      <w:r w:rsidRPr="00CB6EBA">
        <w:t>Z4</w:t>
      </w:r>
      <w:r w:rsidRPr="00CB6EBA">
        <w:t>，沉降量以</w:t>
      </w:r>
      <w:r w:rsidRPr="00CB6EBA">
        <w:t>0mm</w:t>
      </w:r>
      <w:r w:rsidRPr="00CB6EBA">
        <w:t>为中心呈波动变化，大坝竖向位移变化幅度较小，无明显上升或下降趋势，坝段间相对沉降量较小；</w:t>
      </w:r>
    </w:p>
    <w:p w14:paraId="52C34711" w14:textId="77777777" w:rsidR="00A23607" w:rsidRPr="00CB6EBA" w:rsidRDefault="00A23607">
      <w:pPr>
        <w:pStyle w:val="af"/>
      </w:pPr>
      <w:r w:rsidRPr="00CB6EBA">
        <w:t>3</w:t>
      </w:r>
      <w:r w:rsidRPr="00CB6EBA">
        <w:t>、大坝左岸坡坝段测点</w:t>
      </w:r>
      <w:r w:rsidRPr="00CB6EBA">
        <w:t>Z1</w:t>
      </w:r>
      <w:r w:rsidRPr="00CB6EBA">
        <w:t>、</w:t>
      </w:r>
      <w:r w:rsidRPr="00CB6EBA">
        <w:t>Z2</w:t>
      </w:r>
      <w:r w:rsidRPr="00CB6EBA">
        <w:t>，沉降量以</w:t>
      </w:r>
      <w:r w:rsidRPr="00CB6EBA">
        <w:t>0mm</w:t>
      </w:r>
      <w:r w:rsidRPr="00CB6EBA">
        <w:t>为中心呈波动变化，大坝竖向位移变化幅度相对右岸坡较大，无明显上升或下降趋势，坝段间相对沉降量较小。</w:t>
      </w:r>
    </w:p>
    <w:p w14:paraId="288A45D9" w14:textId="2CC87AA3" w:rsidR="00927D19" w:rsidRPr="00CB6EBA" w:rsidRDefault="00A23607">
      <w:pPr>
        <w:pStyle w:val="af"/>
      </w:pPr>
      <w:r w:rsidRPr="00CB6EBA">
        <w:t>4</w:t>
      </w:r>
      <w:r w:rsidRPr="00CB6EBA">
        <w:t>、坝顶</w:t>
      </w:r>
      <w:r w:rsidRPr="00CB6EBA">
        <w:t>Z1</w:t>
      </w:r>
      <w:r w:rsidRPr="00CB6EBA">
        <w:t>测点最大沉降量为</w:t>
      </w:r>
      <w:r w:rsidRPr="00CB6EBA">
        <w:t>10.8mm</w:t>
      </w:r>
      <w:r w:rsidRPr="00CB6EBA">
        <w:t>，变化区间为</w:t>
      </w:r>
      <w:r w:rsidRPr="00CB6EBA">
        <w:t>-14.8~10.8mm</w:t>
      </w:r>
      <w:r w:rsidRPr="00CB6EBA">
        <w:t>；</w:t>
      </w:r>
      <w:r w:rsidRPr="00CB6EBA">
        <w:t>Z2</w:t>
      </w:r>
      <w:r w:rsidRPr="00CB6EBA">
        <w:t>测点最大沉降量为</w:t>
      </w:r>
      <w:r w:rsidRPr="00CB6EBA">
        <w:t>14.2mm</w:t>
      </w:r>
      <w:r w:rsidRPr="00CB6EBA">
        <w:t>，变化区间为</w:t>
      </w:r>
      <w:r w:rsidRPr="00CB6EBA">
        <w:t>-11.4~14.2mm</w:t>
      </w:r>
      <w:r w:rsidRPr="00CB6EBA">
        <w:t>；</w:t>
      </w:r>
      <w:r w:rsidRPr="00CB6EBA">
        <w:t>Z3</w:t>
      </w:r>
      <w:r w:rsidRPr="00CB6EBA">
        <w:t>测点最大沉降量为</w:t>
      </w:r>
      <w:r w:rsidRPr="00CB6EBA">
        <w:t>8.85mm</w:t>
      </w:r>
      <w:r w:rsidRPr="00CB6EBA">
        <w:t>，变化区间为</w:t>
      </w:r>
      <w:r w:rsidRPr="00CB6EBA">
        <w:t>-6</w:t>
      </w:r>
      <w:r w:rsidR="00437ABE">
        <w:rPr>
          <w:rFonts w:hint="eastAsia"/>
        </w:rPr>
        <w:t>.4</w:t>
      </w:r>
      <w:r w:rsidRPr="00CB6EBA">
        <w:t>~8.85mm</w:t>
      </w:r>
      <w:r w:rsidRPr="00CB6EBA">
        <w:t>；</w:t>
      </w:r>
      <w:r w:rsidRPr="00CB6EBA">
        <w:t>Z4</w:t>
      </w:r>
      <w:r w:rsidRPr="00CB6EBA">
        <w:t>测点最大沉降量为</w:t>
      </w:r>
      <w:r w:rsidR="00437ABE">
        <w:rPr>
          <w:rFonts w:hint="eastAsia"/>
        </w:rPr>
        <w:t>19.6</w:t>
      </w:r>
      <w:r w:rsidRPr="00CB6EBA">
        <w:t>mm</w:t>
      </w:r>
      <w:r w:rsidRPr="00CB6EBA">
        <w:t>，变化区间为</w:t>
      </w:r>
      <w:r w:rsidRPr="00CB6EBA">
        <w:t>-10.05~</w:t>
      </w:r>
      <w:r w:rsidR="00437ABE">
        <w:rPr>
          <w:rFonts w:hint="eastAsia"/>
        </w:rPr>
        <w:t>19.6</w:t>
      </w:r>
      <w:r w:rsidRPr="00CB6EBA">
        <w:t>mm</w:t>
      </w:r>
      <w:r w:rsidRPr="00CB6EBA">
        <w:t>。最大沉降量均在混凝土弹性变形范围内，且小于坝高的</w:t>
      </w:r>
      <w:r w:rsidRPr="00CB6EBA">
        <w:t>0.</w:t>
      </w:r>
      <w:r w:rsidR="00437ABE" w:rsidRPr="00CB6EBA">
        <w:t>0</w:t>
      </w:r>
      <w:r w:rsidR="00437ABE">
        <w:rPr>
          <w:rFonts w:hint="eastAsia"/>
        </w:rPr>
        <w:t>6</w:t>
      </w:r>
      <w:r w:rsidRPr="00CB6EBA">
        <w:t>%</w:t>
      </w:r>
      <w:r w:rsidRPr="00CB6EBA">
        <w:t>，较之其他类似工程属正常范围。</w:t>
      </w:r>
    </w:p>
    <w:p w14:paraId="5BA6542C" w14:textId="680A813D" w:rsidR="00166AF1" w:rsidRPr="00CB6EBA" w:rsidRDefault="00927D19" w:rsidP="009A6F62">
      <w:pPr>
        <w:pStyle w:val="2"/>
      </w:pPr>
      <w:bookmarkStart w:id="712" w:name="_Toc494531439"/>
      <w:bookmarkStart w:id="713" w:name="_Toc511404245"/>
      <w:bookmarkStart w:id="714" w:name="_Toc511415004"/>
      <w:bookmarkStart w:id="715" w:name="_Toc511416986"/>
      <w:bookmarkStart w:id="716" w:name="_Toc511417242"/>
      <w:bookmarkStart w:id="717" w:name="_Toc511490925"/>
      <w:bookmarkStart w:id="718" w:name="_Toc512175605"/>
      <w:bookmarkStart w:id="719" w:name="_Toc512175667"/>
      <w:bookmarkStart w:id="720" w:name="_Toc512417416"/>
      <w:bookmarkStart w:id="721" w:name="_Toc512417478"/>
      <w:bookmarkStart w:id="722" w:name="_Toc512417540"/>
      <w:r w:rsidRPr="00CB6EBA">
        <w:t>3.</w:t>
      </w:r>
      <w:r w:rsidR="00163D73" w:rsidRPr="00CB6EBA">
        <w:t>3</w:t>
      </w:r>
      <w:r w:rsidR="00641DA5">
        <w:t xml:space="preserve"> </w:t>
      </w:r>
      <w:r w:rsidRPr="00CB6EBA">
        <w:t>渗流</w:t>
      </w:r>
      <w:r w:rsidR="005970AC" w:rsidRPr="00CB6EBA">
        <w:t>监测</w:t>
      </w:r>
      <w:r w:rsidRPr="00CB6EBA">
        <w:t>分析</w:t>
      </w:r>
      <w:bookmarkEnd w:id="712"/>
      <w:bookmarkEnd w:id="713"/>
      <w:bookmarkEnd w:id="714"/>
      <w:bookmarkEnd w:id="715"/>
      <w:bookmarkEnd w:id="716"/>
      <w:bookmarkEnd w:id="717"/>
      <w:bookmarkEnd w:id="718"/>
      <w:bookmarkEnd w:id="719"/>
      <w:bookmarkEnd w:id="720"/>
      <w:bookmarkEnd w:id="721"/>
      <w:bookmarkEnd w:id="722"/>
    </w:p>
    <w:p w14:paraId="7B43A2A1" w14:textId="5F7C047D" w:rsidR="006E7030" w:rsidRPr="006E7030" w:rsidDel="006E7030" w:rsidRDefault="001D42B7" w:rsidP="001F6DDA">
      <w:pPr>
        <w:pStyle w:val="3"/>
        <w:spacing w:before="163"/>
        <w:rPr>
          <w:del w:id="723" w:author="王凯" w:date="2018-04-24T09:37:00Z"/>
        </w:rPr>
      </w:pPr>
      <w:bookmarkStart w:id="724" w:name="_Toc494531440"/>
      <w:r w:rsidRPr="00CB6EBA">
        <w:t>3.</w:t>
      </w:r>
      <w:r w:rsidR="00163D73" w:rsidRPr="00CB6EBA">
        <w:t>3</w:t>
      </w:r>
      <w:r w:rsidRPr="00CB6EBA">
        <w:t xml:space="preserve">.1 </w:t>
      </w:r>
      <w:r w:rsidRPr="00CB6EBA">
        <w:t>渗流量观测</w:t>
      </w:r>
      <w:bookmarkEnd w:id="724"/>
    </w:p>
    <w:p w14:paraId="4256690C" w14:textId="65F6DCFC" w:rsidR="00FE25C0" w:rsidRPr="00CB6EBA" w:rsidRDefault="00FE25C0">
      <w:pPr>
        <w:pStyle w:val="af"/>
      </w:pPr>
      <w:r w:rsidRPr="00CB6EBA">
        <w:t>经过分析茅岗水库</w:t>
      </w:r>
      <w:r w:rsidRPr="00CB6EBA">
        <w:t>2007</w:t>
      </w:r>
      <w:r w:rsidRPr="00CB6EBA">
        <w:t>年</w:t>
      </w:r>
      <w:r w:rsidRPr="00CB6EBA">
        <w:t>4</w:t>
      </w:r>
      <w:r w:rsidRPr="00CB6EBA">
        <w:t>月</w:t>
      </w:r>
      <w:r w:rsidRPr="00CB6EBA">
        <w:t>27</w:t>
      </w:r>
      <w:r w:rsidRPr="00CB6EBA">
        <w:t>日至</w:t>
      </w:r>
      <w:r w:rsidRPr="00CB6EBA">
        <w:t>201</w:t>
      </w:r>
      <w:r w:rsidR="00632355" w:rsidRPr="00CB6EBA">
        <w:t>8</w:t>
      </w:r>
      <w:r w:rsidRPr="00CB6EBA">
        <w:t>年</w:t>
      </w:r>
      <w:r w:rsidR="00C241DE" w:rsidRPr="00CB6EBA">
        <w:t>3</w:t>
      </w:r>
      <w:r w:rsidRPr="00CB6EBA">
        <w:t>月</w:t>
      </w:r>
      <w:r w:rsidRPr="00CB6EBA">
        <w:t>2</w:t>
      </w:r>
      <w:r w:rsidR="00C241DE" w:rsidRPr="00CB6EBA">
        <w:t>1</w:t>
      </w:r>
      <w:r w:rsidRPr="00CB6EBA">
        <w:t>日共</w:t>
      </w:r>
      <w:r w:rsidR="00C241DE" w:rsidRPr="00CB6EBA">
        <w:t>716</w:t>
      </w:r>
      <w:r w:rsidRPr="00CB6EBA">
        <w:t>测次的数据，</w:t>
      </w:r>
      <w:ins w:id="725" w:author="王凯" w:date="2018-04-24T13:49:00Z">
        <w:r w:rsidR="001F6DDA">
          <w:rPr>
            <w:rFonts w:hint="eastAsia"/>
          </w:rPr>
          <w:t>得出：</w:t>
        </w:r>
      </w:ins>
      <w:ins w:id="726" w:author="王凯" w:date="2018-04-24T13:48:00Z">
        <w:r w:rsidR="001F6DDA" w:rsidRPr="001F6E7F">
          <w:t>2008</w:t>
        </w:r>
        <w:r w:rsidR="001F6DDA" w:rsidRPr="001F6E7F">
          <w:t>年</w:t>
        </w:r>
        <w:r w:rsidR="001F6DDA" w:rsidRPr="001F6E7F">
          <w:t>7</w:t>
        </w:r>
        <w:r w:rsidR="001F6DDA" w:rsidRPr="001F6E7F">
          <w:t>月、</w:t>
        </w:r>
        <w:r w:rsidR="001F6DDA" w:rsidRPr="001F6E7F">
          <w:t>2010</w:t>
        </w:r>
        <w:r w:rsidR="001F6DDA" w:rsidRPr="001F6E7F">
          <w:t>年</w:t>
        </w:r>
        <w:r w:rsidR="001F6DDA" w:rsidRPr="001F6E7F">
          <w:t>1</w:t>
        </w:r>
        <w:r w:rsidR="001F6DDA" w:rsidRPr="001F6E7F">
          <w:t>月</w:t>
        </w:r>
        <w:r w:rsidR="001F6DDA" w:rsidRPr="001F6E7F">
          <w:t>~7</w:t>
        </w:r>
        <w:r w:rsidR="001F6DDA" w:rsidRPr="001F6E7F">
          <w:t>月、</w:t>
        </w:r>
        <w:r w:rsidR="001F6DDA" w:rsidRPr="001F6E7F">
          <w:t>2011</w:t>
        </w:r>
        <w:r w:rsidR="001F6DDA" w:rsidRPr="001F6E7F">
          <w:t>年</w:t>
        </w:r>
        <w:r w:rsidR="001F6DDA" w:rsidRPr="001F6E7F">
          <w:t>7</w:t>
        </w:r>
        <w:r w:rsidR="001F6DDA" w:rsidRPr="001F6E7F">
          <w:t>月、</w:t>
        </w:r>
        <w:r w:rsidR="001F6DDA" w:rsidRPr="001F6E7F">
          <w:t>2012</w:t>
        </w:r>
        <w:r w:rsidR="001F6DDA" w:rsidRPr="001F6E7F">
          <w:t>年</w:t>
        </w:r>
        <w:r w:rsidR="001F6DDA" w:rsidRPr="001F6E7F">
          <w:t>1</w:t>
        </w:r>
        <w:r w:rsidR="001F6DDA" w:rsidRPr="001F6E7F">
          <w:t>月</w:t>
        </w:r>
        <w:r w:rsidR="001F6DDA" w:rsidRPr="001F6E7F">
          <w:t>~7</w:t>
        </w:r>
        <w:r w:rsidR="001F6DDA" w:rsidRPr="001F6E7F">
          <w:t>月、</w:t>
        </w:r>
        <w:r w:rsidR="001F6DDA" w:rsidRPr="001F6E7F">
          <w:t>2013</w:t>
        </w:r>
        <w:r w:rsidR="001F6DDA" w:rsidRPr="001F6E7F">
          <w:t>年</w:t>
        </w:r>
        <w:r w:rsidR="001F6DDA" w:rsidRPr="001F6E7F">
          <w:t>1</w:t>
        </w:r>
        <w:r w:rsidR="001F6DDA" w:rsidRPr="001F6E7F">
          <w:t>月、</w:t>
        </w:r>
        <w:r w:rsidR="001F6DDA" w:rsidRPr="001F6E7F">
          <w:t>2015</w:t>
        </w:r>
        <w:r w:rsidR="001F6DDA" w:rsidRPr="001F6E7F">
          <w:t>年</w:t>
        </w:r>
        <w:r w:rsidR="001F6DDA" w:rsidRPr="001F6E7F">
          <w:t>7</w:t>
        </w:r>
        <w:r w:rsidR="001F6DDA" w:rsidRPr="001F6E7F">
          <w:t>月</w:t>
        </w:r>
        <w:r w:rsidR="001F6DDA">
          <w:rPr>
            <w:rFonts w:hint="eastAsia"/>
          </w:rPr>
          <w:t>泄洪时伴随集中降雨，此时</w:t>
        </w:r>
        <w:r w:rsidR="001F6DDA" w:rsidRPr="00D836A6">
          <w:rPr>
            <w:rFonts w:hint="eastAsia"/>
          </w:rPr>
          <w:t>水沿</w:t>
        </w:r>
        <w:r w:rsidR="001F6DDA">
          <w:rPr>
            <w:rFonts w:hint="eastAsia"/>
          </w:rPr>
          <w:t>浆砌块石</w:t>
        </w:r>
        <w:r w:rsidR="001F6DDA" w:rsidRPr="00D836A6">
          <w:rPr>
            <w:rFonts w:hint="eastAsia"/>
          </w:rPr>
          <w:t>溢</w:t>
        </w:r>
        <w:r w:rsidR="001F6DDA">
          <w:rPr>
            <w:rFonts w:hint="eastAsia"/>
          </w:rPr>
          <w:t>流面渗入坝体内部，导致渗流量增大，渗流量与除险加固前无明显变化。</w:t>
        </w:r>
      </w:ins>
      <w:r w:rsidRPr="00CB6EBA">
        <w:t>剔</w:t>
      </w:r>
      <w:r w:rsidRPr="00CB6EBA">
        <w:lastRenderedPageBreak/>
        <w:t>除</w:t>
      </w:r>
      <w:del w:id="727" w:author="王凯" w:date="2018-04-24T13:50:00Z">
        <w:r w:rsidRPr="00CB6EBA" w:rsidDel="001F6DDA">
          <w:delText>2008</w:delText>
        </w:r>
        <w:r w:rsidRPr="00CB6EBA" w:rsidDel="001F6DDA">
          <w:delText>年</w:delText>
        </w:r>
        <w:r w:rsidRPr="00CB6EBA" w:rsidDel="001F6DDA">
          <w:delText>7</w:delText>
        </w:r>
        <w:r w:rsidRPr="00CB6EBA" w:rsidDel="001F6DDA">
          <w:delText>月、</w:delText>
        </w:r>
        <w:r w:rsidRPr="00CB6EBA" w:rsidDel="001F6DDA">
          <w:delText>2010</w:delText>
        </w:r>
        <w:r w:rsidRPr="00CB6EBA" w:rsidDel="001F6DDA">
          <w:delText>年</w:delText>
        </w:r>
        <w:r w:rsidRPr="00CB6EBA" w:rsidDel="001F6DDA">
          <w:delText>1</w:delText>
        </w:r>
        <w:r w:rsidRPr="00CB6EBA" w:rsidDel="001F6DDA">
          <w:delText>月</w:delText>
        </w:r>
        <w:r w:rsidRPr="00CB6EBA" w:rsidDel="001F6DDA">
          <w:delText>~7</w:delText>
        </w:r>
        <w:r w:rsidRPr="00CB6EBA" w:rsidDel="001F6DDA">
          <w:delText>月、</w:delText>
        </w:r>
        <w:r w:rsidRPr="00CB6EBA" w:rsidDel="001F6DDA">
          <w:delText>2011</w:delText>
        </w:r>
        <w:r w:rsidRPr="00CB6EBA" w:rsidDel="001F6DDA">
          <w:delText>年</w:delText>
        </w:r>
        <w:r w:rsidRPr="00CB6EBA" w:rsidDel="001F6DDA">
          <w:delText>7</w:delText>
        </w:r>
        <w:r w:rsidRPr="00CB6EBA" w:rsidDel="001F6DDA">
          <w:delText>月、</w:delText>
        </w:r>
        <w:r w:rsidRPr="00CB6EBA" w:rsidDel="001F6DDA">
          <w:delText>2012</w:delText>
        </w:r>
        <w:r w:rsidRPr="00CB6EBA" w:rsidDel="001F6DDA">
          <w:delText>年</w:delText>
        </w:r>
        <w:r w:rsidRPr="00CB6EBA" w:rsidDel="001F6DDA">
          <w:delText>1</w:delText>
        </w:r>
        <w:r w:rsidRPr="00CB6EBA" w:rsidDel="001F6DDA">
          <w:delText>月</w:delText>
        </w:r>
        <w:r w:rsidRPr="00CB6EBA" w:rsidDel="001F6DDA">
          <w:delText>~7</w:delText>
        </w:r>
        <w:r w:rsidRPr="00CB6EBA" w:rsidDel="001F6DDA">
          <w:delText>月、</w:delText>
        </w:r>
        <w:r w:rsidRPr="00CB6EBA" w:rsidDel="001F6DDA">
          <w:delText>2013</w:delText>
        </w:r>
        <w:r w:rsidRPr="00CB6EBA" w:rsidDel="001F6DDA">
          <w:delText>年</w:delText>
        </w:r>
        <w:r w:rsidRPr="00CB6EBA" w:rsidDel="001F6DDA">
          <w:delText>1</w:delText>
        </w:r>
        <w:r w:rsidRPr="00CB6EBA" w:rsidDel="001F6DDA">
          <w:delText>月、</w:delText>
        </w:r>
        <w:r w:rsidRPr="00CB6EBA" w:rsidDel="001F6DDA">
          <w:delText>2015</w:delText>
        </w:r>
        <w:r w:rsidRPr="00CB6EBA" w:rsidDel="001F6DDA">
          <w:delText>年</w:delText>
        </w:r>
        <w:r w:rsidRPr="00CB6EBA" w:rsidDel="001F6DDA">
          <w:delText>7</w:delText>
        </w:r>
        <w:r w:rsidRPr="00CB6EBA" w:rsidDel="001F6DDA">
          <w:delText>月</w:delText>
        </w:r>
      </w:del>
      <w:ins w:id="728" w:author="王凯" w:date="2018-04-24T13:51:00Z">
        <w:r w:rsidR="001F6DDA">
          <w:rPr>
            <w:rFonts w:hint="eastAsia"/>
          </w:rPr>
          <w:t>泄洪</w:t>
        </w:r>
      </w:ins>
      <w:r w:rsidRPr="00CB6EBA">
        <w:t>期间因大坝溢流（此时库水位超过正常蓄水位</w:t>
      </w:r>
      <w:r w:rsidRPr="00CB6EBA">
        <w:t>301.043m</w:t>
      </w:r>
      <w:r w:rsidRPr="00CB6EBA">
        <w:t>）而造成的渗流量瞬间急剧增大的异常数据，共得到</w:t>
      </w:r>
      <w:r w:rsidRPr="00CB6EBA">
        <w:t>6</w:t>
      </w:r>
      <w:r w:rsidR="00C241DE" w:rsidRPr="00CB6EBA">
        <w:t>84</w:t>
      </w:r>
      <w:r w:rsidRPr="00CB6EBA">
        <w:t>测次数据，将这些数据剔除并进行分析如下：</w:t>
      </w:r>
    </w:p>
    <w:p w14:paraId="0808CF8C" w14:textId="77777777" w:rsidR="00FE25C0" w:rsidRPr="00CB6EBA" w:rsidRDefault="00FE25C0">
      <w:pPr>
        <w:pStyle w:val="af"/>
      </w:pPr>
      <w:r w:rsidRPr="00CB6EBA">
        <w:t>1</w:t>
      </w:r>
      <w:r w:rsidRPr="00CB6EBA">
        <w:t>、廊道总渗流量随库水位呈周期性变化，库水位升高时，坝体渗流量增加，库水位降低时，渗流量减小。</w:t>
      </w:r>
      <w:r w:rsidRPr="00CB6EBA">
        <w:t>2016</w:t>
      </w:r>
      <w:r w:rsidRPr="00CB6EBA">
        <w:t>年后，总渗流量比之前明显减少。</w:t>
      </w:r>
    </w:p>
    <w:p w14:paraId="550EEDB3" w14:textId="77777777" w:rsidR="00FE25C0" w:rsidRPr="00CB6EBA" w:rsidRDefault="00FE25C0">
      <w:pPr>
        <w:pStyle w:val="af"/>
      </w:pPr>
      <w:r w:rsidRPr="00CB6EBA">
        <w:t>2</w:t>
      </w:r>
      <w:r w:rsidRPr="00CB6EBA">
        <w:t>、左岸坡：左坝段</w:t>
      </w:r>
      <w:r w:rsidRPr="00CB6EBA">
        <w:t>1</w:t>
      </w:r>
      <w:r w:rsidRPr="00CB6EBA">
        <w:t>～</w:t>
      </w:r>
      <w:r w:rsidRPr="00CB6EBA">
        <w:t>6#</w:t>
      </w:r>
      <w:r w:rsidRPr="00CB6EBA">
        <w:t>渗流点部位渗流点的观测情况分析，其中</w:t>
      </w:r>
      <w:r w:rsidRPr="00CB6EBA">
        <w:t>1~5#</w:t>
      </w:r>
      <w:r w:rsidRPr="00CB6EBA">
        <w:t>测点几乎无测量数据，由测点</w:t>
      </w:r>
      <w:r w:rsidRPr="00CB6EBA">
        <w:t>6#</w:t>
      </w:r>
      <w:r w:rsidRPr="00CB6EBA">
        <w:t>数据知，左坝段（一）部位渗流量与库水位相关性较好，库水位升高时，坝体渗流量增加，库水位降低时，渗流量减小。此部位渗漏受左侧山体绕渗控制，而坝体左侧山体岩石破碎，防渗情况较差。但</w:t>
      </w:r>
      <w:r w:rsidRPr="00CB6EBA">
        <w:t>2013</w:t>
      </w:r>
      <w:r w:rsidRPr="00CB6EBA">
        <w:t>年后，此部位年渗流量最大值显著减小，可能原因是该批渗流孔被渗流析出物堵塞。</w:t>
      </w:r>
    </w:p>
    <w:p w14:paraId="38C1BC93" w14:textId="77777777" w:rsidR="00FE25C0" w:rsidRPr="00CB6EBA" w:rsidRDefault="00FE25C0">
      <w:pPr>
        <w:pStyle w:val="af"/>
      </w:pPr>
      <w:r w:rsidRPr="00CB6EBA">
        <w:t>3</w:t>
      </w:r>
      <w:r w:rsidRPr="00CB6EBA">
        <w:t>、左坝段</w:t>
      </w:r>
      <w:r w:rsidRPr="00CB6EBA">
        <w:t>7</w:t>
      </w:r>
      <w:r w:rsidRPr="00CB6EBA">
        <w:t>～</w:t>
      </w:r>
      <w:r w:rsidRPr="00CB6EBA">
        <w:t>11#</w:t>
      </w:r>
      <w:r w:rsidRPr="00CB6EBA">
        <w:t>渗漏点渗漏量较其它部位大，这可能是由于上游防渗面板分缝止水老化或上游防渗面板存在裂缝所引起。但</w:t>
      </w:r>
      <w:r w:rsidRPr="00CB6EBA">
        <w:t>2016</w:t>
      </w:r>
      <w:r w:rsidRPr="00CB6EBA">
        <w:t>年后，此部位年渗流量最大值显著减小，可能原因是该批渗流孔被渗流析出物堵塞。</w:t>
      </w:r>
    </w:p>
    <w:p w14:paraId="7B6C375A" w14:textId="77777777" w:rsidR="00FE25C0" w:rsidRPr="00CB6EBA" w:rsidRDefault="00FE25C0">
      <w:pPr>
        <w:pStyle w:val="af"/>
      </w:pPr>
      <w:r w:rsidRPr="00CB6EBA">
        <w:t>4</w:t>
      </w:r>
      <w:r w:rsidRPr="00CB6EBA">
        <w:t>、左坝段</w:t>
      </w:r>
      <w:r w:rsidRPr="00CB6EBA">
        <w:t>12~16#</w:t>
      </w:r>
      <w:r w:rsidRPr="00CB6EBA">
        <w:t>渗漏点渗漏量相对较小，渗流量增减与库水位变化相关性较好。</w:t>
      </w:r>
    </w:p>
    <w:p w14:paraId="019483BE" w14:textId="77777777" w:rsidR="00FE25C0" w:rsidRPr="00CB6EBA" w:rsidRDefault="00FE25C0">
      <w:pPr>
        <w:pStyle w:val="af"/>
      </w:pPr>
      <w:r w:rsidRPr="00CB6EBA">
        <w:t>5</w:t>
      </w:r>
      <w:r w:rsidRPr="00CB6EBA">
        <w:t>、中间坝段：渗流量相对较小，且多集中在测点</w:t>
      </w:r>
      <w:r w:rsidRPr="00CB6EBA">
        <w:t>1#</w:t>
      </w:r>
      <w:r w:rsidRPr="00CB6EBA">
        <w:t>处，从过程线上来看此处渗流量与库水位无明显的相关性，且渗流规律不明显。</w:t>
      </w:r>
    </w:p>
    <w:p w14:paraId="398EAFDE" w14:textId="77777777" w:rsidR="00FE25C0" w:rsidRPr="00CB6EBA" w:rsidRDefault="00FE25C0">
      <w:pPr>
        <w:pStyle w:val="af"/>
      </w:pPr>
      <w:r w:rsidRPr="00CB6EBA">
        <w:t>6</w:t>
      </w:r>
      <w:r w:rsidRPr="00CB6EBA">
        <w:t>、右坝段的坝体渗漏受控于右侧山体绕渗，右侧山体岩石的完整性较差，</w:t>
      </w:r>
      <w:r w:rsidRPr="00CB6EBA">
        <w:t>2008</w:t>
      </w:r>
      <w:r w:rsidRPr="00CB6EBA">
        <w:t>年</w:t>
      </w:r>
      <w:r w:rsidRPr="00CB6EBA">
        <w:t>7</w:t>
      </w:r>
      <w:r w:rsidRPr="00CB6EBA">
        <w:t>月存在一定的渗漏情况，但</w:t>
      </w:r>
      <w:r w:rsidRPr="00CB6EBA">
        <w:t>2010</w:t>
      </w:r>
      <w:r w:rsidRPr="00CB6EBA">
        <w:t>年竣工验收后几乎无渗漏量，可能原因是该批渗流孔被渗流析出物堵塞。</w:t>
      </w:r>
    </w:p>
    <w:p w14:paraId="31FDB90F" w14:textId="77777777" w:rsidR="00FE25C0" w:rsidRPr="00CB6EBA" w:rsidRDefault="001D42B7" w:rsidP="00787C9F">
      <w:pPr>
        <w:pStyle w:val="3"/>
        <w:spacing w:before="163"/>
      </w:pPr>
      <w:bookmarkStart w:id="729" w:name="_Toc494531441"/>
      <w:r w:rsidRPr="00CB6EBA">
        <w:t xml:space="preserve">3.3.2 </w:t>
      </w:r>
      <w:proofErr w:type="gramStart"/>
      <w:r w:rsidRPr="00CB6EBA">
        <w:t>扬压力</w:t>
      </w:r>
      <w:proofErr w:type="gramEnd"/>
      <w:r w:rsidRPr="00CB6EBA">
        <w:t>观测</w:t>
      </w:r>
      <w:bookmarkEnd w:id="729"/>
    </w:p>
    <w:p w14:paraId="6DB1387B" w14:textId="6D365F70" w:rsidR="00FE25C0" w:rsidRDefault="00FE25C0">
      <w:pPr>
        <w:pStyle w:val="af"/>
      </w:pPr>
      <w:r w:rsidRPr="00CB6EBA">
        <w:t>主坝廊道内</w:t>
      </w:r>
      <w:r w:rsidR="0040546C" w:rsidRPr="00CB6EBA">
        <w:t>共</w:t>
      </w:r>
      <w:r w:rsidRPr="00CB6EBA">
        <w:t>埋设</w:t>
      </w:r>
      <w:r w:rsidRPr="00CB6EBA">
        <w:t>11</w:t>
      </w:r>
      <w:r w:rsidRPr="00CB6EBA">
        <w:t>支测压管</w:t>
      </w:r>
      <w:r w:rsidR="00163D73" w:rsidRPr="00CB6EBA">
        <w:t>（图</w:t>
      </w:r>
      <w:r w:rsidR="00163D73" w:rsidRPr="00CB6EBA">
        <w:t>3.3-1</w:t>
      </w:r>
      <w:r w:rsidR="00163D73" w:rsidRPr="00CB6EBA">
        <w:t>）</w:t>
      </w:r>
      <w:r w:rsidRPr="00CB6EBA">
        <w:t>，</w:t>
      </w:r>
      <w:r w:rsidR="001D5B94" w:rsidRPr="00CB6EBA">
        <w:t>2007~2010</w:t>
      </w:r>
      <w:r w:rsidR="001D5B94" w:rsidRPr="00CB6EBA">
        <w:t>年</w:t>
      </w:r>
      <w:r w:rsidRPr="00CB6EBA">
        <w:t>每</w:t>
      </w:r>
      <w:r w:rsidRPr="00CB6EBA">
        <w:t>3</w:t>
      </w:r>
      <w:r w:rsidRPr="00CB6EBA">
        <w:t>天观测一次，</w:t>
      </w:r>
      <w:r w:rsidRPr="00CB6EBA">
        <w:t>2011~2013</w:t>
      </w:r>
      <w:r w:rsidRPr="00CB6EBA">
        <w:t>年每</w:t>
      </w:r>
      <w:r w:rsidRPr="00CB6EBA">
        <w:t>6</w:t>
      </w:r>
      <w:r w:rsidRPr="00CB6EBA">
        <w:t>天观测一次，</w:t>
      </w:r>
      <w:r w:rsidRPr="00CB6EBA">
        <w:t>2014~2016</w:t>
      </w:r>
      <w:r w:rsidRPr="00CB6EBA">
        <w:t>年约每</w:t>
      </w:r>
      <w:r w:rsidRPr="00CB6EBA">
        <w:t>10</w:t>
      </w:r>
      <w:r w:rsidRPr="00CB6EBA">
        <w:t>天观测一次，</w:t>
      </w:r>
      <w:r w:rsidRPr="00CB6EBA">
        <w:t>2015</w:t>
      </w:r>
      <w:r w:rsidR="00C241DE" w:rsidRPr="00CB6EBA">
        <w:t>~2018</w:t>
      </w:r>
      <w:r w:rsidRPr="00CB6EBA">
        <w:t>年约每</w:t>
      </w:r>
      <w:r w:rsidRPr="00CB6EBA">
        <w:t>15</w:t>
      </w:r>
      <w:r w:rsidRPr="00CB6EBA">
        <w:t>天观测一次。本次分析时段为</w:t>
      </w:r>
      <w:r w:rsidRPr="00CB6EBA">
        <w:t>2007</w:t>
      </w:r>
      <w:r w:rsidRPr="00CB6EBA">
        <w:t>年</w:t>
      </w:r>
      <w:r w:rsidRPr="00CB6EBA">
        <w:t>6</w:t>
      </w:r>
      <w:r w:rsidRPr="00CB6EBA">
        <w:t>月</w:t>
      </w:r>
      <w:r w:rsidRPr="00CB6EBA">
        <w:t>11</w:t>
      </w:r>
      <w:r w:rsidRPr="00CB6EBA">
        <w:t>日</w:t>
      </w:r>
      <w:r w:rsidRPr="00CB6EBA">
        <w:t>~201</w:t>
      </w:r>
      <w:r w:rsidR="00C241DE" w:rsidRPr="00CB6EBA">
        <w:t>8</w:t>
      </w:r>
      <w:r w:rsidRPr="00CB6EBA">
        <w:t>年</w:t>
      </w:r>
      <w:r w:rsidR="00C241DE" w:rsidRPr="00CB6EBA">
        <w:t>3</w:t>
      </w:r>
      <w:r w:rsidRPr="00CB6EBA">
        <w:t>月</w:t>
      </w:r>
      <w:r w:rsidRPr="00CB6EBA">
        <w:t>2</w:t>
      </w:r>
      <w:r w:rsidR="00C241DE" w:rsidRPr="00CB6EBA">
        <w:t>1</w:t>
      </w:r>
      <w:r w:rsidRPr="00CB6EBA">
        <w:t>日。</w:t>
      </w:r>
    </w:p>
    <w:p w14:paraId="620BC762" w14:textId="78ECE6F2" w:rsidR="00437ABE" w:rsidRPr="00CB6EBA" w:rsidRDefault="00437ABE">
      <w:pPr>
        <w:pStyle w:val="af"/>
      </w:pPr>
      <w:r>
        <w:rPr>
          <w:rFonts w:hint="eastAsia"/>
        </w:rPr>
        <w:t>2018</w:t>
      </w:r>
      <w:r>
        <w:rPr>
          <w:rFonts w:hint="eastAsia"/>
        </w:rPr>
        <w:t>年</w:t>
      </w:r>
      <w:r>
        <w:rPr>
          <w:rFonts w:hint="eastAsia"/>
        </w:rPr>
        <w:t>2</w:t>
      </w:r>
      <w:r>
        <w:rPr>
          <w:rFonts w:hint="eastAsia"/>
        </w:rPr>
        <w:t>月</w:t>
      </w:r>
      <w:r>
        <w:rPr>
          <w:rFonts w:hint="eastAsia"/>
        </w:rPr>
        <w:t>1</w:t>
      </w:r>
      <w:r>
        <w:rPr>
          <w:rFonts w:hint="eastAsia"/>
        </w:rPr>
        <w:t>日前，因</w:t>
      </w:r>
      <w:r>
        <w:rPr>
          <w:rFonts w:hint="eastAsia"/>
        </w:rPr>
        <w:t>1#</w:t>
      </w:r>
      <w:r>
        <w:rPr>
          <w:rFonts w:hint="eastAsia"/>
        </w:rPr>
        <w:t>、</w:t>
      </w:r>
      <w:r>
        <w:rPr>
          <w:rFonts w:hint="eastAsia"/>
        </w:rPr>
        <w:t>6#</w:t>
      </w:r>
      <w:r>
        <w:rPr>
          <w:rFonts w:hint="eastAsia"/>
        </w:rPr>
        <w:t>、</w:t>
      </w:r>
      <w:r>
        <w:rPr>
          <w:rFonts w:hint="eastAsia"/>
        </w:rPr>
        <w:t>9#</w:t>
      </w:r>
      <w:r>
        <w:rPr>
          <w:rFonts w:hint="eastAsia"/>
        </w:rPr>
        <w:t>测压管未安装压力表，部分时段管内水位超过了孔口高程，导致该时段内扬压力测值未发生变化。</w:t>
      </w:r>
      <w:r>
        <w:rPr>
          <w:rFonts w:hint="eastAsia"/>
        </w:rPr>
        <w:t>2018</w:t>
      </w:r>
      <w:r>
        <w:rPr>
          <w:rFonts w:hint="eastAsia"/>
        </w:rPr>
        <w:t>年</w:t>
      </w:r>
      <w:r>
        <w:rPr>
          <w:rFonts w:hint="eastAsia"/>
        </w:rPr>
        <w:t>2</w:t>
      </w:r>
      <w:r>
        <w:rPr>
          <w:rFonts w:hint="eastAsia"/>
        </w:rPr>
        <w:t>月后，</w:t>
      </w:r>
      <w:r>
        <w:rPr>
          <w:rFonts w:hint="eastAsia"/>
        </w:rPr>
        <w:t>1#</w:t>
      </w:r>
      <w:r>
        <w:rPr>
          <w:rFonts w:hint="eastAsia"/>
        </w:rPr>
        <w:t>、</w:t>
      </w:r>
      <w:r>
        <w:rPr>
          <w:rFonts w:hint="eastAsia"/>
        </w:rPr>
        <w:t>9#</w:t>
      </w:r>
      <w:r>
        <w:rPr>
          <w:rFonts w:hint="eastAsia"/>
        </w:rPr>
        <w:t>测压管进行了加高改造，并对</w:t>
      </w:r>
      <w:r>
        <w:rPr>
          <w:rFonts w:hint="eastAsia"/>
        </w:rPr>
        <w:t>6#</w:t>
      </w:r>
      <w:r>
        <w:rPr>
          <w:rFonts w:hint="eastAsia"/>
        </w:rPr>
        <w:t>测压管孔口安装压力表，扬压力测值恢复正</w:t>
      </w:r>
      <w:r>
        <w:rPr>
          <w:rFonts w:hint="eastAsia"/>
        </w:rPr>
        <w:lastRenderedPageBreak/>
        <w:t>常。</w:t>
      </w:r>
    </w:p>
    <w:p w14:paraId="42D0C430" w14:textId="5703C099" w:rsidR="005440DB" w:rsidRPr="00CB6EBA" w:rsidRDefault="00CC024A">
      <w:pPr>
        <w:pStyle w:val="af"/>
        <w:jc w:val="center"/>
        <w:pPrChange w:id="730" w:author="王凯" w:date="2018-04-25T10:35:00Z">
          <w:pPr>
            <w:pStyle w:val="af"/>
          </w:pPr>
        </w:pPrChange>
      </w:pPr>
      <w:r w:rsidRPr="00CB6EBA">
        <mc:AlternateContent>
          <mc:Choice Requires="wpc">
            <w:drawing>
              <wp:inline distT="0" distB="0" distL="0" distR="0" wp14:anchorId="2652A748" wp14:editId="2ED62FC4">
                <wp:extent cx="4184015" cy="1550670"/>
                <wp:effectExtent l="7620" t="8890" r="8890" b="2540"/>
                <wp:docPr id="30"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 name="Group 47"/>
                        <wpg:cNvGrpSpPr>
                          <a:grpSpLocks/>
                        </wpg:cNvGrpSpPr>
                        <wpg:grpSpPr bwMode="auto">
                          <a:xfrm>
                            <a:off x="0" y="0"/>
                            <a:ext cx="4184015" cy="1550670"/>
                            <a:chOff x="2417" y="2636"/>
                            <a:chExt cx="6589" cy="2442"/>
                          </a:xfrm>
                        </wpg:grpSpPr>
                        <wps:wsp>
                          <wps:cNvPr id="3" name="AutoShape 13"/>
                          <wps:cNvCnPr>
                            <a:cxnSpLocks noChangeShapeType="1"/>
                          </wps:cNvCnPr>
                          <wps:spPr bwMode="auto">
                            <a:xfrm>
                              <a:off x="2472" y="3025"/>
                              <a:ext cx="595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4"/>
                          <wps:cNvCnPr>
                            <a:cxnSpLocks noChangeShapeType="1"/>
                          </wps:cNvCnPr>
                          <wps:spPr bwMode="auto">
                            <a:xfrm flipH="1">
                              <a:off x="3389" y="3030"/>
                              <a:ext cx="2" cy="18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flipH="1">
                              <a:off x="8418" y="3030"/>
                              <a:ext cx="2" cy="18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6"/>
                          <wps:cNvSpPr>
                            <a:spLocks noChangeArrowheads="1"/>
                          </wps:cNvSpPr>
                          <wps:spPr bwMode="auto">
                            <a:xfrm>
                              <a:off x="2417" y="2959"/>
                              <a:ext cx="132" cy="125"/>
                            </a:xfrm>
                            <a:prstGeom prst="donut">
                              <a:avLst>
                                <a:gd name="adj" fmla="val 25681"/>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AutoShape 21"/>
                          <wps:cNvSpPr>
                            <a:spLocks noChangeArrowheads="1"/>
                          </wps:cNvSpPr>
                          <wps:spPr bwMode="auto">
                            <a:xfrm>
                              <a:off x="3325" y="2969"/>
                              <a:ext cx="133" cy="125"/>
                            </a:xfrm>
                            <a:prstGeom prst="donut">
                              <a:avLst>
                                <a:gd name="adj" fmla="val 2577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AutoShape 22"/>
                          <wps:cNvSpPr>
                            <a:spLocks noChangeArrowheads="1"/>
                          </wps:cNvSpPr>
                          <wps:spPr bwMode="auto">
                            <a:xfrm>
                              <a:off x="3325" y="3848"/>
                              <a:ext cx="133" cy="125"/>
                            </a:xfrm>
                            <a:prstGeom prst="donut">
                              <a:avLst>
                                <a:gd name="adj" fmla="val 2577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23"/>
                          <wps:cNvSpPr>
                            <a:spLocks noChangeArrowheads="1"/>
                          </wps:cNvSpPr>
                          <wps:spPr bwMode="auto">
                            <a:xfrm>
                              <a:off x="3325" y="4819"/>
                              <a:ext cx="133" cy="125"/>
                            </a:xfrm>
                            <a:prstGeom prst="donut">
                              <a:avLst>
                                <a:gd name="adj" fmla="val 2577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AutoShape 25"/>
                          <wps:cNvSpPr>
                            <a:spLocks noChangeArrowheads="1"/>
                          </wps:cNvSpPr>
                          <wps:spPr bwMode="auto">
                            <a:xfrm>
                              <a:off x="8360" y="2959"/>
                              <a:ext cx="133" cy="125"/>
                            </a:xfrm>
                            <a:prstGeom prst="donut">
                              <a:avLst>
                                <a:gd name="adj" fmla="val 2577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AutoShape 26"/>
                          <wps:cNvSpPr>
                            <a:spLocks noChangeArrowheads="1"/>
                          </wps:cNvSpPr>
                          <wps:spPr bwMode="auto">
                            <a:xfrm>
                              <a:off x="8349" y="3817"/>
                              <a:ext cx="133" cy="125"/>
                            </a:xfrm>
                            <a:prstGeom prst="donut">
                              <a:avLst>
                                <a:gd name="adj" fmla="val 2577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AutoShape 27"/>
                          <wps:cNvSpPr>
                            <a:spLocks noChangeArrowheads="1"/>
                          </wps:cNvSpPr>
                          <wps:spPr bwMode="auto">
                            <a:xfrm>
                              <a:off x="8349" y="4829"/>
                              <a:ext cx="133" cy="125"/>
                            </a:xfrm>
                            <a:prstGeom prst="donut">
                              <a:avLst>
                                <a:gd name="adj" fmla="val 2577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AutoShape 29"/>
                          <wps:cNvSpPr>
                            <a:spLocks noChangeArrowheads="1"/>
                          </wps:cNvSpPr>
                          <wps:spPr bwMode="auto">
                            <a:xfrm>
                              <a:off x="4371" y="2969"/>
                              <a:ext cx="132" cy="125"/>
                            </a:xfrm>
                            <a:prstGeom prst="donut">
                              <a:avLst>
                                <a:gd name="adj" fmla="val 25681"/>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30"/>
                          <wps:cNvSpPr>
                            <a:spLocks noChangeArrowheads="1"/>
                          </wps:cNvSpPr>
                          <wps:spPr bwMode="auto">
                            <a:xfrm>
                              <a:off x="5352" y="2967"/>
                              <a:ext cx="132" cy="125"/>
                            </a:xfrm>
                            <a:prstGeom prst="donut">
                              <a:avLst>
                                <a:gd name="adj" fmla="val 25681"/>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31"/>
                          <wps:cNvSpPr>
                            <a:spLocks noChangeArrowheads="1"/>
                          </wps:cNvSpPr>
                          <wps:spPr bwMode="auto">
                            <a:xfrm>
                              <a:off x="6335" y="2969"/>
                              <a:ext cx="132" cy="125"/>
                            </a:xfrm>
                            <a:prstGeom prst="donut">
                              <a:avLst>
                                <a:gd name="adj" fmla="val 25681"/>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34"/>
                          <wps:cNvSpPr txBox="1">
                            <a:spLocks noChangeArrowheads="1"/>
                          </wps:cNvSpPr>
                          <wps:spPr bwMode="auto">
                            <a:xfrm>
                              <a:off x="2549" y="2646"/>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D926FF" w14:textId="77777777" w:rsidR="00D530D7" w:rsidRPr="00C83184" w:rsidRDefault="00D530D7" w:rsidP="00C83184">
                                <w:pPr>
                                  <w:snapToGrid w:val="0"/>
                                  <w:spacing w:line="240" w:lineRule="auto"/>
                                  <w:rPr>
                                    <w:sz w:val="21"/>
                                  </w:rPr>
                                </w:pPr>
                                <w:r w:rsidRPr="00C83184">
                                  <w:rPr>
                                    <w:sz w:val="21"/>
                                  </w:rPr>
                                  <w:t>1#</w:t>
                                </w:r>
                              </w:p>
                            </w:txbxContent>
                          </wps:txbx>
                          <wps:bodyPr rot="0" vert="horz" wrap="square" lIns="0" tIns="0" rIns="0" bIns="0" anchor="t" anchorCtr="0" upright="1">
                            <a:noAutofit/>
                          </wps:bodyPr>
                        </wps:wsp>
                        <wps:wsp>
                          <wps:cNvPr id="19" name="Text Box 35"/>
                          <wps:cNvSpPr txBox="1">
                            <a:spLocks noChangeArrowheads="1"/>
                          </wps:cNvSpPr>
                          <wps:spPr bwMode="auto">
                            <a:xfrm>
                              <a:off x="3458" y="2646"/>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4C669" w14:textId="77777777" w:rsidR="00D530D7" w:rsidRPr="00C83184" w:rsidRDefault="00D530D7" w:rsidP="00C83184">
                                <w:pPr>
                                  <w:snapToGrid w:val="0"/>
                                  <w:spacing w:line="240" w:lineRule="auto"/>
                                  <w:rPr>
                                    <w:sz w:val="21"/>
                                  </w:rPr>
                                </w:pPr>
                                <w:r>
                                  <w:rPr>
                                    <w:rFonts w:hint="eastAsia"/>
                                    <w:sz w:val="21"/>
                                  </w:rPr>
                                  <w:t>2</w:t>
                                </w:r>
                                <w:r w:rsidRPr="00C83184">
                                  <w:rPr>
                                    <w:sz w:val="21"/>
                                  </w:rPr>
                                  <w:t>#</w:t>
                                </w:r>
                              </w:p>
                            </w:txbxContent>
                          </wps:txbx>
                          <wps:bodyPr rot="0" vert="horz" wrap="square" lIns="0" tIns="0" rIns="0" bIns="0" anchor="t" anchorCtr="0" upright="1">
                            <a:noAutofit/>
                          </wps:bodyPr>
                        </wps:wsp>
                        <wps:wsp>
                          <wps:cNvPr id="20" name="Text Box 36"/>
                          <wps:cNvSpPr txBox="1">
                            <a:spLocks noChangeArrowheads="1"/>
                          </wps:cNvSpPr>
                          <wps:spPr bwMode="auto">
                            <a:xfrm>
                              <a:off x="4566" y="2646"/>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0B101D" w14:textId="77777777" w:rsidR="00D530D7" w:rsidRPr="00C83184" w:rsidRDefault="00D530D7" w:rsidP="00C83184">
                                <w:pPr>
                                  <w:snapToGrid w:val="0"/>
                                  <w:spacing w:line="240" w:lineRule="auto"/>
                                  <w:rPr>
                                    <w:sz w:val="21"/>
                                  </w:rPr>
                                </w:pPr>
                                <w:r>
                                  <w:rPr>
                                    <w:rFonts w:hint="eastAsia"/>
                                    <w:sz w:val="21"/>
                                  </w:rPr>
                                  <w:t>5</w:t>
                                </w:r>
                                <w:r w:rsidRPr="00C83184">
                                  <w:rPr>
                                    <w:sz w:val="21"/>
                                  </w:rPr>
                                  <w:t>#</w:t>
                                </w:r>
                              </w:p>
                            </w:txbxContent>
                          </wps:txbx>
                          <wps:bodyPr rot="0" vert="horz" wrap="square" lIns="0" tIns="0" rIns="0" bIns="0" anchor="t" anchorCtr="0" upright="1">
                            <a:noAutofit/>
                          </wps:bodyPr>
                        </wps:wsp>
                        <wps:wsp>
                          <wps:cNvPr id="21" name="Text Box 37"/>
                          <wps:cNvSpPr txBox="1">
                            <a:spLocks noChangeArrowheads="1"/>
                          </wps:cNvSpPr>
                          <wps:spPr bwMode="auto">
                            <a:xfrm>
                              <a:off x="6467" y="2644"/>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C3513" w14:textId="77777777" w:rsidR="00D530D7" w:rsidRPr="00C83184" w:rsidRDefault="00D530D7" w:rsidP="00C83184">
                                <w:pPr>
                                  <w:snapToGrid w:val="0"/>
                                  <w:spacing w:line="240" w:lineRule="auto"/>
                                  <w:rPr>
                                    <w:sz w:val="21"/>
                                  </w:rPr>
                                </w:pPr>
                                <w:r>
                                  <w:rPr>
                                    <w:rFonts w:hint="eastAsia"/>
                                    <w:sz w:val="21"/>
                                  </w:rPr>
                                  <w:t>7</w:t>
                                </w:r>
                                <w:r w:rsidRPr="00C83184">
                                  <w:rPr>
                                    <w:sz w:val="21"/>
                                  </w:rPr>
                                  <w:t>#</w:t>
                                </w:r>
                              </w:p>
                            </w:txbxContent>
                          </wps:txbx>
                          <wps:bodyPr rot="0" vert="horz" wrap="square" lIns="0" tIns="0" rIns="0" bIns="0" anchor="t" anchorCtr="0" upright="1">
                            <a:noAutofit/>
                          </wps:bodyPr>
                        </wps:wsp>
                        <wps:wsp>
                          <wps:cNvPr id="22" name="Text Box 38"/>
                          <wps:cNvSpPr txBox="1">
                            <a:spLocks noChangeArrowheads="1"/>
                          </wps:cNvSpPr>
                          <wps:spPr bwMode="auto">
                            <a:xfrm>
                              <a:off x="7405" y="2644"/>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2DF4A" w14:textId="77777777" w:rsidR="00D530D7" w:rsidRPr="00C83184" w:rsidRDefault="00D530D7" w:rsidP="00C83184">
                                <w:pPr>
                                  <w:snapToGrid w:val="0"/>
                                  <w:spacing w:line="240" w:lineRule="auto"/>
                                  <w:rPr>
                                    <w:sz w:val="21"/>
                                  </w:rPr>
                                </w:pPr>
                                <w:r>
                                  <w:rPr>
                                    <w:rFonts w:hint="eastAsia"/>
                                    <w:sz w:val="21"/>
                                  </w:rPr>
                                  <w:t>8</w:t>
                                </w:r>
                                <w:r w:rsidRPr="00C83184">
                                  <w:rPr>
                                    <w:sz w:val="21"/>
                                  </w:rPr>
                                  <w:t>#</w:t>
                                </w:r>
                              </w:p>
                            </w:txbxContent>
                          </wps:txbx>
                          <wps:bodyPr rot="0" vert="horz" wrap="square" lIns="0" tIns="0" rIns="0" bIns="0" anchor="t" anchorCtr="0" upright="1">
                            <a:noAutofit/>
                          </wps:bodyPr>
                        </wps:wsp>
                        <wps:wsp>
                          <wps:cNvPr id="23" name="Text Box 40"/>
                          <wps:cNvSpPr txBox="1">
                            <a:spLocks noChangeArrowheads="1"/>
                          </wps:cNvSpPr>
                          <wps:spPr bwMode="auto">
                            <a:xfrm>
                              <a:off x="8425" y="2636"/>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874A6" w14:textId="77777777" w:rsidR="00D530D7" w:rsidRPr="00C83184" w:rsidRDefault="00D530D7" w:rsidP="00C83184">
                                <w:pPr>
                                  <w:snapToGrid w:val="0"/>
                                  <w:spacing w:line="240" w:lineRule="auto"/>
                                  <w:rPr>
                                    <w:sz w:val="21"/>
                                  </w:rPr>
                                </w:pPr>
                                <w:r>
                                  <w:rPr>
                                    <w:rFonts w:hint="eastAsia"/>
                                    <w:sz w:val="21"/>
                                  </w:rPr>
                                  <w:t>9</w:t>
                                </w:r>
                                <w:r w:rsidRPr="00C83184">
                                  <w:rPr>
                                    <w:sz w:val="21"/>
                                  </w:rPr>
                                  <w:t>#</w:t>
                                </w:r>
                              </w:p>
                            </w:txbxContent>
                          </wps:txbx>
                          <wps:bodyPr rot="0" vert="horz" wrap="square" lIns="0" tIns="0" rIns="0" bIns="0" anchor="t" anchorCtr="0" upright="1">
                            <a:noAutofit/>
                          </wps:bodyPr>
                        </wps:wsp>
                        <wps:wsp>
                          <wps:cNvPr id="24" name="Text Box 41"/>
                          <wps:cNvSpPr txBox="1">
                            <a:spLocks noChangeArrowheads="1"/>
                          </wps:cNvSpPr>
                          <wps:spPr bwMode="auto">
                            <a:xfrm>
                              <a:off x="8573" y="3750"/>
                              <a:ext cx="433"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0540A" w14:textId="77777777" w:rsidR="00D530D7" w:rsidRPr="00C83184" w:rsidRDefault="00D530D7" w:rsidP="00C83184">
                                <w:pPr>
                                  <w:snapToGrid w:val="0"/>
                                  <w:spacing w:line="240" w:lineRule="auto"/>
                                  <w:rPr>
                                    <w:sz w:val="21"/>
                                  </w:rPr>
                                </w:pPr>
                                <w:r w:rsidRPr="005440DB">
                                  <w:rPr>
                                    <w:rFonts w:hint="eastAsia"/>
                                    <w:sz w:val="21"/>
                                  </w:rPr>
                                  <w:t>1</w:t>
                                </w:r>
                                <w:r>
                                  <w:rPr>
                                    <w:rFonts w:hint="eastAsia"/>
                                    <w:sz w:val="21"/>
                                  </w:rPr>
                                  <w:t>0</w:t>
                                </w:r>
                                <w:r w:rsidRPr="00C83184">
                                  <w:rPr>
                                    <w:sz w:val="21"/>
                                  </w:rPr>
                                  <w:t>#</w:t>
                                </w:r>
                              </w:p>
                            </w:txbxContent>
                          </wps:txbx>
                          <wps:bodyPr rot="0" vert="horz" wrap="square" lIns="0" tIns="0" rIns="0" bIns="0" anchor="t" anchorCtr="0" upright="1">
                            <a:noAutofit/>
                          </wps:bodyPr>
                        </wps:wsp>
                        <wps:wsp>
                          <wps:cNvPr id="25" name="Text Box 42"/>
                          <wps:cNvSpPr txBox="1">
                            <a:spLocks noChangeArrowheads="1"/>
                          </wps:cNvSpPr>
                          <wps:spPr bwMode="auto">
                            <a:xfrm>
                              <a:off x="3504" y="3750"/>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7A8421" w14:textId="77777777" w:rsidR="00D530D7" w:rsidRPr="00C83184" w:rsidRDefault="00D530D7" w:rsidP="00C83184">
                                <w:pPr>
                                  <w:snapToGrid w:val="0"/>
                                  <w:spacing w:line="240" w:lineRule="auto"/>
                                  <w:rPr>
                                    <w:sz w:val="21"/>
                                  </w:rPr>
                                </w:pPr>
                                <w:r>
                                  <w:rPr>
                                    <w:rFonts w:hint="eastAsia"/>
                                    <w:sz w:val="21"/>
                                  </w:rPr>
                                  <w:t>3</w:t>
                                </w:r>
                                <w:r w:rsidRPr="00C83184">
                                  <w:rPr>
                                    <w:sz w:val="21"/>
                                  </w:rPr>
                                  <w:t>#</w:t>
                                </w:r>
                              </w:p>
                            </w:txbxContent>
                          </wps:txbx>
                          <wps:bodyPr rot="0" vert="horz" wrap="square" lIns="0" tIns="0" rIns="0" bIns="0" anchor="t" anchorCtr="0" upright="1">
                            <a:noAutofit/>
                          </wps:bodyPr>
                        </wps:wsp>
                        <wps:wsp>
                          <wps:cNvPr id="26" name="Text Box 43"/>
                          <wps:cNvSpPr txBox="1">
                            <a:spLocks noChangeArrowheads="1"/>
                          </wps:cNvSpPr>
                          <wps:spPr bwMode="auto">
                            <a:xfrm>
                              <a:off x="3504" y="4755"/>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CEB34" w14:textId="77777777" w:rsidR="00D530D7" w:rsidRPr="00C83184" w:rsidRDefault="00D530D7" w:rsidP="00C83184">
                                <w:pPr>
                                  <w:snapToGrid w:val="0"/>
                                  <w:spacing w:line="240" w:lineRule="auto"/>
                                  <w:rPr>
                                    <w:sz w:val="21"/>
                                  </w:rPr>
                                </w:pPr>
                                <w:r>
                                  <w:rPr>
                                    <w:rFonts w:hint="eastAsia"/>
                                    <w:sz w:val="21"/>
                                  </w:rPr>
                                  <w:t>4</w:t>
                                </w:r>
                                <w:r w:rsidRPr="00C83184">
                                  <w:rPr>
                                    <w:sz w:val="21"/>
                                  </w:rPr>
                                  <w:t>#</w:t>
                                </w:r>
                              </w:p>
                            </w:txbxContent>
                          </wps:txbx>
                          <wps:bodyPr rot="0" vert="horz" wrap="square" lIns="0" tIns="0" rIns="0" bIns="0" anchor="t" anchorCtr="0" upright="1">
                            <a:noAutofit/>
                          </wps:bodyPr>
                        </wps:wsp>
                        <wps:wsp>
                          <wps:cNvPr id="27" name="Text Box 44"/>
                          <wps:cNvSpPr txBox="1">
                            <a:spLocks noChangeArrowheads="1"/>
                          </wps:cNvSpPr>
                          <wps:spPr bwMode="auto">
                            <a:xfrm>
                              <a:off x="8618" y="4755"/>
                              <a:ext cx="388"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4B173" w14:textId="77777777" w:rsidR="00D530D7" w:rsidRPr="00C83184" w:rsidRDefault="00D530D7" w:rsidP="00C83184">
                                <w:pPr>
                                  <w:snapToGrid w:val="0"/>
                                  <w:spacing w:line="240" w:lineRule="auto"/>
                                  <w:rPr>
                                    <w:sz w:val="21"/>
                                  </w:rPr>
                                </w:pPr>
                                <w:r w:rsidRPr="005440DB">
                                  <w:rPr>
                                    <w:rFonts w:hint="eastAsia"/>
                                    <w:sz w:val="21"/>
                                  </w:rPr>
                                  <w:t>1</w:t>
                                </w:r>
                                <w:r>
                                  <w:rPr>
                                    <w:rFonts w:hint="eastAsia"/>
                                    <w:sz w:val="21"/>
                                  </w:rPr>
                                  <w:t>1</w:t>
                                </w:r>
                                <w:r w:rsidRPr="00C83184">
                                  <w:rPr>
                                    <w:sz w:val="21"/>
                                  </w:rPr>
                                  <w:t>#</w:t>
                                </w:r>
                              </w:p>
                            </w:txbxContent>
                          </wps:txbx>
                          <wps:bodyPr rot="0" vert="horz" wrap="square" lIns="0" tIns="0" rIns="0" bIns="0" anchor="t" anchorCtr="0" upright="1">
                            <a:noAutofit/>
                          </wps:bodyPr>
                        </wps:wsp>
                        <wps:wsp>
                          <wps:cNvPr id="28" name="AutoShape 45"/>
                          <wps:cNvSpPr>
                            <a:spLocks noChangeArrowheads="1"/>
                          </wps:cNvSpPr>
                          <wps:spPr bwMode="auto">
                            <a:xfrm>
                              <a:off x="7350" y="2969"/>
                              <a:ext cx="132" cy="125"/>
                            </a:xfrm>
                            <a:prstGeom prst="donut">
                              <a:avLst>
                                <a:gd name="adj" fmla="val 25681"/>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Text Box 46"/>
                          <wps:cNvSpPr txBox="1">
                            <a:spLocks noChangeArrowheads="1"/>
                          </wps:cNvSpPr>
                          <wps:spPr bwMode="auto">
                            <a:xfrm>
                              <a:off x="5484" y="2646"/>
                              <a:ext cx="254" cy="32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181CB" w14:textId="77777777" w:rsidR="00D530D7" w:rsidRPr="00C83184" w:rsidRDefault="00D530D7" w:rsidP="00C83184">
                                <w:pPr>
                                  <w:snapToGrid w:val="0"/>
                                  <w:spacing w:line="240" w:lineRule="auto"/>
                                  <w:rPr>
                                    <w:sz w:val="21"/>
                                  </w:rPr>
                                </w:pPr>
                                <w:r>
                                  <w:rPr>
                                    <w:rFonts w:hint="eastAsia"/>
                                    <w:sz w:val="21"/>
                                  </w:rPr>
                                  <w:t>6</w:t>
                                </w:r>
                                <w:r w:rsidRPr="00C83184">
                                  <w:rPr>
                                    <w:sz w:val="21"/>
                                  </w:rPr>
                                  <w:t>#</w:t>
                                </w:r>
                              </w:p>
                            </w:txbxContent>
                          </wps:txbx>
                          <wps:bodyPr rot="0" vert="horz" wrap="square" lIns="0" tIns="0" rIns="0" bIns="0" anchor="t" anchorCtr="0" upright="1">
                            <a:noAutofit/>
                          </wps:bodyPr>
                        </wps:wsp>
                      </wpg:wgp>
                    </wpc:wpc>
                  </a:graphicData>
                </a:graphic>
              </wp:inline>
            </w:drawing>
          </mc:Choice>
          <mc:Fallback>
            <w:pict>
              <v:group id="画布 12" o:spid="_x0000_s1026" editas="canvas" style="width:329.45pt;height:122.1pt;mso-position-horizontal-relative:char;mso-position-vertical-relative:line" coordsize="41840,15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40;height:15506;visibility:visible;mso-wrap-style:square">
                  <v:fill o:detectmouseclick="t"/>
                  <v:path o:connecttype="none"/>
                </v:shape>
                <v:group id="Group 47" o:spid="_x0000_s1028" style="position:absolute;width:41840;height:15506" coordorigin="2417,2636" coordsize="6589,2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32" coordsize="21600,21600" o:spt="32" o:oned="t" path="m,l21600,21600e" filled="f">
                    <v:path arrowok="t" fillok="f" o:connecttype="none"/>
                    <o:lock v:ext="edit" shapetype="t"/>
                  </v:shapetype>
                  <v:shape id="AutoShape 13" o:spid="_x0000_s1029" type="#_x0000_t32" style="position:absolute;left:2472;top:3025;width:595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14" o:spid="_x0000_s1030" type="#_x0000_t32" style="position:absolute;left:3389;top:3030;width:2;height:18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15" o:spid="_x0000_s1031" type="#_x0000_t32" style="position:absolute;left:8418;top:3030;width:2;height:18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 o:spid="_x0000_s1032" type="#_x0000_t23" style="position:absolute;left:2417;top:2959;width:132;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CQWcIA&#10;AADaAAAADwAAAGRycy9kb3ducmV2LnhtbESPQWvCQBSE74L/YXmF3nTTHqREN0EFoUIoaD3Y2yP7&#10;TEKzb0P2maT/visUehxmvhlmk0+uVQP1ofFs4GWZgCIuvW24MnD5PCzeQAVBtth6JgM/FCDP5rMN&#10;ptaPfKLhLJWKJRxSNFCLdKnWoazJYVj6jjh6N987lCj7Stsex1juWv2aJCvtsOG4UGNH+5rK7/Pd&#10;GViVxdAeUe7yNd6K4mh3H3LdGfP8NG3XoIQm+Q//0e82cvC4Em+Az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JBZwgAAANoAAAAPAAAAAAAAAAAAAAAAAJgCAABkcnMvZG93&#10;bnJldi54bWxQSwUGAAAAAAQABAD1AAAAhwMAAAAA&#10;" adj="5253"/>
                  <v:shape id="AutoShape 21" o:spid="_x0000_s1033" type="#_x0000_t23" style="position:absolute;left:3325;top:2969;width:133;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0GsQA&#10;AADaAAAADwAAAGRycy9kb3ducmV2LnhtbESPX2vCQBDE3wv9DscKvhS9qFglekoptfhQof57X3Jr&#10;EszthtypqZ/eKxT6OMzMb5j5snWVulLjS2EDg34CijgTW3Ju4LBf9aagfEC2WAmTgR/ysFw8P80x&#10;tXLjLV13IVcRwj5FA0UIdaq1zwpy6PtSE0fvJI3DEGWTa9vgLcJdpYdJ8qodlhwXCqzpvaDsvLs4&#10;A5/fXx9n2byMksNJ2tH4PhjL/WhMt9O+zUAFasN/+K+9tgYm8Hsl3gC9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bdBrEAAAA2gAAAA8AAAAAAAAAAAAAAAAAmAIAAGRycy9k&#10;b3ducmV2LnhtbFBLBQYAAAAABAAEAPUAAACJAwAAAAA=&#10;" adj="5233"/>
                  <v:shape id="AutoShape 22" o:spid="_x0000_s1034" type="#_x0000_t23" style="position:absolute;left:3325;top:3848;width:133;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gaMEA&#10;AADaAAAADwAAAGRycy9kb3ducmV2LnhtbERPS2vCQBC+C/0PywheRDcqlhKzSilt8VDBWr0P2ckD&#10;szMhu9XUX+8eCh4/vne26V2jLtT5WtjAbJqAIs7F1lwaOP58TF5A+YBssREmA3/kYbN+GmSYWrny&#10;N10OoVQxhH2KBqoQ2lRrn1fk0E+lJY5cIZ3DEGFXatvhNYa7Rs+T5Fk7rDk2VNjSW0X5+fDrDHzu&#10;v97PshsvkmMh/WJ5my3ldjJmNOxfV6AC9eEh/ndvrYG4NV6JN0C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E4GjBAAAA2gAAAA8AAAAAAAAAAAAAAAAAmAIAAGRycy9kb3du&#10;cmV2LnhtbFBLBQYAAAAABAAEAPUAAACGAwAAAAA=&#10;" adj="5233"/>
                  <v:shape id="AutoShape 23" o:spid="_x0000_s1035" type="#_x0000_t23" style="position:absolute;left:3325;top:4819;width:133;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F88QA&#10;AADaAAAADwAAAGRycy9kb3ducmV2LnhtbESPX2vCQBDE3wv9DscKvhS9qFg0ekoptfhQof57X3Jr&#10;EszthtypqZ/eKxT6OMzMb5j5snWVulLjS2EDg34CijgTW3Ju4LBf9SagfEC2WAmTgR/ysFw8P80x&#10;tXLjLV13IVcRwj5FA0UIdaq1zwpy6PtSE0fvJI3DEGWTa9vgLcJdpYdJ8qodlhwXCqzpvaDsvLs4&#10;A5/fXx9n2byMksNJ2tH4PhjL/WhMt9O+zUAFasN/+K+9tgam8Hsl3gC9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IRfPEAAAA2gAAAA8AAAAAAAAAAAAAAAAAmAIAAGRycy9k&#10;b3ducmV2LnhtbFBLBQYAAAAABAAEAPUAAACJAwAAAAA=&#10;" adj="5233"/>
                  <v:shape id="AutoShape 25" o:spid="_x0000_s1036" type="#_x0000_t23" style="position:absolute;left:8360;top:2959;width:133;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Nu8UA&#10;AADbAAAADwAAAGRycy9kb3ducmV2LnhtbESPQWsCQQyF70L/w5CCF6mzKpaydZRS2uKhgrX2Hnbi&#10;7uJOsuxMdeuvN4eCt4T38t6XxaoPjTlRF2thB5NxBoa4EF9z6WD//f7wBCYmZI+NMDn4owir5d1g&#10;gbmXM3/RaZdKoyEcc3RQpdTm1saiooBxLC2xagfpAiZdu9L6Ds8aHho7zbJHG7BmbaiwpdeKiuPu&#10;Nzj42H6+HWUzmmX7g/Sz+WUyl8uPc8P7/uUZTKI+3cz/12uv+Eqvv+gAd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s27xQAAANsAAAAPAAAAAAAAAAAAAAAAAJgCAABkcnMv&#10;ZG93bnJldi54bWxQSwUGAAAAAAQABAD1AAAAigMAAAAA&#10;" adj="5233"/>
                  <v:shape id="AutoShape 26" o:spid="_x0000_s1037" type="#_x0000_t23" style="position:absolute;left:8349;top:3817;width:133;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5oIMIA&#10;AADbAAAADwAAAGRycy9kb3ducmV2LnhtbERPTWvCQBC9F/oflin0UuomiqVEVxHR0oOCWr0P2TEJ&#10;ZmdCdtXUX+8Khd7m8T5nPO1crS7U+krYQNpLQBHnYisuDOx/lu+foHxAtlgLk4Ff8jCdPD+NMbNy&#10;5S1ddqFQMYR9hgbKEJpMa5+X5ND3pCGO3FFahyHCttC2xWsMd7XuJ8mHdlhxbCixoXlJ+Wl3dga+&#10;NqvFSdZvg2R/lG4wvKVDuR2MeX3pZiNQgbrwL/5zf9s4P4XHL/EAP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mggwgAAANsAAAAPAAAAAAAAAAAAAAAAAJgCAABkcnMvZG93&#10;bnJldi54bWxQSwUGAAAAAAQABAD1AAAAhwMAAAAA&#10;" adj="5233"/>
                  <v:shape id="AutoShape 27" o:spid="_x0000_s1038" type="#_x0000_t23" style="position:absolute;left:8349;top:4829;width:133;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2V8IA&#10;AADbAAAADwAAAGRycy9kb3ducmV2LnhtbERPS2vCQBC+F/wPywheim5UFImuIqWVHiz4vA/ZMQlm&#10;Z0J2q6m/3i0UepuP7zmLVesqdaPGl8IGhoMEFHEmtuTcwOn40Z+B8gHZYiVMBn7Iw2rZeVlgauXO&#10;e7odQq5iCPsUDRQh1KnWPivIoR9ITRy5izQOQ4RNrm2D9xjuKj1Kkql2WHJsKLCmt4Ky6+HbGdjs&#10;tu9X+XodJ6eLtOPJYziRx9mYXrddz0EFasO/+M/9aeP8Efz+E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ZXwgAAANsAAAAPAAAAAAAAAAAAAAAAAJgCAABkcnMvZG93&#10;bnJldi54bWxQSwUGAAAAAAQABAD1AAAAhwMAAAAA&#10;" adj="5233"/>
                  <v:shape id="AutoShape 29" o:spid="_x0000_s1039" type="#_x0000_t23" style="position:absolute;left:4371;top:2969;width:132;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sYcEA&#10;AADbAAAADwAAAGRycy9kb3ducmV2LnhtbERPTWvCQBC9F/wPywje6kYFKdFVVBAUQqG2B70N2TEJ&#10;ZmdDdkzSf98tFHqbx/uc9XZwteqoDZVnA7NpAoo497biwsDX5/H1DVQQZIu1ZzLwTQG2m9HLGlPr&#10;e/6g7iKFiiEcUjRQijSp1iEvyWGY+oY4cnffOpQI20LbFvsY7mo9T5KldlhxbCixoUNJ+ePydAaW&#10;edbVZ5Sn3Pp7lp3t/l2ue2Mm42G3AiU0yL/4z32ycf4Cfn+JB+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57GHBAAAA2wAAAA8AAAAAAAAAAAAAAAAAmAIAAGRycy9kb3du&#10;cmV2LnhtbFBLBQYAAAAABAAEAPUAAACGAwAAAAA=&#10;" adj="5253"/>
                  <v:shape id="AutoShape 30" o:spid="_x0000_s1040" type="#_x0000_t23" style="position:absolute;left:5352;top:2967;width:132;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0FcEA&#10;AADbAAAADwAAAGRycy9kb3ducmV2LnhtbERPTWvCQBC9F/wPywje6kYRKdFVVBAUQqG2B70N2TEJ&#10;ZmdDdkzSf98tFHqbx/uc9XZwteqoDZVnA7NpAoo497biwsDX5/H1DVQQZIu1ZzLwTQG2m9HLGlPr&#10;e/6g7iKFiiEcUjRQijSp1iEvyWGY+oY4cnffOpQI20LbFvsY7mo9T5KldlhxbCixoUNJ+ePydAaW&#10;edbVZ5Sn3Pp7lp3t/l2ue2Mm42G3AiU0yL/4z32ycf4Cfn+JB+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QdBXBAAAA2wAAAA8AAAAAAAAAAAAAAAAAmAIAAGRycy9kb3du&#10;cmV2LnhtbFBLBQYAAAAABAAEAPUAAACGAwAAAAA=&#10;" adj="5253"/>
                  <v:shape id="AutoShape 31" o:spid="_x0000_s1041" type="#_x0000_t23" style="position:absolute;left:6335;top:2969;width:132;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jsEA&#10;AADbAAAADwAAAGRycy9kb3ducmV2LnhtbERPTWvCQBC9F/wPywje6kZBKdFVVBAUQqG2B70N2TEJ&#10;ZmdDdkzSf98tFHqbx/uc9XZwteqoDZVnA7NpAoo497biwsDX5/H1DVQQZIu1ZzLwTQG2m9HLGlPr&#10;e/6g7iKFiiEcUjRQijSp1iEvyWGY+oY4cnffOpQI20LbFvsY7mo9T5KldlhxbCixoUNJ+ePydAaW&#10;edbVZ5Sn3Pp7lp3t/l2ue2Mm42G3AiU0yL/4z32ycf4Cfn+JB+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c0Y7BAAAA2wAAAA8AAAAAAAAAAAAAAAAAmAIAAGRycy9kb3du&#10;cmV2LnhtbFBLBQYAAAAABAAEAPUAAACGAwAAAAA=&#10;" adj="5253"/>
                  <v:shapetype id="_x0000_t202" coordsize="21600,21600" o:spt="202" path="m,l,21600r21600,l21600,xe">
                    <v:stroke joinstyle="miter"/>
                    <v:path gradientshapeok="t" o:connecttype="rect"/>
                  </v:shapetype>
                  <v:shape id="Text Box 34" o:spid="_x0000_s1042" type="#_x0000_t202" style="position:absolute;left:2549;top:2646;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64gL8A&#10;AADbAAAADwAAAGRycy9kb3ducmV2LnhtbERPS4vCMBC+L/gfwgje1lQFH9Uo6qLsTbYreB2asSlt&#10;JqXJav33ZkHwNh/fc1abztbiRq0vHSsYDRMQxLnTJRcKzr+HzzkIH5A11o5JwYM8bNa9jxWm2t35&#10;h25ZKEQMYZ+iAhNCk0rpc0MW/dA1xJG7utZiiLAtpG7xHsNtLcdJMpUWS44NBhvaG8qr7M8qmJzG&#10;s4s/Zl/75kKLau531ZWNUoN+t12CCNSFt/jl/tZx/hT+f4k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rriAvwAAANsAAAAPAAAAAAAAAAAAAAAAAJgCAABkcnMvZG93bnJl&#10;di54bWxQSwUGAAAAAAQABAD1AAAAhAMAAAAA&#10;" stroked="f">
                    <v:fill opacity="0"/>
                    <v:textbox inset="0,0,0,0">
                      <w:txbxContent>
                        <w:p w14:paraId="78D926FF" w14:textId="77777777" w:rsidR="00D530D7" w:rsidRPr="00C83184" w:rsidRDefault="00D530D7" w:rsidP="00C83184">
                          <w:pPr>
                            <w:snapToGrid w:val="0"/>
                            <w:spacing w:line="240" w:lineRule="auto"/>
                            <w:rPr>
                              <w:sz w:val="21"/>
                            </w:rPr>
                          </w:pPr>
                          <w:r w:rsidRPr="00C83184">
                            <w:rPr>
                              <w:sz w:val="21"/>
                            </w:rPr>
                            <w:t>1#</w:t>
                          </w:r>
                        </w:p>
                      </w:txbxContent>
                    </v:textbox>
                  </v:shape>
                  <v:shape id="Text Box 35" o:spid="_x0000_s1043" type="#_x0000_t202" style="position:absolute;left:3458;top:2646;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s8r8A&#10;AADbAAAADwAAAGRycy9kb3ducmV2LnhtbERPS4vCMBC+L/gfwgh7W1Nd8FGN4rqseBOr4HVoxqa0&#10;mZQmq/XfG0HwNh/fcxarztbiSq0vHSsYDhIQxLnTJRcKTse/rykIH5A11o5JwZ08rJa9jwWm2t34&#10;QNcsFCKGsE9RgQmhSaX0uSGLfuAa4shdXGsxRNgWUrd4i+G2lqMkGUuLJccGgw1tDOVV9m8VfO9H&#10;k7PfZr+b5kyzaup/qgsbpT773XoOIlAX3uKXe6fj/B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MSzyvwAAANsAAAAPAAAAAAAAAAAAAAAAAJgCAABkcnMvZG93bnJl&#10;di54bWxQSwUGAAAAAAQABAD1AAAAhAMAAAAA&#10;" stroked="f">
                    <v:fill opacity="0"/>
                    <v:textbox inset="0,0,0,0">
                      <w:txbxContent>
                        <w:p w14:paraId="20D4C669" w14:textId="77777777" w:rsidR="00D530D7" w:rsidRPr="00C83184" w:rsidRDefault="00D530D7" w:rsidP="00C83184">
                          <w:pPr>
                            <w:snapToGrid w:val="0"/>
                            <w:spacing w:line="240" w:lineRule="auto"/>
                            <w:rPr>
                              <w:sz w:val="21"/>
                            </w:rPr>
                          </w:pPr>
                          <w:r>
                            <w:rPr>
                              <w:rFonts w:hint="eastAsia"/>
                              <w:sz w:val="21"/>
                            </w:rPr>
                            <w:t>2</w:t>
                          </w:r>
                          <w:r w:rsidRPr="00C83184">
                            <w:rPr>
                              <w:sz w:val="21"/>
                            </w:rPr>
                            <w:t>#</w:t>
                          </w:r>
                        </w:p>
                      </w:txbxContent>
                    </v:textbox>
                  </v:shape>
                  <v:shape id="Text Box 36" o:spid="_x0000_s1044" type="#_x0000_t202" style="position:absolute;left:4566;top:2646;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dP0r8A&#10;AADbAAAADwAAAGRycy9kb3ducmV2LnhtbERPTYvCMBC9C/sfwizsTVO7oG41yq6ieBPrgtehGZvS&#10;ZlKaqPXfm4Pg8fG+F6veNuJGna8cKxiPEhDEhdMVlwr+T9vhDIQPyBobx6TgQR5Wy4/BAjPt7nyk&#10;Wx5KEUPYZ6jAhNBmUvrCkEU/ci1x5C6usxgi7EqpO7zHcNvINEkm0mLFscFgS2tDRZ1frYLvQzo9&#10;+12+Wbdn+qln/q++sFHq67P/nYMI1Ie3+OXeawVpXB+/xB8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Z0/SvwAAANsAAAAPAAAAAAAAAAAAAAAAAJgCAABkcnMvZG93bnJl&#10;di54bWxQSwUGAAAAAAQABAD1AAAAhAMAAAAA&#10;" stroked="f">
                    <v:fill opacity="0"/>
                    <v:textbox inset="0,0,0,0">
                      <w:txbxContent>
                        <w:p w14:paraId="440B101D" w14:textId="77777777" w:rsidR="00D530D7" w:rsidRPr="00C83184" w:rsidRDefault="00D530D7" w:rsidP="00C83184">
                          <w:pPr>
                            <w:snapToGrid w:val="0"/>
                            <w:spacing w:line="240" w:lineRule="auto"/>
                            <w:rPr>
                              <w:sz w:val="21"/>
                            </w:rPr>
                          </w:pPr>
                          <w:r>
                            <w:rPr>
                              <w:rFonts w:hint="eastAsia"/>
                              <w:sz w:val="21"/>
                            </w:rPr>
                            <w:t>5</w:t>
                          </w:r>
                          <w:r w:rsidRPr="00C83184">
                            <w:rPr>
                              <w:sz w:val="21"/>
                            </w:rPr>
                            <w:t>#</w:t>
                          </w:r>
                        </w:p>
                      </w:txbxContent>
                    </v:textbox>
                  </v:shape>
                  <v:shape id="Text Box 37" o:spid="_x0000_s1045" type="#_x0000_t202" style="position:absolute;left:6467;top:2644;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qScMA&#10;AADbAAAADwAAAGRycy9kb3ducmV2LnhtbESPQWvCQBSE70L/w/IK3nRjCmrTrNJaFG9iLHh9ZF+y&#10;Idm3IbvV9N93hUKPw8x8w+Tb0XbiRoNvHCtYzBMQxKXTDdcKvi772RqED8gaO8ek4Ic8bDdPkxwz&#10;7e58plsRahEh7DNUYELoMyl9aciin7ueOHqVGyyGKIda6gHvEW47mSbJUlpsOC4Y7GlnqGyLb6vg&#10;5ZSurv5QfO76K722a//RVmyUmj6P728gAo3hP/zXPmoF6QIeX+I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vqScMAAADbAAAADwAAAAAAAAAAAAAAAACYAgAAZHJzL2Rv&#10;d25yZXYueG1sUEsFBgAAAAAEAAQA9QAAAIgDAAAAAA==&#10;" stroked="f">
                    <v:fill opacity="0"/>
                    <v:textbox inset="0,0,0,0">
                      <w:txbxContent>
                        <w:p w14:paraId="077C3513" w14:textId="77777777" w:rsidR="00D530D7" w:rsidRPr="00C83184" w:rsidRDefault="00D530D7" w:rsidP="00C83184">
                          <w:pPr>
                            <w:snapToGrid w:val="0"/>
                            <w:spacing w:line="240" w:lineRule="auto"/>
                            <w:rPr>
                              <w:sz w:val="21"/>
                            </w:rPr>
                          </w:pPr>
                          <w:r>
                            <w:rPr>
                              <w:rFonts w:hint="eastAsia"/>
                              <w:sz w:val="21"/>
                            </w:rPr>
                            <w:t>7</w:t>
                          </w:r>
                          <w:r w:rsidRPr="00C83184">
                            <w:rPr>
                              <w:sz w:val="21"/>
                            </w:rPr>
                            <w:t>#</w:t>
                          </w:r>
                        </w:p>
                      </w:txbxContent>
                    </v:textbox>
                  </v:shape>
                  <v:shape id="Text Box 38" o:spid="_x0000_s1046" type="#_x0000_t202" style="position:absolute;left:7405;top:2644;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l0PsMA&#10;AADbAAAADwAAAGRycy9kb3ducmV2LnhtbESPQWvCQBSE7wX/w/IK3uqmEVqbZhWrWHorRsHrI/uS&#10;Dcm+Ddmtxn/vFgSPw8x8w+Sr0XbiTINvHCt4nSUgiEunG64VHA+7lwUIH5A1do5JwZU8rJaTpxwz&#10;7S68p3MRahEh7DNUYELoMyl9aciin7meOHqVGyyGKIda6gEvEW47mSbJm7TYcFww2NPGUNkWf1bB&#10;/Dd9P/nvYrvpT/TRLvxXW7FRavo8rj9BBBrDI3xv/2gFaQr/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l0PsMAAADbAAAADwAAAAAAAAAAAAAAAACYAgAAZHJzL2Rv&#10;d25yZXYueG1sUEsFBgAAAAAEAAQA9QAAAIgDAAAAAA==&#10;" stroked="f">
                    <v:fill opacity="0"/>
                    <v:textbox inset="0,0,0,0">
                      <w:txbxContent>
                        <w:p w14:paraId="5C32DF4A" w14:textId="77777777" w:rsidR="00D530D7" w:rsidRPr="00C83184" w:rsidRDefault="00D530D7" w:rsidP="00C83184">
                          <w:pPr>
                            <w:snapToGrid w:val="0"/>
                            <w:spacing w:line="240" w:lineRule="auto"/>
                            <w:rPr>
                              <w:sz w:val="21"/>
                            </w:rPr>
                          </w:pPr>
                          <w:r>
                            <w:rPr>
                              <w:rFonts w:hint="eastAsia"/>
                              <w:sz w:val="21"/>
                            </w:rPr>
                            <w:t>8</w:t>
                          </w:r>
                          <w:r w:rsidRPr="00C83184">
                            <w:rPr>
                              <w:sz w:val="21"/>
                            </w:rPr>
                            <w:t>#</w:t>
                          </w:r>
                        </w:p>
                      </w:txbxContent>
                    </v:textbox>
                  </v:shape>
                  <v:shape id="Text Box 40" o:spid="_x0000_s1047" type="#_x0000_t202" style="position:absolute;left:8425;top:2636;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XRpcIA&#10;AADbAAAADwAAAGRycy9kb3ducmV2LnhtbESPQWvCQBSE7wX/w/IEb3VjhDZGV1GLpbfSVPD6yD6z&#10;Idm3IbvV+O/dguBxmJlvmNVmsK24UO9rxwpm0wQEcel0zZWC4+/hNQPhA7LG1jEpuJGHzXr0ssJc&#10;uyv/0KUIlYgQ9jkqMCF0uZS+NGTRT11HHL2z6y2GKPtK6h6vEW5bmSbJm7RYc1ww2NHeUNkUf1bB&#10;/Dt9P/nP4mPfnWjRZH7XnNkoNRkP2yWIQEN4hh/tL60gncP/l/g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dGlwgAAANsAAAAPAAAAAAAAAAAAAAAAAJgCAABkcnMvZG93&#10;bnJldi54bWxQSwUGAAAAAAQABAD1AAAAhwMAAAAA&#10;" stroked="f">
                    <v:fill opacity="0"/>
                    <v:textbox inset="0,0,0,0">
                      <w:txbxContent>
                        <w:p w14:paraId="569874A6" w14:textId="77777777" w:rsidR="00D530D7" w:rsidRPr="00C83184" w:rsidRDefault="00D530D7" w:rsidP="00C83184">
                          <w:pPr>
                            <w:snapToGrid w:val="0"/>
                            <w:spacing w:line="240" w:lineRule="auto"/>
                            <w:rPr>
                              <w:sz w:val="21"/>
                            </w:rPr>
                          </w:pPr>
                          <w:r>
                            <w:rPr>
                              <w:rFonts w:hint="eastAsia"/>
                              <w:sz w:val="21"/>
                            </w:rPr>
                            <w:t>9</w:t>
                          </w:r>
                          <w:r w:rsidRPr="00C83184">
                            <w:rPr>
                              <w:sz w:val="21"/>
                            </w:rPr>
                            <w:t>#</w:t>
                          </w:r>
                        </w:p>
                      </w:txbxContent>
                    </v:textbox>
                  </v:shape>
                  <v:shape id="Text Box 41" o:spid="_x0000_s1048" type="#_x0000_t202" style="position:absolute;left:8573;top:3750;width:433;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J0cMA&#10;AADbAAAADwAAAGRycy9kb3ducmV2LnhtbESPT2vCQBTE7wW/w/IEb3XTKK1NXcU/VLyJacHrI/vM&#10;hmTfhuyq6bd3BaHHYWZ+w8yXvW3ElTpfOVbwNk5AEBdOV1wq+P35fp2B8AFZY+OYFPyRh+Vi8DLH&#10;TLsbH+mah1JECPsMFZgQ2kxKXxiy6MeuJY7e2XUWQ5RdKXWHtwi3jUyT5F1arDguGGxpY6io84tV&#10;MDmkHye/y7eb9kSf9cyv6zMbpUbDfvUFIlAf/sPP9l4rSKf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xJ0cMAAADbAAAADwAAAAAAAAAAAAAAAACYAgAAZHJzL2Rv&#10;d25yZXYueG1sUEsFBgAAAAAEAAQA9QAAAIgDAAAAAA==&#10;" stroked="f">
                    <v:fill opacity="0"/>
                    <v:textbox inset="0,0,0,0">
                      <w:txbxContent>
                        <w:p w14:paraId="2CD0540A" w14:textId="77777777" w:rsidR="00D530D7" w:rsidRPr="00C83184" w:rsidRDefault="00D530D7" w:rsidP="00C83184">
                          <w:pPr>
                            <w:snapToGrid w:val="0"/>
                            <w:spacing w:line="240" w:lineRule="auto"/>
                            <w:rPr>
                              <w:sz w:val="21"/>
                            </w:rPr>
                          </w:pPr>
                          <w:r w:rsidRPr="005440DB">
                            <w:rPr>
                              <w:rFonts w:hint="eastAsia"/>
                              <w:sz w:val="21"/>
                            </w:rPr>
                            <w:t>1</w:t>
                          </w:r>
                          <w:r>
                            <w:rPr>
                              <w:rFonts w:hint="eastAsia"/>
                              <w:sz w:val="21"/>
                            </w:rPr>
                            <w:t>0</w:t>
                          </w:r>
                          <w:r w:rsidRPr="00C83184">
                            <w:rPr>
                              <w:sz w:val="21"/>
                            </w:rPr>
                            <w:t>#</w:t>
                          </w:r>
                        </w:p>
                      </w:txbxContent>
                    </v:textbox>
                  </v:shape>
                  <v:shape id="Text Box 42" o:spid="_x0000_s1049" type="#_x0000_t202" style="position:absolute;left:3504;top:3750;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sSsMA&#10;AADbAAAADwAAAGRycy9kb3ducmV2LnhtbESPT2vCQBTE7wW/w/IEb3XTiK1NXcU/VLyJacHrI/vM&#10;hmTfhuyq6bd3BaHHYWZ+w8yXvW3ElTpfOVbwNk5AEBdOV1wq+P35fp2B8AFZY+OYFPyRh+Vi8DLH&#10;TLsbH+mah1JECPsMFZgQ2kxKXxiy6MeuJY7e2XUWQ5RdKXWHtwi3jUyT5F1arDguGGxpY6io84tV&#10;MDmkHye/y7eb9kSf9cyv6zMbpUbDfvUFIlAf/sPP9l4rSKf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DsSsMAAADbAAAADwAAAAAAAAAAAAAAAACYAgAAZHJzL2Rv&#10;d25yZXYueG1sUEsFBgAAAAAEAAQA9QAAAIgDAAAAAA==&#10;" stroked="f">
                    <v:fill opacity="0"/>
                    <v:textbox inset="0,0,0,0">
                      <w:txbxContent>
                        <w:p w14:paraId="397A8421" w14:textId="77777777" w:rsidR="00D530D7" w:rsidRPr="00C83184" w:rsidRDefault="00D530D7" w:rsidP="00C83184">
                          <w:pPr>
                            <w:snapToGrid w:val="0"/>
                            <w:spacing w:line="240" w:lineRule="auto"/>
                            <w:rPr>
                              <w:sz w:val="21"/>
                            </w:rPr>
                          </w:pPr>
                          <w:r>
                            <w:rPr>
                              <w:rFonts w:hint="eastAsia"/>
                              <w:sz w:val="21"/>
                            </w:rPr>
                            <w:t>3</w:t>
                          </w:r>
                          <w:r w:rsidRPr="00C83184">
                            <w:rPr>
                              <w:sz w:val="21"/>
                            </w:rPr>
                            <w:t>#</w:t>
                          </w:r>
                        </w:p>
                      </w:txbxContent>
                    </v:textbox>
                  </v:shape>
                  <v:shape id="Text Box 43" o:spid="_x0000_s1050" type="#_x0000_t202" style="position:absolute;left:3504;top:4755;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JyPcMA&#10;AADbAAAADwAAAGRycy9kb3ducmV2LnhtbESPQWvCQBSE70L/w/IKvemmKahNs0qrKL1J04LXR/Yl&#10;G5J9G7Krxn/vFgSPw8x8w+Tr0XbiTINvHCt4nSUgiEunG64V/P3upksQPiBr7ByTgit5WK+eJjlm&#10;2l34h85FqEWEsM9QgQmhz6T0pSGLfuZ64uhVbrAYohxqqQe8RLjtZJokc2mx4bhgsKeNobItTlbB&#10;2yFdHP2+2G76I723S//VVmyUenkePz9ABBrDI3xvf2sF6Rz+v8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JyPcMAAADbAAAADwAAAAAAAAAAAAAAAACYAgAAZHJzL2Rv&#10;d25yZXYueG1sUEsFBgAAAAAEAAQA9QAAAIgDAAAAAA==&#10;" stroked="f">
                    <v:fill opacity="0"/>
                    <v:textbox inset="0,0,0,0">
                      <w:txbxContent>
                        <w:p w14:paraId="26ACEB34" w14:textId="77777777" w:rsidR="00D530D7" w:rsidRPr="00C83184" w:rsidRDefault="00D530D7" w:rsidP="00C83184">
                          <w:pPr>
                            <w:snapToGrid w:val="0"/>
                            <w:spacing w:line="240" w:lineRule="auto"/>
                            <w:rPr>
                              <w:sz w:val="21"/>
                            </w:rPr>
                          </w:pPr>
                          <w:r>
                            <w:rPr>
                              <w:rFonts w:hint="eastAsia"/>
                              <w:sz w:val="21"/>
                            </w:rPr>
                            <w:t>4</w:t>
                          </w:r>
                          <w:r w:rsidRPr="00C83184">
                            <w:rPr>
                              <w:sz w:val="21"/>
                            </w:rPr>
                            <w:t>#</w:t>
                          </w:r>
                        </w:p>
                      </w:txbxContent>
                    </v:textbox>
                  </v:shape>
                  <v:shape id="Text Box 44" o:spid="_x0000_s1051" type="#_x0000_t202" style="position:absolute;left:8618;top:4755;width:388;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7XpsMA&#10;AADbAAAADwAAAGRycy9kb3ducmV2LnhtbESPQWvCQBSE7wX/w/KE3urGFDSNWaW1WHorxoLXR/Yl&#10;G5J9G7Jbjf++KxR6HGbmG6bYTbYXFxp961jBcpGAIK6cbrlR8H06PGUgfEDW2DsmBTfysNvOHgrM&#10;tbvykS5laESEsM9RgQlhyKX0lSGLfuEG4ujVbrQYohwbqUe8RrjtZZokK2mx5bhgcKC9oaorf6yC&#10;5690ffYf5ft+ONNLl/m3rmaj1ON8et2ACDSF//Bf+1MrSNd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7XpsMAAADbAAAADwAAAAAAAAAAAAAAAACYAgAAZHJzL2Rv&#10;d25yZXYueG1sUEsFBgAAAAAEAAQA9QAAAIgDAAAAAA==&#10;" stroked="f">
                    <v:fill opacity="0"/>
                    <v:textbox inset="0,0,0,0">
                      <w:txbxContent>
                        <w:p w14:paraId="5E04B173" w14:textId="77777777" w:rsidR="00D530D7" w:rsidRPr="00C83184" w:rsidRDefault="00D530D7" w:rsidP="00C83184">
                          <w:pPr>
                            <w:snapToGrid w:val="0"/>
                            <w:spacing w:line="240" w:lineRule="auto"/>
                            <w:rPr>
                              <w:sz w:val="21"/>
                            </w:rPr>
                          </w:pPr>
                          <w:r w:rsidRPr="005440DB">
                            <w:rPr>
                              <w:rFonts w:hint="eastAsia"/>
                              <w:sz w:val="21"/>
                            </w:rPr>
                            <w:t>1</w:t>
                          </w:r>
                          <w:r>
                            <w:rPr>
                              <w:rFonts w:hint="eastAsia"/>
                              <w:sz w:val="21"/>
                            </w:rPr>
                            <w:t>1</w:t>
                          </w:r>
                          <w:r w:rsidRPr="00C83184">
                            <w:rPr>
                              <w:sz w:val="21"/>
                            </w:rPr>
                            <w:t>#</w:t>
                          </w:r>
                        </w:p>
                      </w:txbxContent>
                    </v:textbox>
                  </v:shape>
                  <v:shape id="AutoShape 45" o:spid="_x0000_s1052" type="#_x0000_t23" style="position:absolute;left:7350;top:2969;width:132;height: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0rb8A&#10;AADbAAAADwAAAGRycy9kb3ducmV2LnhtbERPTYvCMBC9C/6HMAveNF0PslSjqCAoFGHVg3sbmrEt&#10;20xKM7bdf785CB4f73u1GVytOmpD5dnA5ywBRZx7W3Fh4HY9TL9ABUG2WHsmA38UYLMej1aYWt/z&#10;N3UXKVQM4ZCigVKkSbUOeUkOw8w3xJF7+NahRNgW2rbYx3BX63mSLLTDimNDiQ3tS8p/L09nYJFn&#10;XX1CecpP/8iyk92d5b4zZvIxbJeghAZ5i1/uozUwj2Pjl/gD9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sbStvwAAANsAAAAPAAAAAAAAAAAAAAAAAJgCAABkcnMvZG93bnJl&#10;di54bWxQSwUGAAAAAAQABAD1AAAAhAMAAAAA&#10;" adj="5253"/>
                  <v:shape id="Text Box 46" o:spid="_x0000_s1053" type="#_x0000_t202" style="position:absolute;left:5484;top:2646;width:25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mT8MA&#10;AADbAAAADwAAAGRycy9kb3ducmV2LnhtbESPT2vCQBTE7wW/w/IK3uqmEdqYuop/sPRWjAWvj+wz&#10;G5J9G7Krxm/vFgSPw8z8hpkvB9uKC/W+dqzgfZKAIC6drrlS8HfYvWUgfEDW2DomBTfysFyMXuaY&#10;a3flPV2KUIkIYZ+jAhNCl0vpS0MW/cR1xNE7ud5iiLKvpO7xGuG2lWmSfEiLNccFgx1tDJVNcbYK&#10;pr/p59F/F9tNd6RZk/l1c2Kj1Ph1WH2BCDSEZ/jR/tEK0hn8f4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3mT8MAAADbAAAADwAAAAAAAAAAAAAAAACYAgAAZHJzL2Rv&#10;d25yZXYueG1sUEsFBgAAAAAEAAQA9QAAAIgDAAAAAA==&#10;" stroked="f">
                    <v:fill opacity="0"/>
                    <v:textbox inset="0,0,0,0">
                      <w:txbxContent>
                        <w:p w14:paraId="459181CB" w14:textId="77777777" w:rsidR="00D530D7" w:rsidRPr="00C83184" w:rsidRDefault="00D530D7" w:rsidP="00C83184">
                          <w:pPr>
                            <w:snapToGrid w:val="0"/>
                            <w:spacing w:line="240" w:lineRule="auto"/>
                            <w:rPr>
                              <w:sz w:val="21"/>
                            </w:rPr>
                          </w:pPr>
                          <w:r>
                            <w:rPr>
                              <w:rFonts w:hint="eastAsia"/>
                              <w:sz w:val="21"/>
                            </w:rPr>
                            <w:t>6</w:t>
                          </w:r>
                          <w:r w:rsidRPr="00C83184">
                            <w:rPr>
                              <w:sz w:val="21"/>
                            </w:rPr>
                            <w:t>#</w:t>
                          </w:r>
                        </w:p>
                      </w:txbxContent>
                    </v:textbox>
                  </v:shape>
                </v:group>
                <w10:anchorlock/>
              </v:group>
            </w:pict>
          </mc:Fallback>
        </mc:AlternateContent>
      </w:r>
    </w:p>
    <w:p w14:paraId="5E0348DE" w14:textId="77777777" w:rsidR="005440DB" w:rsidRPr="00CB6EBA" w:rsidRDefault="004734A3" w:rsidP="009A6F62">
      <w:pPr>
        <w:pStyle w:val="ae"/>
        <w:spacing w:after="163"/>
      </w:pPr>
      <w:r w:rsidRPr="00CB6EBA">
        <w:t>图</w:t>
      </w:r>
      <w:r w:rsidR="00163D73" w:rsidRPr="00CB6EBA">
        <w:t>3.3-1</w:t>
      </w:r>
      <w:r w:rsidRPr="00CB6EBA">
        <w:t xml:space="preserve"> </w:t>
      </w:r>
      <w:r w:rsidRPr="00CB6EBA">
        <w:t>主坝廊道测压管分布示意图</w:t>
      </w:r>
    </w:p>
    <w:p w14:paraId="575A09F1" w14:textId="21A1A853" w:rsidR="003219DF" w:rsidRPr="00CB6EBA" w:rsidRDefault="0013031E">
      <w:pPr>
        <w:pStyle w:val="af"/>
      </w:pPr>
      <w:r w:rsidRPr="00CB6EBA">
        <w:t>1</w:t>
      </w:r>
      <w:r w:rsidRPr="00CB6EBA">
        <w:t>、通过分析扬压力过程线可知</w:t>
      </w:r>
      <w:r w:rsidR="003219DF" w:rsidRPr="00CB6EBA">
        <w:t>，</w:t>
      </w:r>
      <w:r w:rsidR="00D2706A" w:rsidRPr="00CB6EBA">
        <w:t>各测压管水位</w:t>
      </w:r>
      <w:r w:rsidR="004033DD" w:rsidRPr="00CB6EBA">
        <w:t>主要受库水位影响而波动变化，无明显上升或下降趋势，</w:t>
      </w:r>
      <w:r w:rsidR="00F7149F" w:rsidRPr="00CB6EBA">
        <w:t>且均低于库水位，</w:t>
      </w:r>
      <w:r w:rsidR="004033DD" w:rsidRPr="00CB6EBA">
        <w:t>各孔扬压力基本稳定。</w:t>
      </w:r>
      <w:r w:rsidR="004033DD" w:rsidRPr="00CB6EBA">
        <w:t>1</w:t>
      </w:r>
      <w:r w:rsidR="00F7149F" w:rsidRPr="00CB6EBA">
        <w:t>#</w:t>
      </w:r>
      <w:r w:rsidR="004033DD" w:rsidRPr="00CB6EBA">
        <w:t>~1</w:t>
      </w:r>
      <w:r w:rsidR="00AC1216" w:rsidRPr="00CB6EBA">
        <w:t>1</w:t>
      </w:r>
      <w:r w:rsidR="004033DD" w:rsidRPr="00CB6EBA">
        <w:t>#</w:t>
      </w:r>
      <w:r w:rsidR="004033DD" w:rsidRPr="00CB6EBA">
        <w:t>测压管水位年变幅较小，均未超过</w:t>
      </w:r>
      <w:r w:rsidR="00C241DE" w:rsidRPr="00CB6EBA">
        <w:t>4</w:t>
      </w:r>
      <w:r w:rsidR="004033DD" w:rsidRPr="00CB6EBA">
        <w:t>m</w:t>
      </w:r>
      <w:r w:rsidR="004033DD" w:rsidRPr="00CB6EBA">
        <w:t>，处于正常范围内。</w:t>
      </w:r>
    </w:p>
    <w:p w14:paraId="343C37E5" w14:textId="51C33897" w:rsidR="00FE25C0" w:rsidRPr="00CB6EBA" w:rsidRDefault="003219DF">
      <w:pPr>
        <w:pStyle w:val="af"/>
      </w:pPr>
      <w:r w:rsidRPr="00CB6EBA">
        <w:t>2</w:t>
      </w:r>
      <w:r w:rsidRPr="00CB6EBA">
        <w:t>、</w:t>
      </w:r>
      <w:r w:rsidR="004033DD" w:rsidRPr="00CB6EBA">
        <w:t>1#</w:t>
      </w:r>
      <w:r w:rsidR="004033DD" w:rsidRPr="00CB6EBA">
        <w:t>、</w:t>
      </w:r>
      <w:r w:rsidR="004033DD" w:rsidRPr="00CB6EBA">
        <w:t>2#</w:t>
      </w:r>
      <w:r w:rsidR="004033DD" w:rsidRPr="00CB6EBA">
        <w:t>、</w:t>
      </w:r>
      <w:r w:rsidR="004033DD" w:rsidRPr="00CB6EBA">
        <w:t>5#</w:t>
      </w:r>
      <w:r w:rsidR="004033DD" w:rsidRPr="00CB6EBA">
        <w:t>～</w:t>
      </w:r>
      <w:r w:rsidR="004033DD" w:rsidRPr="00CB6EBA">
        <w:t>9#</w:t>
      </w:r>
      <w:r w:rsidR="004033DD" w:rsidRPr="00CB6EBA">
        <w:t>测压管位于坝轴线纵断面，各孔水位变化规律基本一致，符合重力坝一般规律。</w:t>
      </w:r>
      <w:r w:rsidR="00FE25C0" w:rsidRPr="00CB6EBA">
        <w:t>左</w:t>
      </w:r>
      <w:r w:rsidR="00F7149F" w:rsidRPr="00CB6EBA">
        <w:t>侧</w:t>
      </w:r>
      <w:r w:rsidR="00FE25C0" w:rsidRPr="00CB6EBA">
        <w:t>横断面上</w:t>
      </w:r>
      <w:r w:rsidR="00FE25C0" w:rsidRPr="00CB6EBA">
        <w:t>2#</w:t>
      </w:r>
      <w:r w:rsidR="00FE25C0" w:rsidRPr="00CB6EBA">
        <w:t>～</w:t>
      </w:r>
      <w:r w:rsidR="00FE25C0" w:rsidRPr="00CB6EBA">
        <w:t>4#</w:t>
      </w:r>
      <w:r w:rsidR="00F7149F" w:rsidRPr="00CB6EBA">
        <w:t>测压管和右侧横断面</w:t>
      </w:r>
      <w:r w:rsidR="00F7149F" w:rsidRPr="00CB6EBA">
        <w:t>9#</w:t>
      </w:r>
      <w:r w:rsidR="00F7149F" w:rsidRPr="00CB6EBA">
        <w:t>～</w:t>
      </w:r>
      <w:r w:rsidR="00F7149F" w:rsidRPr="00CB6EBA">
        <w:t>11#</w:t>
      </w:r>
      <w:r w:rsidR="00F7149F" w:rsidRPr="00CB6EBA">
        <w:t>测压管</w:t>
      </w:r>
      <w:r w:rsidR="00FE25C0" w:rsidRPr="00CB6EBA">
        <w:t>水位主要受库水位影响而波动变化，</w:t>
      </w:r>
      <w:r w:rsidR="00F7149F" w:rsidRPr="00CB6EBA">
        <w:t>且</w:t>
      </w:r>
      <w:bookmarkStart w:id="731" w:name="_Hlk511414573"/>
      <w:bookmarkStart w:id="732" w:name="_Hlk511414636"/>
      <w:r w:rsidR="00FE25C0" w:rsidRPr="00CB6EBA">
        <w:t>从上游至下游</w:t>
      </w:r>
      <w:r w:rsidR="00163D73" w:rsidRPr="00CB6EBA">
        <w:t>，测压管水位</w:t>
      </w:r>
      <w:r w:rsidR="00FE25C0" w:rsidRPr="00CB6EBA">
        <w:t>逐渐降低，</w:t>
      </w:r>
      <w:bookmarkEnd w:id="731"/>
      <w:r w:rsidR="00FE25C0" w:rsidRPr="00CB6EBA">
        <w:t>测</w:t>
      </w:r>
      <w:r w:rsidR="00163D73" w:rsidRPr="00CB6EBA">
        <w:t>压管</w:t>
      </w:r>
      <w:r w:rsidR="00FE25C0" w:rsidRPr="00CB6EBA">
        <w:t>水位变化基本正常。</w:t>
      </w:r>
    </w:p>
    <w:bookmarkEnd w:id="732"/>
    <w:p w14:paraId="7FE22363" w14:textId="3EFCBCC7" w:rsidR="00450D2C" w:rsidRPr="00CB6EBA" w:rsidDel="00450D2C" w:rsidRDefault="003219DF">
      <w:pPr>
        <w:pStyle w:val="af"/>
      </w:pPr>
      <w:r w:rsidRPr="00CB6EBA">
        <w:t>3</w:t>
      </w:r>
      <w:r w:rsidR="009F7B54" w:rsidRPr="00CB6EBA">
        <w:t>、</w:t>
      </w:r>
      <w:r w:rsidR="0013031E" w:rsidRPr="00CB6EBA">
        <w:t>茅岗水库大坝坝基扬压力</w:t>
      </w:r>
      <w:r w:rsidR="000328F6" w:rsidRPr="00CB6EBA">
        <w:t>测压管</w:t>
      </w:r>
      <w:r w:rsidR="0013031E" w:rsidRPr="00CB6EBA">
        <w:t>水位主要受库水位、降雨量、时效、温度等影响，通过对各影响因子相加建立回归分析统计模型。</w:t>
      </w:r>
      <w:r w:rsidR="008E3E8E" w:rsidRPr="00CB6EBA">
        <w:t>根据相关性分析，</w:t>
      </w:r>
      <w:r w:rsidR="008E3E8E" w:rsidRPr="00CB6EBA">
        <w:t>4#</w:t>
      </w:r>
      <w:r w:rsidR="008E3E8E" w:rsidRPr="00CB6EBA">
        <w:t>、</w:t>
      </w:r>
      <w:r w:rsidR="008E3E8E" w:rsidRPr="00CB6EBA">
        <w:t>7#</w:t>
      </w:r>
      <w:r w:rsidR="008E3E8E" w:rsidRPr="00CB6EBA">
        <w:t>、</w:t>
      </w:r>
      <w:r w:rsidR="008E3E8E" w:rsidRPr="00CB6EBA">
        <w:t>9#</w:t>
      </w:r>
      <w:r w:rsidR="008E3E8E" w:rsidRPr="00CB6EBA">
        <w:t>测压管</w:t>
      </w:r>
      <w:r w:rsidR="0013031E" w:rsidRPr="00CB6EBA">
        <w:t>复相关系数大于</w:t>
      </w:r>
      <w:r w:rsidR="0013031E" w:rsidRPr="00CB6EBA">
        <w:t>0.8</w:t>
      </w:r>
      <w:r w:rsidR="008E3E8E" w:rsidRPr="00CB6EBA">
        <w:t>，</w:t>
      </w:r>
      <w:r w:rsidR="008E3E8E" w:rsidRPr="00CB6EBA">
        <w:t>5#</w:t>
      </w:r>
      <w:r w:rsidR="008E3E8E" w:rsidRPr="00CB6EBA">
        <w:t>、</w:t>
      </w:r>
      <w:r w:rsidR="008E3E8E" w:rsidRPr="00CB6EBA">
        <w:t>6#</w:t>
      </w:r>
      <w:r w:rsidR="008E3E8E" w:rsidRPr="00CB6EBA">
        <w:t>测压管</w:t>
      </w:r>
      <w:r w:rsidR="0013031E" w:rsidRPr="00CB6EBA">
        <w:t>介于</w:t>
      </w:r>
      <w:r w:rsidR="0013031E" w:rsidRPr="00CB6EBA">
        <w:t>0.7</w:t>
      </w:r>
      <w:r w:rsidR="0013031E" w:rsidRPr="00CB6EBA">
        <w:t>～</w:t>
      </w:r>
      <w:r w:rsidR="0013031E" w:rsidRPr="00CB6EBA">
        <w:t>0.8</w:t>
      </w:r>
      <w:r w:rsidR="0013031E" w:rsidRPr="00CB6EBA">
        <w:t>之间，</w:t>
      </w:r>
      <w:r w:rsidR="008E3E8E" w:rsidRPr="00CB6EBA">
        <w:t>1#</w:t>
      </w:r>
      <w:r w:rsidR="008E3E8E" w:rsidRPr="00CB6EBA">
        <w:t>、</w:t>
      </w:r>
      <w:r w:rsidR="008E3E8E" w:rsidRPr="00CB6EBA">
        <w:t>2#</w:t>
      </w:r>
      <w:r w:rsidR="008E3E8E" w:rsidRPr="00CB6EBA">
        <w:t>、</w:t>
      </w:r>
      <w:r w:rsidR="008E3E8E" w:rsidRPr="00CB6EBA">
        <w:t>3#</w:t>
      </w:r>
      <w:r w:rsidR="008E3E8E" w:rsidRPr="00CB6EBA">
        <w:t>测压管</w:t>
      </w:r>
      <w:r w:rsidR="0013031E" w:rsidRPr="00CB6EBA">
        <w:t>介于</w:t>
      </w:r>
      <w:r w:rsidR="0013031E" w:rsidRPr="00CB6EBA">
        <w:t>0.6</w:t>
      </w:r>
      <w:r w:rsidR="0013031E" w:rsidRPr="00CB6EBA">
        <w:t>～</w:t>
      </w:r>
      <w:r w:rsidR="0013031E" w:rsidRPr="00CB6EBA">
        <w:t>0.7</w:t>
      </w:r>
      <w:r w:rsidR="0013031E" w:rsidRPr="00CB6EBA">
        <w:t>之间</w:t>
      </w:r>
      <w:r w:rsidR="008E3E8E" w:rsidRPr="00CB6EBA">
        <w:t>，</w:t>
      </w:r>
      <w:r w:rsidR="008E3E8E" w:rsidRPr="00CB6EBA">
        <w:t>8#</w:t>
      </w:r>
      <w:r w:rsidR="008E3E8E" w:rsidRPr="00CB6EBA">
        <w:t>、</w:t>
      </w:r>
      <w:r w:rsidR="008E3E8E" w:rsidRPr="00CB6EBA">
        <w:t>10#</w:t>
      </w:r>
      <w:r w:rsidR="008E3E8E" w:rsidRPr="00CB6EBA">
        <w:t>、</w:t>
      </w:r>
      <w:r w:rsidR="008E3E8E" w:rsidRPr="00CB6EBA">
        <w:t>11#</w:t>
      </w:r>
      <w:r w:rsidR="008E3E8E" w:rsidRPr="00CB6EBA">
        <w:t>测压管</w:t>
      </w:r>
      <w:r w:rsidR="0013031E" w:rsidRPr="00CB6EBA">
        <w:t>低于</w:t>
      </w:r>
      <w:r w:rsidR="0013031E" w:rsidRPr="00CB6EBA">
        <w:t>0.6</w:t>
      </w:r>
      <w:r w:rsidR="0013031E" w:rsidRPr="00CB6EBA">
        <w:t>。其中复相关系数最低的</w:t>
      </w:r>
      <w:r w:rsidR="0013031E" w:rsidRPr="00CB6EBA">
        <w:t>11#</w:t>
      </w:r>
      <w:r w:rsidR="0013031E" w:rsidRPr="00CB6EBA">
        <w:t>测压管，系数为</w:t>
      </w:r>
      <w:r w:rsidR="0013031E" w:rsidRPr="00CB6EBA">
        <w:t>0.107</w:t>
      </w:r>
      <w:r w:rsidR="0013031E" w:rsidRPr="00CB6EBA">
        <w:t>。</w:t>
      </w:r>
      <w:r w:rsidR="00450D2C" w:rsidRPr="00CB6EBA">
        <w:t>根据偏相关分析，各孔测压管第一影响因素基本为库水位和降雨量，</w:t>
      </w:r>
    </w:p>
    <w:p w14:paraId="56F284B0" w14:textId="53D90871" w:rsidR="008734AE" w:rsidRPr="00CB6EBA" w:rsidRDefault="003219DF">
      <w:pPr>
        <w:pStyle w:val="af"/>
      </w:pPr>
      <w:r w:rsidRPr="00CB6EBA">
        <w:t>4</w:t>
      </w:r>
      <w:r w:rsidR="000B0E8E" w:rsidRPr="00CB6EBA">
        <w:t>、</w:t>
      </w:r>
      <w:r w:rsidR="0013031E" w:rsidRPr="00CB6EBA">
        <w:t>通过</w:t>
      </w:r>
      <w:r w:rsidR="008734AE" w:rsidRPr="00CB6EBA">
        <w:t>扬压力系数过程线分析</w:t>
      </w:r>
      <w:r w:rsidR="0013031E" w:rsidRPr="00CB6EBA">
        <w:t>可知</w:t>
      </w:r>
      <w:r w:rsidR="00AA2268" w:rsidRPr="00CB6EBA">
        <w:t>，坝基</w:t>
      </w:r>
      <w:r w:rsidR="008734AE" w:rsidRPr="00CB6EBA">
        <w:t>扬压力系数受库水位影响显著，库水位升高，扬压力系数值减小；库水位降低，扬压力系数值增大</w:t>
      </w:r>
      <w:r w:rsidR="00450D2C" w:rsidRPr="00CB6EBA">
        <w:t>，</w:t>
      </w:r>
      <w:r w:rsidR="008734AE" w:rsidRPr="00CB6EBA">
        <w:t>符合重力坝扬压力系数变化一般规律。</w:t>
      </w:r>
      <w:r w:rsidR="00AA2268" w:rsidRPr="00CB6EBA">
        <w:t>2007~2014</w:t>
      </w:r>
      <w:r w:rsidR="00AA2268" w:rsidRPr="00CB6EBA">
        <w:t>年间，上游坝轴线纵断面各孔最大扬压力系数约</w:t>
      </w:r>
      <w:r w:rsidR="00AA2268" w:rsidRPr="00CB6EBA">
        <w:t>0.5</w:t>
      </w:r>
      <w:r w:rsidR="00AA2268" w:rsidRPr="00CB6EBA">
        <w:t>；</w:t>
      </w:r>
      <w:r w:rsidR="00AA2268" w:rsidRPr="00CB6EBA">
        <w:t>2014</w:t>
      </w:r>
      <w:r w:rsidR="00AA2268" w:rsidRPr="00CB6EBA">
        <w:t>年后，平均库水位抬高，各测压管扬压力系数约</w:t>
      </w:r>
      <w:r w:rsidR="00AA2268" w:rsidRPr="00CB6EBA">
        <w:t>0.4</w:t>
      </w:r>
      <w:r w:rsidR="00AA2268" w:rsidRPr="00CB6EBA">
        <w:t>，坝基扬压力系数稳定。</w:t>
      </w:r>
      <w:r w:rsidR="008734AE" w:rsidRPr="00CB6EBA">
        <w:t>2008</w:t>
      </w:r>
      <w:r w:rsidR="008734AE" w:rsidRPr="00CB6EBA">
        <w:t>年</w:t>
      </w:r>
      <w:r w:rsidR="008734AE" w:rsidRPr="00CB6EBA">
        <w:t>1</w:t>
      </w:r>
      <w:r w:rsidR="008734AE" w:rsidRPr="00CB6EBA">
        <w:t>月</w:t>
      </w:r>
      <w:r w:rsidR="008734AE" w:rsidRPr="00CB6EBA">
        <w:t>8</w:t>
      </w:r>
      <w:r w:rsidR="008734AE" w:rsidRPr="00CB6EBA">
        <w:t>日，</w:t>
      </w:r>
      <w:r w:rsidR="008734AE" w:rsidRPr="00CB6EBA">
        <w:t>1#</w:t>
      </w:r>
      <w:r w:rsidR="008734AE" w:rsidRPr="00CB6EBA">
        <w:t>、</w:t>
      </w:r>
      <w:r w:rsidR="008734AE" w:rsidRPr="00CB6EBA">
        <w:t>6#</w:t>
      </w:r>
      <w:r w:rsidR="008734AE" w:rsidRPr="00CB6EBA">
        <w:t>无测值数据，其余测压管测值均显著大于其他时间测压管测值，可能原因是此时大坝除险加固工程仍在施工，上游面板裂缝问题尚未得到有效处理，而库水位较高，故造成测压管水位偏高。</w:t>
      </w:r>
      <w:r w:rsidR="008734AE" w:rsidRPr="00CB6EBA">
        <w:t>2008</w:t>
      </w:r>
      <w:r w:rsidR="008734AE" w:rsidRPr="00CB6EBA">
        <w:t>年</w:t>
      </w:r>
      <w:r w:rsidR="008734AE" w:rsidRPr="00CB6EBA">
        <w:t>1</w:t>
      </w:r>
      <w:r w:rsidR="008734AE" w:rsidRPr="00CB6EBA">
        <w:t>月</w:t>
      </w:r>
      <w:r w:rsidR="008734AE" w:rsidRPr="00CB6EBA">
        <w:t>14</w:t>
      </w:r>
      <w:r w:rsidR="008734AE" w:rsidRPr="00CB6EBA">
        <w:t>日后，各测压管扬压力系数恢复正常范围。</w:t>
      </w:r>
    </w:p>
    <w:p w14:paraId="7D2F4F99" w14:textId="2F804B20" w:rsidR="008734AE" w:rsidRPr="00CB6EBA" w:rsidRDefault="003219DF">
      <w:pPr>
        <w:pStyle w:val="af"/>
      </w:pPr>
      <w:r w:rsidRPr="00CB6EBA">
        <w:lastRenderedPageBreak/>
        <w:t>5</w:t>
      </w:r>
      <w:r w:rsidR="008734AE" w:rsidRPr="00CB6EBA">
        <w:t>、</w:t>
      </w:r>
      <w:r w:rsidR="001379AE" w:rsidRPr="00CB6EBA">
        <w:t>各孔扬压力系数空间分布基本合理，上下游方向，扬压力系数逐渐减小；坝轴线方向，受地下水影响，两岸坝段扬压力系数高于河床坝段。</w:t>
      </w:r>
      <w:r w:rsidR="008734AE" w:rsidRPr="00CB6EBA">
        <w:t>正常高水位时段各测孔扬压力系数平均值在</w:t>
      </w:r>
      <w:r w:rsidR="008734AE" w:rsidRPr="00CB6EBA">
        <w:t>0.091</w:t>
      </w:r>
      <w:r w:rsidR="008734AE" w:rsidRPr="00CB6EBA">
        <w:t>～</w:t>
      </w:r>
      <w:r w:rsidR="008734AE" w:rsidRPr="00CB6EBA">
        <w:t>0.33</w:t>
      </w:r>
      <w:r w:rsidR="008734AE" w:rsidRPr="00CB6EBA">
        <w:t>之间</w:t>
      </w:r>
      <w:r w:rsidR="00AA2268" w:rsidRPr="00CB6EBA">
        <w:t>。其中，</w:t>
      </w:r>
      <w:r w:rsidR="008734AE" w:rsidRPr="00CB6EBA">
        <w:t>溢流坝段</w:t>
      </w:r>
      <w:r w:rsidR="00AA2268" w:rsidRPr="00CB6EBA">
        <w:t>6#</w:t>
      </w:r>
      <w:r w:rsidR="00AA2268" w:rsidRPr="00CB6EBA">
        <w:t>测压管</w:t>
      </w:r>
      <w:r w:rsidR="008734AE" w:rsidRPr="00CB6EBA">
        <w:t>，扬压力系数在</w:t>
      </w:r>
      <w:r w:rsidR="008734AE" w:rsidRPr="00CB6EBA">
        <w:t>0.24</w:t>
      </w:r>
      <w:r w:rsidR="008734AE" w:rsidRPr="00CB6EBA">
        <w:t>～</w:t>
      </w:r>
      <w:r w:rsidR="008734AE" w:rsidRPr="00CB6EBA">
        <w:t>0.</w:t>
      </w:r>
      <w:r w:rsidR="008958F5" w:rsidRPr="00CB6EBA">
        <w:t>65</w:t>
      </w:r>
      <w:r w:rsidR="008734AE" w:rsidRPr="00CB6EBA">
        <w:t>之间波动，</w:t>
      </w:r>
      <w:ins w:id="733" w:author="王凯" w:date="2018-04-24T15:44:00Z">
        <w:r w:rsidR="0026686D">
          <w:rPr>
            <w:rFonts w:hint="eastAsia"/>
          </w:rPr>
          <w:t>7#</w:t>
        </w:r>
      </w:ins>
      <w:ins w:id="734" w:author="王凯" w:date="2018-04-24T15:45:00Z">
        <w:r w:rsidR="0026686D">
          <w:rPr>
            <w:rFonts w:hint="eastAsia"/>
          </w:rPr>
          <w:t>、</w:t>
        </w:r>
        <w:r w:rsidR="0026686D">
          <w:rPr>
            <w:rFonts w:hint="eastAsia"/>
          </w:rPr>
          <w:t>8#</w:t>
        </w:r>
        <w:r w:rsidR="0026686D">
          <w:rPr>
            <w:rFonts w:hint="eastAsia"/>
          </w:rPr>
          <w:t>测压管扬压力系数在</w:t>
        </w:r>
        <w:r w:rsidR="0026686D">
          <w:rPr>
            <w:rFonts w:hint="eastAsia"/>
          </w:rPr>
          <w:t>0.22~0.45</w:t>
        </w:r>
      </w:ins>
      <w:ins w:id="735" w:author="王凯" w:date="2018-04-24T15:46:00Z">
        <w:r w:rsidR="0026686D">
          <w:rPr>
            <w:rFonts w:hint="eastAsia"/>
          </w:rPr>
          <w:t>之间波动，</w:t>
        </w:r>
      </w:ins>
      <w:r w:rsidR="008734AE" w:rsidRPr="00CB6EBA">
        <w:t>扬压力系数偏大，建议加强监测</w:t>
      </w:r>
      <w:r w:rsidR="00AA2268" w:rsidRPr="00CB6EBA">
        <w:t>。</w:t>
      </w:r>
      <w:r w:rsidR="001379AE" w:rsidRPr="00CB6EBA" w:rsidDel="001379AE">
        <w:t xml:space="preserve"> </w:t>
      </w:r>
    </w:p>
    <w:p w14:paraId="1B0DA73B" w14:textId="77777777" w:rsidR="001D42B7" w:rsidRPr="00CB6EBA" w:rsidRDefault="001D42B7" w:rsidP="009A6F62">
      <w:pPr>
        <w:pStyle w:val="2"/>
      </w:pPr>
      <w:bookmarkStart w:id="736" w:name="_Toc494531442"/>
      <w:bookmarkStart w:id="737" w:name="_Toc511404246"/>
      <w:bookmarkStart w:id="738" w:name="_Toc511415005"/>
      <w:bookmarkStart w:id="739" w:name="_Toc511416987"/>
      <w:bookmarkStart w:id="740" w:name="_Toc511417243"/>
      <w:bookmarkStart w:id="741" w:name="_Toc511490926"/>
      <w:bookmarkStart w:id="742" w:name="_Toc512175606"/>
      <w:bookmarkStart w:id="743" w:name="_Toc512175668"/>
      <w:bookmarkStart w:id="744" w:name="_Toc512417417"/>
      <w:bookmarkStart w:id="745" w:name="_Toc512417479"/>
      <w:bookmarkStart w:id="746" w:name="_Toc512417541"/>
      <w:r w:rsidRPr="00CB6EBA">
        <w:t xml:space="preserve">3.4 </w:t>
      </w:r>
      <w:r w:rsidR="00202E99" w:rsidRPr="00CB6EBA">
        <w:t>结论</w:t>
      </w:r>
      <w:bookmarkEnd w:id="736"/>
      <w:bookmarkEnd w:id="737"/>
      <w:bookmarkEnd w:id="738"/>
      <w:bookmarkEnd w:id="739"/>
      <w:bookmarkEnd w:id="740"/>
      <w:bookmarkEnd w:id="741"/>
      <w:bookmarkEnd w:id="742"/>
      <w:bookmarkEnd w:id="743"/>
      <w:bookmarkEnd w:id="744"/>
      <w:bookmarkEnd w:id="745"/>
      <w:bookmarkEnd w:id="746"/>
    </w:p>
    <w:p w14:paraId="75D545A4" w14:textId="77777777" w:rsidR="0039567C" w:rsidRPr="00CB6EBA" w:rsidRDefault="007B5686">
      <w:pPr>
        <w:pStyle w:val="af"/>
      </w:pPr>
      <w:r w:rsidRPr="00CB6EBA">
        <w:t>1</w:t>
      </w:r>
      <w:r w:rsidRPr="00CB6EBA">
        <w:t>、本工程除缺少坝址附近气温、坝体内部变形和坝基位移监测设施外，</w:t>
      </w:r>
      <w:r w:rsidR="001D42B7" w:rsidRPr="00CB6EBA">
        <w:t>其余监测设施均能按照规范要求进行合理布置。</w:t>
      </w:r>
      <w:r w:rsidR="00406057" w:rsidRPr="00CB6EBA">
        <w:t>监测频次方面，除坝体表面变形、渗流量、扬压力监测项目在首次蓄水期监测频次略低外，在运行期监测频次均能满足规范要求。环境量监测满足规范要求。</w:t>
      </w:r>
    </w:p>
    <w:p w14:paraId="11DDA229" w14:textId="28BE9C77" w:rsidR="009C31F2" w:rsidRPr="00CB6EBA" w:rsidRDefault="0039567C">
      <w:pPr>
        <w:pStyle w:val="af"/>
      </w:pPr>
      <w:r w:rsidRPr="00CB6EBA">
        <w:t>2</w:t>
      </w:r>
      <w:r w:rsidRPr="00CB6EBA">
        <w:t>、</w:t>
      </w:r>
      <w:r w:rsidR="009C31F2" w:rsidRPr="00CB6EBA">
        <w:t>本工程水平位移采用</w:t>
      </w:r>
      <w:r w:rsidR="009C31F2" w:rsidRPr="00CB6EBA">
        <w:t>J2-2</w:t>
      </w:r>
      <w:r w:rsidR="009C31F2" w:rsidRPr="00CB6EBA">
        <w:t>型经纬仪</w:t>
      </w:r>
      <w:r w:rsidR="007E1C5E" w:rsidRPr="00CB6EBA">
        <w:t>并利用视准线法</w:t>
      </w:r>
      <w:r w:rsidR="009C31F2" w:rsidRPr="00CB6EBA">
        <w:t>进行观测；竖向位移采用二等水准测量，采用</w:t>
      </w:r>
      <w:r w:rsidR="009C31F2" w:rsidRPr="00CB6EBA">
        <w:t>DSZ2</w:t>
      </w:r>
      <w:r w:rsidR="009C31F2" w:rsidRPr="00CB6EBA">
        <w:t>型自动安平水准仪</w:t>
      </w:r>
      <w:r w:rsidR="007E1C5E" w:rsidRPr="00CB6EBA">
        <w:t>。两者的精度</w:t>
      </w:r>
      <w:r w:rsidR="009C31F2" w:rsidRPr="00CB6EBA">
        <w:t>基本满足规范要求。廊道渗流量历次测值</w:t>
      </w:r>
      <w:r w:rsidR="007E1C5E" w:rsidRPr="00CB6EBA">
        <w:t>较小</w:t>
      </w:r>
      <w:r w:rsidR="009C31F2" w:rsidRPr="00CB6EBA">
        <w:t>，适合采用容积法，利用三角堰进行观测，满足规范要求。</w:t>
      </w:r>
    </w:p>
    <w:p w14:paraId="7EA2C2DA" w14:textId="77777777" w:rsidR="001D42B7" w:rsidRDefault="00406057">
      <w:pPr>
        <w:pStyle w:val="af"/>
        <w:rPr>
          <w:ins w:id="747" w:author="王凯" w:date="2018-04-24T09:31:00Z"/>
        </w:rPr>
      </w:pPr>
      <w:r w:rsidRPr="00CB6EBA">
        <w:t>3</w:t>
      </w:r>
      <w:r w:rsidR="007B5686" w:rsidRPr="00CB6EBA">
        <w:t>、</w:t>
      </w:r>
      <w:r w:rsidR="007E1C5E" w:rsidRPr="00CB6EBA">
        <w:t>坝体表面变形稳定。</w:t>
      </w:r>
      <w:r w:rsidR="007B5686" w:rsidRPr="00CB6EBA">
        <w:t>各测点的水平位移变</w:t>
      </w:r>
      <w:r w:rsidR="001D42B7" w:rsidRPr="00CB6EBA">
        <w:t>化基本同步，坝段间的相对水平位移基本稳定。各测点水平位移变化量值合理，水平位移年最大值、最小值、年变幅及年均值无明显趋势性变化。</w:t>
      </w:r>
      <w:r w:rsidR="007B5686" w:rsidRPr="00CB6EBA">
        <w:t>各测点沉降测值受库区温度影响非常明显，符合混凝土重力坝温度变形</w:t>
      </w:r>
      <w:r w:rsidR="001D42B7" w:rsidRPr="00CB6EBA">
        <w:t>的一般特征。坝顶各沉降测点的沉降变形均在坝顶混凝土温度变形的正常范围内。</w:t>
      </w:r>
    </w:p>
    <w:p w14:paraId="3F144769" w14:textId="66D88883" w:rsidR="00D836A6" w:rsidRPr="00CB6EBA" w:rsidRDefault="00D836A6">
      <w:pPr>
        <w:pStyle w:val="af"/>
      </w:pPr>
      <w:ins w:id="748" w:author="王凯" w:date="2018-04-24T09:31:00Z">
        <w:r>
          <w:rPr>
            <w:rFonts w:hint="eastAsia"/>
          </w:rPr>
          <w:t>4</w:t>
        </w:r>
        <w:r>
          <w:rPr>
            <w:rFonts w:hint="eastAsia"/>
          </w:rPr>
          <w:t>、</w:t>
        </w:r>
        <w:r w:rsidRPr="00D836A6">
          <w:rPr>
            <w:rFonts w:hint="eastAsia"/>
          </w:rPr>
          <w:t>坝体渗流量变化规律基本正常，可能存在左侧坝肩绕渗。泄洪时，水沿溢流面渗入坝体内部，导致渗流量增大，渗流量与除险加固前无明显变化，建议泄洪期间加强观测。</w:t>
        </w:r>
      </w:ins>
    </w:p>
    <w:p w14:paraId="451A1BBB" w14:textId="10B79DCF" w:rsidR="001D42B7" w:rsidRDefault="00406057">
      <w:pPr>
        <w:pStyle w:val="af"/>
        <w:rPr>
          <w:ins w:id="749" w:author="王凯" w:date="2018-04-24T10:21:00Z"/>
        </w:rPr>
      </w:pPr>
      <w:del w:id="750" w:author="王凯" w:date="2018-04-24T16:35:00Z">
        <w:r w:rsidRPr="00CB6EBA" w:rsidDel="00AE61E0">
          <w:delText>4</w:delText>
        </w:r>
      </w:del>
      <w:ins w:id="751" w:author="王凯" w:date="2018-04-24T16:35:00Z">
        <w:r w:rsidR="00AE61E0">
          <w:rPr>
            <w:rFonts w:hint="eastAsia"/>
          </w:rPr>
          <w:t>5</w:t>
        </w:r>
      </w:ins>
      <w:r w:rsidR="007B5686" w:rsidRPr="00CB6EBA">
        <w:t>、</w:t>
      </w:r>
      <w:r w:rsidR="007E1C5E" w:rsidRPr="00CB6EBA">
        <w:t>坝体</w:t>
      </w:r>
      <w:del w:id="752" w:author="王凯" w:date="2018-04-24T09:31:00Z">
        <w:r w:rsidR="007E1C5E" w:rsidRPr="00CB6EBA" w:rsidDel="00D836A6">
          <w:delText>渗流量变化规律基本正常；</w:delText>
        </w:r>
      </w:del>
      <w:r w:rsidR="007E1C5E" w:rsidRPr="00CB6EBA">
        <w:t>扬压力基本稳定；</w:t>
      </w:r>
      <w:r w:rsidR="00B00396">
        <w:t>6#</w:t>
      </w:r>
      <w:ins w:id="753" w:author="王凯" w:date="2018-04-24T15:44:00Z">
        <w:r w:rsidR="00082D1A">
          <w:rPr>
            <w:rFonts w:hint="eastAsia"/>
          </w:rPr>
          <w:t>、</w:t>
        </w:r>
        <w:r w:rsidR="00082D1A">
          <w:rPr>
            <w:rFonts w:hint="eastAsia"/>
          </w:rPr>
          <w:t>7#</w:t>
        </w:r>
        <w:r w:rsidR="00082D1A">
          <w:rPr>
            <w:rFonts w:hint="eastAsia"/>
          </w:rPr>
          <w:t>、</w:t>
        </w:r>
        <w:r w:rsidR="00082D1A">
          <w:rPr>
            <w:rFonts w:hint="eastAsia"/>
          </w:rPr>
          <w:t>8#</w:t>
        </w:r>
      </w:ins>
      <w:del w:id="754" w:author="王凯" w:date="2018-04-24T10:18:00Z">
        <w:r w:rsidR="00B00396" w:rsidDel="004F6EE3">
          <w:rPr>
            <w:rFonts w:hint="eastAsia"/>
          </w:rPr>
          <w:delText>、</w:delText>
        </w:r>
        <w:r w:rsidR="00B00396" w:rsidDel="004F6EE3">
          <w:delText>7#</w:delText>
        </w:r>
      </w:del>
      <w:r w:rsidR="00B00396">
        <w:rPr>
          <w:rFonts w:hint="eastAsia"/>
        </w:rPr>
        <w:t>测压管扬压力系数偏大，</w:t>
      </w:r>
      <w:ins w:id="755" w:author="王凯" w:date="2018-04-24T09:32:00Z">
        <w:r w:rsidR="00D836A6">
          <w:rPr>
            <w:rFonts w:hint="eastAsia"/>
          </w:rPr>
          <w:t>建议加强观测，</w:t>
        </w:r>
      </w:ins>
      <w:r w:rsidR="00B00396">
        <w:rPr>
          <w:rFonts w:hint="eastAsia"/>
        </w:rPr>
        <w:t>其余</w:t>
      </w:r>
      <w:r w:rsidR="007E1C5E" w:rsidRPr="00CB6EBA">
        <w:t>各测压管扬压力系数年变幅基本稳定，变化规律正常。</w:t>
      </w:r>
    </w:p>
    <w:p w14:paraId="04E2D1A5" w14:textId="4A37F256" w:rsidR="005B4D45" w:rsidRPr="00CB6EBA" w:rsidRDefault="00AE61E0">
      <w:pPr>
        <w:pStyle w:val="af"/>
      </w:pPr>
      <w:ins w:id="756" w:author="王凯" w:date="2018-04-24T16:35:00Z">
        <w:r>
          <w:rPr>
            <w:rFonts w:hint="eastAsia"/>
          </w:rPr>
          <w:t>6</w:t>
        </w:r>
      </w:ins>
      <w:ins w:id="757" w:author="王凯" w:date="2018-04-24T10:21:00Z">
        <w:r w:rsidR="005B4D45">
          <w:rPr>
            <w:rFonts w:hint="eastAsia"/>
          </w:rPr>
          <w:t>、</w:t>
        </w:r>
        <w:r w:rsidR="005B4D45">
          <w:rPr>
            <w:rFonts w:hint="eastAsia"/>
          </w:rPr>
          <w:t>1#</w:t>
        </w:r>
        <w:r w:rsidR="005B4D45">
          <w:rPr>
            <w:rFonts w:hint="eastAsia"/>
          </w:rPr>
          <w:t>、</w:t>
        </w:r>
        <w:r w:rsidR="005B4D45">
          <w:rPr>
            <w:rFonts w:hint="eastAsia"/>
          </w:rPr>
          <w:t>6#</w:t>
        </w:r>
        <w:r w:rsidR="005B4D45">
          <w:rPr>
            <w:rFonts w:hint="eastAsia"/>
          </w:rPr>
          <w:t>、</w:t>
        </w:r>
        <w:r w:rsidR="005B4D45">
          <w:rPr>
            <w:rFonts w:hint="eastAsia"/>
          </w:rPr>
          <w:t>9#</w:t>
        </w:r>
        <w:r w:rsidR="005B4D45">
          <w:rPr>
            <w:rFonts w:hint="eastAsia"/>
          </w:rPr>
          <w:t>测压管加高或添加压力表前部分时段内扬压力测值等于各自孔口高程，因此过程线无波动变化；改造后各测压管读数恢复正常。</w:t>
        </w:r>
      </w:ins>
    </w:p>
    <w:p w14:paraId="15A6BC90" w14:textId="440568BC" w:rsidR="006448A1" w:rsidRPr="00CB6EBA" w:rsidRDefault="001D42B7">
      <w:pPr>
        <w:pStyle w:val="af"/>
        <w:sectPr w:rsidR="006448A1" w:rsidRPr="00CB6EBA" w:rsidSect="00927D19">
          <w:pgSz w:w="11906" w:h="16838"/>
          <w:pgMar w:top="1440" w:right="1797" w:bottom="1440" w:left="1797" w:header="794" w:footer="737" w:gutter="0"/>
          <w:cols w:space="425"/>
          <w:docGrid w:type="lines" w:linePitch="326"/>
        </w:sectPr>
      </w:pPr>
      <w:r w:rsidRPr="00CB6EBA">
        <w:t>综上，</w:t>
      </w:r>
      <w:ins w:id="758" w:author="王凯" w:date="2018-04-24T09:32:00Z">
        <w:r w:rsidR="006E7030">
          <w:rPr>
            <w:rFonts w:hint="eastAsia"/>
          </w:rPr>
          <w:t>茅岗</w:t>
        </w:r>
        <w:r w:rsidR="006E7030">
          <w:t>水库</w:t>
        </w:r>
        <w:r w:rsidR="006E7030" w:rsidRPr="00CB6EBA">
          <w:t>监测</w:t>
        </w:r>
        <w:r w:rsidR="006E7030">
          <w:rPr>
            <w:rFonts w:hint="eastAsia"/>
          </w:rPr>
          <w:t>设施</w:t>
        </w:r>
        <w:r w:rsidR="006E7030">
          <w:t>基本正常，</w:t>
        </w:r>
        <w:r w:rsidR="006E7030" w:rsidRPr="00CB6EBA">
          <w:t>测值</w:t>
        </w:r>
        <w:r w:rsidR="006E7030">
          <w:rPr>
            <w:rFonts w:hint="eastAsia"/>
          </w:rPr>
          <w:t>基本</w:t>
        </w:r>
        <w:r w:rsidR="006E7030" w:rsidRPr="00CB6EBA">
          <w:t>在经验值及规范</w:t>
        </w:r>
        <w:r w:rsidR="006E7030">
          <w:rPr>
            <w:rFonts w:hint="eastAsia"/>
          </w:rPr>
          <w:t>和</w:t>
        </w:r>
        <w:r w:rsidR="006E7030" w:rsidRPr="00CB6EBA">
          <w:t>设计规定的</w:t>
        </w:r>
        <w:r w:rsidR="006E7030" w:rsidRPr="00CB6EBA">
          <w:lastRenderedPageBreak/>
          <w:t>允许值内，运行过程中无异常情况。</w:t>
        </w:r>
        <w:r w:rsidR="006E7030">
          <w:rPr>
            <w:rFonts w:hint="eastAsia"/>
          </w:rPr>
          <w:t>泄洪</w:t>
        </w:r>
        <w:r w:rsidR="006E7030">
          <w:t>期间</w:t>
        </w:r>
        <w:r w:rsidR="006E7030">
          <w:rPr>
            <w:rFonts w:hint="eastAsia"/>
          </w:rPr>
          <w:t>，</w:t>
        </w:r>
        <w:r w:rsidR="006E7030">
          <w:t>水</w:t>
        </w:r>
        <w:r w:rsidR="006E7030">
          <w:rPr>
            <w:rFonts w:hint="eastAsia"/>
          </w:rPr>
          <w:t>流</w:t>
        </w:r>
        <w:r w:rsidR="006E7030">
          <w:t>沿溢流面渗入坝体，导致</w:t>
        </w:r>
        <w:r w:rsidR="006E7030">
          <w:rPr>
            <w:rFonts w:hint="eastAsia"/>
          </w:rPr>
          <w:t>坝体</w:t>
        </w:r>
        <w:r w:rsidR="006E7030">
          <w:t>渗流量增大，</w:t>
        </w:r>
        <w:r w:rsidR="006E7030">
          <w:rPr>
            <w:rFonts w:hint="eastAsia"/>
          </w:rPr>
          <w:t>尚</w:t>
        </w:r>
        <w:r w:rsidR="006E7030">
          <w:t>不影响</w:t>
        </w:r>
        <w:r w:rsidR="006E7030">
          <w:rPr>
            <w:rFonts w:hint="eastAsia"/>
          </w:rPr>
          <w:t>大坝</w:t>
        </w:r>
        <w:r w:rsidR="006E7030">
          <w:t>整体结构安全，</w:t>
        </w:r>
        <w:r w:rsidR="006E7030">
          <w:rPr>
            <w:rFonts w:hint="eastAsia"/>
          </w:rPr>
          <w:t>建议尽早</w:t>
        </w:r>
        <w:r w:rsidR="006E7030">
          <w:t>进行处理</w:t>
        </w:r>
        <w:r w:rsidR="006E7030">
          <w:rPr>
            <w:rFonts w:hint="eastAsia"/>
          </w:rPr>
          <w:t>。</w:t>
        </w:r>
      </w:ins>
      <w:ins w:id="759" w:author="王凯" w:date="2018-04-24T10:31:00Z">
        <w:r w:rsidR="00677F5B">
          <w:rPr>
            <w:rFonts w:hint="eastAsia"/>
          </w:rPr>
          <w:t>部分监测设施</w:t>
        </w:r>
      </w:ins>
      <w:ins w:id="760" w:author="王凯" w:date="2018-04-24T10:37:00Z">
        <w:r w:rsidR="00677F5B">
          <w:rPr>
            <w:rFonts w:hint="eastAsia"/>
          </w:rPr>
          <w:t>监测设施精度不够，建议进行自动化改造。</w:t>
        </w:r>
      </w:ins>
      <w:del w:id="761" w:author="王凯" w:date="2018-04-24T09:32:00Z">
        <w:r w:rsidRPr="00CB6EBA" w:rsidDel="006E7030">
          <w:delText>本工程所有监测资料变化规律正常，绝大部分测值在经验值及规范、设计、试验规定的允许值内，运行过程中无异常情况，故认为该大坝安全性态正常。</w:delText>
        </w:r>
      </w:del>
    </w:p>
    <w:p w14:paraId="389C9BCE" w14:textId="77777777" w:rsidR="001D42B7" w:rsidRPr="00CB6EBA" w:rsidRDefault="001D42B7" w:rsidP="00787C9F">
      <w:pPr>
        <w:pStyle w:val="1"/>
        <w:spacing w:before="163" w:after="163"/>
      </w:pPr>
      <w:bookmarkStart w:id="762" w:name="_Toc494531443"/>
      <w:bookmarkStart w:id="763" w:name="_Toc511404247"/>
      <w:bookmarkStart w:id="764" w:name="_Toc511415006"/>
      <w:bookmarkStart w:id="765" w:name="_Toc511416988"/>
      <w:bookmarkStart w:id="766" w:name="_Toc511417244"/>
      <w:bookmarkStart w:id="767" w:name="_Toc511490927"/>
      <w:bookmarkStart w:id="768" w:name="_Toc512175607"/>
      <w:bookmarkStart w:id="769" w:name="_Toc512175669"/>
      <w:bookmarkStart w:id="770" w:name="_Toc512417418"/>
      <w:bookmarkStart w:id="771" w:name="_Toc512417480"/>
      <w:bookmarkStart w:id="772" w:name="_Toc512417542"/>
      <w:r w:rsidRPr="00CB6EBA">
        <w:lastRenderedPageBreak/>
        <w:t xml:space="preserve">4 </w:t>
      </w:r>
      <w:r w:rsidRPr="00CB6EBA">
        <w:t>工程质量评价</w:t>
      </w:r>
      <w:bookmarkEnd w:id="762"/>
      <w:bookmarkEnd w:id="763"/>
      <w:bookmarkEnd w:id="764"/>
      <w:bookmarkEnd w:id="765"/>
      <w:bookmarkEnd w:id="766"/>
      <w:bookmarkEnd w:id="767"/>
      <w:bookmarkEnd w:id="768"/>
      <w:bookmarkEnd w:id="769"/>
      <w:bookmarkEnd w:id="770"/>
      <w:bookmarkEnd w:id="771"/>
      <w:bookmarkEnd w:id="772"/>
    </w:p>
    <w:p w14:paraId="6B121037" w14:textId="77777777" w:rsidR="001D42B7" w:rsidRPr="00CB6EBA" w:rsidRDefault="001D42B7" w:rsidP="009A6F62">
      <w:pPr>
        <w:pStyle w:val="2"/>
      </w:pPr>
      <w:bookmarkStart w:id="773" w:name="_Toc494531444"/>
      <w:bookmarkStart w:id="774" w:name="_Toc511404248"/>
      <w:bookmarkStart w:id="775" w:name="_Toc511415007"/>
      <w:bookmarkStart w:id="776" w:name="_Toc511416989"/>
      <w:bookmarkStart w:id="777" w:name="_Toc511417245"/>
      <w:bookmarkStart w:id="778" w:name="_Toc511490928"/>
      <w:bookmarkStart w:id="779" w:name="_Toc512175608"/>
      <w:bookmarkStart w:id="780" w:name="_Toc512175670"/>
      <w:bookmarkStart w:id="781" w:name="_Toc512417419"/>
      <w:bookmarkStart w:id="782" w:name="_Toc512417481"/>
      <w:bookmarkStart w:id="783" w:name="_Toc512417543"/>
      <w:r w:rsidRPr="00CB6EBA">
        <w:t xml:space="preserve">4.1 </w:t>
      </w:r>
      <w:r w:rsidRPr="00CB6EBA">
        <w:t>工程地质条件评价</w:t>
      </w:r>
      <w:bookmarkEnd w:id="773"/>
      <w:bookmarkEnd w:id="774"/>
      <w:bookmarkEnd w:id="775"/>
      <w:bookmarkEnd w:id="776"/>
      <w:bookmarkEnd w:id="777"/>
      <w:bookmarkEnd w:id="778"/>
      <w:bookmarkEnd w:id="779"/>
      <w:bookmarkEnd w:id="780"/>
      <w:bookmarkEnd w:id="781"/>
      <w:bookmarkEnd w:id="782"/>
      <w:bookmarkEnd w:id="783"/>
    </w:p>
    <w:p w14:paraId="2F04FAC7" w14:textId="77777777" w:rsidR="0039567C" w:rsidRPr="00CB6EBA" w:rsidRDefault="0039567C" w:rsidP="00787C9F">
      <w:pPr>
        <w:pStyle w:val="3"/>
        <w:spacing w:before="163"/>
      </w:pPr>
      <w:bookmarkStart w:id="784" w:name="_Toc494531445"/>
      <w:r w:rsidRPr="00CB6EBA">
        <w:t xml:space="preserve">4.1.1 </w:t>
      </w:r>
      <w:r w:rsidRPr="00CB6EBA">
        <w:t>库区工程地质条件评价</w:t>
      </w:r>
      <w:bookmarkEnd w:id="784"/>
    </w:p>
    <w:p w14:paraId="6D15743D" w14:textId="77777777" w:rsidR="0039567C" w:rsidRPr="00CB6EBA" w:rsidRDefault="0039567C">
      <w:pPr>
        <w:pStyle w:val="af"/>
      </w:pPr>
      <w:r w:rsidRPr="00CB6EBA">
        <w:t>1</w:t>
      </w:r>
      <w:r w:rsidRPr="00CB6EBA">
        <w:t>、库区为低山、丘陵侵蚀剥蚀地貌，海拔高程一般为</w:t>
      </w:r>
      <w:r w:rsidRPr="00CB6EBA">
        <w:t>300~500m</w:t>
      </w:r>
      <w:r w:rsidRPr="00CB6EBA">
        <w:t>。库区山体较雄厚，山顶多呈浑圆状，山谷切割强烈，呈</w:t>
      </w:r>
      <w:r w:rsidRPr="00CB6EBA">
        <w:t>“V”</w:t>
      </w:r>
      <w:r w:rsidRPr="00CB6EBA">
        <w:t>字型，形成狭长的山间盆地。区内水系较发育，地表植被发育，树木茂盛，水土流失现象轻微库区分布的地层主要为新元古界河上镇群虹赤村组二段（</w:t>
      </w:r>
      <w:r w:rsidRPr="00CB6EBA">
        <w:t>Pth</w:t>
      </w:r>
      <w:r w:rsidRPr="00CB6EBA">
        <w:rPr>
          <w:vertAlign w:val="superscript"/>
        </w:rPr>
        <w:t>2</w:t>
      </w:r>
      <w:r w:rsidRPr="00CB6EBA">
        <w:t>）、震旦系休宁组一段（</w:t>
      </w:r>
      <w:r w:rsidRPr="00CB6EBA">
        <w:t>Zx</w:t>
      </w:r>
      <w:r w:rsidRPr="00CB6EBA">
        <w:rPr>
          <w:vertAlign w:val="superscript"/>
        </w:rPr>
        <w:t>1</w:t>
      </w:r>
      <w:r w:rsidRPr="00CB6EBA">
        <w:t>）、二段（</w:t>
      </w:r>
      <w:r w:rsidRPr="00CB6EBA">
        <w:t>Zx</w:t>
      </w:r>
      <w:r w:rsidRPr="00CB6EBA">
        <w:rPr>
          <w:vertAlign w:val="superscript"/>
        </w:rPr>
        <w:t>2</w:t>
      </w:r>
      <w:r w:rsidRPr="00CB6EBA">
        <w:t>）和第四系松散堆积层。</w:t>
      </w:r>
    </w:p>
    <w:p w14:paraId="6B194118" w14:textId="77777777" w:rsidR="0039567C" w:rsidRPr="00CB6EBA" w:rsidRDefault="0039567C">
      <w:pPr>
        <w:pStyle w:val="af"/>
      </w:pPr>
      <w:r w:rsidRPr="00CB6EBA">
        <w:t>2</w:t>
      </w:r>
      <w:r w:rsidRPr="00CB6EBA">
        <w:t>、库区地下水类型有基岩裂隙水和第四系松散堆积层的孔隙潜水，主要受大气降水补给。基岩裂隙水主要受断层及节理控制，深部基岩一般为不透水性。孔隙潜水主要埋藏于第四系松散堆积层中，透水性一般，厚度不大。库区不存在通向邻谷的断层，不存在永久渗漏通道，水库已运行多年，不存在永久渗漏问题。</w:t>
      </w:r>
    </w:p>
    <w:p w14:paraId="42E31627" w14:textId="77777777" w:rsidR="00E120B6" w:rsidRPr="00CB6EBA" w:rsidRDefault="00E120B6">
      <w:pPr>
        <w:pStyle w:val="af"/>
      </w:pPr>
      <w:r w:rsidRPr="00CB6EBA">
        <w:t>3</w:t>
      </w:r>
      <w:r w:rsidRPr="00CB6EBA">
        <w:t>、近坝岸坡大部分基岩出露，由块状、坚硬的浅变质细砂岩、粉砂岩组成，坡度</w:t>
      </w:r>
      <w:r w:rsidRPr="00CB6EBA">
        <w:t>40°~60°</w:t>
      </w:r>
      <w:r w:rsidRPr="00CB6EBA">
        <w:t>，未发现较大滑坡及崩塌体。库内岸坡节理裂隙发育，主要有两组陡倾角裂隙和一组缓倾角裂隙，斜交岸坡，不存在大的缓倾角顺坡不利结构面，局部存在小掉块，但不会出现整体失稳现象，近坝库岸基本稳定。</w:t>
      </w:r>
    </w:p>
    <w:p w14:paraId="1CD5A751" w14:textId="77777777" w:rsidR="00E120B6" w:rsidRPr="00CB6EBA" w:rsidRDefault="00E120B6">
      <w:pPr>
        <w:pStyle w:val="af"/>
      </w:pPr>
      <w:r w:rsidRPr="00CB6EBA">
        <w:t>4</w:t>
      </w:r>
      <w:r w:rsidRPr="00CB6EBA">
        <w:t>、据查《中国地震动参数区划图》（</w:t>
      </w:r>
      <w:r w:rsidRPr="00CB6EBA">
        <w:t>GB18306-2015</w:t>
      </w:r>
      <w:r w:rsidRPr="00CB6EBA">
        <w:t>），该区地震动峰值加速度</w:t>
      </w:r>
      <w:r w:rsidRPr="00CB6EBA">
        <w:t>&lt;0.05g</w:t>
      </w:r>
      <w:r w:rsidRPr="00CB6EBA">
        <w:t>，地震动反应谱特征周期为</w:t>
      </w:r>
      <w:r w:rsidRPr="00CB6EBA">
        <w:t>0.35s</w:t>
      </w:r>
      <w:r w:rsidRPr="00CB6EBA">
        <w:t>。设计地震分组为第一组，抗震设防烈度</w:t>
      </w:r>
      <w:r w:rsidRPr="00CB6EBA">
        <w:t>&lt;VI</w:t>
      </w:r>
      <w:r w:rsidRPr="00CB6EBA">
        <w:t>度，按</w:t>
      </w:r>
      <w:r w:rsidRPr="00CB6EBA">
        <w:rPr>
          <w:lang w:val="zh-TW"/>
        </w:rPr>
        <w:t>1</w:t>
      </w:r>
      <w:r w:rsidRPr="00CB6EBA">
        <w:t>区中硬场地考虑。</w:t>
      </w:r>
    </w:p>
    <w:p w14:paraId="4B809D66" w14:textId="77777777" w:rsidR="0039567C" w:rsidRPr="00CB6EBA" w:rsidRDefault="0039567C" w:rsidP="00787C9F">
      <w:pPr>
        <w:pStyle w:val="3"/>
        <w:spacing w:before="163"/>
      </w:pPr>
      <w:bookmarkStart w:id="785" w:name="_Toc494531446"/>
      <w:r w:rsidRPr="00CB6EBA">
        <w:t xml:space="preserve">4.1.2 </w:t>
      </w:r>
      <w:r w:rsidRPr="00CB6EBA">
        <w:t>坝址区工程地质条件评价</w:t>
      </w:r>
      <w:bookmarkEnd w:id="785"/>
    </w:p>
    <w:p w14:paraId="20233D21" w14:textId="77777777" w:rsidR="00E120B6" w:rsidRPr="00CB6EBA" w:rsidRDefault="00E120B6">
      <w:pPr>
        <w:pStyle w:val="af"/>
      </w:pPr>
      <w:r w:rsidRPr="00CB6EBA">
        <w:t>1</w:t>
      </w:r>
      <w:r w:rsidRPr="00CB6EBA">
        <w:t>、主坝位于原沟谷转弯处，沟谷高程</w:t>
      </w:r>
      <w:r w:rsidRPr="00CB6EBA">
        <w:t>263~317m</w:t>
      </w:r>
      <w:r w:rsidRPr="00CB6EBA">
        <w:t>，左右岸均为一小山丘，左岸高程</w:t>
      </w:r>
      <w:r w:rsidRPr="00CB6EBA">
        <w:t>312m</w:t>
      </w:r>
      <w:r w:rsidRPr="00CB6EBA">
        <w:t>，右岸高程</w:t>
      </w:r>
      <w:r w:rsidRPr="00CB6EBA">
        <w:t>317m</w:t>
      </w:r>
      <w:r w:rsidRPr="00CB6EBA">
        <w:t>。两岸谷坡基本对称，坡度较陡，约为</w:t>
      </w:r>
      <w:r w:rsidRPr="00CB6EBA">
        <w:t>35~50°</w:t>
      </w:r>
      <w:r w:rsidRPr="00CB6EBA">
        <w:t>，沟谷较宽，约</w:t>
      </w:r>
      <w:r w:rsidRPr="00CB6EBA">
        <w:t>60~80m</w:t>
      </w:r>
      <w:r w:rsidRPr="00CB6EBA">
        <w:t>，呈</w:t>
      </w:r>
      <w:r w:rsidRPr="00CB6EBA">
        <w:t>“U”</w:t>
      </w:r>
      <w:r w:rsidRPr="00CB6EBA">
        <w:t>形。副坝坝址区地形为马鞍形垭口，左侧山顶高程</w:t>
      </w:r>
      <w:r w:rsidRPr="00CB6EBA">
        <w:t>317m</w:t>
      </w:r>
      <w:r w:rsidRPr="00CB6EBA">
        <w:t>，坡度</w:t>
      </w:r>
      <w:r w:rsidRPr="00CB6EBA">
        <w:t>25°~35°</w:t>
      </w:r>
      <w:r w:rsidRPr="00CB6EBA">
        <w:t>，右侧山顶高程</w:t>
      </w:r>
      <w:r w:rsidRPr="00CB6EBA">
        <w:t>310m</w:t>
      </w:r>
      <w:r w:rsidRPr="00CB6EBA">
        <w:t>，坡度</w:t>
      </w:r>
      <w:r w:rsidRPr="00CB6EBA">
        <w:t>20°~30°</w:t>
      </w:r>
      <w:r w:rsidRPr="00CB6EBA">
        <w:t>。右岸山坡覆盖层较厚，左岸较薄，局部基岩裸露。</w:t>
      </w:r>
    </w:p>
    <w:p w14:paraId="02ECE41F" w14:textId="77777777" w:rsidR="00E120B6" w:rsidRPr="00CB6EBA" w:rsidRDefault="00E120B6">
      <w:pPr>
        <w:pStyle w:val="af"/>
      </w:pPr>
      <w:r w:rsidRPr="00CB6EBA">
        <w:t>2</w:t>
      </w:r>
      <w:r w:rsidRPr="00CB6EBA">
        <w:t>、主坝坝基地层属新元古界河上镇群虹赤村组二段（</w:t>
      </w:r>
      <w:r w:rsidRPr="00CB6EBA">
        <w:t>Pth</w:t>
      </w:r>
      <w:r w:rsidRPr="00CB6EBA">
        <w:rPr>
          <w:vertAlign w:val="superscript"/>
        </w:rPr>
        <w:t>2</w:t>
      </w:r>
      <w:r w:rsidRPr="00CB6EBA">
        <w:t>），岩性为浅变质</w:t>
      </w:r>
      <w:r w:rsidRPr="00CB6EBA">
        <w:lastRenderedPageBreak/>
        <w:t>细砂岩、粉砂岩，岩质中等坚硬</w:t>
      </w:r>
      <w:r w:rsidRPr="00CB6EBA">
        <w:t>~</w:t>
      </w:r>
      <w:r w:rsidRPr="00CB6EBA">
        <w:t>坚硬，新鲜岩体结构完整，岩层产状：</w:t>
      </w:r>
      <w:r w:rsidRPr="00CB6EBA">
        <w:t>N40°~50° W/NEZ40°</w:t>
      </w:r>
      <w:r w:rsidRPr="00CB6EBA">
        <w:t>。根据岩石风化程度、结构特征和完整性等，由上到下划分为强、弱、微三级风化带。其中，强、弱风化带主要分布于两坝肩，该处岩体风化严重，较为破碎；而河床段主要为弱</w:t>
      </w:r>
      <w:r w:rsidRPr="00CB6EBA">
        <w:t>~</w:t>
      </w:r>
      <w:r w:rsidRPr="00CB6EBA">
        <w:t>微风化带，工程地质条件较好。</w:t>
      </w:r>
    </w:p>
    <w:p w14:paraId="54F83787" w14:textId="77777777" w:rsidR="00E120B6" w:rsidRPr="00CB6EBA" w:rsidRDefault="00E120B6">
      <w:pPr>
        <w:pStyle w:val="af"/>
      </w:pPr>
      <w:r w:rsidRPr="00CB6EBA">
        <w:t>副坝坝基钻孔揭露的地层有第四系残坡积（</w:t>
      </w:r>
      <w:r w:rsidRPr="00CB6EBA">
        <w:rPr>
          <w:position w:val="-12"/>
        </w:rPr>
        <w:object w:dxaOrig="580" w:dyaOrig="380" w14:anchorId="2A0E9F9A">
          <v:shape id="_x0000_i1025" type="#_x0000_t75" style="width:29.85pt;height:16.7pt" o:ole="">
            <v:imagedata r:id="rId16" o:title=""/>
          </v:shape>
          <o:OLEObject Type="Embed" ProgID="Equation.DSMT4" ShapeID="_x0000_i1025" DrawAspect="Content" ObjectID="_1586190782" r:id="rId17"/>
        </w:object>
      </w:r>
      <w:r w:rsidRPr="00CB6EBA">
        <w:t>）粉质粘土及震旦系休宁组一段（</w:t>
      </w:r>
      <w:r w:rsidRPr="00CB6EBA">
        <w:rPr>
          <w:rStyle w:val="0pt"/>
          <w:rFonts w:ascii="Times New Roman" w:hAnsi="Times New Roman" w:cs="Times New Roman"/>
        </w:rPr>
        <w:t>Zx</w:t>
      </w:r>
      <w:r w:rsidRPr="00CB6EBA">
        <w:rPr>
          <w:rStyle w:val="0pt"/>
          <w:rFonts w:ascii="Times New Roman" w:hAnsi="Times New Roman" w:cs="Times New Roman"/>
          <w:vertAlign w:val="superscript"/>
        </w:rPr>
        <w:t>1</w:t>
      </w:r>
      <w:r w:rsidRPr="00CB6EBA">
        <w:t>）粉砂岩。震旦系休宁组一段（</w:t>
      </w:r>
      <w:r w:rsidRPr="00CB6EBA">
        <w:rPr>
          <w:rStyle w:val="0pt"/>
          <w:rFonts w:ascii="Times New Roman" w:hAnsi="Times New Roman" w:cs="Times New Roman"/>
        </w:rPr>
        <w:t>Zx</w:t>
      </w:r>
      <w:r w:rsidRPr="00CB6EBA">
        <w:rPr>
          <w:rStyle w:val="0pt"/>
          <w:rFonts w:ascii="Times New Roman" w:hAnsi="Times New Roman" w:cs="Times New Roman"/>
          <w:vertAlign w:val="superscript"/>
        </w:rPr>
        <w:t>1</w:t>
      </w:r>
      <w:r w:rsidRPr="00CB6EBA">
        <w:t>）粉砂岩处由上而下分布有全、强、弱三级风化带。坝基和左、右坝肩全、强风化带厚，工程地质条件较差。</w:t>
      </w:r>
    </w:p>
    <w:p w14:paraId="51770DB6" w14:textId="77777777" w:rsidR="00E120B6" w:rsidRPr="00CB6EBA" w:rsidRDefault="00E120B6">
      <w:pPr>
        <w:pStyle w:val="af"/>
        <w:rPr>
          <w:rStyle w:val="0pt"/>
          <w:rFonts w:ascii="Times New Roman" w:eastAsiaTheme="minorEastAsia" w:hAnsi="Times New Roman" w:cs="Times New Roman"/>
          <w:sz w:val="24"/>
          <w:szCs w:val="24"/>
          <w:lang w:val="zh-TW"/>
        </w:rPr>
      </w:pPr>
      <w:r w:rsidRPr="00CB6EBA">
        <w:t>3</w:t>
      </w:r>
      <w:r w:rsidRPr="00CB6EBA">
        <w:t>、坝址区主要受北东及北北东断裂构造的控制。主坝右侧山体有茅岗</w:t>
      </w:r>
      <w:r w:rsidRPr="00CB6EBA">
        <w:t>——</w:t>
      </w:r>
      <w:r w:rsidRPr="00CB6EBA">
        <w:t>下渭断裂（</w:t>
      </w:r>
      <w:r w:rsidRPr="00CB6EBA">
        <w:rPr>
          <w:rStyle w:val="0pt"/>
          <w:rFonts w:ascii="Times New Roman" w:eastAsiaTheme="minorEastAsia" w:hAnsi="Times New Roman" w:cs="Times New Roman"/>
          <w:sz w:val="24"/>
          <w:szCs w:val="24"/>
        </w:rPr>
        <w:t>F</w:t>
      </w:r>
      <w:r w:rsidRPr="00CB6EBA">
        <w:rPr>
          <w:rStyle w:val="0pt"/>
          <w:rFonts w:ascii="Times New Roman" w:eastAsiaTheme="minorEastAsia" w:hAnsi="Times New Roman" w:cs="Times New Roman"/>
          <w:sz w:val="24"/>
          <w:szCs w:val="24"/>
          <w:vertAlign w:val="subscript"/>
        </w:rPr>
        <w:t>3</w:t>
      </w:r>
      <w:r w:rsidRPr="00CB6EBA">
        <w:rPr>
          <w:rStyle w:val="0pt"/>
          <w:rFonts w:ascii="Times New Roman" w:eastAsiaTheme="minorEastAsia" w:hAnsi="Times New Roman" w:cs="Times New Roman"/>
          <w:sz w:val="24"/>
          <w:szCs w:val="24"/>
        </w:rPr>
        <w:t>)</w:t>
      </w:r>
      <w:r w:rsidRPr="00CB6EBA">
        <w:t>通过。受其影响右坝肩岩层受挤压较强烈，岩体破碎，岩石硅化强烈；并发育一组石英岩脉，条带状分布，产状为</w:t>
      </w:r>
      <w:r w:rsidRPr="00CB6EBA">
        <w:rPr>
          <w:rStyle w:val="0pt"/>
          <w:rFonts w:ascii="Times New Roman" w:eastAsiaTheme="minorEastAsia" w:hAnsi="Times New Roman" w:cs="Times New Roman"/>
          <w:sz w:val="24"/>
          <w:szCs w:val="24"/>
        </w:rPr>
        <w:t>N55°</w:t>
      </w:r>
      <w:r w:rsidRPr="00CB6EBA">
        <w:t>~</w:t>
      </w:r>
      <w:r w:rsidRPr="00CB6EBA">
        <w:rPr>
          <w:rStyle w:val="0pt"/>
          <w:rFonts w:ascii="Times New Roman" w:eastAsiaTheme="minorEastAsia" w:hAnsi="Times New Roman" w:cs="Times New Roman"/>
          <w:sz w:val="24"/>
          <w:szCs w:val="24"/>
          <w:lang w:val="zh-TW"/>
        </w:rPr>
        <w:t xml:space="preserve">60° </w:t>
      </w:r>
      <w:r w:rsidRPr="00CB6EBA">
        <w:rPr>
          <w:rStyle w:val="0pt"/>
          <w:rFonts w:ascii="Times New Roman" w:eastAsiaTheme="minorEastAsia" w:hAnsi="Times New Roman" w:cs="Times New Roman"/>
          <w:sz w:val="24"/>
          <w:szCs w:val="24"/>
        </w:rPr>
        <w:t>E/NWZ50°</w:t>
      </w:r>
      <w:r w:rsidRPr="00CB6EBA">
        <w:t>~</w:t>
      </w:r>
      <w:r w:rsidRPr="00CB6EBA">
        <w:rPr>
          <w:rStyle w:val="0pt"/>
          <w:rFonts w:ascii="Times New Roman" w:eastAsiaTheme="minorEastAsia" w:hAnsi="Times New Roman" w:cs="Times New Roman"/>
          <w:sz w:val="24"/>
          <w:szCs w:val="24"/>
          <w:lang w:val="zh-TW"/>
        </w:rPr>
        <w:t>70°</w:t>
      </w:r>
      <w:r w:rsidRPr="00CB6EBA">
        <w:t>。左坝肩山体节理裂隙比较杂乱，主要发育两组陡倾角裂隙和一组缓倾角裂隙。副坝坝轴线偏下游面有茅岗</w:t>
      </w:r>
      <w:r w:rsidRPr="00CB6EBA">
        <w:t>——</w:t>
      </w:r>
      <w:r w:rsidRPr="00CB6EBA">
        <w:t>下渭断裂（</w:t>
      </w:r>
      <w:r w:rsidRPr="00CB6EBA">
        <w:t>F</w:t>
      </w:r>
      <w:r w:rsidRPr="00CB6EBA">
        <w:rPr>
          <w:vertAlign w:val="subscript"/>
        </w:rPr>
        <w:t>3</w:t>
      </w:r>
      <w:r w:rsidRPr="00CB6EBA">
        <w:t>）通过。坝址处岩层挤压强烈，节理裂隙发育，岩体破碎，产状为</w:t>
      </w:r>
      <w:r w:rsidRPr="00CB6EBA">
        <w:t>N40°~50°E/NW</w:t>
      </w:r>
      <w:r w:rsidRPr="00CB6EBA">
        <w:rPr>
          <w:rFonts w:ascii="宋体" w:eastAsia="宋体" w:hAnsi="宋体" w:cs="宋体" w:hint="eastAsia"/>
          <w:lang w:eastAsia="ja-JP"/>
        </w:rPr>
        <w:t>∠</w:t>
      </w:r>
      <w:r w:rsidRPr="00CB6EBA">
        <w:t>45°~55°</w:t>
      </w:r>
      <w:r w:rsidRPr="00CB6EBA">
        <w:t>。上游面左侧山体有一软弱夹层，</w:t>
      </w:r>
      <w:r w:rsidRPr="00CB6EBA">
        <w:t>N10° E/NW</w:t>
      </w:r>
      <w:r w:rsidRPr="00CB6EBA">
        <w:rPr>
          <w:rFonts w:ascii="宋体" w:eastAsia="宋体" w:hAnsi="宋体" w:cs="宋体" w:hint="eastAsia"/>
          <w:lang w:eastAsia="ja-JP"/>
        </w:rPr>
        <w:t>∠</w:t>
      </w:r>
      <w:r w:rsidRPr="00CB6EBA">
        <w:t>65°</w:t>
      </w:r>
      <w:r w:rsidRPr="00CB6EBA">
        <w:t>，宽</w:t>
      </w:r>
      <w:r w:rsidRPr="00CB6EBA">
        <w:t>0.1m</w:t>
      </w:r>
      <w:r w:rsidRPr="00CB6EBA">
        <w:t>，延伸长</w:t>
      </w:r>
      <w:r w:rsidRPr="00CB6EBA">
        <w:t>3m</w:t>
      </w:r>
      <w:r w:rsidRPr="00CB6EBA">
        <w:t>；一组裂隙走向近垂直副坝轴线，倾向坡内，</w:t>
      </w:r>
      <w:r w:rsidRPr="00CB6EBA">
        <w:rPr>
          <w:rStyle w:val="0pt"/>
          <w:rFonts w:ascii="Times New Roman" w:eastAsiaTheme="minorEastAsia" w:hAnsi="Times New Roman" w:cs="Times New Roman"/>
          <w:sz w:val="24"/>
          <w:szCs w:val="24"/>
        </w:rPr>
        <w:t>N10°</w:t>
      </w:r>
      <w:r w:rsidRPr="00CB6EBA">
        <w:t>~</w:t>
      </w:r>
      <w:r w:rsidRPr="00CB6EBA">
        <w:rPr>
          <w:rStyle w:val="0pt"/>
          <w:rFonts w:ascii="Times New Roman" w:eastAsiaTheme="minorEastAsia" w:hAnsi="Times New Roman" w:cs="Times New Roman"/>
          <w:sz w:val="24"/>
          <w:szCs w:val="24"/>
          <w:lang w:val="zh-TW"/>
        </w:rPr>
        <w:t xml:space="preserve">20° </w:t>
      </w:r>
      <w:r w:rsidRPr="00CB6EBA">
        <w:rPr>
          <w:rStyle w:val="0pt"/>
          <w:rFonts w:ascii="Times New Roman" w:eastAsiaTheme="minorEastAsia" w:hAnsi="Times New Roman" w:cs="Times New Roman"/>
          <w:sz w:val="24"/>
          <w:szCs w:val="24"/>
        </w:rPr>
        <w:t>W/NEZ40</w:t>
      </w:r>
      <w:r w:rsidRPr="00CB6EBA">
        <w:rPr>
          <w:rStyle w:val="0pt"/>
          <w:rFonts w:ascii="Times New Roman" w:eastAsiaTheme="minorEastAsia" w:hAnsi="Times New Roman" w:cs="Times New Roman"/>
          <w:sz w:val="24"/>
          <w:szCs w:val="24"/>
          <w:lang w:val="zh-TW"/>
        </w:rPr>
        <w:t>°</w:t>
      </w:r>
      <w:r w:rsidRPr="00CB6EBA">
        <w:t>~</w:t>
      </w:r>
      <w:r w:rsidRPr="00CB6EBA">
        <w:rPr>
          <w:rStyle w:val="0pt"/>
          <w:rFonts w:ascii="Times New Roman" w:eastAsiaTheme="minorEastAsia" w:hAnsi="Times New Roman" w:cs="Times New Roman"/>
          <w:sz w:val="24"/>
          <w:szCs w:val="24"/>
          <w:lang w:val="zh-TW"/>
        </w:rPr>
        <w:t>45°</w:t>
      </w:r>
      <w:r w:rsidRPr="00CB6EBA">
        <w:rPr>
          <w:rStyle w:val="0pt"/>
          <w:rFonts w:ascii="Times New Roman" w:eastAsiaTheme="minorEastAsia" w:hAnsi="Times New Roman" w:cs="Times New Roman"/>
          <w:sz w:val="24"/>
          <w:szCs w:val="24"/>
          <w:lang w:val="zh-TW"/>
        </w:rPr>
        <w:t>，延伸较长。</w:t>
      </w:r>
    </w:p>
    <w:p w14:paraId="5F55DD86" w14:textId="77777777" w:rsidR="00E120B6" w:rsidRPr="00CB6EBA" w:rsidRDefault="00E120B6">
      <w:pPr>
        <w:pStyle w:val="af"/>
      </w:pPr>
      <w:r w:rsidRPr="00CB6EBA">
        <w:t>4</w:t>
      </w:r>
      <w:r w:rsidRPr="00CB6EBA">
        <w:t>、主坝基础为强风化带为弱透水，弱风化带为弱</w:t>
      </w:r>
      <w:r w:rsidRPr="00CB6EBA">
        <w:t>~</w:t>
      </w:r>
      <w:r w:rsidRPr="00CB6EBA">
        <w:t>中等透水，弱</w:t>
      </w:r>
      <w:r w:rsidRPr="00CB6EBA">
        <w:t>~</w:t>
      </w:r>
      <w:r w:rsidRPr="00CB6EBA">
        <w:t>微风化带为弱透水下带</w:t>
      </w:r>
      <w:r w:rsidRPr="00CB6EBA">
        <w:t>~</w:t>
      </w:r>
      <w:r w:rsidRPr="00CB6EBA">
        <w:t>微透水，微风化带为弱透水下带</w:t>
      </w:r>
      <w:r w:rsidRPr="00CB6EBA">
        <w:t>~</w:t>
      </w:r>
      <w:r w:rsidRPr="00CB6EBA">
        <w:t>微透水。副坝基础为全、强风化带为中等透水，局部弱透水；强</w:t>
      </w:r>
      <w:r w:rsidRPr="00CB6EBA">
        <w:t>~</w:t>
      </w:r>
      <w:r w:rsidRPr="00CB6EBA">
        <w:t>弱风化带为中等透水。</w:t>
      </w:r>
    </w:p>
    <w:p w14:paraId="7C2058C9" w14:textId="77777777" w:rsidR="00E120B6" w:rsidRPr="00CB6EBA" w:rsidRDefault="00E120B6">
      <w:pPr>
        <w:pStyle w:val="af"/>
      </w:pPr>
      <w:r w:rsidRPr="00CB6EBA">
        <w:t>5</w:t>
      </w:r>
      <w:r w:rsidRPr="00CB6EBA">
        <w:t>、岩体物理力学性质</w:t>
      </w:r>
    </w:p>
    <w:p w14:paraId="7FFB0190" w14:textId="77777777" w:rsidR="00E120B6" w:rsidRPr="00CB6EBA" w:rsidRDefault="00E120B6">
      <w:pPr>
        <w:pStyle w:val="af"/>
      </w:pPr>
      <w:r w:rsidRPr="00CB6EBA">
        <w:t>主、副坝坝基岩体物理力学参数建议值如表</w:t>
      </w:r>
      <w:r w:rsidRPr="00CB6EBA">
        <w:t>4.1-1</w:t>
      </w:r>
      <w:r w:rsidRPr="00CB6EBA">
        <w:t>、表</w:t>
      </w:r>
      <w:r w:rsidRPr="00CB6EBA">
        <w:t>4.1-2</w:t>
      </w:r>
      <w:r w:rsidRPr="00CB6EBA">
        <w:t>所示。</w:t>
      </w:r>
    </w:p>
    <w:p w14:paraId="5B77FCE7" w14:textId="77777777" w:rsidR="00E9397A" w:rsidRPr="00CB6EBA" w:rsidRDefault="00E9397A">
      <w:pPr>
        <w:pStyle w:val="ac"/>
      </w:pPr>
      <w:r w:rsidRPr="00CB6EBA">
        <w:t>表</w:t>
      </w:r>
      <w:r w:rsidRPr="00CB6EBA">
        <w:t>4.1-1</w:t>
      </w:r>
      <w:r w:rsidRPr="00CB6EBA">
        <w:t>主坝坝基岩体物理力学参数建议值</w:t>
      </w:r>
    </w:p>
    <w:tbl>
      <w:tblPr>
        <w:tblW w:w="8505" w:type="dxa"/>
        <w:jc w:val="center"/>
        <w:tblLook w:val="04A0" w:firstRow="1" w:lastRow="0" w:firstColumn="1" w:lastColumn="0" w:noHBand="0" w:noVBand="1"/>
      </w:tblPr>
      <w:tblGrid>
        <w:gridCol w:w="710"/>
        <w:gridCol w:w="710"/>
        <w:gridCol w:w="710"/>
        <w:gridCol w:w="709"/>
        <w:gridCol w:w="709"/>
        <w:gridCol w:w="711"/>
        <w:gridCol w:w="709"/>
        <w:gridCol w:w="709"/>
        <w:gridCol w:w="709"/>
        <w:gridCol w:w="709"/>
        <w:gridCol w:w="709"/>
        <w:gridCol w:w="701"/>
      </w:tblGrid>
      <w:tr w:rsidR="00E9397A" w:rsidRPr="00CB6EBA" w14:paraId="2ED3BD93" w14:textId="77777777" w:rsidTr="00E9397A">
        <w:trPr>
          <w:trHeight w:val="340"/>
          <w:jc w:val="center"/>
        </w:trPr>
        <w:tc>
          <w:tcPr>
            <w:tcW w:w="417"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252E130B" w14:textId="77777777" w:rsidR="00E9397A" w:rsidRPr="00CB6EBA" w:rsidRDefault="00E9397A" w:rsidP="00D34A95">
            <w:pPr>
              <w:pStyle w:val="ab"/>
              <w:ind w:leftChars="-50" w:left="-120" w:rightChars="-50" w:right="-120"/>
            </w:pPr>
            <w:r w:rsidRPr="00CB6EBA">
              <w:t>岩性</w:t>
            </w:r>
          </w:p>
        </w:tc>
        <w:tc>
          <w:tcPr>
            <w:tcW w:w="41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39D60C3" w14:textId="77777777" w:rsidR="00E9397A" w:rsidRPr="00CB6EBA" w:rsidRDefault="00E9397A" w:rsidP="00D34A95">
            <w:pPr>
              <w:pStyle w:val="ab"/>
              <w:ind w:leftChars="-50" w:left="-120" w:rightChars="-50" w:right="-120"/>
            </w:pPr>
            <w:r w:rsidRPr="00CB6EBA">
              <w:t>岩体风化程度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7961BE3" w14:textId="77777777" w:rsidR="00E9397A" w:rsidRPr="00CB6EBA" w:rsidRDefault="00E9397A" w:rsidP="00D34A95">
            <w:pPr>
              <w:pStyle w:val="ab"/>
              <w:ind w:leftChars="-50" w:left="-120" w:rightChars="-50" w:right="-120"/>
            </w:pPr>
            <w:r w:rsidRPr="00CB6EBA">
              <w:t>饱和</w:t>
            </w:r>
          </w:p>
          <w:p w14:paraId="54B8C7D4" w14:textId="77777777" w:rsidR="00E9397A" w:rsidRPr="00CB6EBA" w:rsidRDefault="00E9397A" w:rsidP="00D34A95">
            <w:pPr>
              <w:pStyle w:val="ab"/>
              <w:ind w:leftChars="-50" w:left="-120" w:rightChars="-50" w:right="-120"/>
            </w:pPr>
            <w:r w:rsidRPr="00CB6EBA">
              <w:t>密度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FD6ED4D" w14:textId="77777777" w:rsidR="00E9397A" w:rsidRPr="00CB6EBA" w:rsidRDefault="00E9397A" w:rsidP="00D34A95">
            <w:pPr>
              <w:pStyle w:val="ab"/>
              <w:ind w:leftChars="-50" w:left="-120" w:rightChars="-50" w:right="-120"/>
            </w:pPr>
            <w:r w:rsidRPr="00CB6EBA">
              <w:t>饱和抗压强度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035A8249" w14:textId="77777777" w:rsidR="00E9397A" w:rsidRPr="00CB6EBA" w:rsidRDefault="00E9397A" w:rsidP="00D34A95">
            <w:pPr>
              <w:pStyle w:val="ab"/>
              <w:ind w:leftChars="-50" w:left="-120" w:rightChars="-50" w:right="-120"/>
            </w:pPr>
            <w:r w:rsidRPr="00CB6EBA">
              <w:t>泊松比</w:t>
            </w:r>
          </w:p>
        </w:tc>
        <w:tc>
          <w:tcPr>
            <w:tcW w:w="418" w:type="pct"/>
            <w:tcBorders>
              <w:top w:val="single" w:sz="4" w:space="0" w:color="auto"/>
              <w:left w:val="nil"/>
              <w:bottom w:val="single" w:sz="4" w:space="0" w:color="auto"/>
              <w:right w:val="single" w:sz="4" w:space="0" w:color="auto"/>
            </w:tcBorders>
            <w:shd w:val="clear" w:color="000000" w:fill="FFFFFF"/>
            <w:vAlign w:val="center"/>
            <w:hideMark/>
          </w:tcPr>
          <w:p w14:paraId="4244DFCB" w14:textId="77777777" w:rsidR="00E9397A" w:rsidRPr="00CB6EBA" w:rsidRDefault="00E9397A" w:rsidP="00D34A95">
            <w:pPr>
              <w:pStyle w:val="ab"/>
              <w:ind w:leftChars="-50" w:left="-120" w:rightChars="-50" w:right="-120"/>
            </w:pPr>
            <w:r w:rsidRPr="00CB6EBA">
              <w:t>变形</w:t>
            </w:r>
          </w:p>
          <w:p w14:paraId="674A4E34" w14:textId="77777777" w:rsidR="00E9397A" w:rsidRPr="00CB6EBA" w:rsidRDefault="00E9397A" w:rsidP="00D34A95">
            <w:pPr>
              <w:pStyle w:val="ab"/>
              <w:ind w:leftChars="-50" w:left="-120" w:rightChars="-50" w:right="-120"/>
            </w:pPr>
            <w:r w:rsidRPr="00CB6EBA">
              <w:t>模量</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28A70A77" w14:textId="77777777" w:rsidR="00E9397A" w:rsidRPr="00CB6EBA" w:rsidRDefault="00E9397A" w:rsidP="00D34A95">
            <w:pPr>
              <w:pStyle w:val="ab"/>
              <w:ind w:leftChars="-50" w:left="-120" w:rightChars="-50" w:right="-120"/>
            </w:pPr>
            <w:r w:rsidRPr="00CB6EBA">
              <w:t>软化</w:t>
            </w:r>
          </w:p>
          <w:p w14:paraId="2B494E73" w14:textId="77777777" w:rsidR="00E9397A" w:rsidRPr="00CB6EBA" w:rsidRDefault="00E9397A" w:rsidP="00D34A95">
            <w:pPr>
              <w:pStyle w:val="ab"/>
              <w:ind w:leftChars="-50" w:left="-120" w:rightChars="-50" w:right="-120"/>
            </w:pPr>
            <w:r w:rsidRPr="00CB6EBA">
              <w:t>系数</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365355BD" w14:textId="77777777" w:rsidR="00E9397A" w:rsidRPr="00CB6EBA" w:rsidRDefault="00E9397A" w:rsidP="00D34A95">
            <w:pPr>
              <w:pStyle w:val="ab"/>
              <w:ind w:leftChars="-50" w:left="-120" w:rightChars="-50" w:right="-120"/>
            </w:pPr>
            <w:r w:rsidRPr="00CB6EBA">
              <w:t>岩体</w:t>
            </w:r>
          </w:p>
          <w:p w14:paraId="360D03D6" w14:textId="77777777" w:rsidR="00E9397A" w:rsidRPr="00CB6EBA" w:rsidRDefault="00E9397A" w:rsidP="00D34A95">
            <w:pPr>
              <w:pStyle w:val="ab"/>
              <w:ind w:leftChars="-50" w:left="-120" w:rightChars="-50" w:right="-120"/>
            </w:pPr>
            <w:r w:rsidRPr="00CB6EBA">
              <w:t>承载力</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hideMark/>
          </w:tcPr>
          <w:p w14:paraId="2C58E9DB" w14:textId="77777777" w:rsidR="00E9397A" w:rsidRPr="00CB6EBA" w:rsidRDefault="00E9397A" w:rsidP="00D34A95">
            <w:pPr>
              <w:pStyle w:val="ab"/>
              <w:ind w:leftChars="-50" w:left="-120" w:rightChars="-50" w:right="-120"/>
            </w:pPr>
            <w:r w:rsidRPr="00CB6EBA">
              <w:t>抗剪断强度</w:t>
            </w:r>
          </w:p>
          <w:p w14:paraId="6A104A7A" w14:textId="77777777" w:rsidR="00E9397A" w:rsidRPr="00CB6EBA" w:rsidRDefault="00E9397A" w:rsidP="00D34A95">
            <w:pPr>
              <w:pStyle w:val="ab"/>
              <w:ind w:leftChars="-50" w:left="-120" w:rightChars="-50" w:right="-120"/>
            </w:pPr>
            <w:r w:rsidRPr="00CB6EBA">
              <w:t>(</w:t>
            </w:r>
            <w:r w:rsidRPr="00CB6EBA">
              <w:t>岩体）</w:t>
            </w:r>
          </w:p>
        </w:tc>
        <w:tc>
          <w:tcPr>
            <w:tcW w:w="830" w:type="pct"/>
            <w:gridSpan w:val="2"/>
            <w:tcBorders>
              <w:top w:val="single" w:sz="4" w:space="0" w:color="auto"/>
              <w:left w:val="nil"/>
              <w:bottom w:val="single" w:sz="4" w:space="0" w:color="auto"/>
              <w:right w:val="single" w:sz="4" w:space="0" w:color="auto"/>
            </w:tcBorders>
            <w:shd w:val="clear" w:color="000000" w:fill="FFFFFF"/>
            <w:vAlign w:val="center"/>
          </w:tcPr>
          <w:p w14:paraId="0E0614F2" w14:textId="77777777" w:rsidR="00E9397A" w:rsidRPr="00CB6EBA" w:rsidRDefault="00E9397A" w:rsidP="00D34A95">
            <w:pPr>
              <w:pStyle w:val="ab"/>
              <w:ind w:leftChars="-50" w:left="-120" w:rightChars="-50" w:right="-120"/>
            </w:pPr>
            <w:r w:rsidRPr="00CB6EBA">
              <w:t>抗剪断强度</w:t>
            </w:r>
          </w:p>
          <w:p w14:paraId="1A5E4D9A" w14:textId="77777777" w:rsidR="00E9397A" w:rsidRPr="00CB6EBA" w:rsidRDefault="00E9397A" w:rsidP="00D34A95">
            <w:pPr>
              <w:pStyle w:val="ab"/>
              <w:ind w:leftChars="-50" w:left="-120" w:rightChars="-50" w:right="-120"/>
            </w:pPr>
            <w:r w:rsidRPr="00CB6EBA">
              <w:t>(</w:t>
            </w:r>
            <w:r w:rsidRPr="00CB6EBA">
              <w:t>混凝土</w:t>
            </w:r>
            <w:r w:rsidRPr="00CB6EBA">
              <w:t>/</w:t>
            </w:r>
            <w:r w:rsidRPr="00CB6EBA">
              <w:t>岩）</w:t>
            </w:r>
          </w:p>
        </w:tc>
      </w:tr>
      <w:tr w:rsidR="00E9397A" w:rsidRPr="00CB6EBA" w14:paraId="2D10588C" w14:textId="77777777" w:rsidTr="00E9397A">
        <w:trPr>
          <w:trHeight w:val="340"/>
          <w:jc w:val="center"/>
        </w:trPr>
        <w:tc>
          <w:tcPr>
            <w:tcW w:w="417" w:type="pct"/>
            <w:vMerge/>
            <w:tcBorders>
              <w:top w:val="single" w:sz="4" w:space="0" w:color="auto"/>
              <w:left w:val="single" w:sz="4" w:space="0" w:color="auto"/>
              <w:bottom w:val="single" w:sz="4" w:space="0" w:color="000000"/>
              <w:right w:val="single" w:sz="4" w:space="0" w:color="auto"/>
            </w:tcBorders>
            <w:vAlign w:val="center"/>
            <w:hideMark/>
          </w:tcPr>
          <w:p w14:paraId="0C1C85D3" w14:textId="77777777" w:rsidR="00E9397A" w:rsidRPr="00CB6EBA" w:rsidRDefault="00E9397A" w:rsidP="00D34A95">
            <w:pPr>
              <w:pStyle w:val="ab"/>
              <w:ind w:leftChars="-50" w:left="-120" w:rightChars="-50" w:right="-120"/>
            </w:pP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3D46A5D3" w14:textId="77777777" w:rsidR="00E9397A" w:rsidRPr="00CB6EBA" w:rsidRDefault="00E9397A" w:rsidP="00D34A95">
            <w:pPr>
              <w:pStyle w:val="ab"/>
              <w:ind w:leftChars="-50" w:left="-120" w:rightChars="-50" w:right="-120"/>
            </w:pPr>
          </w:p>
        </w:tc>
        <w:tc>
          <w:tcPr>
            <w:tcW w:w="417" w:type="pct"/>
            <w:tcBorders>
              <w:top w:val="nil"/>
              <w:left w:val="nil"/>
              <w:bottom w:val="single" w:sz="4" w:space="0" w:color="auto"/>
              <w:right w:val="single" w:sz="4" w:space="0" w:color="auto"/>
            </w:tcBorders>
            <w:shd w:val="clear" w:color="000000" w:fill="FFFFFF"/>
            <w:vAlign w:val="center"/>
            <w:hideMark/>
          </w:tcPr>
          <w:p w14:paraId="5A547601" w14:textId="77777777" w:rsidR="00E9397A" w:rsidRPr="00CB6EBA" w:rsidRDefault="00E9397A" w:rsidP="00D34A95">
            <w:pPr>
              <w:pStyle w:val="ab"/>
              <w:ind w:leftChars="-50" w:left="-120" w:rightChars="-50" w:right="-120"/>
            </w:pPr>
            <w:r w:rsidRPr="00CB6EBA">
              <w:t>g/cm</w:t>
            </w:r>
            <w:r w:rsidRPr="00CB6EBA">
              <w:rPr>
                <w:vertAlign w:val="superscript"/>
              </w:rPr>
              <w:t>3</w:t>
            </w:r>
          </w:p>
        </w:tc>
        <w:tc>
          <w:tcPr>
            <w:tcW w:w="417" w:type="pct"/>
            <w:tcBorders>
              <w:top w:val="nil"/>
              <w:left w:val="nil"/>
              <w:bottom w:val="single" w:sz="4" w:space="0" w:color="auto"/>
              <w:right w:val="single" w:sz="4" w:space="0" w:color="auto"/>
            </w:tcBorders>
            <w:shd w:val="clear" w:color="000000" w:fill="FFFFFF"/>
            <w:vAlign w:val="center"/>
            <w:hideMark/>
          </w:tcPr>
          <w:p w14:paraId="753FE2D8" w14:textId="77777777" w:rsidR="00E9397A" w:rsidRPr="00CB6EBA" w:rsidRDefault="00E9397A" w:rsidP="00D34A95">
            <w:pPr>
              <w:pStyle w:val="ab"/>
              <w:ind w:leftChars="-50" w:left="-120" w:rightChars="-50" w:right="-120"/>
            </w:pPr>
            <w:r w:rsidRPr="00CB6EBA">
              <w:t>Rb</w:t>
            </w:r>
          </w:p>
          <w:p w14:paraId="2EEE7A8C" w14:textId="77777777" w:rsidR="00E9397A" w:rsidRPr="00CB6EBA" w:rsidRDefault="00E9397A" w:rsidP="00D34A95">
            <w:pPr>
              <w:pStyle w:val="ab"/>
              <w:ind w:leftChars="-50" w:left="-120" w:rightChars="-50" w:right="-120"/>
            </w:pPr>
            <w:r w:rsidRPr="00CB6EBA">
              <w:t>(MPa)</w:t>
            </w:r>
          </w:p>
        </w:tc>
        <w:tc>
          <w:tcPr>
            <w:tcW w:w="417" w:type="pct"/>
            <w:tcBorders>
              <w:top w:val="nil"/>
              <w:left w:val="nil"/>
              <w:bottom w:val="single" w:sz="4" w:space="0" w:color="auto"/>
              <w:right w:val="single" w:sz="4" w:space="0" w:color="auto"/>
            </w:tcBorders>
            <w:shd w:val="clear" w:color="000000" w:fill="FFFFFF"/>
            <w:vAlign w:val="center"/>
            <w:hideMark/>
          </w:tcPr>
          <w:p w14:paraId="0DE00CED" w14:textId="77777777" w:rsidR="00E9397A" w:rsidRPr="00CB6EBA" w:rsidRDefault="00E9397A" w:rsidP="00D34A95">
            <w:pPr>
              <w:pStyle w:val="ab"/>
              <w:ind w:leftChars="-50" w:left="-120" w:rightChars="-50" w:right="-120"/>
            </w:pPr>
            <w:r w:rsidRPr="00CB6EBA">
              <w:t>μ</w:t>
            </w:r>
          </w:p>
        </w:tc>
        <w:tc>
          <w:tcPr>
            <w:tcW w:w="418" w:type="pct"/>
            <w:tcBorders>
              <w:top w:val="nil"/>
              <w:left w:val="nil"/>
              <w:bottom w:val="single" w:sz="4" w:space="0" w:color="auto"/>
              <w:right w:val="single" w:sz="4" w:space="0" w:color="auto"/>
            </w:tcBorders>
            <w:shd w:val="clear" w:color="000000" w:fill="FFFFFF"/>
            <w:vAlign w:val="center"/>
            <w:hideMark/>
          </w:tcPr>
          <w:p w14:paraId="675C9F2F" w14:textId="77777777" w:rsidR="00E9397A" w:rsidRPr="00CB6EBA" w:rsidRDefault="00E9397A" w:rsidP="00D34A95">
            <w:pPr>
              <w:pStyle w:val="ab"/>
              <w:ind w:leftChars="-50" w:left="-120" w:rightChars="-50" w:right="-120"/>
            </w:pPr>
            <w:r w:rsidRPr="00CB6EBA">
              <w:t>Eo(GPa)</w:t>
            </w:r>
          </w:p>
        </w:tc>
        <w:tc>
          <w:tcPr>
            <w:tcW w:w="417" w:type="pct"/>
            <w:tcBorders>
              <w:top w:val="nil"/>
              <w:left w:val="nil"/>
              <w:bottom w:val="single" w:sz="4" w:space="0" w:color="auto"/>
              <w:right w:val="single" w:sz="4" w:space="0" w:color="auto"/>
            </w:tcBorders>
            <w:shd w:val="clear" w:color="000000" w:fill="FFFFFF"/>
            <w:vAlign w:val="center"/>
            <w:hideMark/>
          </w:tcPr>
          <w:p w14:paraId="6753CC07" w14:textId="77777777" w:rsidR="00E9397A" w:rsidRPr="00CB6EBA" w:rsidRDefault="00E9397A" w:rsidP="00D34A95">
            <w:pPr>
              <w:pStyle w:val="ab"/>
              <w:ind w:leftChars="-50" w:left="-120" w:rightChars="-50" w:right="-120"/>
            </w:pPr>
            <w:r w:rsidRPr="00CB6EBA">
              <w:t>kd</w:t>
            </w:r>
          </w:p>
        </w:tc>
        <w:tc>
          <w:tcPr>
            <w:tcW w:w="417" w:type="pct"/>
            <w:tcBorders>
              <w:top w:val="nil"/>
              <w:left w:val="nil"/>
              <w:bottom w:val="single" w:sz="4" w:space="0" w:color="auto"/>
              <w:right w:val="single" w:sz="4" w:space="0" w:color="auto"/>
            </w:tcBorders>
            <w:shd w:val="clear" w:color="000000" w:fill="FFFFFF"/>
            <w:vAlign w:val="center"/>
            <w:hideMark/>
          </w:tcPr>
          <w:p w14:paraId="14C70F59" w14:textId="77777777" w:rsidR="00E9397A" w:rsidRPr="00CB6EBA" w:rsidRDefault="00E9397A" w:rsidP="00D34A95">
            <w:pPr>
              <w:pStyle w:val="ab"/>
              <w:ind w:leftChars="-50" w:left="-120" w:rightChars="-50" w:right="-120"/>
            </w:pPr>
            <w:r w:rsidRPr="00CB6EBA">
              <w:t>fr(MPa)</w:t>
            </w:r>
          </w:p>
        </w:tc>
        <w:tc>
          <w:tcPr>
            <w:tcW w:w="417" w:type="pct"/>
            <w:tcBorders>
              <w:top w:val="nil"/>
              <w:left w:val="nil"/>
              <w:bottom w:val="single" w:sz="4" w:space="0" w:color="auto"/>
              <w:right w:val="single" w:sz="4" w:space="0" w:color="auto"/>
            </w:tcBorders>
            <w:shd w:val="clear" w:color="000000" w:fill="FFFFFF"/>
            <w:vAlign w:val="center"/>
            <w:hideMark/>
          </w:tcPr>
          <w:p w14:paraId="33A484E7" w14:textId="77777777" w:rsidR="00E9397A" w:rsidRPr="00CB6EBA" w:rsidRDefault="00E9397A" w:rsidP="00D34A95">
            <w:pPr>
              <w:pStyle w:val="ab"/>
              <w:ind w:leftChars="-50" w:left="-120" w:rightChars="-50" w:right="-120"/>
            </w:pPr>
            <w:r w:rsidRPr="00CB6EBA">
              <w:t>f'</w:t>
            </w:r>
          </w:p>
        </w:tc>
        <w:tc>
          <w:tcPr>
            <w:tcW w:w="417" w:type="pct"/>
            <w:tcBorders>
              <w:top w:val="nil"/>
              <w:left w:val="nil"/>
              <w:bottom w:val="single" w:sz="4" w:space="0" w:color="auto"/>
              <w:right w:val="single" w:sz="4" w:space="0" w:color="auto"/>
            </w:tcBorders>
            <w:shd w:val="clear" w:color="000000" w:fill="FFFFFF"/>
            <w:vAlign w:val="center"/>
            <w:hideMark/>
          </w:tcPr>
          <w:p w14:paraId="498B54E7" w14:textId="77777777" w:rsidR="00E9397A" w:rsidRPr="00CB6EBA" w:rsidRDefault="00E9397A" w:rsidP="00D34A95">
            <w:pPr>
              <w:pStyle w:val="ab"/>
              <w:ind w:leftChars="-50" w:left="-120" w:rightChars="-50" w:right="-120"/>
            </w:pPr>
            <w:r w:rsidRPr="00CB6EBA">
              <w:t>c'(MPa)</w:t>
            </w:r>
          </w:p>
        </w:tc>
        <w:tc>
          <w:tcPr>
            <w:tcW w:w="417" w:type="pct"/>
            <w:tcBorders>
              <w:top w:val="nil"/>
              <w:left w:val="nil"/>
              <w:bottom w:val="single" w:sz="4" w:space="0" w:color="auto"/>
              <w:right w:val="single" w:sz="4" w:space="0" w:color="auto"/>
            </w:tcBorders>
            <w:shd w:val="clear" w:color="000000" w:fill="FFFFFF"/>
            <w:vAlign w:val="center"/>
          </w:tcPr>
          <w:p w14:paraId="01450A99" w14:textId="77777777" w:rsidR="00E9397A" w:rsidRPr="00CB6EBA" w:rsidRDefault="00E9397A" w:rsidP="00D34A95">
            <w:pPr>
              <w:pStyle w:val="ab"/>
              <w:ind w:leftChars="-50" w:left="-120" w:rightChars="-50" w:right="-120"/>
            </w:pPr>
            <w:r w:rsidRPr="00CB6EBA">
              <w:t>f'</w:t>
            </w:r>
          </w:p>
        </w:tc>
        <w:tc>
          <w:tcPr>
            <w:tcW w:w="413" w:type="pct"/>
            <w:tcBorders>
              <w:top w:val="nil"/>
              <w:left w:val="nil"/>
              <w:bottom w:val="single" w:sz="4" w:space="0" w:color="auto"/>
              <w:right w:val="single" w:sz="4" w:space="0" w:color="auto"/>
            </w:tcBorders>
            <w:shd w:val="clear" w:color="000000" w:fill="FFFFFF"/>
            <w:vAlign w:val="center"/>
          </w:tcPr>
          <w:p w14:paraId="50B4398B" w14:textId="77777777" w:rsidR="00E9397A" w:rsidRPr="00CB6EBA" w:rsidRDefault="00E9397A" w:rsidP="00D34A95">
            <w:pPr>
              <w:pStyle w:val="ab"/>
              <w:ind w:leftChars="-50" w:left="-120" w:rightChars="-50" w:right="-120"/>
            </w:pPr>
            <w:r w:rsidRPr="00CB6EBA">
              <w:t>c'(MPa)</w:t>
            </w:r>
          </w:p>
        </w:tc>
      </w:tr>
      <w:tr w:rsidR="00E9397A" w:rsidRPr="00CB6EBA" w14:paraId="7E0B15B7" w14:textId="77777777" w:rsidTr="00E9397A">
        <w:trPr>
          <w:trHeight w:val="340"/>
          <w:jc w:val="center"/>
        </w:trPr>
        <w:tc>
          <w:tcPr>
            <w:tcW w:w="417" w:type="pct"/>
            <w:vMerge w:val="restart"/>
            <w:tcBorders>
              <w:top w:val="nil"/>
              <w:left w:val="single" w:sz="4" w:space="0" w:color="auto"/>
              <w:right w:val="single" w:sz="4" w:space="0" w:color="auto"/>
            </w:tcBorders>
            <w:shd w:val="clear" w:color="000000" w:fill="FFFFFF"/>
            <w:vAlign w:val="center"/>
            <w:hideMark/>
          </w:tcPr>
          <w:p w14:paraId="6721CA00" w14:textId="77777777" w:rsidR="00E9397A" w:rsidRPr="00CB6EBA" w:rsidRDefault="00E9397A" w:rsidP="00D34A95">
            <w:pPr>
              <w:pStyle w:val="ab"/>
              <w:ind w:leftChars="-50" w:left="-120" w:rightChars="-50" w:right="-120"/>
            </w:pPr>
            <w:r w:rsidRPr="00CB6EBA">
              <w:t>浅变质细砂岩、粉砂岩</w:t>
            </w:r>
          </w:p>
        </w:tc>
        <w:tc>
          <w:tcPr>
            <w:tcW w:w="417" w:type="pct"/>
            <w:tcBorders>
              <w:top w:val="nil"/>
              <w:left w:val="nil"/>
              <w:bottom w:val="single" w:sz="4" w:space="0" w:color="auto"/>
              <w:right w:val="single" w:sz="4" w:space="0" w:color="auto"/>
            </w:tcBorders>
            <w:shd w:val="clear" w:color="000000" w:fill="FFFFFF"/>
            <w:vAlign w:val="center"/>
            <w:hideMark/>
          </w:tcPr>
          <w:p w14:paraId="164F455C" w14:textId="77777777" w:rsidR="00E9397A" w:rsidRPr="00CB6EBA" w:rsidRDefault="00E9397A" w:rsidP="00D34A95">
            <w:pPr>
              <w:pStyle w:val="ab"/>
              <w:ind w:leftChars="-50" w:left="-120" w:rightChars="-50" w:right="-120"/>
            </w:pPr>
            <w:r w:rsidRPr="00CB6EBA">
              <w:t>强风化</w:t>
            </w:r>
          </w:p>
        </w:tc>
        <w:tc>
          <w:tcPr>
            <w:tcW w:w="417" w:type="pct"/>
            <w:tcBorders>
              <w:top w:val="nil"/>
              <w:left w:val="nil"/>
              <w:bottom w:val="single" w:sz="4" w:space="0" w:color="auto"/>
              <w:right w:val="single" w:sz="4" w:space="0" w:color="auto"/>
            </w:tcBorders>
            <w:shd w:val="clear" w:color="000000" w:fill="FFFFFF"/>
            <w:vAlign w:val="center"/>
            <w:hideMark/>
          </w:tcPr>
          <w:p w14:paraId="7A24885A" w14:textId="77777777" w:rsidR="00E9397A" w:rsidRPr="00CB6EBA" w:rsidRDefault="00E9397A" w:rsidP="00D34A95">
            <w:pPr>
              <w:pStyle w:val="ab"/>
              <w:ind w:leftChars="-50" w:left="-120" w:rightChars="-50" w:right="-120"/>
            </w:pPr>
            <w:r w:rsidRPr="00CB6EBA">
              <w:t>2.69</w:t>
            </w:r>
          </w:p>
        </w:tc>
        <w:tc>
          <w:tcPr>
            <w:tcW w:w="417" w:type="pct"/>
            <w:tcBorders>
              <w:top w:val="nil"/>
              <w:left w:val="nil"/>
              <w:bottom w:val="single" w:sz="4" w:space="0" w:color="auto"/>
              <w:right w:val="single" w:sz="4" w:space="0" w:color="auto"/>
            </w:tcBorders>
            <w:shd w:val="clear" w:color="000000" w:fill="FFFFFF"/>
            <w:vAlign w:val="center"/>
            <w:hideMark/>
          </w:tcPr>
          <w:p w14:paraId="668FCBCB" w14:textId="77777777" w:rsidR="00E9397A" w:rsidRPr="00CB6EBA" w:rsidRDefault="00E9397A" w:rsidP="00D34A95">
            <w:pPr>
              <w:pStyle w:val="ab"/>
              <w:ind w:leftChars="-50" w:left="-120" w:rightChars="-50" w:right="-120"/>
            </w:pPr>
            <w:r w:rsidRPr="00CB6EBA">
              <w:t>40~60</w:t>
            </w:r>
          </w:p>
        </w:tc>
        <w:tc>
          <w:tcPr>
            <w:tcW w:w="417" w:type="pct"/>
            <w:tcBorders>
              <w:top w:val="nil"/>
              <w:left w:val="nil"/>
              <w:bottom w:val="single" w:sz="4" w:space="0" w:color="auto"/>
              <w:right w:val="single" w:sz="4" w:space="0" w:color="auto"/>
            </w:tcBorders>
            <w:shd w:val="clear" w:color="000000" w:fill="FFFFFF"/>
            <w:vAlign w:val="center"/>
            <w:hideMark/>
          </w:tcPr>
          <w:p w14:paraId="358A288D" w14:textId="77777777" w:rsidR="00E9397A" w:rsidRPr="00CB6EBA" w:rsidRDefault="00E9397A" w:rsidP="00D34A95">
            <w:pPr>
              <w:pStyle w:val="ab"/>
              <w:ind w:leftChars="-50" w:left="-120" w:rightChars="-50" w:right="-120"/>
            </w:pPr>
            <w:r w:rsidRPr="00CB6EBA">
              <w:t>0.27</w:t>
            </w:r>
          </w:p>
        </w:tc>
        <w:tc>
          <w:tcPr>
            <w:tcW w:w="418" w:type="pct"/>
            <w:tcBorders>
              <w:top w:val="nil"/>
              <w:left w:val="nil"/>
              <w:bottom w:val="single" w:sz="4" w:space="0" w:color="auto"/>
              <w:right w:val="single" w:sz="4" w:space="0" w:color="auto"/>
            </w:tcBorders>
            <w:shd w:val="clear" w:color="000000" w:fill="FFFFFF"/>
            <w:vAlign w:val="center"/>
            <w:hideMark/>
          </w:tcPr>
          <w:p w14:paraId="10428217" w14:textId="77777777" w:rsidR="00E9397A" w:rsidRPr="00CB6EBA" w:rsidRDefault="00E9397A" w:rsidP="00D34A95">
            <w:pPr>
              <w:pStyle w:val="ab"/>
              <w:ind w:leftChars="-50" w:left="-120" w:rightChars="-50" w:right="-120"/>
            </w:pPr>
            <w:r w:rsidRPr="00CB6EBA">
              <w:t xml:space="preserve">　</w:t>
            </w:r>
          </w:p>
        </w:tc>
        <w:tc>
          <w:tcPr>
            <w:tcW w:w="417" w:type="pct"/>
            <w:tcBorders>
              <w:top w:val="nil"/>
              <w:left w:val="nil"/>
              <w:bottom w:val="nil"/>
              <w:right w:val="nil"/>
            </w:tcBorders>
            <w:shd w:val="clear" w:color="auto" w:fill="auto"/>
            <w:noWrap/>
            <w:vAlign w:val="center"/>
            <w:hideMark/>
          </w:tcPr>
          <w:p w14:paraId="6285702A" w14:textId="77777777" w:rsidR="00E9397A" w:rsidRPr="00CB6EBA" w:rsidRDefault="00E9397A" w:rsidP="00D34A95">
            <w:pPr>
              <w:pStyle w:val="ab"/>
              <w:ind w:leftChars="-50" w:left="-120" w:rightChars="-50" w:right="-120"/>
            </w:pPr>
          </w:p>
        </w:tc>
        <w:tc>
          <w:tcPr>
            <w:tcW w:w="417" w:type="pct"/>
            <w:tcBorders>
              <w:top w:val="nil"/>
              <w:left w:val="single" w:sz="4" w:space="0" w:color="auto"/>
              <w:bottom w:val="single" w:sz="4" w:space="0" w:color="auto"/>
              <w:right w:val="single" w:sz="4" w:space="0" w:color="auto"/>
            </w:tcBorders>
            <w:shd w:val="clear" w:color="000000" w:fill="FFFFFF"/>
            <w:vAlign w:val="center"/>
            <w:hideMark/>
          </w:tcPr>
          <w:p w14:paraId="342CE3DC" w14:textId="77777777" w:rsidR="00E9397A" w:rsidRPr="00CB6EBA" w:rsidRDefault="00E9397A" w:rsidP="00D34A95">
            <w:pPr>
              <w:pStyle w:val="ab"/>
              <w:ind w:leftChars="-50" w:left="-120" w:rightChars="-50" w:right="-120"/>
            </w:pPr>
            <w:r w:rsidRPr="00CB6EBA">
              <w:t>0.8</w:t>
            </w:r>
          </w:p>
        </w:tc>
        <w:tc>
          <w:tcPr>
            <w:tcW w:w="417" w:type="pct"/>
            <w:tcBorders>
              <w:top w:val="nil"/>
              <w:left w:val="nil"/>
              <w:bottom w:val="single" w:sz="4" w:space="0" w:color="auto"/>
              <w:right w:val="single" w:sz="4" w:space="0" w:color="auto"/>
            </w:tcBorders>
            <w:shd w:val="clear" w:color="000000" w:fill="FFFFFF"/>
            <w:vAlign w:val="center"/>
            <w:hideMark/>
          </w:tcPr>
          <w:p w14:paraId="392E3847" w14:textId="77777777" w:rsidR="00E9397A" w:rsidRPr="00CB6EBA" w:rsidRDefault="00E9397A" w:rsidP="00D34A95">
            <w:pPr>
              <w:pStyle w:val="ab"/>
              <w:ind w:leftChars="-50" w:left="-120" w:rightChars="-50" w:right="-120"/>
            </w:pPr>
            <w:r w:rsidRPr="00CB6EBA">
              <w:t>0.65</w:t>
            </w:r>
          </w:p>
        </w:tc>
        <w:tc>
          <w:tcPr>
            <w:tcW w:w="417" w:type="pct"/>
            <w:tcBorders>
              <w:top w:val="nil"/>
              <w:left w:val="nil"/>
              <w:bottom w:val="single" w:sz="4" w:space="0" w:color="auto"/>
              <w:right w:val="single" w:sz="4" w:space="0" w:color="auto"/>
            </w:tcBorders>
            <w:shd w:val="clear" w:color="000000" w:fill="FFFFFF"/>
            <w:vAlign w:val="center"/>
            <w:hideMark/>
          </w:tcPr>
          <w:p w14:paraId="3D31CEF7" w14:textId="77777777" w:rsidR="00E9397A" w:rsidRPr="00CB6EBA" w:rsidRDefault="00E9397A" w:rsidP="00D34A95">
            <w:pPr>
              <w:pStyle w:val="ab"/>
              <w:ind w:leftChars="-50" w:left="-120" w:rightChars="-50" w:right="-120"/>
            </w:pPr>
            <w:r w:rsidRPr="00CB6EBA">
              <w:t>0.4</w:t>
            </w:r>
          </w:p>
        </w:tc>
        <w:tc>
          <w:tcPr>
            <w:tcW w:w="417" w:type="pct"/>
            <w:tcBorders>
              <w:top w:val="nil"/>
              <w:left w:val="nil"/>
              <w:bottom w:val="single" w:sz="4" w:space="0" w:color="auto"/>
              <w:right w:val="single" w:sz="4" w:space="0" w:color="auto"/>
            </w:tcBorders>
            <w:shd w:val="clear" w:color="000000" w:fill="FFFFFF"/>
            <w:vAlign w:val="center"/>
          </w:tcPr>
          <w:p w14:paraId="3ADDA509" w14:textId="77777777" w:rsidR="00E9397A" w:rsidRPr="00CB6EBA" w:rsidRDefault="00E9397A" w:rsidP="00D34A95">
            <w:pPr>
              <w:pStyle w:val="ab"/>
              <w:ind w:leftChars="-50" w:left="-120" w:rightChars="-50" w:right="-120"/>
            </w:pPr>
            <w:r w:rsidRPr="00CB6EBA">
              <w:t>0.8</w:t>
            </w:r>
          </w:p>
        </w:tc>
        <w:tc>
          <w:tcPr>
            <w:tcW w:w="413" w:type="pct"/>
            <w:tcBorders>
              <w:top w:val="nil"/>
              <w:left w:val="nil"/>
              <w:bottom w:val="single" w:sz="4" w:space="0" w:color="auto"/>
              <w:right w:val="single" w:sz="4" w:space="0" w:color="auto"/>
            </w:tcBorders>
            <w:shd w:val="clear" w:color="000000" w:fill="FFFFFF"/>
            <w:vAlign w:val="center"/>
          </w:tcPr>
          <w:p w14:paraId="641112CC" w14:textId="77777777" w:rsidR="00E9397A" w:rsidRPr="00CB6EBA" w:rsidRDefault="00E9397A" w:rsidP="00D34A95">
            <w:pPr>
              <w:pStyle w:val="ab"/>
              <w:ind w:leftChars="-50" w:left="-120" w:rightChars="-50" w:right="-120"/>
            </w:pPr>
            <w:r w:rsidRPr="00CB6EBA">
              <w:t>0.5</w:t>
            </w:r>
          </w:p>
        </w:tc>
      </w:tr>
      <w:tr w:rsidR="00C034A9" w:rsidRPr="00CB6EBA" w14:paraId="46CC335C" w14:textId="77777777" w:rsidTr="00E9397A">
        <w:trPr>
          <w:trHeight w:val="340"/>
          <w:jc w:val="center"/>
        </w:trPr>
        <w:tc>
          <w:tcPr>
            <w:tcW w:w="417" w:type="pct"/>
            <w:vMerge/>
            <w:tcBorders>
              <w:left w:val="single" w:sz="4" w:space="0" w:color="auto"/>
              <w:right w:val="single" w:sz="4" w:space="0" w:color="auto"/>
            </w:tcBorders>
            <w:shd w:val="clear" w:color="000000" w:fill="FFFFFF"/>
            <w:vAlign w:val="center"/>
            <w:hideMark/>
          </w:tcPr>
          <w:p w14:paraId="0A4D061E" w14:textId="77777777" w:rsidR="00E9397A" w:rsidRPr="00CB6EBA" w:rsidRDefault="00E9397A" w:rsidP="00D34A95">
            <w:pPr>
              <w:pStyle w:val="ab"/>
              <w:ind w:leftChars="-50" w:left="-120" w:rightChars="-50" w:right="-120"/>
            </w:pPr>
          </w:p>
        </w:tc>
        <w:tc>
          <w:tcPr>
            <w:tcW w:w="417" w:type="pct"/>
            <w:tcBorders>
              <w:top w:val="nil"/>
              <w:left w:val="nil"/>
              <w:bottom w:val="single" w:sz="4" w:space="0" w:color="auto"/>
              <w:right w:val="single" w:sz="4" w:space="0" w:color="auto"/>
            </w:tcBorders>
            <w:shd w:val="clear" w:color="000000" w:fill="FFFFFF"/>
            <w:vAlign w:val="center"/>
            <w:hideMark/>
          </w:tcPr>
          <w:p w14:paraId="47F07175" w14:textId="77777777" w:rsidR="00E9397A" w:rsidRPr="00CB6EBA" w:rsidRDefault="00E9397A" w:rsidP="00D34A95">
            <w:pPr>
              <w:pStyle w:val="ab"/>
              <w:ind w:leftChars="-50" w:left="-120" w:rightChars="-50" w:right="-120"/>
            </w:pPr>
            <w:r w:rsidRPr="00CB6EBA">
              <w:t>弱风化</w:t>
            </w:r>
          </w:p>
        </w:tc>
        <w:tc>
          <w:tcPr>
            <w:tcW w:w="417" w:type="pct"/>
            <w:tcBorders>
              <w:top w:val="nil"/>
              <w:left w:val="nil"/>
              <w:bottom w:val="single" w:sz="4" w:space="0" w:color="auto"/>
              <w:right w:val="single" w:sz="4" w:space="0" w:color="auto"/>
            </w:tcBorders>
            <w:shd w:val="clear" w:color="000000" w:fill="FFFFFF"/>
            <w:vAlign w:val="center"/>
            <w:hideMark/>
          </w:tcPr>
          <w:p w14:paraId="6E3D770F" w14:textId="77777777" w:rsidR="00E9397A" w:rsidRPr="00CB6EBA" w:rsidRDefault="00E9397A" w:rsidP="00D34A95">
            <w:pPr>
              <w:pStyle w:val="ab"/>
              <w:ind w:leftChars="-50" w:left="-120" w:rightChars="-50" w:right="-120"/>
            </w:pPr>
            <w:r w:rsidRPr="00CB6EBA">
              <w:t>2.71</w:t>
            </w:r>
          </w:p>
        </w:tc>
        <w:tc>
          <w:tcPr>
            <w:tcW w:w="417" w:type="pct"/>
            <w:tcBorders>
              <w:top w:val="nil"/>
              <w:left w:val="nil"/>
              <w:bottom w:val="single" w:sz="4" w:space="0" w:color="auto"/>
              <w:right w:val="single" w:sz="4" w:space="0" w:color="auto"/>
            </w:tcBorders>
            <w:shd w:val="clear" w:color="000000" w:fill="FFFFFF"/>
            <w:vAlign w:val="center"/>
            <w:hideMark/>
          </w:tcPr>
          <w:p w14:paraId="470D6752" w14:textId="77777777" w:rsidR="00E9397A" w:rsidRPr="00CB6EBA" w:rsidRDefault="00E9397A" w:rsidP="00D34A95">
            <w:pPr>
              <w:pStyle w:val="ab"/>
              <w:ind w:leftChars="-50" w:left="-120" w:rightChars="-50" w:right="-120"/>
            </w:pPr>
            <w:r w:rsidRPr="00CB6EBA">
              <w:t>50~80</w:t>
            </w:r>
          </w:p>
        </w:tc>
        <w:tc>
          <w:tcPr>
            <w:tcW w:w="417" w:type="pct"/>
            <w:tcBorders>
              <w:top w:val="nil"/>
              <w:left w:val="nil"/>
              <w:bottom w:val="single" w:sz="4" w:space="0" w:color="auto"/>
              <w:right w:val="single" w:sz="4" w:space="0" w:color="auto"/>
            </w:tcBorders>
            <w:shd w:val="clear" w:color="000000" w:fill="FFFFFF"/>
            <w:vAlign w:val="center"/>
            <w:hideMark/>
          </w:tcPr>
          <w:p w14:paraId="68418BC7" w14:textId="77777777" w:rsidR="00E9397A" w:rsidRPr="00CB6EBA" w:rsidRDefault="00E9397A" w:rsidP="00D34A95">
            <w:pPr>
              <w:pStyle w:val="ab"/>
              <w:ind w:leftChars="-50" w:left="-120" w:rightChars="-50" w:right="-120"/>
            </w:pPr>
            <w:r w:rsidRPr="00CB6EBA">
              <w:t>0.22</w:t>
            </w:r>
          </w:p>
        </w:tc>
        <w:tc>
          <w:tcPr>
            <w:tcW w:w="418" w:type="pct"/>
            <w:tcBorders>
              <w:top w:val="nil"/>
              <w:left w:val="nil"/>
              <w:bottom w:val="single" w:sz="4" w:space="0" w:color="auto"/>
              <w:right w:val="single" w:sz="4" w:space="0" w:color="auto"/>
            </w:tcBorders>
            <w:shd w:val="clear" w:color="000000" w:fill="FFFFFF"/>
            <w:vAlign w:val="center"/>
            <w:hideMark/>
          </w:tcPr>
          <w:p w14:paraId="359C4D13" w14:textId="77777777" w:rsidR="00E9397A" w:rsidRPr="00CB6EBA" w:rsidRDefault="00E9397A" w:rsidP="00D34A95">
            <w:pPr>
              <w:pStyle w:val="ab"/>
              <w:ind w:leftChars="-50" w:left="-120" w:rightChars="-50" w:right="-120"/>
            </w:pPr>
            <w:r w:rsidRPr="00CB6EBA">
              <w:t>8</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845AE70" w14:textId="77777777" w:rsidR="00E9397A" w:rsidRPr="00CB6EBA" w:rsidRDefault="00E9397A" w:rsidP="00D34A95">
            <w:pPr>
              <w:pStyle w:val="ab"/>
              <w:ind w:leftChars="-50" w:left="-120" w:rightChars="-50" w:right="-120"/>
            </w:pPr>
            <w:r w:rsidRPr="00CB6EBA">
              <w:t>0.78</w:t>
            </w:r>
          </w:p>
        </w:tc>
        <w:tc>
          <w:tcPr>
            <w:tcW w:w="417" w:type="pct"/>
            <w:tcBorders>
              <w:top w:val="nil"/>
              <w:left w:val="nil"/>
              <w:bottom w:val="single" w:sz="4" w:space="0" w:color="auto"/>
              <w:right w:val="single" w:sz="4" w:space="0" w:color="auto"/>
            </w:tcBorders>
            <w:shd w:val="clear" w:color="000000" w:fill="FFFFFF"/>
            <w:vAlign w:val="center"/>
            <w:hideMark/>
          </w:tcPr>
          <w:p w14:paraId="3441E50A" w14:textId="77777777" w:rsidR="00E9397A" w:rsidRPr="00CB6EBA" w:rsidRDefault="00E9397A" w:rsidP="00D34A95">
            <w:pPr>
              <w:pStyle w:val="ab"/>
              <w:ind w:leftChars="-50" w:left="-120" w:rightChars="-50" w:right="-120"/>
            </w:pPr>
            <w:r w:rsidRPr="00CB6EBA">
              <w:t>2</w:t>
            </w:r>
          </w:p>
        </w:tc>
        <w:tc>
          <w:tcPr>
            <w:tcW w:w="417" w:type="pct"/>
            <w:tcBorders>
              <w:top w:val="nil"/>
              <w:left w:val="nil"/>
              <w:bottom w:val="single" w:sz="4" w:space="0" w:color="auto"/>
              <w:right w:val="single" w:sz="4" w:space="0" w:color="auto"/>
            </w:tcBorders>
            <w:shd w:val="clear" w:color="000000" w:fill="FFFFFF"/>
            <w:vAlign w:val="center"/>
            <w:hideMark/>
          </w:tcPr>
          <w:p w14:paraId="5EFC8F1E" w14:textId="77777777" w:rsidR="00E9397A" w:rsidRPr="00CB6EBA" w:rsidRDefault="00E9397A" w:rsidP="00D34A95">
            <w:pPr>
              <w:pStyle w:val="ab"/>
              <w:ind w:leftChars="-50" w:left="-120" w:rightChars="-50" w:right="-120"/>
            </w:pPr>
            <w:r w:rsidRPr="00CB6EBA">
              <w:t>1</w:t>
            </w:r>
          </w:p>
        </w:tc>
        <w:tc>
          <w:tcPr>
            <w:tcW w:w="417" w:type="pct"/>
            <w:tcBorders>
              <w:top w:val="nil"/>
              <w:left w:val="nil"/>
              <w:bottom w:val="single" w:sz="4" w:space="0" w:color="auto"/>
              <w:right w:val="single" w:sz="4" w:space="0" w:color="auto"/>
            </w:tcBorders>
            <w:shd w:val="clear" w:color="000000" w:fill="FFFFFF"/>
            <w:vAlign w:val="center"/>
            <w:hideMark/>
          </w:tcPr>
          <w:p w14:paraId="1A0B4D9D" w14:textId="77777777" w:rsidR="00E9397A" w:rsidRPr="00CB6EBA" w:rsidRDefault="00E9397A" w:rsidP="00D34A95">
            <w:pPr>
              <w:pStyle w:val="ab"/>
              <w:ind w:leftChars="-50" w:left="-120" w:rightChars="-50" w:right="-120"/>
            </w:pPr>
            <w:r w:rsidRPr="00CB6EBA">
              <w:t>0.8</w:t>
            </w:r>
          </w:p>
        </w:tc>
        <w:tc>
          <w:tcPr>
            <w:tcW w:w="417" w:type="pct"/>
            <w:tcBorders>
              <w:top w:val="nil"/>
              <w:left w:val="nil"/>
              <w:bottom w:val="single" w:sz="4" w:space="0" w:color="auto"/>
              <w:right w:val="single" w:sz="4" w:space="0" w:color="auto"/>
            </w:tcBorders>
            <w:shd w:val="clear" w:color="000000" w:fill="FFFFFF"/>
            <w:vAlign w:val="center"/>
          </w:tcPr>
          <w:p w14:paraId="3EAD4019" w14:textId="77777777" w:rsidR="00E9397A" w:rsidRPr="00CB6EBA" w:rsidRDefault="00E9397A" w:rsidP="00D34A95">
            <w:pPr>
              <w:pStyle w:val="ab"/>
              <w:ind w:leftChars="-50" w:left="-120" w:rightChars="-50" w:right="-120"/>
            </w:pPr>
            <w:r w:rsidRPr="00CB6EBA">
              <w:t>0.9</w:t>
            </w:r>
          </w:p>
        </w:tc>
        <w:tc>
          <w:tcPr>
            <w:tcW w:w="413" w:type="pct"/>
            <w:tcBorders>
              <w:top w:val="nil"/>
              <w:left w:val="nil"/>
              <w:bottom w:val="single" w:sz="4" w:space="0" w:color="auto"/>
              <w:right w:val="single" w:sz="4" w:space="0" w:color="auto"/>
            </w:tcBorders>
            <w:shd w:val="clear" w:color="000000" w:fill="FFFFFF"/>
            <w:vAlign w:val="center"/>
          </w:tcPr>
          <w:p w14:paraId="1780E48A" w14:textId="77777777" w:rsidR="00E9397A" w:rsidRPr="00CB6EBA" w:rsidRDefault="00E9397A" w:rsidP="00D34A95">
            <w:pPr>
              <w:pStyle w:val="ab"/>
              <w:ind w:leftChars="-50" w:left="-120" w:rightChars="-50" w:right="-120"/>
            </w:pPr>
            <w:r w:rsidRPr="00CB6EBA">
              <w:t>0.7</w:t>
            </w:r>
          </w:p>
        </w:tc>
      </w:tr>
      <w:tr w:rsidR="00E9397A" w:rsidRPr="00CB6EBA" w14:paraId="5ECA1A99" w14:textId="77777777" w:rsidTr="00C83184">
        <w:trPr>
          <w:trHeight w:val="340"/>
          <w:jc w:val="center"/>
        </w:trPr>
        <w:tc>
          <w:tcPr>
            <w:tcW w:w="417" w:type="pct"/>
            <w:vMerge/>
            <w:tcBorders>
              <w:left w:val="single" w:sz="4" w:space="0" w:color="auto"/>
              <w:bottom w:val="single" w:sz="4" w:space="0" w:color="auto"/>
              <w:right w:val="single" w:sz="4" w:space="0" w:color="auto"/>
            </w:tcBorders>
            <w:shd w:val="clear" w:color="000000" w:fill="FFFFFF"/>
            <w:vAlign w:val="center"/>
            <w:hideMark/>
          </w:tcPr>
          <w:p w14:paraId="22DB373A" w14:textId="77777777" w:rsidR="00E9397A" w:rsidRPr="00CB6EBA" w:rsidRDefault="00E9397A" w:rsidP="00D34A95">
            <w:pPr>
              <w:pStyle w:val="ab"/>
              <w:ind w:leftChars="-50" w:left="-120" w:rightChars="-50" w:right="-120"/>
            </w:pPr>
          </w:p>
        </w:tc>
        <w:tc>
          <w:tcPr>
            <w:tcW w:w="417" w:type="pct"/>
            <w:tcBorders>
              <w:top w:val="nil"/>
              <w:left w:val="nil"/>
              <w:bottom w:val="single" w:sz="4" w:space="0" w:color="auto"/>
              <w:right w:val="single" w:sz="4" w:space="0" w:color="auto"/>
            </w:tcBorders>
            <w:shd w:val="clear" w:color="000000" w:fill="FFFFFF"/>
            <w:vAlign w:val="center"/>
            <w:hideMark/>
          </w:tcPr>
          <w:p w14:paraId="4EE267A3" w14:textId="77777777" w:rsidR="00E9397A" w:rsidRPr="00CB6EBA" w:rsidRDefault="00E9397A" w:rsidP="00D34A95">
            <w:pPr>
              <w:pStyle w:val="ab"/>
              <w:ind w:leftChars="-50" w:left="-120" w:rightChars="-50" w:right="-120"/>
            </w:pPr>
            <w:r w:rsidRPr="00CB6EBA">
              <w:t>微风化</w:t>
            </w:r>
          </w:p>
        </w:tc>
        <w:tc>
          <w:tcPr>
            <w:tcW w:w="417" w:type="pct"/>
            <w:tcBorders>
              <w:top w:val="nil"/>
              <w:left w:val="nil"/>
              <w:bottom w:val="single" w:sz="4" w:space="0" w:color="auto"/>
              <w:right w:val="single" w:sz="4" w:space="0" w:color="auto"/>
            </w:tcBorders>
            <w:shd w:val="clear" w:color="000000" w:fill="FFFFFF"/>
            <w:vAlign w:val="center"/>
            <w:hideMark/>
          </w:tcPr>
          <w:p w14:paraId="5EAEC190" w14:textId="77777777" w:rsidR="00E9397A" w:rsidRPr="00CB6EBA" w:rsidRDefault="00E9397A" w:rsidP="00D34A95">
            <w:pPr>
              <w:pStyle w:val="ab"/>
              <w:ind w:leftChars="-50" w:left="-120" w:rightChars="-50" w:right="-120"/>
            </w:pPr>
            <w:r w:rsidRPr="00CB6EBA">
              <w:t>2.72</w:t>
            </w:r>
          </w:p>
        </w:tc>
        <w:tc>
          <w:tcPr>
            <w:tcW w:w="417" w:type="pct"/>
            <w:tcBorders>
              <w:top w:val="nil"/>
              <w:left w:val="nil"/>
              <w:bottom w:val="single" w:sz="4" w:space="0" w:color="auto"/>
              <w:right w:val="single" w:sz="4" w:space="0" w:color="auto"/>
            </w:tcBorders>
            <w:shd w:val="clear" w:color="000000" w:fill="FFFFFF"/>
            <w:vAlign w:val="center"/>
            <w:hideMark/>
          </w:tcPr>
          <w:p w14:paraId="714499FC" w14:textId="77777777" w:rsidR="00E9397A" w:rsidRPr="00CB6EBA" w:rsidRDefault="00E9397A" w:rsidP="00D34A95">
            <w:pPr>
              <w:pStyle w:val="ab"/>
              <w:ind w:leftChars="-50" w:left="-120" w:rightChars="-50" w:right="-120"/>
            </w:pPr>
            <w:r w:rsidRPr="00CB6EBA">
              <w:t>70~90</w:t>
            </w:r>
          </w:p>
        </w:tc>
        <w:tc>
          <w:tcPr>
            <w:tcW w:w="417" w:type="pct"/>
            <w:tcBorders>
              <w:top w:val="nil"/>
              <w:left w:val="nil"/>
              <w:bottom w:val="single" w:sz="4" w:space="0" w:color="auto"/>
              <w:right w:val="single" w:sz="4" w:space="0" w:color="auto"/>
            </w:tcBorders>
            <w:shd w:val="clear" w:color="000000" w:fill="FFFFFF"/>
            <w:vAlign w:val="center"/>
            <w:hideMark/>
          </w:tcPr>
          <w:p w14:paraId="6FD44F3B" w14:textId="77777777" w:rsidR="00E9397A" w:rsidRPr="00CB6EBA" w:rsidRDefault="00E9397A" w:rsidP="00D34A95">
            <w:pPr>
              <w:pStyle w:val="ab"/>
              <w:ind w:leftChars="-50" w:left="-120" w:rightChars="-50" w:right="-120"/>
            </w:pPr>
            <w:r w:rsidRPr="00CB6EBA">
              <w:t>0.2</w:t>
            </w:r>
          </w:p>
        </w:tc>
        <w:tc>
          <w:tcPr>
            <w:tcW w:w="418" w:type="pct"/>
            <w:tcBorders>
              <w:top w:val="nil"/>
              <w:left w:val="nil"/>
              <w:bottom w:val="single" w:sz="4" w:space="0" w:color="auto"/>
              <w:right w:val="single" w:sz="4" w:space="0" w:color="auto"/>
            </w:tcBorders>
            <w:shd w:val="clear" w:color="000000" w:fill="FFFFFF"/>
            <w:vAlign w:val="center"/>
            <w:hideMark/>
          </w:tcPr>
          <w:p w14:paraId="3EF07FD9" w14:textId="77777777" w:rsidR="00E9397A" w:rsidRPr="00CB6EBA" w:rsidRDefault="00E9397A" w:rsidP="00D34A95">
            <w:pPr>
              <w:pStyle w:val="ab"/>
              <w:ind w:leftChars="-50" w:left="-120" w:rightChars="-50" w:right="-120"/>
            </w:pPr>
            <w:r w:rsidRPr="00CB6EBA">
              <w:t>12</w:t>
            </w:r>
          </w:p>
        </w:tc>
        <w:tc>
          <w:tcPr>
            <w:tcW w:w="417" w:type="pct"/>
            <w:tcBorders>
              <w:top w:val="nil"/>
              <w:left w:val="nil"/>
              <w:bottom w:val="single" w:sz="4" w:space="0" w:color="auto"/>
              <w:right w:val="single" w:sz="4" w:space="0" w:color="auto"/>
            </w:tcBorders>
            <w:shd w:val="clear" w:color="000000" w:fill="FFFFFF"/>
            <w:vAlign w:val="center"/>
            <w:hideMark/>
          </w:tcPr>
          <w:p w14:paraId="2B657396" w14:textId="77777777" w:rsidR="00E9397A" w:rsidRPr="00CB6EBA" w:rsidRDefault="00E9397A" w:rsidP="00D34A95">
            <w:pPr>
              <w:pStyle w:val="ab"/>
              <w:ind w:leftChars="-50" w:left="-120" w:rightChars="-50" w:right="-120"/>
            </w:pPr>
            <w:r w:rsidRPr="00CB6EBA">
              <w:t>0.83</w:t>
            </w:r>
          </w:p>
        </w:tc>
        <w:tc>
          <w:tcPr>
            <w:tcW w:w="417" w:type="pct"/>
            <w:tcBorders>
              <w:top w:val="nil"/>
              <w:left w:val="nil"/>
              <w:bottom w:val="single" w:sz="4" w:space="0" w:color="auto"/>
              <w:right w:val="single" w:sz="4" w:space="0" w:color="auto"/>
            </w:tcBorders>
            <w:shd w:val="clear" w:color="000000" w:fill="FFFFFF"/>
            <w:vAlign w:val="center"/>
            <w:hideMark/>
          </w:tcPr>
          <w:p w14:paraId="6E100D78" w14:textId="77777777" w:rsidR="00E9397A" w:rsidRPr="00CB6EBA" w:rsidRDefault="00E9397A" w:rsidP="00D34A95">
            <w:pPr>
              <w:pStyle w:val="ab"/>
              <w:ind w:leftChars="-50" w:left="-120" w:rightChars="-50" w:right="-120"/>
            </w:pPr>
            <w:r w:rsidRPr="00CB6EBA">
              <w:t>3.5</w:t>
            </w:r>
          </w:p>
        </w:tc>
        <w:tc>
          <w:tcPr>
            <w:tcW w:w="417" w:type="pct"/>
            <w:tcBorders>
              <w:top w:val="nil"/>
              <w:left w:val="nil"/>
              <w:bottom w:val="single" w:sz="4" w:space="0" w:color="auto"/>
              <w:right w:val="single" w:sz="4" w:space="0" w:color="auto"/>
            </w:tcBorders>
            <w:shd w:val="clear" w:color="000000" w:fill="FFFFFF"/>
            <w:vAlign w:val="center"/>
            <w:hideMark/>
          </w:tcPr>
          <w:p w14:paraId="78E19579" w14:textId="77777777" w:rsidR="00E9397A" w:rsidRPr="00CB6EBA" w:rsidRDefault="00E9397A" w:rsidP="00D34A95">
            <w:pPr>
              <w:pStyle w:val="ab"/>
              <w:ind w:leftChars="-50" w:left="-120" w:rightChars="-50" w:right="-120"/>
            </w:pPr>
            <w:r w:rsidRPr="00CB6EBA">
              <w:t>1.1</w:t>
            </w:r>
          </w:p>
        </w:tc>
        <w:tc>
          <w:tcPr>
            <w:tcW w:w="417" w:type="pct"/>
            <w:tcBorders>
              <w:top w:val="nil"/>
              <w:left w:val="nil"/>
              <w:bottom w:val="single" w:sz="4" w:space="0" w:color="auto"/>
              <w:right w:val="single" w:sz="4" w:space="0" w:color="auto"/>
            </w:tcBorders>
            <w:shd w:val="clear" w:color="000000" w:fill="FFFFFF"/>
            <w:vAlign w:val="center"/>
            <w:hideMark/>
          </w:tcPr>
          <w:p w14:paraId="01303DEB" w14:textId="77777777" w:rsidR="00E9397A" w:rsidRPr="00CB6EBA" w:rsidRDefault="00E9397A" w:rsidP="00D34A95">
            <w:pPr>
              <w:pStyle w:val="ab"/>
              <w:ind w:leftChars="-50" w:left="-120" w:rightChars="-50" w:right="-120"/>
            </w:pPr>
            <w:r w:rsidRPr="00CB6EBA">
              <w:t>1</w:t>
            </w:r>
          </w:p>
        </w:tc>
        <w:tc>
          <w:tcPr>
            <w:tcW w:w="417" w:type="pct"/>
            <w:tcBorders>
              <w:top w:val="nil"/>
              <w:left w:val="nil"/>
              <w:bottom w:val="single" w:sz="4" w:space="0" w:color="auto"/>
              <w:right w:val="single" w:sz="4" w:space="0" w:color="auto"/>
            </w:tcBorders>
            <w:shd w:val="clear" w:color="000000" w:fill="FFFFFF"/>
            <w:vAlign w:val="center"/>
          </w:tcPr>
          <w:p w14:paraId="32C416B2" w14:textId="77777777" w:rsidR="00E9397A" w:rsidRPr="00CB6EBA" w:rsidRDefault="00E9397A" w:rsidP="00D34A95">
            <w:pPr>
              <w:pStyle w:val="ab"/>
              <w:ind w:leftChars="-50" w:left="-120" w:rightChars="-50" w:right="-120"/>
            </w:pPr>
            <w:r w:rsidRPr="00CB6EBA">
              <w:t>1</w:t>
            </w:r>
          </w:p>
        </w:tc>
        <w:tc>
          <w:tcPr>
            <w:tcW w:w="413" w:type="pct"/>
            <w:tcBorders>
              <w:top w:val="nil"/>
              <w:left w:val="nil"/>
              <w:bottom w:val="single" w:sz="4" w:space="0" w:color="auto"/>
              <w:right w:val="single" w:sz="4" w:space="0" w:color="auto"/>
            </w:tcBorders>
            <w:shd w:val="clear" w:color="000000" w:fill="FFFFFF"/>
            <w:vAlign w:val="center"/>
          </w:tcPr>
          <w:p w14:paraId="27A77898" w14:textId="77777777" w:rsidR="00E9397A" w:rsidRPr="00CB6EBA" w:rsidRDefault="00E9397A" w:rsidP="00D34A95">
            <w:pPr>
              <w:pStyle w:val="ab"/>
              <w:ind w:leftChars="-50" w:left="-120" w:rightChars="-50" w:right="-120"/>
            </w:pPr>
            <w:r w:rsidRPr="00CB6EBA">
              <w:t>0.9</w:t>
            </w:r>
          </w:p>
        </w:tc>
      </w:tr>
    </w:tbl>
    <w:p w14:paraId="0AB67C8A" w14:textId="77777777" w:rsidR="00661EF6" w:rsidRDefault="00661EF6">
      <w:pPr>
        <w:pStyle w:val="ac"/>
      </w:pPr>
    </w:p>
    <w:p w14:paraId="62A00A4E" w14:textId="299C914F" w:rsidR="00661EF6" w:rsidRDefault="00661EF6">
      <w:pPr>
        <w:pStyle w:val="ac"/>
      </w:pPr>
      <w:r>
        <w:br w:type="page"/>
      </w:r>
    </w:p>
    <w:p w14:paraId="0A6B4AB2" w14:textId="77777777" w:rsidR="00E9397A" w:rsidRPr="00CB6EBA" w:rsidRDefault="00E9397A">
      <w:pPr>
        <w:pStyle w:val="ac"/>
      </w:pPr>
      <w:r w:rsidRPr="00CB6EBA">
        <w:lastRenderedPageBreak/>
        <w:t>表</w:t>
      </w:r>
      <w:r w:rsidRPr="00CB6EBA">
        <w:t>4.1-2</w:t>
      </w:r>
      <w:r w:rsidRPr="00CB6EBA">
        <w:t>副坝坝基岩体物理力学参数建议值</w:t>
      </w:r>
    </w:p>
    <w:tbl>
      <w:tblPr>
        <w:tblW w:w="8505" w:type="dxa"/>
        <w:jc w:val="center"/>
        <w:tblLook w:val="04A0" w:firstRow="1" w:lastRow="0" w:firstColumn="1" w:lastColumn="0" w:noHBand="0" w:noVBand="1"/>
      </w:tblPr>
      <w:tblGrid>
        <w:gridCol w:w="1831"/>
        <w:gridCol w:w="1669"/>
        <w:gridCol w:w="1669"/>
        <w:gridCol w:w="1669"/>
        <w:gridCol w:w="1667"/>
      </w:tblGrid>
      <w:tr w:rsidR="00E9397A" w:rsidRPr="00CB6EBA" w14:paraId="60F6403D" w14:textId="77777777" w:rsidTr="00D34A95">
        <w:trPr>
          <w:trHeight w:val="340"/>
          <w:jc w:val="center"/>
        </w:trPr>
        <w:tc>
          <w:tcPr>
            <w:tcW w:w="10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480F" w14:textId="77777777" w:rsidR="00E9397A" w:rsidRPr="00CB6EBA" w:rsidRDefault="00E9397A" w:rsidP="00D34A95">
            <w:pPr>
              <w:pStyle w:val="ab"/>
            </w:pPr>
            <w:r w:rsidRPr="00CB6EBA">
              <w:t>土层</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6B624688" w14:textId="77777777" w:rsidR="00E9397A" w:rsidRPr="00CB6EBA" w:rsidRDefault="00E9397A" w:rsidP="00D34A95">
            <w:pPr>
              <w:pStyle w:val="ab"/>
            </w:pPr>
            <w:r w:rsidRPr="00CB6EBA">
              <w:t>湿容重</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3438BC81" w14:textId="77777777" w:rsidR="00E9397A" w:rsidRPr="00CB6EBA" w:rsidRDefault="00E9397A" w:rsidP="00D34A95">
            <w:pPr>
              <w:pStyle w:val="ab"/>
            </w:pPr>
            <w:r w:rsidRPr="00CB6EBA">
              <w:t>饱和容重</w:t>
            </w:r>
          </w:p>
        </w:tc>
        <w:tc>
          <w:tcPr>
            <w:tcW w:w="1962" w:type="pct"/>
            <w:gridSpan w:val="2"/>
            <w:tcBorders>
              <w:top w:val="single" w:sz="4" w:space="0" w:color="auto"/>
              <w:left w:val="nil"/>
              <w:bottom w:val="single" w:sz="4" w:space="0" w:color="auto"/>
              <w:right w:val="single" w:sz="4" w:space="0" w:color="auto"/>
            </w:tcBorders>
            <w:shd w:val="clear" w:color="auto" w:fill="auto"/>
            <w:noWrap/>
            <w:vAlign w:val="center"/>
            <w:hideMark/>
          </w:tcPr>
          <w:p w14:paraId="7FA46651" w14:textId="77777777" w:rsidR="00E9397A" w:rsidRPr="00CB6EBA" w:rsidRDefault="00E9397A" w:rsidP="00D34A95">
            <w:pPr>
              <w:pStyle w:val="ab"/>
            </w:pPr>
            <w:r w:rsidRPr="00CB6EBA">
              <w:t>抗剪强度</w:t>
            </w:r>
          </w:p>
        </w:tc>
      </w:tr>
      <w:tr w:rsidR="00E9397A" w:rsidRPr="00CB6EBA" w14:paraId="127094E7" w14:textId="77777777" w:rsidTr="00D34A95">
        <w:trPr>
          <w:trHeight w:val="340"/>
          <w:jc w:val="center"/>
        </w:trPr>
        <w:tc>
          <w:tcPr>
            <w:tcW w:w="1077" w:type="pct"/>
            <w:vMerge/>
            <w:tcBorders>
              <w:top w:val="single" w:sz="4" w:space="0" w:color="auto"/>
              <w:left w:val="single" w:sz="4" w:space="0" w:color="auto"/>
              <w:bottom w:val="single" w:sz="4" w:space="0" w:color="auto"/>
              <w:right w:val="single" w:sz="4" w:space="0" w:color="auto"/>
            </w:tcBorders>
            <w:vAlign w:val="center"/>
            <w:hideMark/>
          </w:tcPr>
          <w:p w14:paraId="620B4617" w14:textId="77777777" w:rsidR="00E9397A" w:rsidRPr="00CB6EBA" w:rsidRDefault="00E9397A" w:rsidP="00D34A95">
            <w:pPr>
              <w:pStyle w:val="ab"/>
            </w:pPr>
          </w:p>
        </w:tc>
        <w:tc>
          <w:tcPr>
            <w:tcW w:w="981" w:type="pct"/>
            <w:tcBorders>
              <w:top w:val="nil"/>
              <w:left w:val="nil"/>
              <w:bottom w:val="single" w:sz="4" w:space="0" w:color="auto"/>
              <w:right w:val="single" w:sz="4" w:space="0" w:color="auto"/>
            </w:tcBorders>
            <w:shd w:val="clear" w:color="auto" w:fill="auto"/>
            <w:noWrap/>
            <w:vAlign w:val="center"/>
            <w:hideMark/>
          </w:tcPr>
          <w:p w14:paraId="658CC9B4" w14:textId="77777777" w:rsidR="00E9397A" w:rsidRPr="00CB6EBA" w:rsidRDefault="00E9397A" w:rsidP="00D34A95">
            <w:pPr>
              <w:pStyle w:val="ab"/>
            </w:pPr>
            <w:r w:rsidRPr="00CB6EBA">
              <w:t>kN/m</w:t>
            </w:r>
            <w:r w:rsidRPr="00CB6EBA">
              <w:rPr>
                <w:vertAlign w:val="superscript"/>
              </w:rPr>
              <w:t>3</w:t>
            </w:r>
          </w:p>
        </w:tc>
        <w:tc>
          <w:tcPr>
            <w:tcW w:w="981" w:type="pct"/>
            <w:tcBorders>
              <w:top w:val="nil"/>
              <w:left w:val="nil"/>
              <w:bottom w:val="single" w:sz="4" w:space="0" w:color="auto"/>
              <w:right w:val="single" w:sz="4" w:space="0" w:color="auto"/>
            </w:tcBorders>
            <w:shd w:val="clear" w:color="auto" w:fill="auto"/>
            <w:noWrap/>
            <w:vAlign w:val="center"/>
            <w:hideMark/>
          </w:tcPr>
          <w:p w14:paraId="6522E710" w14:textId="77777777" w:rsidR="00E9397A" w:rsidRPr="00CB6EBA" w:rsidRDefault="00E9397A" w:rsidP="00D34A95">
            <w:pPr>
              <w:pStyle w:val="ab"/>
            </w:pPr>
            <w:r w:rsidRPr="00CB6EBA">
              <w:t>kN/m</w:t>
            </w:r>
            <w:r w:rsidRPr="00CB6EBA">
              <w:rPr>
                <w:vertAlign w:val="superscript"/>
              </w:rPr>
              <w:t>3</w:t>
            </w:r>
          </w:p>
        </w:tc>
        <w:tc>
          <w:tcPr>
            <w:tcW w:w="981" w:type="pct"/>
            <w:tcBorders>
              <w:top w:val="nil"/>
              <w:left w:val="nil"/>
              <w:bottom w:val="single" w:sz="4" w:space="0" w:color="auto"/>
              <w:right w:val="single" w:sz="4" w:space="0" w:color="auto"/>
            </w:tcBorders>
            <w:shd w:val="clear" w:color="auto" w:fill="auto"/>
            <w:noWrap/>
            <w:vAlign w:val="center"/>
            <w:hideMark/>
          </w:tcPr>
          <w:p w14:paraId="07074781" w14:textId="77777777" w:rsidR="00E9397A" w:rsidRPr="00CB6EBA" w:rsidRDefault="00E9397A" w:rsidP="00D34A95">
            <w:pPr>
              <w:pStyle w:val="ab"/>
            </w:pPr>
            <w:r w:rsidRPr="00CB6EBA">
              <w:t>c</w:t>
            </w:r>
            <w:r w:rsidRPr="00CB6EBA">
              <w:t>（</w:t>
            </w:r>
            <w:r w:rsidRPr="00CB6EBA">
              <w:t>kPa</w:t>
            </w:r>
            <w:r w:rsidRPr="00CB6EBA">
              <w:t>）</w:t>
            </w:r>
          </w:p>
        </w:tc>
        <w:tc>
          <w:tcPr>
            <w:tcW w:w="981" w:type="pct"/>
            <w:tcBorders>
              <w:top w:val="nil"/>
              <w:left w:val="nil"/>
              <w:bottom w:val="single" w:sz="4" w:space="0" w:color="auto"/>
              <w:right w:val="single" w:sz="4" w:space="0" w:color="auto"/>
            </w:tcBorders>
            <w:shd w:val="clear" w:color="auto" w:fill="auto"/>
            <w:noWrap/>
            <w:vAlign w:val="center"/>
            <w:hideMark/>
          </w:tcPr>
          <w:p w14:paraId="3D4EC88D" w14:textId="77777777" w:rsidR="00E9397A" w:rsidRPr="00CB6EBA" w:rsidRDefault="00E9397A" w:rsidP="00D34A95">
            <w:pPr>
              <w:pStyle w:val="ab"/>
            </w:pPr>
            <w:r w:rsidRPr="00CB6EBA">
              <w:t>Φ</w:t>
            </w:r>
            <w:r w:rsidRPr="00CB6EBA">
              <w:t>（</w:t>
            </w:r>
            <w:r w:rsidRPr="00CB6EBA">
              <w:t>°</w:t>
            </w:r>
            <w:r w:rsidRPr="00CB6EBA">
              <w:t>）</w:t>
            </w:r>
          </w:p>
        </w:tc>
      </w:tr>
      <w:tr w:rsidR="00E9397A" w:rsidRPr="00CB6EBA" w14:paraId="164E179E" w14:textId="77777777" w:rsidTr="00D34A95">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040D26EE" w14:textId="77777777" w:rsidR="00E9397A" w:rsidRPr="00CB6EBA" w:rsidRDefault="00E9397A" w:rsidP="00D34A95">
            <w:pPr>
              <w:pStyle w:val="ab"/>
            </w:pPr>
            <w:r w:rsidRPr="00CB6EBA">
              <w:rPr>
                <w:rFonts w:ascii="宋体" w:hAnsi="宋体" w:cs="宋体" w:hint="eastAsia"/>
              </w:rPr>
              <w:t>①</w:t>
            </w:r>
            <w:r w:rsidRPr="00CB6EBA">
              <w:t>坝体粉质粘土</w:t>
            </w:r>
          </w:p>
        </w:tc>
        <w:tc>
          <w:tcPr>
            <w:tcW w:w="981" w:type="pct"/>
            <w:tcBorders>
              <w:top w:val="nil"/>
              <w:left w:val="nil"/>
              <w:bottom w:val="single" w:sz="4" w:space="0" w:color="auto"/>
              <w:right w:val="single" w:sz="4" w:space="0" w:color="auto"/>
            </w:tcBorders>
            <w:shd w:val="clear" w:color="auto" w:fill="auto"/>
            <w:noWrap/>
            <w:vAlign w:val="center"/>
            <w:hideMark/>
          </w:tcPr>
          <w:p w14:paraId="079B371B" w14:textId="77777777" w:rsidR="00E9397A" w:rsidRPr="00CB6EBA" w:rsidRDefault="00E9397A" w:rsidP="00D34A95">
            <w:pPr>
              <w:pStyle w:val="ab"/>
            </w:pPr>
            <w:r w:rsidRPr="00CB6EBA">
              <w:t>18.3</w:t>
            </w:r>
          </w:p>
        </w:tc>
        <w:tc>
          <w:tcPr>
            <w:tcW w:w="981" w:type="pct"/>
            <w:tcBorders>
              <w:top w:val="nil"/>
              <w:left w:val="nil"/>
              <w:bottom w:val="single" w:sz="4" w:space="0" w:color="auto"/>
              <w:right w:val="single" w:sz="4" w:space="0" w:color="auto"/>
            </w:tcBorders>
            <w:shd w:val="clear" w:color="auto" w:fill="auto"/>
            <w:noWrap/>
            <w:vAlign w:val="center"/>
            <w:hideMark/>
          </w:tcPr>
          <w:p w14:paraId="689DB496" w14:textId="77777777" w:rsidR="00E9397A" w:rsidRPr="00CB6EBA" w:rsidRDefault="00E9397A" w:rsidP="00D34A95">
            <w:pPr>
              <w:pStyle w:val="ab"/>
            </w:pPr>
            <w:r w:rsidRPr="00CB6EBA">
              <w:t>18.8</w:t>
            </w:r>
          </w:p>
        </w:tc>
        <w:tc>
          <w:tcPr>
            <w:tcW w:w="981" w:type="pct"/>
            <w:tcBorders>
              <w:top w:val="nil"/>
              <w:left w:val="nil"/>
              <w:bottom w:val="single" w:sz="4" w:space="0" w:color="auto"/>
              <w:right w:val="single" w:sz="4" w:space="0" w:color="auto"/>
            </w:tcBorders>
            <w:shd w:val="clear" w:color="auto" w:fill="auto"/>
            <w:noWrap/>
            <w:vAlign w:val="center"/>
            <w:hideMark/>
          </w:tcPr>
          <w:p w14:paraId="0525DE06" w14:textId="77777777" w:rsidR="00E9397A" w:rsidRPr="00CB6EBA" w:rsidRDefault="00E9397A" w:rsidP="00D34A95">
            <w:pPr>
              <w:pStyle w:val="ab"/>
            </w:pPr>
            <w:r w:rsidRPr="00CB6EBA">
              <w:t>20</w:t>
            </w:r>
          </w:p>
        </w:tc>
        <w:tc>
          <w:tcPr>
            <w:tcW w:w="981" w:type="pct"/>
            <w:tcBorders>
              <w:top w:val="nil"/>
              <w:left w:val="nil"/>
              <w:bottom w:val="single" w:sz="4" w:space="0" w:color="auto"/>
              <w:right w:val="single" w:sz="4" w:space="0" w:color="auto"/>
            </w:tcBorders>
            <w:shd w:val="clear" w:color="auto" w:fill="auto"/>
            <w:noWrap/>
            <w:vAlign w:val="center"/>
            <w:hideMark/>
          </w:tcPr>
          <w:p w14:paraId="18C34581" w14:textId="77777777" w:rsidR="00E9397A" w:rsidRPr="00CB6EBA" w:rsidRDefault="00E9397A" w:rsidP="00D34A95">
            <w:pPr>
              <w:pStyle w:val="ab"/>
            </w:pPr>
            <w:r w:rsidRPr="00CB6EBA">
              <w:t>22.5</w:t>
            </w:r>
          </w:p>
        </w:tc>
      </w:tr>
      <w:tr w:rsidR="00E9397A" w:rsidRPr="00CB6EBA" w14:paraId="3D5FEE31" w14:textId="77777777" w:rsidTr="00D34A95">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4CECD340" w14:textId="77777777" w:rsidR="00E9397A" w:rsidRPr="00CB6EBA" w:rsidRDefault="00E9397A" w:rsidP="00D34A95">
            <w:pPr>
              <w:pStyle w:val="ab"/>
            </w:pPr>
            <w:r w:rsidRPr="00CB6EBA">
              <w:rPr>
                <w:rFonts w:ascii="宋体" w:hAnsi="宋体" w:cs="宋体" w:hint="eastAsia"/>
              </w:rPr>
              <w:t>②</w:t>
            </w:r>
            <w:r w:rsidRPr="00CB6EBA">
              <w:t>风化层接触带</w:t>
            </w:r>
          </w:p>
        </w:tc>
        <w:tc>
          <w:tcPr>
            <w:tcW w:w="981" w:type="pct"/>
            <w:tcBorders>
              <w:top w:val="nil"/>
              <w:left w:val="nil"/>
              <w:bottom w:val="single" w:sz="4" w:space="0" w:color="auto"/>
              <w:right w:val="single" w:sz="4" w:space="0" w:color="auto"/>
            </w:tcBorders>
            <w:shd w:val="clear" w:color="auto" w:fill="auto"/>
            <w:noWrap/>
            <w:vAlign w:val="center"/>
            <w:hideMark/>
          </w:tcPr>
          <w:p w14:paraId="347129B3" w14:textId="77777777" w:rsidR="00E9397A" w:rsidRPr="00CB6EBA" w:rsidRDefault="00E9397A" w:rsidP="00D34A95">
            <w:pPr>
              <w:pStyle w:val="ab"/>
            </w:pPr>
            <w:r w:rsidRPr="00CB6EBA">
              <w:t>18.6</w:t>
            </w:r>
          </w:p>
        </w:tc>
        <w:tc>
          <w:tcPr>
            <w:tcW w:w="981" w:type="pct"/>
            <w:tcBorders>
              <w:top w:val="nil"/>
              <w:left w:val="nil"/>
              <w:bottom w:val="single" w:sz="4" w:space="0" w:color="auto"/>
              <w:right w:val="single" w:sz="4" w:space="0" w:color="auto"/>
            </w:tcBorders>
            <w:shd w:val="clear" w:color="auto" w:fill="auto"/>
            <w:noWrap/>
            <w:vAlign w:val="center"/>
            <w:hideMark/>
          </w:tcPr>
          <w:p w14:paraId="74597DA2" w14:textId="77777777" w:rsidR="00E9397A" w:rsidRPr="00CB6EBA" w:rsidRDefault="00E9397A" w:rsidP="00D34A95">
            <w:pPr>
              <w:pStyle w:val="ab"/>
            </w:pPr>
            <w:r w:rsidRPr="00CB6EBA">
              <w:t>19</w:t>
            </w:r>
          </w:p>
        </w:tc>
        <w:tc>
          <w:tcPr>
            <w:tcW w:w="981" w:type="pct"/>
            <w:tcBorders>
              <w:top w:val="nil"/>
              <w:left w:val="nil"/>
              <w:bottom w:val="single" w:sz="4" w:space="0" w:color="auto"/>
              <w:right w:val="single" w:sz="4" w:space="0" w:color="auto"/>
            </w:tcBorders>
            <w:shd w:val="clear" w:color="auto" w:fill="auto"/>
            <w:noWrap/>
            <w:vAlign w:val="center"/>
            <w:hideMark/>
          </w:tcPr>
          <w:p w14:paraId="2835A63D" w14:textId="77777777" w:rsidR="00E9397A" w:rsidRPr="00CB6EBA" w:rsidRDefault="00E9397A" w:rsidP="00D34A95">
            <w:pPr>
              <w:pStyle w:val="ab"/>
            </w:pPr>
            <w:r w:rsidRPr="00CB6EBA">
              <w:t>19.5</w:t>
            </w:r>
          </w:p>
        </w:tc>
        <w:tc>
          <w:tcPr>
            <w:tcW w:w="981" w:type="pct"/>
            <w:tcBorders>
              <w:top w:val="nil"/>
              <w:left w:val="nil"/>
              <w:bottom w:val="single" w:sz="4" w:space="0" w:color="auto"/>
              <w:right w:val="single" w:sz="4" w:space="0" w:color="auto"/>
            </w:tcBorders>
            <w:shd w:val="clear" w:color="auto" w:fill="auto"/>
            <w:noWrap/>
            <w:vAlign w:val="center"/>
            <w:hideMark/>
          </w:tcPr>
          <w:p w14:paraId="2D374BB3" w14:textId="77777777" w:rsidR="00E9397A" w:rsidRPr="00CB6EBA" w:rsidRDefault="00E9397A" w:rsidP="00D34A95">
            <w:pPr>
              <w:pStyle w:val="ab"/>
            </w:pPr>
            <w:r w:rsidRPr="00CB6EBA">
              <w:t>23</w:t>
            </w:r>
          </w:p>
        </w:tc>
      </w:tr>
    </w:tbl>
    <w:p w14:paraId="24419150" w14:textId="77777777" w:rsidR="001D42B7" w:rsidRPr="00CB6EBA" w:rsidRDefault="00852ABA" w:rsidP="009A6F62">
      <w:pPr>
        <w:pStyle w:val="2"/>
      </w:pPr>
      <w:bookmarkStart w:id="786" w:name="_Toc494531447"/>
      <w:bookmarkStart w:id="787" w:name="_Toc511404249"/>
      <w:bookmarkStart w:id="788" w:name="_Toc511415008"/>
      <w:bookmarkStart w:id="789" w:name="_Toc511416990"/>
      <w:bookmarkStart w:id="790" w:name="_Toc511417246"/>
      <w:bookmarkStart w:id="791" w:name="_Toc511490929"/>
      <w:bookmarkStart w:id="792" w:name="_Toc512175609"/>
      <w:bookmarkStart w:id="793" w:name="_Toc512175671"/>
      <w:bookmarkStart w:id="794" w:name="_Toc512417420"/>
      <w:bookmarkStart w:id="795" w:name="_Toc512417482"/>
      <w:bookmarkStart w:id="796" w:name="_Toc512417544"/>
      <w:r w:rsidRPr="00CB6EBA">
        <w:t xml:space="preserve">4.2 </w:t>
      </w:r>
      <w:r w:rsidRPr="00CB6EBA">
        <w:t>主坝工程质量评价</w:t>
      </w:r>
      <w:bookmarkEnd w:id="786"/>
      <w:bookmarkEnd w:id="787"/>
      <w:bookmarkEnd w:id="788"/>
      <w:bookmarkEnd w:id="789"/>
      <w:bookmarkEnd w:id="790"/>
      <w:bookmarkEnd w:id="791"/>
      <w:bookmarkEnd w:id="792"/>
      <w:bookmarkEnd w:id="793"/>
      <w:bookmarkEnd w:id="794"/>
      <w:bookmarkEnd w:id="795"/>
      <w:bookmarkEnd w:id="796"/>
    </w:p>
    <w:p w14:paraId="027076CB" w14:textId="77777777" w:rsidR="00E120B6" w:rsidRPr="00CB6EBA" w:rsidRDefault="00E120B6" w:rsidP="00787C9F">
      <w:pPr>
        <w:pStyle w:val="3"/>
        <w:spacing w:before="163"/>
      </w:pPr>
      <w:bookmarkStart w:id="797" w:name="_Toc494531448"/>
      <w:r w:rsidRPr="00CB6EBA">
        <w:t xml:space="preserve">4.2.1 </w:t>
      </w:r>
      <w:r w:rsidRPr="00CB6EBA">
        <w:t>坝基处理</w:t>
      </w:r>
      <w:bookmarkEnd w:id="797"/>
    </w:p>
    <w:p w14:paraId="2F89FD39" w14:textId="77777777" w:rsidR="00E120B6" w:rsidRPr="00CB6EBA" w:rsidRDefault="00E120B6">
      <w:pPr>
        <w:pStyle w:val="af"/>
      </w:pPr>
      <w:r w:rsidRPr="00CB6EBA">
        <w:t>1</w:t>
      </w:r>
      <w:r w:rsidRPr="00CB6EBA">
        <w:t>、根据设计与竣工资料，结合</w:t>
      </w:r>
      <w:r w:rsidRPr="00CB6EBA">
        <w:t>2005</w:t>
      </w:r>
      <w:r w:rsidRPr="00CB6EBA">
        <w:t>年地质勘探成果，茅岗水库大坝建设时坝基进行过清基处理，中间段（</w:t>
      </w:r>
      <w:r w:rsidRPr="00CB6EBA">
        <w:t>K0+013~K0+100</w:t>
      </w:r>
      <w:r w:rsidRPr="00CB6EBA">
        <w:t>）清基彻底，坝基为弱风化岩体，左右两端残留部分硅化的强风化岩体。硅化的强风化岩体饱和抗压强度中等，弱风化岩体饱和抗压强度较高，坝基岩体抗压强度和承载力基本能满足要求。</w:t>
      </w:r>
    </w:p>
    <w:p w14:paraId="5BC44561" w14:textId="4B8F19C3" w:rsidR="00E120B6" w:rsidRPr="00CB6EBA" w:rsidRDefault="00E120B6">
      <w:pPr>
        <w:pStyle w:val="af"/>
      </w:pPr>
      <w:r w:rsidRPr="00CB6EBA">
        <w:t>2</w:t>
      </w:r>
      <w:r w:rsidRPr="00CB6EBA">
        <w:t>、右坝肩坝体浆砌块石与坝基岩体间有</w:t>
      </w:r>
      <w:r w:rsidRPr="00CB6EBA">
        <w:rPr>
          <w:rStyle w:val="0pt"/>
          <w:rFonts w:ascii="Times New Roman" w:eastAsia="宋体" w:hAnsi="Times New Roman" w:cs="Times New Roman"/>
          <w:spacing w:val="0"/>
          <w:sz w:val="24"/>
          <w:szCs w:val="24"/>
        </w:rPr>
        <w:t>1.7</w:t>
      </w:r>
      <w:r w:rsidRPr="00CB6EBA">
        <w:t>~</w:t>
      </w:r>
      <w:r w:rsidRPr="00CB6EBA">
        <w:rPr>
          <w:rStyle w:val="0pt"/>
          <w:rFonts w:ascii="Times New Roman" w:eastAsia="宋体" w:hAnsi="Times New Roman" w:cs="Times New Roman"/>
          <w:spacing w:val="0"/>
          <w:sz w:val="24"/>
          <w:szCs w:val="24"/>
        </w:rPr>
        <w:t>3.7m</w:t>
      </w:r>
      <w:r w:rsidRPr="00CB6EBA">
        <w:t>厚的混凝土浇筑层，左坝肩薄。混凝土浇筑层较密实，无较大</w:t>
      </w:r>
      <w:ins w:id="798" w:author="王凯" w:date="2018-04-25T17:51:00Z">
        <w:r w:rsidR="00D90C01">
          <w:rPr>
            <w:rFonts w:hint="eastAsia"/>
          </w:rPr>
          <w:t>孔</w:t>
        </w:r>
      </w:ins>
      <w:del w:id="799" w:author="王凯" w:date="2018-04-25T17:51:00Z">
        <w:r w:rsidRPr="00CB6EBA" w:rsidDel="00D90C01">
          <w:delText>空</w:delText>
        </w:r>
      </w:del>
      <w:r w:rsidRPr="00CB6EBA">
        <w:t>洞，上下接触面紧密结合，接触良好。</w:t>
      </w:r>
    </w:p>
    <w:p w14:paraId="13A68AA2" w14:textId="77777777" w:rsidR="00E120B6" w:rsidRPr="00CB6EBA" w:rsidRDefault="00E120B6">
      <w:pPr>
        <w:pStyle w:val="af"/>
      </w:pPr>
      <w:r w:rsidRPr="00CB6EBA">
        <w:t>3</w:t>
      </w:r>
      <w:r w:rsidRPr="00CB6EBA">
        <w:t>、中间段（</w:t>
      </w:r>
      <w:r w:rsidRPr="00CB6EBA">
        <w:t>K0+013~K0+100</w:t>
      </w:r>
      <w:r w:rsidRPr="00CB6EBA">
        <w:t>）坝基为弱风化岩体，岩质坚硬致密，强度较高，岩体完整性一般，岩层产状与坝轴线小角度相交，倾角较陡，且倾向上游，利于坝基稳定；左右两坝段（</w:t>
      </w:r>
      <w:r w:rsidRPr="00CB6EBA">
        <w:t>K0+000~K0+013</w:t>
      </w:r>
      <w:r w:rsidRPr="00CB6EBA">
        <w:t>和</w:t>
      </w:r>
      <w:r w:rsidRPr="00CB6EBA">
        <w:t>K0+100~K0+120</w:t>
      </w:r>
      <w:r w:rsidRPr="00CB6EBA">
        <w:t>）坝基为强风化岩体，岩体完整性较差。但该强风化岩体大部分已硅化，强度中等，岩层走向与坝轴线小角度相交，且倾向上游，有利于坝基稳定。左右两坝肩不存在倾向下游的缓倾角结构面，利于坝基稳定。位于大坝右侧山体的</w:t>
      </w:r>
      <w:r w:rsidRPr="00CB6EBA">
        <w:t>F3</w:t>
      </w:r>
      <w:r w:rsidRPr="00CB6EBA">
        <w:t>断层倾角陡倾，且倾向山体内部，对坝肩稳定性影响不大。</w:t>
      </w:r>
    </w:p>
    <w:p w14:paraId="77212E02" w14:textId="35FD618F" w:rsidR="005D4397" w:rsidRPr="00CB6EBA" w:rsidRDefault="005D4397">
      <w:pPr>
        <w:pStyle w:val="af"/>
      </w:pPr>
      <w:r w:rsidRPr="00CB6EBA">
        <w:t>4</w:t>
      </w:r>
      <w:r w:rsidRPr="00CB6EBA">
        <w:t>、坝基于</w:t>
      </w:r>
      <w:r w:rsidRPr="00CB6EBA">
        <w:t>1973</w:t>
      </w:r>
      <w:r w:rsidRPr="00CB6EBA">
        <w:t>年进行帷幕灌浆防渗处理，中间段布置</w:t>
      </w:r>
      <w:r w:rsidR="00FF1F02">
        <w:rPr>
          <w:rFonts w:hint="eastAsia"/>
        </w:rPr>
        <w:t>1</w:t>
      </w:r>
      <w:r w:rsidRPr="00CB6EBA">
        <w:t>排帷幕孔，两坝肩布置两排帷幕孔，孔距</w:t>
      </w:r>
      <w:r w:rsidRPr="00CB6EBA">
        <w:t>1.5m</w:t>
      </w:r>
      <w:r w:rsidRPr="00CB6EBA">
        <w:t>，帷幕深度一般</w:t>
      </w:r>
      <w:r w:rsidRPr="00CB6EBA">
        <w:t>20m</w:t>
      </w:r>
      <w:r w:rsidRPr="00CB6EBA">
        <w:t>。坝趾处进行固结灌浆，</w:t>
      </w:r>
      <w:r w:rsidR="00FF1F02">
        <w:rPr>
          <w:rFonts w:hint="eastAsia"/>
        </w:rPr>
        <w:t>3</w:t>
      </w:r>
      <w:r w:rsidRPr="00CB6EBA">
        <w:t>排孔，孔距</w:t>
      </w:r>
      <w:r w:rsidRPr="00CB6EBA">
        <w:t>1.5~2.0m</w:t>
      </w:r>
      <w:r w:rsidRPr="00CB6EBA">
        <w:t>，排距</w:t>
      </w:r>
      <w:r w:rsidRPr="00CB6EBA">
        <w:t>6m</w:t>
      </w:r>
      <w:r w:rsidRPr="00CB6EBA">
        <w:t>，深度</w:t>
      </w:r>
      <w:r w:rsidRPr="00CB6EBA">
        <w:t>5m</w:t>
      </w:r>
      <w:r w:rsidRPr="00CB6EBA">
        <w:t>。</w:t>
      </w:r>
      <w:r w:rsidRPr="00CB6EBA">
        <w:t>2006</w:t>
      </w:r>
      <w:r w:rsidRPr="00CB6EBA">
        <w:t>年除险加固，在坝基上游设防渗帷幕，伸入相对不透水层</w:t>
      </w:r>
      <w:r w:rsidRPr="00CB6EBA">
        <w:t>5m</w:t>
      </w:r>
      <w:r w:rsidRPr="00CB6EBA">
        <w:t>，左右坝肩延伸至相对不透水层与正常水位相交处。沿坝轴线设一排防渗帷幕，帷幕向上游偏</w:t>
      </w:r>
      <w:r w:rsidRPr="00CB6EBA">
        <w:t>3.3°</w:t>
      </w:r>
      <w:r w:rsidRPr="00CB6EBA">
        <w:t>，帷幕孔距为</w:t>
      </w:r>
      <w:r w:rsidRPr="00CB6EBA">
        <w:t>2.5m</w:t>
      </w:r>
      <w:r w:rsidRPr="00CB6EBA">
        <w:t>，灌浆压力</w:t>
      </w:r>
      <w:r w:rsidRPr="00CB6EBA">
        <w:t>1.0MPa</w:t>
      </w:r>
      <w:r w:rsidRPr="00CB6EBA">
        <w:t>，帷幕灌浆孔布置满足规范要求。帷幕和充填灌浆质量检查孔压水和注浆试验成果见表</w:t>
      </w:r>
      <w:r w:rsidRPr="00CB6EBA">
        <w:t>4.2-1</w:t>
      </w:r>
      <w:r w:rsidRPr="00CB6EBA">
        <w:t>。由表可见，各检查孔透水率试验结果均小于</w:t>
      </w:r>
      <w:r w:rsidRPr="00CB6EBA">
        <w:t>5Lu</w:t>
      </w:r>
      <w:r w:rsidRPr="00CB6EBA">
        <w:t>，满足规范要求。</w:t>
      </w:r>
    </w:p>
    <w:p w14:paraId="4EEEF5AA" w14:textId="77777777" w:rsidR="005D4397" w:rsidRPr="00CB6EBA" w:rsidRDefault="005D4397" w:rsidP="005D4397">
      <w:pPr>
        <w:ind w:firstLine="480"/>
        <w:contextualSpacing/>
        <w:rPr>
          <w:rFonts w:cs="Times New Roman"/>
        </w:rPr>
      </w:pPr>
      <w:r w:rsidRPr="00CB6EBA">
        <w:rPr>
          <w:rFonts w:cs="Times New Roman"/>
        </w:rPr>
        <w:br w:type="page"/>
      </w:r>
    </w:p>
    <w:p w14:paraId="40536D2C" w14:textId="77777777" w:rsidR="005D4397" w:rsidRPr="00CB6EBA" w:rsidRDefault="005D4397">
      <w:pPr>
        <w:pStyle w:val="ac"/>
      </w:pPr>
      <w:r w:rsidRPr="00CB6EBA">
        <w:lastRenderedPageBreak/>
        <w:t>表</w:t>
      </w:r>
      <w:r w:rsidR="00562897" w:rsidRPr="00CB6EBA">
        <w:t>4.2</w:t>
      </w:r>
      <w:r w:rsidRPr="00CB6EBA">
        <w:t>-1</w:t>
      </w:r>
      <w:r w:rsidRPr="00CB6EBA">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5D4397" w:rsidRPr="00CB6EBA" w14:paraId="6119DFA3" w14:textId="77777777" w:rsidTr="0087061E">
        <w:trPr>
          <w:trHeight w:val="340"/>
          <w:jc w:val="center"/>
        </w:trPr>
        <w:tc>
          <w:tcPr>
            <w:tcW w:w="875" w:type="pct"/>
            <w:vMerge w:val="restart"/>
            <w:shd w:val="clear" w:color="auto" w:fill="auto"/>
            <w:vAlign w:val="center"/>
          </w:tcPr>
          <w:p w14:paraId="5B9018D5" w14:textId="77777777" w:rsidR="005D4397" w:rsidRPr="00CB6EBA" w:rsidRDefault="005D4397" w:rsidP="00F94422">
            <w:pPr>
              <w:pStyle w:val="ab"/>
            </w:pPr>
            <w:proofErr w:type="gramStart"/>
            <w:r w:rsidRPr="00CB6EBA">
              <w:t>孔号</w:t>
            </w:r>
            <w:proofErr w:type="gramEnd"/>
          </w:p>
        </w:tc>
        <w:tc>
          <w:tcPr>
            <w:tcW w:w="1282" w:type="pct"/>
            <w:vMerge w:val="restart"/>
            <w:shd w:val="clear" w:color="auto" w:fill="auto"/>
            <w:vAlign w:val="center"/>
          </w:tcPr>
          <w:p w14:paraId="42159A24" w14:textId="77777777" w:rsidR="005D4397" w:rsidRPr="00CB6EBA" w:rsidRDefault="005D4397" w:rsidP="00F94422">
            <w:pPr>
              <w:pStyle w:val="ab"/>
            </w:pPr>
            <w:r w:rsidRPr="00CB6EBA">
              <w:t>孔位桩号</w:t>
            </w:r>
          </w:p>
        </w:tc>
        <w:tc>
          <w:tcPr>
            <w:tcW w:w="2843" w:type="pct"/>
            <w:gridSpan w:val="3"/>
            <w:shd w:val="clear" w:color="auto" w:fill="auto"/>
            <w:vAlign w:val="center"/>
          </w:tcPr>
          <w:p w14:paraId="51C72D18" w14:textId="77777777" w:rsidR="005D4397" w:rsidRPr="00CB6EBA" w:rsidRDefault="005D4397" w:rsidP="00F94422">
            <w:pPr>
              <w:pStyle w:val="ab"/>
            </w:pPr>
            <w:r w:rsidRPr="00CB6EBA">
              <w:t>透水率（</w:t>
            </w:r>
            <w:r w:rsidRPr="00CB6EBA">
              <w:t>Lu</w:t>
            </w:r>
            <w:r w:rsidRPr="00CB6EBA">
              <w:t>）</w:t>
            </w:r>
          </w:p>
        </w:tc>
      </w:tr>
      <w:tr w:rsidR="005D4397" w:rsidRPr="00CB6EBA" w14:paraId="2BC0429B" w14:textId="77777777" w:rsidTr="0087061E">
        <w:trPr>
          <w:trHeight w:val="340"/>
          <w:jc w:val="center"/>
        </w:trPr>
        <w:tc>
          <w:tcPr>
            <w:tcW w:w="875" w:type="pct"/>
            <w:vMerge/>
            <w:shd w:val="clear" w:color="auto" w:fill="auto"/>
            <w:vAlign w:val="center"/>
          </w:tcPr>
          <w:p w14:paraId="38A55BF6" w14:textId="77777777" w:rsidR="005D4397" w:rsidRPr="00CB6EBA" w:rsidRDefault="005D4397" w:rsidP="00F94422">
            <w:pPr>
              <w:pStyle w:val="ab"/>
            </w:pPr>
          </w:p>
        </w:tc>
        <w:tc>
          <w:tcPr>
            <w:tcW w:w="1282" w:type="pct"/>
            <w:vMerge/>
            <w:shd w:val="clear" w:color="auto" w:fill="auto"/>
            <w:vAlign w:val="center"/>
          </w:tcPr>
          <w:p w14:paraId="3AC5CDD9" w14:textId="77777777" w:rsidR="005D4397" w:rsidRPr="00CB6EBA" w:rsidRDefault="005D4397" w:rsidP="00F94422">
            <w:pPr>
              <w:pStyle w:val="ab"/>
            </w:pPr>
          </w:p>
        </w:tc>
        <w:tc>
          <w:tcPr>
            <w:tcW w:w="960" w:type="pct"/>
            <w:shd w:val="clear" w:color="auto" w:fill="auto"/>
            <w:vAlign w:val="center"/>
          </w:tcPr>
          <w:p w14:paraId="5176E3BC" w14:textId="77777777" w:rsidR="005D4397" w:rsidRPr="00CB6EBA" w:rsidRDefault="005D4397" w:rsidP="00F94422">
            <w:pPr>
              <w:pStyle w:val="ab"/>
            </w:pPr>
            <w:r w:rsidRPr="00CB6EBA">
              <w:t>第一段</w:t>
            </w:r>
          </w:p>
        </w:tc>
        <w:tc>
          <w:tcPr>
            <w:tcW w:w="987" w:type="pct"/>
            <w:shd w:val="clear" w:color="auto" w:fill="auto"/>
            <w:vAlign w:val="center"/>
          </w:tcPr>
          <w:p w14:paraId="590B7E55" w14:textId="77777777" w:rsidR="005D4397" w:rsidRPr="00CB6EBA" w:rsidRDefault="005D4397" w:rsidP="00F94422">
            <w:pPr>
              <w:pStyle w:val="ab"/>
            </w:pPr>
            <w:r w:rsidRPr="00CB6EBA">
              <w:t>第二段</w:t>
            </w:r>
          </w:p>
        </w:tc>
        <w:tc>
          <w:tcPr>
            <w:tcW w:w="897" w:type="pct"/>
            <w:shd w:val="clear" w:color="auto" w:fill="auto"/>
            <w:vAlign w:val="center"/>
          </w:tcPr>
          <w:p w14:paraId="28FA7752" w14:textId="77777777" w:rsidR="005D4397" w:rsidRPr="00CB6EBA" w:rsidRDefault="005D4397" w:rsidP="00F94422">
            <w:pPr>
              <w:pStyle w:val="ab"/>
            </w:pPr>
            <w:r w:rsidRPr="00CB6EBA">
              <w:t>第三段</w:t>
            </w:r>
          </w:p>
        </w:tc>
      </w:tr>
      <w:tr w:rsidR="005D4397" w:rsidRPr="00CB6EBA" w14:paraId="63D35C33" w14:textId="77777777" w:rsidTr="0087061E">
        <w:trPr>
          <w:trHeight w:val="340"/>
          <w:jc w:val="center"/>
        </w:trPr>
        <w:tc>
          <w:tcPr>
            <w:tcW w:w="875" w:type="pct"/>
            <w:shd w:val="clear" w:color="auto" w:fill="auto"/>
            <w:vAlign w:val="center"/>
          </w:tcPr>
          <w:p w14:paraId="09C80888" w14:textId="77777777" w:rsidR="005D4397" w:rsidRPr="00CB6EBA" w:rsidRDefault="005D4397" w:rsidP="00F94422">
            <w:pPr>
              <w:pStyle w:val="ab"/>
            </w:pPr>
            <w:r w:rsidRPr="00CB6EBA">
              <w:t>主检</w:t>
            </w:r>
            <w:r w:rsidRPr="00CB6EBA">
              <w:t>1</w:t>
            </w:r>
          </w:p>
        </w:tc>
        <w:tc>
          <w:tcPr>
            <w:tcW w:w="1282" w:type="pct"/>
            <w:shd w:val="clear" w:color="auto" w:fill="auto"/>
            <w:vAlign w:val="center"/>
          </w:tcPr>
          <w:p w14:paraId="59FC032D" w14:textId="77777777" w:rsidR="005D4397" w:rsidRPr="00CB6EBA" w:rsidRDefault="005D4397" w:rsidP="00F94422">
            <w:pPr>
              <w:pStyle w:val="ab"/>
            </w:pPr>
            <w:r w:rsidRPr="00CB6EBA">
              <w:t>0+0.38</w:t>
            </w:r>
            <w:r w:rsidRPr="00CB6EBA">
              <w:t>（</w:t>
            </w:r>
            <w:r w:rsidRPr="00CB6EBA">
              <w:t>3~4#</w:t>
            </w:r>
            <w:r w:rsidRPr="00CB6EBA">
              <w:t>）</w:t>
            </w:r>
          </w:p>
        </w:tc>
        <w:tc>
          <w:tcPr>
            <w:tcW w:w="960" w:type="pct"/>
            <w:shd w:val="clear" w:color="auto" w:fill="auto"/>
            <w:vAlign w:val="center"/>
          </w:tcPr>
          <w:p w14:paraId="3412B0E9" w14:textId="77777777" w:rsidR="005D4397" w:rsidRPr="00CB6EBA" w:rsidRDefault="005D4397" w:rsidP="00F94422">
            <w:pPr>
              <w:pStyle w:val="ab"/>
            </w:pPr>
            <w:r w:rsidRPr="00CB6EBA">
              <w:t>0.47</w:t>
            </w:r>
          </w:p>
        </w:tc>
        <w:tc>
          <w:tcPr>
            <w:tcW w:w="987" w:type="pct"/>
            <w:shd w:val="clear" w:color="auto" w:fill="auto"/>
            <w:vAlign w:val="center"/>
          </w:tcPr>
          <w:p w14:paraId="4C19B322" w14:textId="77777777" w:rsidR="005D4397" w:rsidRPr="00CB6EBA" w:rsidRDefault="005D4397" w:rsidP="00F94422">
            <w:pPr>
              <w:pStyle w:val="ab"/>
            </w:pPr>
            <w:r w:rsidRPr="00CB6EBA">
              <w:t>0.53</w:t>
            </w:r>
          </w:p>
        </w:tc>
        <w:tc>
          <w:tcPr>
            <w:tcW w:w="897" w:type="pct"/>
            <w:shd w:val="clear" w:color="auto" w:fill="auto"/>
            <w:vAlign w:val="center"/>
          </w:tcPr>
          <w:p w14:paraId="10FA0D0D" w14:textId="77777777" w:rsidR="005D4397" w:rsidRPr="00CB6EBA" w:rsidRDefault="005D4397" w:rsidP="00F94422">
            <w:pPr>
              <w:pStyle w:val="ab"/>
            </w:pPr>
            <w:r w:rsidRPr="00CB6EBA">
              <w:t>0</w:t>
            </w:r>
          </w:p>
        </w:tc>
      </w:tr>
      <w:tr w:rsidR="005D4397" w:rsidRPr="00CB6EBA" w14:paraId="0711BE0D" w14:textId="77777777" w:rsidTr="0087061E">
        <w:trPr>
          <w:trHeight w:val="340"/>
          <w:jc w:val="center"/>
        </w:trPr>
        <w:tc>
          <w:tcPr>
            <w:tcW w:w="875" w:type="pct"/>
            <w:shd w:val="clear" w:color="auto" w:fill="auto"/>
            <w:vAlign w:val="center"/>
          </w:tcPr>
          <w:p w14:paraId="3E84FE5F" w14:textId="77777777" w:rsidR="005D4397" w:rsidRPr="00CB6EBA" w:rsidRDefault="005D4397" w:rsidP="00F94422">
            <w:pPr>
              <w:pStyle w:val="ab"/>
            </w:pPr>
            <w:r w:rsidRPr="00CB6EBA">
              <w:t>主检</w:t>
            </w:r>
            <w:r w:rsidRPr="00CB6EBA">
              <w:t>2</w:t>
            </w:r>
          </w:p>
        </w:tc>
        <w:tc>
          <w:tcPr>
            <w:tcW w:w="1282" w:type="pct"/>
            <w:shd w:val="clear" w:color="auto" w:fill="auto"/>
            <w:vAlign w:val="center"/>
          </w:tcPr>
          <w:p w14:paraId="0F1F674B" w14:textId="77777777" w:rsidR="005D4397" w:rsidRPr="00CB6EBA" w:rsidRDefault="005D4397" w:rsidP="00F94422">
            <w:pPr>
              <w:pStyle w:val="ab"/>
            </w:pPr>
            <w:r w:rsidRPr="00CB6EBA">
              <w:t>0+30.38</w:t>
            </w:r>
            <w:r w:rsidRPr="00CB6EBA">
              <w:t>（</w:t>
            </w:r>
            <w:r w:rsidRPr="00CB6EBA">
              <w:t>15~16#</w:t>
            </w:r>
            <w:r w:rsidRPr="00CB6EBA">
              <w:t>）</w:t>
            </w:r>
          </w:p>
        </w:tc>
        <w:tc>
          <w:tcPr>
            <w:tcW w:w="960" w:type="pct"/>
            <w:shd w:val="clear" w:color="auto" w:fill="auto"/>
            <w:vAlign w:val="center"/>
          </w:tcPr>
          <w:p w14:paraId="42CA677C" w14:textId="77777777" w:rsidR="005D4397" w:rsidRPr="00CB6EBA" w:rsidRDefault="005D4397" w:rsidP="00F94422">
            <w:pPr>
              <w:pStyle w:val="ab"/>
            </w:pPr>
            <w:r w:rsidRPr="00CB6EBA">
              <w:t>0.43</w:t>
            </w:r>
          </w:p>
        </w:tc>
        <w:tc>
          <w:tcPr>
            <w:tcW w:w="987" w:type="pct"/>
            <w:shd w:val="clear" w:color="auto" w:fill="auto"/>
            <w:vAlign w:val="center"/>
          </w:tcPr>
          <w:p w14:paraId="69F0E593" w14:textId="77777777" w:rsidR="005D4397" w:rsidRPr="00CB6EBA" w:rsidRDefault="005D4397" w:rsidP="00F94422">
            <w:pPr>
              <w:pStyle w:val="ab"/>
            </w:pPr>
            <w:r w:rsidRPr="00CB6EBA">
              <w:t>0.006</w:t>
            </w:r>
          </w:p>
        </w:tc>
        <w:tc>
          <w:tcPr>
            <w:tcW w:w="897" w:type="pct"/>
            <w:shd w:val="clear" w:color="auto" w:fill="auto"/>
            <w:vAlign w:val="center"/>
          </w:tcPr>
          <w:p w14:paraId="59A416F6" w14:textId="77777777" w:rsidR="005D4397" w:rsidRPr="00CB6EBA" w:rsidRDefault="005D4397" w:rsidP="00F94422">
            <w:pPr>
              <w:pStyle w:val="ab"/>
            </w:pPr>
          </w:p>
        </w:tc>
      </w:tr>
      <w:tr w:rsidR="005D4397" w:rsidRPr="00CB6EBA" w14:paraId="5BE25CA5" w14:textId="77777777" w:rsidTr="0087061E">
        <w:trPr>
          <w:trHeight w:val="340"/>
          <w:jc w:val="center"/>
        </w:trPr>
        <w:tc>
          <w:tcPr>
            <w:tcW w:w="875" w:type="pct"/>
            <w:shd w:val="clear" w:color="auto" w:fill="auto"/>
            <w:vAlign w:val="center"/>
          </w:tcPr>
          <w:p w14:paraId="4EB4B4AA" w14:textId="77777777" w:rsidR="005D4397" w:rsidRPr="00CB6EBA" w:rsidRDefault="005D4397" w:rsidP="00F94422">
            <w:pPr>
              <w:pStyle w:val="ab"/>
            </w:pPr>
            <w:r w:rsidRPr="00CB6EBA">
              <w:t>主检</w:t>
            </w:r>
            <w:r w:rsidRPr="00CB6EBA">
              <w:t>3</w:t>
            </w:r>
          </w:p>
        </w:tc>
        <w:tc>
          <w:tcPr>
            <w:tcW w:w="1282" w:type="pct"/>
            <w:shd w:val="clear" w:color="auto" w:fill="auto"/>
            <w:vAlign w:val="center"/>
          </w:tcPr>
          <w:p w14:paraId="0583C397" w14:textId="77777777" w:rsidR="005D4397" w:rsidRPr="00CB6EBA" w:rsidRDefault="005D4397" w:rsidP="00F94422">
            <w:pPr>
              <w:pStyle w:val="ab"/>
            </w:pPr>
            <w:r w:rsidRPr="00CB6EBA">
              <w:t>0+45.38</w:t>
            </w:r>
            <w:r w:rsidRPr="00CB6EBA">
              <w:t>（</w:t>
            </w:r>
            <w:r w:rsidRPr="00CB6EBA">
              <w:t>21~22#</w:t>
            </w:r>
            <w:r w:rsidRPr="00CB6EBA">
              <w:t>）</w:t>
            </w:r>
          </w:p>
        </w:tc>
        <w:tc>
          <w:tcPr>
            <w:tcW w:w="960" w:type="pct"/>
            <w:shd w:val="clear" w:color="auto" w:fill="auto"/>
            <w:vAlign w:val="center"/>
          </w:tcPr>
          <w:p w14:paraId="2AF32590" w14:textId="77777777" w:rsidR="005D4397" w:rsidRPr="00CB6EBA" w:rsidRDefault="005D4397" w:rsidP="00F94422">
            <w:pPr>
              <w:pStyle w:val="ab"/>
            </w:pPr>
            <w:r w:rsidRPr="00CB6EBA">
              <w:t>0.36</w:t>
            </w:r>
          </w:p>
        </w:tc>
        <w:tc>
          <w:tcPr>
            <w:tcW w:w="987" w:type="pct"/>
            <w:shd w:val="clear" w:color="auto" w:fill="auto"/>
            <w:vAlign w:val="center"/>
          </w:tcPr>
          <w:p w14:paraId="4CF4D782" w14:textId="77777777" w:rsidR="005D4397" w:rsidRPr="00CB6EBA" w:rsidRDefault="005D4397" w:rsidP="00F94422">
            <w:pPr>
              <w:pStyle w:val="ab"/>
            </w:pPr>
            <w:r w:rsidRPr="00CB6EBA">
              <w:t>0.14</w:t>
            </w:r>
          </w:p>
        </w:tc>
        <w:tc>
          <w:tcPr>
            <w:tcW w:w="897" w:type="pct"/>
            <w:shd w:val="clear" w:color="auto" w:fill="auto"/>
            <w:vAlign w:val="center"/>
          </w:tcPr>
          <w:p w14:paraId="67FC7A07" w14:textId="77777777" w:rsidR="005D4397" w:rsidRPr="00CB6EBA" w:rsidRDefault="005D4397" w:rsidP="00F94422">
            <w:pPr>
              <w:pStyle w:val="ab"/>
            </w:pPr>
          </w:p>
        </w:tc>
      </w:tr>
      <w:tr w:rsidR="005D4397" w:rsidRPr="00CB6EBA" w14:paraId="08DF7494" w14:textId="77777777" w:rsidTr="0087061E">
        <w:trPr>
          <w:trHeight w:val="340"/>
          <w:jc w:val="center"/>
        </w:trPr>
        <w:tc>
          <w:tcPr>
            <w:tcW w:w="875" w:type="pct"/>
            <w:shd w:val="clear" w:color="auto" w:fill="auto"/>
            <w:vAlign w:val="center"/>
          </w:tcPr>
          <w:p w14:paraId="16091AAF" w14:textId="77777777" w:rsidR="005D4397" w:rsidRPr="00CB6EBA" w:rsidRDefault="005D4397" w:rsidP="00F94422">
            <w:pPr>
              <w:pStyle w:val="ab"/>
            </w:pPr>
            <w:r w:rsidRPr="00CB6EBA">
              <w:t>主检</w:t>
            </w:r>
            <w:r w:rsidRPr="00CB6EBA">
              <w:t>4</w:t>
            </w:r>
          </w:p>
        </w:tc>
        <w:tc>
          <w:tcPr>
            <w:tcW w:w="1282" w:type="pct"/>
            <w:shd w:val="clear" w:color="auto" w:fill="auto"/>
            <w:vAlign w:val="center"/>
          </w:tcPr>
          <w:p w14:paraId="76515EE6" w14:textId="77777777" w:rsidR="005D4397" w:rsidRPr="00CB6EBA" w:rsidRDefault="005D4397" w:rsidP="00F94422">
            <w:pPr>
              <w:pStyle w:val="ab"/>
            </w:pPr>
            <w:r w:rsidRPr="00CB6EBA">
              <w:t>0+65.38</w:t>
            </w:r>
            <w:r w:rsidRPr="00CB6EBA">
              <w:t>（</w:t>
            </w:r>
            <w:r w:rsidRPr="00CB6EBA">
              <w:t>29~30#</w:t>
            </w:r>
            <w:r w:rsidRPr="00CB6EBA">
              <w:t>）</w:t>
            </w:r>
          </w:p>
        </w:tc>
        <w:tc>
          <w:tcPr>
            <w:tcW w:w="960" w:type="pct"/>
            <w:shd w:val="clear" w:color="auto" w:fill="auto"/>
            <w:vAlign w:val="center"/>
          </w:tcPr>
          <w:p w14:paraId="2AB287A8" w14:textId="77777777" w:rsidR="005D4397" w:rsidRPr="00CB6EBA" w:rsidRDefault="005D4397" w:rsidP="00F94422">
            <w:pPr>
              <w:pStyle w:val="ab"/>
            </w:pPr>
            <w:r w:rsidRPr="00CB6EBA">
              <w:t>0</w:t>
            </w:r>
          </w:p>
        </w:tc>
        <w:tc>
          <w:tcPr>
            <w:tcW w:w="987" w:type="pct"/>
            <w:shd w:val="clear" w:color="auto" w:fill="auto"/>
            <w:vAlign w:val="center"/>
          </w:tcPr>
          <w:p w14:paraId="1E0AF34D" w14:textId="77777777" w:rsidR="005D4397" w:rsidRPr="00CB6EBA" w:rsidRDefault="005D4397" w:rsidP="00F94422">
            <w:pPr>
              <w:pStyle w:val="ab"/>
            </w:pPr>
            <w:r w:rsidRPr="00CB6EBA">
              <w:t>0</w:t>
            </w:r>
          </w:p>
        </w:tc>
        <w:tc>
          <w:tcPr>
            <w:tcW w:w="897" w:type="pct"/>
            <w:shd w:val="clear" w:color="auto" w:fill="auto"/>
            <w:vAlign w:val="center"/>
          </w:tcPr>
          <w:p w14:paraId="25249E73" w14:textId="77777777" w:rsidR="005D4397" w:rsidRPr="00CB6EBA" w:rsidRDefault="005D4397" w:rsidP="00F94422">
            <w:pPr>
              <w:pStyle w:val="ab"/>
            </w:pPr>
            <w:r w:rsidRPr="00CB6EBA">
              <w:t>0.495</w:t>
            </w:r>
          </w:p>
        </w:tc>
      </w:tr>
    </w:tbl>
    <w:p w14:paraId="7F87FA39" w14:textId="77777777" w:rsidR="005D4397" w:rsidRPr="00CB6EBA" w:rsidRDefault="005D4397">
      <w:pPr>
        <w:pStyle w:val="af"/>
      </w:pPr>
      <w:r w:rsidRPr="00CB6EBA">
        <w:t>5</w:t>
      </w:r>
      <w:r w:rsidRPr="00CB6EBA">
        <w:t>、</w:t>
      </w:r>
      <w:r w:rsidR="00AD541F" w:rsidRPr="00CB6EBA">
        <w:t>为减少坝基扬压力，在坝基防渗帷幕下游（廊道内）设置</w:t>
      </w:r>
      <w:r w:rsidR="00AD541F" w:rsidRPr="00CB6EBA">
        <w:t>17</w:t>
      </w:r>
      <w:r w:rsidR="00AD541F" w:rsidRPr="00CB6EBA">
        <w:t>只排水孔，在施工期间采用手工炮杆造孔，用无砂混凝土管与坝体廊道连接，渗流汇集在廊道排水沟，再由排水总管排出坝体。经分析坝体中间部位廊道内</w:t>
      </w:r>
      <w:r w:rsidR="00AD541F" w:rsidRPr="00CB6EBA">
        <w:t>3</w:t>
      </w:r>
      <w:r w:rsidR="00AD541F" w:rsidRPr="00CB6EBA">
        <w:t>个扬压力观测孔（</w:t>
      </w:r>
      <w:r w:rsidR="00AD541F" w:rsidRPr="00CB6EBA">
        <w:t>5#~7#</w:t>
      </w:r>
      <w:r w:rsidR="00AD541F" w:rsidRPr="00CB6EBA">
        <w:t>）资料，排水孔处扬压力折减系数最大出现在</w:t>
      </w:r>
      <w:r w:rsidR="00AD541F" w:rsidRPr="00CB6EBA">
        <w:t>2009</w:t>
      </w:r>
      <w:r w:rsidR="00AD541F" w:rsidRPr="00CB6EBA">
        <w:t>、</w:t>
      </w:r>
      <w:r w:rsidR="00AD541F" w:rsidRPr="00CB6EBA">
        <w:t>2011</w:t>
      </w:r>
      <w:r w:rsidR="00AD541F" w:rsidRPr="00CB6EBA">
        <w:t>及</w:t>
      </w:r>
      <w:r w:rsidR="00AD541F" w:rsidRPr="00CB6EBA">
        <w:t>2013</w:t>
      </w:r>
      <w:r w:rsidR="00AD541F" w:rsidRPr="00CB6EBA">
        <w:t>年，分别为</w:t>
      </w:r>
      <w:r w:rsidR="00AD541F" w:rsidRPr="00CB6EBA">
        <w:t>0.515</w:t>
      </w:r>
      <w:r w:rsidR="00AD541F" w:rsidRPr="00CB6EBA">
        <w:t>、</w:t>
      </w:r>
      <w:r w:rsidR="00AD541F" w:rsidRPr="00CB6EBA">
        <w:t>0.661</w:t>
      </w:r>
      <w:r w:rsidR="00AD541F" w:rsidRPr="00CB6EBA">
        <w:t>和</w:t>
      </w:r>
      <w:r w:rsidR="00AD541F" w:rsidRPr="00CB6EBA">
        <w:t>0.601</w:t>
      </w:r>
      <w:r w:rsidR="00AD541F" w:rsidRPr="00CB6EBA">
        <w:t>。</w:t>
      </w:r>
      <w:r w:rsidR="00AD541F" w:rsidRPr="00CB6EBA">
        <w:t>2014</w:t>
      </w:r>
      <w:r w:rsidR="00AD541F" w:rsidRPr="00CB6EBA">
        <w:t>年以后，三支管在计算水位下的扬压力折减系数逐年呈现波动变化，无明显上升或下降趋势，分别稳定在</w:t>
      </w:r>
      <w:r w:rsidR="00AD541F" w:rsidRPr="00CB6EBA">
        <w:t>0.16</w:t>
      </w:r>
      <w:r w:rsidR="00AD541F" w:rsidRPr="00CB6EBA">
        <w:t>、</w:t>
      </w:r>
      <w:r w:rsidR="00AD541F" w:rsidRPr="00CB6EBA">
        <w:t>0.30</w:t>
      </w:r>
      <w:r w:rsidR="00AD541F" w:rsidRPr="00CB6EBA">
        <w:t>和</w:t>
      </w:r>
      <w:r w:rsidR="00AD541F" w:rsidRPr="00CB6EBA">
        <w:t>0.30</w:t>
      </w:r>
      <w:r w:rsidR="00AD541F" w:rsidRPr="00CB6EBA">
        <w:t>附近，中间部位帷幕灌浆效果较好。</w:t>
      </w:r>
    </w:p>
    <w:p w14:paraId="1E976035" w14:textId="77777777" w:rsidR="00AD541F" w:rsidRPr="00CB6EBA" w:rsidRDefault="00AD541F">
      <w:pPr>
        <w:pStyle w:val="af"/>
      </w:pPr>
      <w:r w:rsidRPr="00CB6EBA">
        <w:t>6</w:t>
      </w:r>
      <w:r w:rsidRPr="00CB6EBA">
        <w:t>、蓄水运行过程中，左坝段廊道内有</w:t>
      </w:r>
      <w:r w:rsidRPr="00CB6EBA">
        <w:t>16</w:t>
      </w:r>
      <w:r w:rsidRPr="00CB6EBA">
        <w:t>处漏水点，随着库水位升高，漏水量增大；右坝段廊道内有</w:t>
      </w:r>
      <w:r w:rsidRPr="00CB6EBA">
        <w:t>3</w:t>
      </w:r>
      <w:r w:rsidRPr="00CB6EBA">
        <w:t>处漏水点，</w:t>
      </w:r>
      <w:r w:rsidRPr="00CB6EBA">
        <w:t>2</w:t>
      </w:r>
      <w:r w:rsidRPr="00CB6EBA">
        <w:t>处漏水量不大，但随着库水位升高，漏水量略有增大。</w:t>
      </w:r>
    </w:p>
    <w:p w14:paraId="3052A2B4" w14:textId="77777777" w:rsidR="00AD541F" w:rsidRPr="00CB6EBA" w:rsidRDefault="00AD541F">
      <w:pPr>
        <w:pStyle w:val="af"/>
      </w:pPr>
      <w:r w:rsidRPr="00CB6EBA">
        <w:t>7</w:t>
      </w:r>
      <w:r w:rsidRPr="00CB6EBA">
        <w:t>、综合分析认为，茅岗水库大坝坝基灌浆效果整体较好，左坝段、中间坝段和右坝段相对隔水层的透水率均小于</w:t>
      </w:r>
      <w:r w:rsidRPr="00CB6EBA">
        <w:t>5Lu</w:t>
      </w:r>
      <w:r w:rsidRPr="00CB6EBA">
        <w:t>，满足规范要求。左坝段廊道内有</w:t>
      </w:r>
      <w:r w:rsidRPr="00CB6EBA">
        <w:t>16</w:t>
      </w:r>
      <w:r w:rsidRPr="00CB6EBA">
        <w:t>处漏水点，随着库水位升高，漏水量增大；右坝段廊道内有</w:t>
      </w:r>
      <w:r w:rsidRPr="00CB6EBA">
        <w:t>3</w:t>
      </w:r>
      <w:r w:rsidRPr="00CB6EBA">
        <w:t>处漏水点，</w:t>
      </w:r>
      <w:r w:rsidRPr="00CB6EBA">
        <w:t>2</w:t>
      </w:r>
      <w:r w:rsidRPr="00CB6EBA">
        <w:t>处漏水量不大，但随着库水位升高，漏水量略有增大，左右坝肩存在绕坝渗漏问题。</w:t>
      </w:r>
    </w:p>
    <w:p w14:paraId="6D3897DF" w14:textId="77777777" w:rsidR="00E120B6" w:rsidRPr="00CB6EBA" w:rsidRDefault="00E120B6" w:rsidP="00787C9F">
      <w:pPr>
        <w:pStyle w:val="3"/>
        <w:spacing w:before="163"/>
      </w:pPr>
      <w:bookmarkStart w:id="800" w:name="_Toc494531449"/>
      <w:r w:rsidRPr="00CB6EBA">
        <w:t xml:space="preserve">4.2.2 </w:t>
      </w:r>
      <w:r w:rsidRPr="00CB6EBA">
        <w:t>筑坝材料</w:t>
      </w:r>
      <w:bookmarkEnd w:id="800"/>
    </w:p>
    <w:p w14:paraId="2F2746F7" w14:textId="77777777" w:rsidR="00AD541F" w:rsidRPr="00CB6EBA" w:rsidRDefault="00AD541F">
      <w:pPr>
        <w:pStyle w:val="af"/>
      </w:pPr>
      <w:r w:rsidRPr="00CB6EBA">
        <w:t>坝体为细骨料混凝土砌块石，块石母岩为灰绿色微风化浅变质砂岩，棱角状，大小不等；胶结材料为细骨料混凝土，经钻探揭露，浆砌块石填充饱满，局部有孔隙空洞分布，垫层混凝土填充饱满，整体性较好。右坝肩砌石体与岩基之间有</w:t>
      </w:r>
      <w:r w:rsidRPr="00CB6EBA">
        <w:t>1.7~3.7m</w:t>
      </w:r>
      <w:r w:rsidRPr="00CB6EBA">
        <w:t>厚的混凝土灌浆盖板，整体性较好；左坝肩混凝土盖板较薄，仅为</w:t>
      </w:r>
      <w:r w:rsidRPr="00CB6EBA">
        <w:t>0.5m</w:t>
      </w:r>
      <w:r w:rsidRPr="00CB6EBA">
        <w:t>。</w:t>
      </w:r>
    </w:p>
    <w:p w14:paraId="10DA3C70" w14:textId="77777777" w:rsidR="00E120B6" w:rsidRPr="00CB6EBA" w:rsidRDefault="00E120B6" w:rsidP="00787C9F">
      <w:pPr>
        <w:pStyle w:val="3"/>
        <w:spacing w:before="163"/>
      </w:pPr>
      <w:bookmarkStart w:id="801" w:name="_Toc494531450"/>
      <w:r w:rsidRPr="00CB6EBA">
        <w:t xml:space="preserve">4.2.3 </w:t>
      </w:r>
      <w:r w:rsidRPr="00CB6EBA">
        <w:t>坝体防渗</w:t>
      </w:r>
      <w:bookmarkEnd w:id="801"/>
    </w:p>
    <w:p w14:paraId="1F4D4BD6" w14:textId="54DD74DA" w:rsidR="00AD541F" w:rsidRPr="00CB6EBA" w:rsidRDefault="00AD541F">
      <w:pPr>
        <w:pStyle w:val="af"/>
      </w:pPr>
      <w:r w:rsidRPr="00CB6EBA">
        <w:t>1</w:t>
      </w:r>
      <w:r w:rsidRPr="00CB6EBA">
        <w:t>、茅岗水库主坝防渗采用的是在坝体上游面设置混凝土防渗面板。</w:t>
      </w:r>
      <w:r w:rsidRPr="00CB6EBA">
        <w:t>1986</w:t>
      </w:r>
      <w:r w:rsidRPr="00CB6EBA">
        <w:t>年对原混凝土面板进行防渗补强处理。</w:t>
      </w:r>
      <w:r w:rsidR="0087061E" w:rsidRPr="00CB6EBA">
        <w:t>上游防渗面板最小厚度水头比为</w:t>
      </w:r>
      <w:r w:rsidR="0087061E" w:rsidRPr="00CB6EBA">
        <w:t>1/24</w:t>
      </w:r>
      <w:r w:rsidR="0087061E" w:rsidRPr="00CB6EBA">
        <w:t>，大于</w:t>
      </w:r>
      <w:r w:rsidR="0087061E" w:rsidRPr="00CB6EBA">
        <w:lastRenderedPageBreak/>
        <w:t>规范规定的防渗面板厚度为</w:t>
      </w:r>
      <w:r w:rsidR="0087061E" w:rsidRPr="00CB6EBA">
        <w:t>1</w:t>
      </w:r>
      <w:r w:rsidR="009E2097" w:rsidRPr="00CB6EBA">
        <w:t>/</w:t>
      </w:r>
      <w:r w:rsidR="0087061E" w:rsidRPr="00CB6EBA">
        <w:t>30</w:t>
      </w:r>
      <w:r w:rsidR="0087061E" w:rsidRPr="00CB6EBA">
        <w:t>～</w:t>
      </w:r>
      <w:r w:rsidR="0087061E" w:rsidRPr="00CB6EBA">
        <w:t>1</w:t>
      </w:r>
      <w:r w:rsidR="009E2097" w:rsidRPr="00CB6EBA">
        <w:t>/</w:t>
      </w:r>
      <w:r w:rsidR="0087061E" w:rsidRPr="00CB6EBA">
        <w:t>60</w:t>
      </w:r>
      <w:r w:rsidR="0087061E" w:rsidRPr="00CB6EBA">
        <w:t>的最大工作水头，顶部厚度为</w:t>
      </w:r>
      <w:smartTag w:uri="urn:schemas-microsoft-com:office:smarttags" w:element="chmetcnv">
        <w:smartTagPr>
          <w:attr w:name="UnitName" w:val="m"/>
          <w:attr w:name="SourceValue" w:val=".5"/>
          <w:attr w:name="HasSpace" w:val="False"/>
          <w:attr w:name="Negative" w:val="False"/>
          <w:attr w:name="NumberType" w:val="1"/>
          <w:attr w:name="TCSC" w:val="0"/>
        </w:smartTagPr>
        <w:r w:rsidR="0087061E" w:rsidRPr="00CB6EBA">
          <w:t>0.5m</w:t>
        </w:r>
      </w:smartTag>
      <w:r w:rsidR="0087061E" w:rsidRPr="00CB6EBA">
        <w:t>（</w:t>
      </w:r>
      <w:r w:rsidR="0087061E" w:rsidRPr="00CB6EBA">
        <w:t>≥</w:t>
      </w:r>
      <w:smartTag w:uri="urn:schemas-microsoft-com:office:smarttags" w:element="chmetcnv">
        <w:smartTagPr>
          <w:attr w:name="UnitName" w:val="m"/>
          <w:attr w:name="SourceValue" w:val=".3"/>
          <w:attr w:name="HasSpace" w:val="False"/>
          <w:attr w:name="Negative" w:val="False"/>
          <w:attr w:name="NumberType" w:val="1"/>
          <w:attr w:name="TCSC" w:val="0"/>
        </w:smartTagPr>
        <w:r w:rsidR="0087061E" w:rsidRPr="00CB6EBA">
          <w:t>0.3m</w:t>
        </w:r>
      </w:smartTag>
      <w:r w:rsidR="0087061E" w:rsidRPr="00CB6EBA">
        <w:t>）。故防渗面板厚度满足《砌石坝设计规范》</w:t>
      </w:r>
      <w:r w:rsidR="0087061E" w:rsidRPr="00CB6EBA">
        <w:t>SL25-2006</w:t>
      </w:r>
      <w:r w:rsidR="0087061E" w:rsidRPr="00CB6EBA">
        <w:t>要求。</w:t>
      </w:r>
    </w:p>
    <w:p w14:paraId="73631E97" w14:textId="77777777" w:rsidR="0087061E" w:rsidRPr="00CB6EBA" w:rsidRDefault="0087061E">
      <w:pPr>
        <w:pStyle w:val="af"/>
      </w:pPr>
      <w:r w:rsidRPr="00CB6EBA">
        <w:t>2</w:t>
      </w:r>
      <w:r w:rsidRPr="00CB6EBA">
        <w:t>、</w:t>
      </w:r>
      <w:r w:rsidRPr="00CB6EBA">
        <w:t>1986</w:t>
      </w:r>
      <w:r w:rsidRPr="00CB6EBA">
        <w:t>年在原混凝土面板外部做高频振捣钢丝网水泥面板，平均厚度</w:t>
      </w:r>
      <w:r w:rsidRPr="00CB6EBA">
        <w:t>5.0cm</w:t>
      </w:r>
      <w:r w:rsidRPr="00CB6EBA">
        <w:t>。该水泥面板温度缝及板缝止水的设置存在防渗薄弱环节，面板</w:t>
      </w:r>
      <w:smartTag w:uri="urn:schemas-microsoft-com:office:smarttags" w:element="chmetcnv">
        <w:smartTagPr>
          <w:attr w:name="TCSC" w:val="0"/>
          <w:attr w:name="NumberType" w:val="1"/>
          <w:attr w:name="Negative" w:val="False"/>
          <w:attr w:name="HasSpace" w:val="False"/>
          <w:attr w:name="SourceValue" w:val="288"/>
          <w:attr w:name="UnitName" w:val="m"/>
        </w:smartTagPr>
        <w:r w:rsidRPr="00CB6EBA">
          <w:t>288m</w:t>
        </w:r>
      </w:smartTag>
      <w:r w:rsidRPr="00CB6EBA">
        <w:t>处水平裂缝的处理的耐久性不强，坝体防渗存在薄弱环节；</w:t>
      </w:r>
      <w:r w:rsidRPr="00CB6EBA">
        <w:t>2006</w:t>
      </w:r>
      <w:r w:rsidRPr="00CB6EBA">
        <w:t>年除险加固，高频振捣防渗面板伸缩缝内填</w:t>
      </w:r>
      <w:r w:rsidRPr="00CB6EBA">
        <w:t>“SR”</w:t>
      </w:r>
      <w:r w:rsidRPr="00CB6EBA">
        <w:t>柔性止水材料，表面粘贴</w:t>
      </w:r>
      <w:r w:rsidRPr="00CB6EBA">
        <w:t>SR</w:t>
      </w:r>
      <w:r w:rsidRPr="00CB6EBA">
        <w:t>三元乙丙防渗盖片，周边用</w:t>
      </w:r>
      <w:r w:rsidRPr="00CB6EBA">
        <w:t>30mm</w:t>
      </w:r>
      <w:r w:rsidRPr="00CB6EBA">
        <w:t>宽</w:t>
      </w:r>
      <w:r w:rsidRPr="00CB6EBA">
        <w:t>2mm</w:t>
      </w:r>
      <w:r w:rsidRPr="00CB6EBA">
        <w:t>厚不锈钢片和</w:t>
      </w:r>
      <w:r w:rsidRPr="00CB6EBA">
        <w:t>M8</w:t>
      </w:r>
      <w:r w:rsidRPr="00CB6EBA">
        <w:t>不锈钢膨胀螺栓与面板固定，膨胀螺栓间距</w:t>
      </w:r>
      <w:r w:rsidRPr="00CB6EBA">
        <w:t>0.4m</w:t>
      </w:r>
      <w:r w:rsidRPr="00CB6EBA">
        <w:t>。面板裂缝两侧各</w:t>
      </w:r>
      <w:r w:rsidRPr="00CB6EBA">
        <w:t>15cm</w:t>
      </w:r>
      <w:r w:rsidRPr="00CB6EBA">
        <w:t>范围内用毛刷或钢丝刷去除浮尘、油污等杂物，沿裂缝表面涂刷</w:t>
      </w:r>
      <w:r w:rsidRPr="00CB6EBA">
        <w:t>20cm</w:t>
      </w:r>
      <w:r w:rsidRPr="00CB6EBA">
        <w:t>宽厚</w:t>
      </w:r>
      <w:r w:rsidRPr="00CB6EBA">
        <w:t>0.8-1.0mm</w:t>
      </w:r>
      <w:r w:rsidRPr="00CB6EBA">
        <w:t>弹性环氧涂料。</w:t>
      </w:r>
    </w:p>
    <w:p w14:paraId="3C997C7E" w14:textId="77777777" w:rsidR="0087061E" w:rsidRPr="00CB6EBA" w:rsidRDefault="0087061E">
      <w:pPr>
        <w:pStyle w:val="af"/>
      </w:pPr>
      <w:r w:rsidRPr="00CB6EBA">
        <w:t>3</w:t>
      </w:r>
      <w:r w:rsidRPr="00CB6EBA">
        <w:t>、原混凝土面板设三条温度竖缝，采用沥青井、止水橡皮及沥青麻片的联合防渗措施。由于沥青麻片防渗效果差，且未设止水铜片，沥青及聚乙烯胶泥易老化，防渗耐久性差，坝体防渗存在薄弱环节。</w:t>
      </w:r>
      <w:r w:rsidRPr="00CB6EBA">
        <w:t>1986</w:t>
      </w:r>
      <w:r w:rsidRPr="00CB6EBA">
        <w:t>年在原面板外部增设高频振捣钢丝网水泥面板，新面板设有水平和垂直伸缩缝，竖缝</w:t>
      </w:r>
      <w:r w:rsidRPr="00CB6EBA">
        <w:t>10</w:t>
      </w:r>
      <w:r w:rsidRPr="00CB6EBA">
        <w:t>条，水平缝设</w:t>
      </w:r>
      <w:r w:rsidRPr="00CB6EBA">
        <w:t>3</w:t>
      </w:r>
      <w:r w:rsidRPr="00CB6EBA">
        <w:t>条，伸缩缝止水上口宽</w:t>
      </w:r>
      <w:r w:rsidRPr="00CB6EBA">
        <w:t>3cm</w:t>
      </w:r>
      <w:r w:rsidRPr="00CB6EBA">
        <w:t>，下口宽</w:t>
      </w:r>
      <w:r w:rsidRPr="00CB6EBA">
        <w:t>2.5cm</w:t>
      </w:r>
      <w:r w:rsidRPr="00CB6EBA">
        <w:t>，缝内浇灌聚乙烯胶泥，缝面上再粘一层以环氧树脂为粘结剂的平板橡皮，以螺丝固定。</w:t>
      </w:r>
    </w:p>
    <w:p w14:paraId="6749CE81" w14:textId="77777777" w:rsidR="0087061E" w:rsidRPr="00CB6EBA" w:rsidRDefault="0087061E">
      <w:pPr>
        <w:pStyle w:val="af"/>
      </w:pPr>
      <w:r w:rsidRPr="00CB6EBA">
        <w:t>4</w:t>
      </w:r>
      <w:r w:rsidRPr="00CB6EBA">
        <w:t>、主坝坝体廊道内设有坝体排水孔，但坝体排水孔由于</w:t>
      </w:r>
      <w:r w:rsidRPr="00CB6EBA">
        <w:t>1987</w:t>
      </w:r>
      <w:r w:rsidRPr="00CB6EBA">
        <w:t>年面板补强时堵塞，在廊道内的其它部位自然形成了</w:t>
      </w:r>
      <w:r w:rsidRPr="00CB6EBA">
        <w:t>22</w:t>
      </w:r>
      <w:r w:rsidRPr="00CB6EBA">
        <w:t>个排水点，并加以观测。</w:t>
      </w:r>
    </w:p>
    <w:p w14:paraId="158417D0" w14:textId="77777777" w:rsidR="00AD541F" w:rsidRPr="00CB6EBA" w:rsidRDefault="0087061E">
      <w:pPr>
        <w:pStyle w:val="af"/>
      </w:pPr>
      <w:r w:rsidRPr="00CB6EBA">
        <w:t>5</w:t>
      </w:r>
      <w:r w:rsidRPr="00CB6EBA">
        <w:t>、</w:t>
      </w:r>
      <w:r w:rsidRPr="00CB6EBA">
        <w:t>2006</w:t>
      </w:r>
      <w:r w:rsidRPr="00CB6EBA">
        <w:t>年除险加固进行主坝充填灌浆。根据帷幕和充填灌浆质量检查孔压水和注浆试验成果，主坝右非溢流坝段</w:t>
      </w:r>
      <w:r w:rsidRPr="00CB6EBA">
        <w:t>0+85.76</w:t>
      </w:r>
      <w:r w:rsidRPr="00CB6EBA">
        <w:t>（</w:t>
      </w:r>
      <w:r w:rsidRPr="00CB6EBA">
        <w:t>37~38#</w:t>
      </w:r>
      <w:r w:rsidRPr="00CB6EBA">
        <w:t>）处第一段透水率为</w:t>
      </w:r>
      <w:r w:rsidRPr="00CB6EBA">
        <w:t>5Lu</w:t>
      </w:r>
      <w:r w:rsidRPr="00CB6EBA">
        <w:t>，第二段为</w:t>
      </w:r>
      <w:r w:rsidRPr="00CB6EBA">
        <w:t>1Lu</w:t>
      </w:r>
      <w:r w:rsidRPr="00CB6EBA">
        <w:t>，第三段为</w:t>
      </w:r>
      <w:r w:rsidRPr="00CB6EBA">
        <w:t>5.0Lu</w:t>
      </w:r>
      <w:r w:rsidRPr="00CB6EBA">
        <w:t>，第四段为</w:t>
      </w:r>
      <w:r w:rsidRPr="00CB6EBA">
        <w:t>3.0Lu</w:t>
      </w:r>
      <w:r w:rsidRPr="00CB6EBA">
        <w:t>。主坝右非溢流坝段</w:t>
      </w:r>
      <w:r w:rsidRPr="00CB6EBA">
        <w:t>0+115.76</w:t>
      </w:r>
      <w:r w:rsidRPr="00CB6EBA">
        <w:t>（</w:t>
      </w:r>
      <w:r w:rsidRPr="00CB6EBA">
        <w:t>49~50#</w:t>
      </w:r>
      <w:r w:rsidRPr="00CB6EBA">
        <w:t>）处第一段透水率为</w:t>
      </w:r>
      <w:r w:rsidRPr="00CB6EBA">
        <w:t>0.44Lu</w:t>
      </w:r>
      <w:r w:rsidRPr="00CB6EBA">
        <w:t>，第二段为</w:t>
      </w:r>
      <w:r w:rsidRPr="00CB6EBA">
        <w:t>0.17Lu</w:t>
      </w:r>
      <w:r w:rsidRPr="00CB6EBA">
        <w:t>。试验结果均能满足《混凝土重力坝设计规范》（</w:t>
      </w:r>
      <w:r w:rsidRPr="00CB6EBA">
        <w:t>SL319-2005</w:t>
      </w:r>
      <w:r w:rsidRPr="00CB6EBA">
        <w:t>）要求（</w:t>
      </w:r>
      <w:r w:rsidRPr="00CB6EBA">
        <w:t>q≤5Lu</w:t>
      </w:r>
      <w:r w:rsidRPr="00CB6EBA">
        <w:t>）。</w:t>
      </w:r>
    </w:p>
    <w:p w14:paraId="07923E17" w14:textId="77777777" w:rsidR="00E120B6" w:rsidRPr="00CB6EBA" w:rsidRDefault="00E120B6" w:rsidP="00787C9F">
      <w:pPr>
        <w:pStyle w:val="3"/>
        <w:spacing w:before="163"/>
      </w:pPr>
      <w:bookmarkStart w:id="802" w:name="_Toc494531451"/>
      <w:r w:rsidRPr="00CB6EBA">
        <w:t xml:space="preserve">4.2.4 </w:t>
      </w:r>
      <w:r w:rsidRPr="00CB6EBA">
        <w:t>坝体构造</w:t>
      </w:r>
      <w:bookmarkEnd w:id="802"/>
    </w:p>
    <w:p w14:paraId="10649C53" w14:textId="77777777" w:rsidR="0087061E" w:rsidRPr="00CB6EBA" w:rsidRDefault="0087061E">
      <w:pPr>
        <w:pStyle w:val="af"/>
      </w:pPr>
      <w:r w:rsidRPr="00CB6EBA">
        <w:t>1</w:t>
      </w:r>
      <w:r w:rsidRPr="00CB6EBA">
        <w:t>、溢流坝段坝顶设置有长度</w:t>
      </w:r>
      <w:r w:rsidRPr="00CB6EBA">
        <w:t>50m</w:t>
      </w:r>
      <w:r w:rsidRPr="00CB6EBA">
        <w:t>，宽为</w:t>
      </w:r>
      <w:r w:rsidRPr="00CB6EBA">
        <w:t>3.2m</w:t>
      </w:r>
      <w:r w:rsidRPr="00CB6EBA">
        <w:t>的</w:t>
      </w:r>
      <w:r w:rsidRPr="00CB6EBA">
        <w:t>4</w:t>
      </w:r>
      <w:r w:rsidRPr="00CB6EBA">
        <w:t>跨钢筋混凝土结构平板交通桥，混凝土强度为</w:t>
      </w:r>
      <w:r w:rsidRPr="00CB6EBA">
        <w:t>C30</w:t>
      </w:r>
      <w:r w:rsidRPr="00CB6EBA">
        <w:t>；防浪墙采用钢筋混凝土砌筑，与坝体连为一体，两端与坝肩基岩相接，防浪墙高</w:t>
      </w:r>
      <w:r w:rsidRPr="00CB6EBA">
        <w:t>1.1m</w:t>
      </w:r>
      <w:r w:rsidRPr="00CB6EBA">
        <w:t>，满足《砌石坝设计规范》（</w:t>
      </w:r>
      <w:r w:rsidRPr="00CB6EBA">
        <w:t>SL25-2006</w:t>
      </w:r>
      <w:r w:rsidRPr="00CB6EBA">
        <w:t>）要求。</w:t>
      </w:r>
    </w:p>
    <w:p w14:paraId="7ECDD6D1" w14:textId="77777777" w:rsidR="0087061E" w:rsidRPr="00CB6EBA" w:rsidRDefault="0087061E">
      <w:pPr>
        <w:pStyle w:val="af"/>
      </w:pPr>
      <w:r w:rsidRPr="00CB6EBA">
        <w:t>2</w:t>
      </w:r>
      <w:r w:rsidRPr="00CB6EBA">
        <w:t>、在靠近上游面处设置廊道，廊道底部高程</w:t>
      </w:r>
      <w:r w:rsidRPr="00CB6EBA">
        <w:t>272.04m</w:t>
      </w:r>
      <w:r w:rsidRPr="00CB6EBA">
        <w:t>，廊道内设有可靠的照明和排水设施，并设有扬压力观测孔，满足规范要求。</w:t>
      </w:r>
    </w:p>
    <w:p w14:paraId="39B718BF" w14:textId="77777777" w:rsidR="00E120B6" w:rsidRPr="00CB6EBA" w:rsidRDefault="00E120B6" w:rsidP="00787C9F">
      <w:pPr>
        <w:pStyle w:val="3"/>
        <w:spacing w:before="163"/>
      </w:pPr>
      <w:bookmarkStart w:id="803" w:name="_Toc494531452"/>
      <w:r w:rsidRPr="00CB6EBA">
        <w:lastRenderedPageBreak/>
        <w:t xml:space="preserve">4.2.5 </w:t>
      </w:r>
      <w:r w:rsidRPr="00CB6EBA">
        <w:t>混凝土浇筑质量</w:t>
      </w:r>
      <w:bookmarkEnd w:id="803"/>
    </w:p>
    <w:p w14:paraId="403D24F0" w14:textId="77777777" w:rsidR="0087061E" w:rsidRPr="00CB6EBA" w:rsidRDefault="0087061E">
      <w:pPr>
        <w:pStyle w:val="af"/>
      </w:pPr>
      <w:r w:rsidRPr="00CB6EBA">
        <w:t>1</w:t>
      </w:r>
      <w:r w:rsidRPr="00CB6EBA">
        <w:t>、根据开化县建筑工程质量监督站检测中心对廊道</w:t>
      </w:r>
      <w:r w:rsidRPr="00CB6EBA">
        <w:t>C25</w:t>
      </w:r>
      <w:r w:rsidRPr="00CB6EBA">
        <w:t>混凝土钻芯取样检测抽检结果，该处混凝土抗压强度最小值为</w:t>
      </w:r>
      <w:r w:rsidRPr="00CB6EBA">
        <w:t>19.8MPa</w:t>
      </w:r>
      <w:r w:rsidRPr="00CB6EBA">
        <w:t>，平均值为</w:t>
      </w:r>
      <w:r w:rsidRPr="00CB6EBA">
        <w:t>25.7MPa</w:t>
      </w:r>
      <w:r w:rsidRPr="00CB6EBA">
        <w:t>，满足设计强度要求（</w:t>
      </w:r>
      <w:r w:rsidRPr="00CB6EBA">
        <w:t>C25</w:t>
      </w:r>
      <w:r w:rsidRPr="00CB6EBA">
        <w:t>）和规范要求（</w:t>
      </w:r>
      <w:r w:rsidRPr="00CB6EBA">
        <w:t>≥C8</w:t>
      </w:r>
      <w:r w:rsidRPr="00CB6EBA">
        <w:t>）。经施工单位自评和监理单位复核，该项目</w:t>
      </w:r>
      <w:r w:rsidRPr="00CB6EBA">
        <w:t>3</w:t>
      </w:r>
      <w:r w:rsidRPr="00CB6EBA">
        <w:t>个单元工程优良率为</w:t>
      </w:r>
      <w:r w:rsidRPr="00CB6EBA">
        <w:t>100%</w:t>
      </w:r>
      <w:r w:rsidRPr="00CB6EBA">
        <w:t>。</w:t>
      </w:r>
    </w:p>
    <w:p w14:paraId="04BEE4F5" w14:textId="77777777" w:rsidR="0087061E" w:rsidRPr="00CB6EBA" w:rsidRDefault="0087061E">
      <w:pPr>
        <w:pStyle w:val="af"/>
      </w:pPr>
      <w:r w:rsidRPr="00CB6EBA">
        <w:t>2</w:t>
      </w:r>
      <w:r w:rsidRPr="00CB6EBA">
        <w:t>、坝顶新建交通桥工程为三墩四跨，桥面宽度</w:t>
      </w:r>
      <w:r w:rsidRPr="00CB6EBA">
        <w:t>3.2m</w:t>
      </w:r>
      <w:r w:rsidRPr="00CB6EBA">
        <w:t>，混凝土强度</w:t>
      </w:r>
      <w:r w:rsidRPr="00CB6EBA">
        <w:t>C30</w:t>
      </w:r>
      <w:r w:rsidRPr="00CB6EBA">
        <w:t>，桥墩直径</w:t>
      </w:r>
      <w:r w:rsidRPr="00CB6EBA">
        <w:t>0.8m</w:t>
      </w:r>
      <w:r w:rsidRPr="00CB6EBA">
        <w:t>，桥板高度</w:t>
      </w:r>
      <w:r w:rsidRPr="00CB6EBA">
        <w:t>0.6m</w:t>
      </w:r>
      <w:r w:rsidRPr="00CB6EBA">
        <w:t>，桥总长</w:t>
      </w:r>
      <w:r w:rsidRPr="00CB6EBA">
        <w:t>50.8m</w:t>
      </w:r>
      <w:r w:rsidRPr="00CB6EBA">
        <w:t>，单块桥板</w:t>
      </w:r>
      <w:r w:rsidRPr="00CB6EBA">
        <w:t>12.7m</w:t>
      </w:r>
      <w:r w:rsidRPr="00CB6EBA">
        <w:t>。根据开化县建筑工程质量监督站检测中心对交通桥</w:t>
      </w:r>
      <w:r w:rsidRPr="00CB6EBA">
        <w:t>C30</w:t>
      </w:r>
      <w:r w:rsidRPr="00CB6EBA">
        <w:t>混凝土钻芯取样检测抽检结果，该处混凝土抗压强度最小值为</w:t>
      </w:r>
      <w:r w:rsidRPr="00CB6EBA">
        <w:t>30.2MPa</w:t>
      </w:r>
      <w:r w:rsidRPr="00CB6EBA">
        <w:t>，平均值为</w:t>
      </w:r>
      <w:r w:rsidRPr="00CB6EBA">
        <w:t>36.6MPa</w:t>
      </w:r>
      <w:r w:rsidRPr="00CB6EBA">
        <w:t>，满足设计强度要求（</w:t>
      </w:r>
      <w:r w:rsidRPr="00CB6EBA">
        <w:t>C30</w:t>
      </w:r>
      <w:r w:rsidRPr="00CB6EBA">
        <w:t>）和规范要求（</w:t>
      </w:r>
      <w:r w:rsidRPr="00CB6EBA">
        <w:t>C23</w:t>
      </w:r>
      <w:r w:rsidRPr="00CB6EBA">
        <w:t>）。</w:t>
      </w:r>
    </w:p>
    <w:p w14:paraId="2A622F59" w14:textId="77777777" w:rsidR="0087061E" w:rsidRPr="00CB6EBA" w:rsidRDefault="0087061E">
      <w:pPr>
        <w:pStyle w:val="af"/>
      </w:pPr>
      <w:r w:rsidRPr="00CB6EBA">
        <w:t>3</w:t>
      </w:r>
      <w:r w:rsidRPr="00CB6EBA">
        <w:t>、高程</w:t>
      </w:r>
      <w:r w:rsidRPr="00CB6EBA">
        <w:t>274.243m</w:t>
      </w:r>
      <w:r w:rsidRPr="00CB6EBA">
        <w:t>以上反弧段原混凝土和砌石拆除，重新采用</w:t>
      </w:r>
      <w:r w:rsidRPr="00CB6EBA">
        <w:t>C30</w:t>
      </w:r>
      <w:r w:rsidRPr="00CB6EBA">
        <w:t>钢筋混凝土浇筑。溢流堰头部段表层松散混凝土凿除，冲洗干净，刷无机粘结剂一度，面层采用</w:t>
      </w:r>
      <w:r w:rsidRPr="00CB6EBA">
        <w:t>10cm</w:t>
      </w:r>
      <w:r w:rsidRPr="00CB6EBA">
        <w:t>厚</w:t>
      </w:r>
      <w:r w:rsidRPr="00CB6EBA">
        <w:t>C30</w:t>
      </w:r>
      <w:r w:rsidRPr="00CB6EBA">
        <w:t>钢丝网混凝土补强。溢流面直线段经凿除原砌缝中的松散水泥砂浆后，使用水泥砂浆重新灌缝。</w:t>
      </w:r>
    </w:p>
    <w:p w14:paraId="13BF207B" w14:textId="77777777" w:rsidR="0087061E" w:rsidRPr="00CB6EBA" w:rsidRDefault="0087061E">
      <w:pPr>
        <w:pStyle w:val="af"/>
      </w:pPr>
      <w:r w:rsidRPr="00CB6EBA">
        <w:t>根据衢州市交通工程试验检测中心混凝土钻心取样抗压强度试验结果，主坝溢洪道反弧段</w:t>
      </w:r>
      <w:r w:rsidRPr="00CB6EBA">
        <w:t>2#</w:t>
      </w:r>
      <w:r w:rsidRPr="00CB6EBA">
        <w:t>块混凝土强度等级为</w:t>
      </w:r>
      <w:r w:rsidRPr="00CB6EBA">
        <w:t>C25</w:t>
      </w:r>
      <w:r w:rsidRPr="00CB6EBA">
        <w:t>，混凝土抗压强度</w:t>
      </w:r>
      <w:r w:rsidRPr="00CB6EBA">
        <w:t>34.1MPa</w:t>
      </w:r>
      <w:r w:rsidRPr="00CB6EBA">
        <w:t>，满足设计要求。根据开化县建筑工程质量监督站检测中心混凝土钻心取样抗压强度试验结果，主坝溢洪道溢流面混凝土强度等级为</w:t>
      </w:r>
      <w:r w:rsidRPr="00CB6EBA">
        <w:t>C30</w:t>
      </w:r>
      <w:r w:rsidRPr="00CB6EBA">
        <w:t>，混凝土抗压强度平均值为</w:t>
      </w:r>
      <w:r w:rsidRPr="00CB6EBA">
        <w:t>37.2MPa</w:t>
      </w:r>
      <w:r w:rsidRPr="00CB6EBA">
        <w:t>，最小值为</w:t>
      </w:r>
      <w:r w:rsidRPr="00CB6EBA">
        <w:t>37.2MPa</w:t>
      </w:r>
      <w:r w:rsidRPr="00CB6EBA">
        <w:t>，满足设计要求。</w:t>
      </w:r>
    </w:p>
    <w:p w14:paraId="264DDC89" w14:textId="77777777" w:rsidR="00E120B6" w:rsidRPr="00CB6EBA" w:rsidRDefault="00E120B6" w:rsidP="00787C9F">
      <w:pPr>
        <w:pStyle w:val="3"/>
        <w:spacing w:before="163"/>
      </w:pPr>
      <w:bookmarkStart w:id="804" w:name="_Toc494531453"/>
      <w:r w:rsidRPr="00CB6EBA">
        <w:t xml:space="preserve">4.2.6 </w:t>
      </w:r>
      <w:r w:rsidRPr="00CB6EBA">
        <w:t>现场检查及检测</w:t>
      </w:r>
      <w:bookmarkEnd w:id="804"/>
    </w:p>
    <w:p w14:paraId="1412430C" w14:textId="77777777" w:rsidR="00763628" w:rsidRPr="00CB6EBA" w:rsidRDefault="003F1DE7">
      <w:pPr>
        <w:pStyle w:val="af"/>
      </w:pPr>
      <w:r w:rsidRPr="00CB6EBA">
        <w:t>1</w:t>
      </w:r>
      <w:r w:rsidRPr="00CB6EBA">
        <w:t>、</w:t>
      </w:r>
      <w:r w:rsidR="00763628" w:rsidRPr="00CB6EBA">
        <w:t>大坝前期修补裂缝局部溢流坝段防渗面板</w:t>
      </w:r>
      <w:r w:rsidR="00763628" w:rsidRPr="00CB6EBA">
        <w:rPr>
          <w:snapToGrid w:val="0"/>
        </w:rPr>
        <w:t>存在混凝土裂缝、破损现象，面板</w:t>
      </w:r>
      <w:r w:rsidR="00763628" w:rsidRPr="00CB6EBA">
        <w:t>间个别</w:t>
      </w:r>
      <w:r w:rsidR="00763628" w:rsidRPr="00CB6EBA">
        <w:t>SR</w:t>
      </w:r>
      <w:r w:rsidR="00763628" w:rsidRPr="00CB6EBA">
        <w:t>保护盖片两侧翘起。</w:t>
      </w:r>
    </w:p>
    <w:p w14:paraId="1BA2DD95" w14:textId="4CFBF62D" w:rsidR="003F1DE7" w:rsidRPr="00CB6EBA" w:rsidRDefault="00763628">
      <w:pPr>
        <w:pStyle w:val="af"/>
      </w:pPr>
      <w:r w:rsidRPr="00CB6EBA">
        <w:t>2</w:t>
      </w:r>
      <w:r w:rsidRPr="00CB6EBA">
        <w:t>、左非溢流坝段下游坝面局部有渗水、勾缝砂浆剥落现象；中间溢流坝段堰面局部存在混凝土砂浆剥落、石子裸露及混凝土裂缝，反弧段有上下贯穿性裂缝，廊道顶面有裂缝渗水。坝底放空管出口混凝土局部破损。右非溢流坝段完好。</w:t>
      </w:r>
    </w:p>
    <w:p w14:paraId="521B55C6" w14:textId="77777777" w:rsidR="00763628" w:rsidRPr="00CB6EBA" w:rsidRDefault="00763628">
      <w:pPr>
        <w:pStyle w:val="af"/>
      </w:pPr>
      <w:r w:rsidRPr="00CB6EBA">
        <w:t>3</w:t>
      </w:r>
      <w:r w:rsidRPr="00CB6EBA">
        <w:t>、</w:t>
      </w:r>
      <w:r w:rsidRPr="00CB6EBA">
        <w:rPr>
          <w:snapToGrid w:val="0"/>
        </w:rPr>
        <w:t>第</w:t>
      </w:r>
      <w:r w:rsidRPr="00CB6EBA">
        <w:rPr>
          <w:snapToGrid w:val="0"/>
        </w:rPr>
        <w:t>1</w:t>
      </w:r>
      <w:r w:rsidRPr="00CB6EBA">
        <w:rPr>
          <w:snapToGrid w:val="0"/>
        </w:rPr>
        <w:t>根和第</w:t>
      </w:r>
      <w:r w:rsidRPr="00CB6EBA">
        <w:rPr>
          <w:snapToGrid w:val="0"/>
        </w:rPr>
        <w:t>3</w:t>
      </w:r>
      <w:r w:rsidRPr="00CB6EBA">
        <w:rPr>
          <w:snapToGrid w:val="0"/>
        </w:rPr>
        <w:t>根交通桥桥墩存在碳化现象，第</w:t>
      </w:r>
      <w:r w:rsidRPr="00CB6EBA">
        <w:rPr>
          <w:snapToGrid w:val="0"/>
        </w:rPr>
        <w:t>1~3</w:t>
      </w:r>
      <w:r w:rsidRPr="00CB6EBA">
        <w:rPr>
          <w:snapToGrid w:val="0"/>
        </w:rPr>
        <w:t>根交通桥桥墩混凝土强度抽检结果满足设计要求。</w:t>
      </w:r>
    </w:p>
    <w:p w14:paraId="7DB6730E" w14:textId="77777777" w:rsidR="00852ABA" w:rsidRPr="00CB6EBA" w:rsidRDefault="00852ABA" w:rsidP="009A6F62">
      <w:pPr>
        <w:pStyle w:val="2"/>
      </w:pPr>
      <w:bookmarkStart w:id="805" w:name="_Toc494531454"/>
      <w:bookmarkStart w:id="806" w:name="_Toc511404250"/>
      <w:bookmarkStart w:id="807" w:name="_Toc511415009"/>
      <w:bookmarkStart w:id="808" w:name="_Toc511416991"/>
      <w:bookmarkStart w:id="809" w:name="_Toc511417247"/>
      <w:bookmarkStart w:id="810" w:name="_Toc511490930"/>
      <w:bookmarkStart w:id="811" w:name="_Toc512175610"/>
      <w:bookmarkStart w:id="812" w:name="_Toc512175672"/>
      <w:bookmarkStart w:id="813" w:name="_Toc512417421"/>
      <w:bookmarkStart w:id="814" w:name="_Toc512417483"/>
      <w:bookmarkStart w:id="815" w:name="_Toc512417545"/>
      <w:r w:rsidRPr="00CB6EBA">
        <w:lastRenderedPageBreak/>
        <w:t xml:space="preserve">4.3 </w:t>
      </w:r>
      <w:r w:rsidRPr="00CB6EBA">
        <w:t>副坝工程质量评价</w:t>
      </w:r>
      <w:bookmarkEnd w:id="805"/>
      <w:bookmarkEnd w:id="806"/>
      <w:bookmarkEnd w:id="807"/>
      <w:bookmarkEnd w:id="808"/>
      <w:bookmarkEnd w:id="809"/>
      <w:bookmarkEnd w:id="810"/>
      <w:bookmarkEnd w:id="811"/>
      <w:bookmarkEnd w:id="812"/>
      <w:bookmarkEnd w:id="813"/>
      <w:bookmarkEnd w:id="814"/>
      <w:bookmarkEnd w:id="815"/>
    </w:p>
    <w:p w14:paraId="5B68D007" w14:textId="77777777" w:rsidR="003F1DE7" w:rsidRPr="00CB6EBA" w:rsidRDefault="003F1DE7" w:rsidP="00787C9F">
      <w:pPr>
        <w:pStyle w:val="3"/>
        <w:spacing w:before="163"/>
      </w:pPr>
      <w:bookmarkStart w:id="816" w:name="_Toc494531455"/>
      <w:r w:rsidRPr="00CB6EBA">
        <w:t xml:space="preserve">4.3.1 </w:t>
      </w:r>
      <w:r w:rsidRPr="00CB6EBA">
        <w:t>坝基处理</w:t>
      </w:r>
      <w:r w:rsidR="00BA1A9C" w:rsidRPr="00CB6EBA">
        <w:t>和筑坝材料</w:t>
      </w:r>
      <w:bookmarkEnd w:id="816"/>
    </w:p>
    <w:p w14:paraId="5F0184C4" w14:textId="77777777" w:rsidR="002D4FA4" w:rsidRPr="00CB6EBA" w:rsidRDefault="00BA1A9C">
      <w:pPr>
        <w:pStyle w:val="af"/>
      </w:pPr>
      <w:r w:rsidRPr="00CB6EBA">
        <w:t>1</w:t>
      </w:r>
      <w:r w:rsidRPr="00CB6EBA">
        <w:t>、</w:t>
      </w:r>
      <w:r w:rsidR="002D4FA4" w:rsidRPr="00CB6EBA">
        <w:t>副坝纵轴线清基不彻底，接触带属中等透水性，存在接触渗漏问题。坝基和左右坝肩全、强风化带厚，工程地质条件较差，并以中等透水性为主，局部弱透水性，存在坝基渗漏和绕坝渗漏。</w:t>
      </w:r>
    </w:p>
    <w:p w14:paraId="584F4671" w14:textId="77777777" w:rsidR="002D4FA4" w:rsidRPr="00CB6EBA" w:rsidRDefault="00BA1A9C">
      <w:pPr>
        <w:pStyle w:val="af"/>
      </w:pPr>
      <w:r w:rsidRPr="00CB6EBA">
        <w:t>2</w:t>
      </w:r>
      <w:r w:rsidR="002D4FA4" w:rsidRPr="00CB6EBA">
        <w:t>、茅岗水库坝体填筑料较单一，无明显分区，副坝坝型为粘土均质坝。副坝填土为粉质粘土。该副坝填土（粉质粘土）主要由粉粒和粘粒组成，两者平均含量总和为</w:t>
      </w:r>
      <w:r w:rsidR="002D4FA4" w:rsidRPr="00CB6EBA">
        <w:t>88%</w:t>
      </w:r>
      <w:r w:rsidR="002D4FA4" w:rsidRPr="00CB6EBA">
        <w:t>，偶含砾石，土质较均匀。</w:t>
      </w:r>
    </w:p>
    <w:p w14:paraId="744E44D3" w14:textId="77777777" w:rsidR="002D4FA4" w:rsidRPr="00CB6EBA" w:rsidRDefault="002D4FA4">
      <w:pPr>
        <w:pStyle w:val="af"/>
      </w:pPr>
      <w:r w:rsidRPr="00CB6EBA">
        <w:t>3</w:t>
      </w:r>
      <w:r w:rsidRPr="00CB6EBA">
        <w:t>、室内渗透试验统计成果表明：坝体填土</w:t>
      </w:r>
      <w:r w:rsidRPr="00CB6EBA">
        <w:rPr>
          <w:rFonts w:ascii="宋体" w:eastAsia="宋体" w:hAnsi="宋体" w:cs="宋体" w:hint="eastAsia"/>
        </w:rPr>
        <w:t>②</w:t>
      </w:r>
      <w:r w:rsidRPr="00CB6EBA">
        <w:t>粉质粘土约</w:t>
      </w:r>
      <w:r w:rsidRPr="00CB6EBA">
        <w:t>29%</w:t>
      </w:r>
      <w:r w:rsidRPr="00CB6EBA">
        <w:t>的土样属极微</w:t>
      </w:r>
      <w:r w:rsidRPr="00CB6EBA">
        <w:t>~</w:t>
      </w:r>
      <w:r w:rsidRPr="00CB6EBA">
        <w:t>微透水</w:t>
      </w:r>
      <w:r w:rsidR="00B21A9D" w:rsidRPr="00CB6EBA">
        <w:t>（</w:t>
      </w:r>
      <w:r w:rsidR="00B21A9D" w:rsidRPr="00CB6EBA">
        <w:t>&lt;10</w:t>
      </w:r>
      <w:r w:rsidR="00B21A9D" w:rsidRPr="00CB6EBA">
        <w:rPr>
          <w:vertAlign w:val="superscript"/>
        </w:rPr>
        <w:t>-5</w:t>
      </w:r>
      <w:r w:rsidR="00B21A9D" w:rsidRPr="00CB6EBA">
        <w:t>cm/s</w:t>
      </w:r>
      <w:r w:rsidR="00B21A9D" w:rsidRPr="00CB6EBA">
        <w:t>）</w:t>
      </w:r>
      <w:r w:rsidRPr="00CB6EBA">
        <w:t>，约</w:t>
      </w:r>
      <w:r w:rsidRPr="00CB6EBA">
        <w:t>57%</w:t>
      </w:r>
      <w:r w:rsidRPr="00CB6EBA">
        <w:t>的土样属弱透水</w:t>
      </w:r>
      <w:r w:rsidR="00B21A9D" w:rsidRPr="00CB6EBA">
        <w:t>（</w:t>
      </w:r>
      <w:r w:rsidR="00B21A9D" w:rsidRPr="00CB6EBA">
        <w:t>10</w:t>
      </w:r>
      <w:r w:rsidR="00B21A9D" w:rsidRPr="00CB6EBA">
        <w:rPr>
          <w:vertAlign w:val="superscript"/>
        </w:rPr>
        <w:t>-5</w:t>
      </w:r>
      <w:r w:rsidR="00B21A9D" w:rsidRPr="00CB6EBA">
        <w:rPr>
          <w:rFonts w:eastAsia="MS Mincho"/>
        </w:rPr>
        <w:t>~</w:t>
      </w:r>
      <w:r w:rsidR="00B21A9D" w:rsidRPr="00CB6EBA">
        <w:t>10</w:t>
      </w:r>
      <w:r w:rsidR="00B21A9D" w:rsidRPr="00CB6EBA">
        <w:rPr>
          <w:vertAlign w:val="superscript"/>
        </w:rPr>
        <w:t>-4</w:t>
      </w:r>
      <w:r w:rsidR="00B21A9D" w:rsidRPr="00CB6EBA">
        <w:t xml:space="preserve"> cm/s</w:t>
      </w:r>
      <w:r w:rsidR="00B21A9D" w:rsidRPr="00CB6EBA">
        <w:t>）</w:t>
      </w:r>
      <w:r w:rsidRPr="00CB6EBA">
        <w:t>，约</w:t>
      </w:r>
      <w:r w:rsidRPr="00CB6EBA">
        <w:t>14%</w:t>
      </w:r>
      <w:r w:rsidRPr="00CB6EBA">
        <w:t>的土样属中等透水</w:t>
      </w:r>
      <w:r w:rsidR="00B21A9D" w:rsidRPr="00CB6EBA">
        <w:t>（</w:t>
      </w:r>
      <w:r w:rsidR="00B21A9D" w:rsidRPr="00CB6EBA">
        <w:t>&gt;10</w:t>
      </w:r>
      <w:r w:rsidR="00B21A9D" w:rsidRPr="00CB6EBA">
        <w:rPr>
          <w:vertAlign w:val="superscript"/>
        </w:rPr>
        <w:t>-4</w:t>
      </w:r>
      <w:r w:rsidR="00B21A9D" w:rsidRPr="00CB6EBA">
        <w:t xml:space="preserve"> cm/s</w:t>
      </w:r>
      <w:r w:rsidR="00B21A9D" w:rsidRPr="00CB6EBA">
        <w:t>）</w:t>
      </w:r>
      <w:r w:rsidRPr="00CB6EBA">
        <w:t>。由此可见该均质坝坝体填土以弱</w:t>
      </w:r>
      <w:r w:rsidRPr="00CB6EBA">
        <w:t>~</w:t>
      </w:r>
      <w:r w:rsidRPr="00CB6EBA">
        <w:t>微透水为主，少量中等透水，防渗性能基本满足规范</w:t>
      </w:r>
      <w:r w:rsidR="00B21A9D" w:rsidRPr="00CB6EBA">
        <w:t>（</w:t>
      </w:r>
      <w:r w:rsidR="00B21A9D" w:rsidRPr="00CB6EBA">
        <w:t>≤10</w:t>
      </w:r>
      <w:r w:rsidR="00B21A9D" w:rsidRPr="00CB6EBA">
        <w:rPr>
          <w:vertAlign w:val="superscript"/>
        </w:rPr>
        <w:t>-4</w:t>
      </w:r>
      <w:r w:rsidR="00B21A9D" w:rsidRPr="00CB6EBA">
        <w:t>cm/s</w:t>
      </w:r>
      <w:r w:rsidR="00B21A9D" w:rsidRPr="00CB6EBA">
        <w:t>）</w:t>
      </w:r>
      <w:r w:rsidRPr="00CB6EBA">
        <w:t>要求。</w:t>
      </w:r>
    </w:p>
    <w:p w14:paraId="79B34271" w14:textId="77777777" w:rsidR="002D4FA4" w:rsidRPr="00CB6EBA" w:rsidRDefault="002D4FA4">
      <w:pPr>
        <w:pStyle w:val="af"/>
      </w:pPr>
      <w:r w:rsidRPr="00CB6EBA">
        <w:t>4</w:t>
      </w:r>
      <w:r w:rsidRPr="00CB6EBA">
        <w:t>、除险加固后由浙江省水电建筑基础工程有限公司送样，开化县建设工程质量安全监督管理站试验室进行的室内击实试验统计成果表明，副坝土料各组实测压实度最小值为</w:t>
      </w:r>
      <w:r w:rsidRPr="00CB6EBA">
        <w:t>96.6</w:t>
      </w:r>
      <w:r w:rsidRPr="00CB6EBA">
        <w:t>，</w:t>
      </w:r>
      <w:r w:rsidRPr="00CB6EBA">
        <w:t>≥96%</w:t>
      </w:r>
      <w:r w:rsidRPr="00CB6EBA">
        <w:t>，满足规范要求。</w:t>
      </w:r>
    </w:p>
    <w:p w14:paraId="6D08E98D" w14:textId="77777777" w:rsidR="003F1DE7" w:rsidRPr="00CB6EBA" w:rsidRDefault="003F1DE7" w:rsidP="00787C9F">
      <w:pPr>
        <w:pStyle w:val="3"/>
        <w:spacing w:before="163"/>
      </w:pPr>
      <w:bookmarkStart w:id="817" w:name="_Toc494531456"/>
      <w:r w:rsidRPr="00CB6EBA">
        <w:t xml:space="preserve">4.3.3 </w:t>
      </w:r>
      <w:r w:rsidRPr="00CB6EBA">
        <w:t>坝体结构</w:t>
      </w:r>
      <w:bookmarkEnd w:id="817"/>
    </w:p>
    <w:p w14:paraId="09F4B3D9" w14:textId="77777777" w:rsidR="002D4FA4" w:rsidRPr="00CB6EBA" w:rsidRDefault="002D4FA4">
      <w:pPr>
        <w:pStyle w:val="af"/>
      </w:pPr>
      <w:r w:rsidRPr="00CB6EBA">
        <w:t>1</w:t>
      </w:r>
      <w:r w:rsidRPr="00CB6EBA">
        <w:t>、副坝为均质粘土坝，依据材料不同可分成</w:t>
      </w:r>
      <w:r w:rsidRPr="00CB6EBA">
        <w:t>4</w:t>
      </w:r>
      <w:r w:rsidRPr="00CB6EBA">
        <w:t>个区，分别为粘土坝体、下游坡脚的排水棱体体、上下游护坡及砂卵石垫层。坝体分区满足规范要求。</w:t>
      </w:r>
    </w:p>
    <w:p w14:paraId="0BA4356C" w14:textId="77777777" w:rsidR="002D4FA4" w:rsidRPr="00CB6EBA" w:rsidRDefault="002D4FA4">
      <w:pPr>
        <w:pStyle w:val="af"/>
      </w:pPr>
      <w:r w:rsidRPr="00CB6EBA">
        <w:t>2</w:t>
      </w:r>
      <w:r w:rsidRPr="00CB6EBA">
        <w:t>、副坝上游护坡与坝壳之间设厚</w:t>
      </w:r>
      <w:r w:rsidRPr="00CB6EBA">
        <w:t>0.3m</w:t>
      </w:r>
      <w:r w:rsidRPr="00CB6EBA">
        <w:t>的砂卵石反滤层，其最小厚度满足规范要求。</w:t>
      </w:r>
    </w:p>
    <w:p w14:paraId="35A21C71" w14:textId="77777777" w:rsidR="002D4FA4" w:rsidRPr="00CB6EBA" w:rsidRDefault="002D4FA4">
      <w:pPr>
        <w:pStyle w:val="af"/>
      </w:pPr>
      <w:r w:rsidRPr="00CB6EBA">
        <w:t>3</w:t>
      </w:r>
      <w:r w:rsidRPr="00CB6EBA">
        <w:t>、该副坝坝趾处设排水棱体。由外至内分别设粗砂（厚</w:t>
      </w:r>
      <w:r w:rsidRPr="00CB6EBA">
        <w:t>25cm</w:t>
      </w:r>
      <w:r w:rsidRPr="00CB6EBA">
        <w:t>）、</w:t>
      </w:r>
      <w:r w:rsidRPr="00CB6EBA">
        <w:t>10~20mm</w:t>
      </w:r>
      <w:r w:rsidRPr="00CB6EBA">
        <w:t>石子（</w:t>
      </w:r>
      <w:r w:rsidRPr="00CB6EBA">
        <w:t>25cm</w:t>
      </w:r>
      <w:r w:rsidRPr="00CB6EBA">
        <w:t>）、</w:t>
      </w:r>
      <w:r w:rsidRPr="00CB6EBA">
        <w:t>20~40cm</w:t>
      </w:r>
      <w:r w:rsidRPr="00CB6EBA">
        <w:t>石子（</w:t>
      </w:r>
      <w:r w:rsidRPr="00CB6EBA">
        <w:t>25cm</w:t>
      </w:r>
      <w:r w:rsidRPr="00CB6EBA">
        <w:t>）三层包裹土料，内部为堆砌石。排水棱体顶部超高</w:t>
      </w:r>
      <w:r w:rsidRPr="00CB6EBA">
        <w:t>≥0.5m</w:t>
      </w:r>
      <w:r w:rsidR="00855EAA" w:rsidRPr="00CB6EBA">
        <w:t>，</w:t>
      </w:r>
      <w:r w:rsidRPr="00CB6EBA">
        <w:t>顶部宽度</w:t>
      </w:r>
      <w:r w:rsidR="00855EAA" w:rsidRPr="00CB6EBA">
        <w:t>≥1.0m</w:t>
      </w:r>
      <w:r w:rsidR="00855EAA" w:rsidRPr="00CB6EBA">
        <w:t>，</w:t>
      </w:r>
      <w:r w:rsidRPr="00CB6EBA">
        <w:t>上游坡脚</w:t>
      </w:r>
      <w:r w:rsidR="00855EAA" w:rsidRPr="00CB6EBA">
        <w:t>无锐角，</w:t>
      </w:r>
      <w:r w:rsidRPr="00CB6EBA">
        <w:t>均能满足规范要求。</w:t>
      </w:r>
    </w:p>
    <w:p w14:paraId="2729FB56" w14:textId="77777777" w:rsidR="00855EAA" w:rsidRPr="00CB6EBA" w:rsidRDefault="00855EAA">
      <w:pPr>
        <w:pStyle w:val="af"/>
      </w:pPr>
      <w:r w:rsidRPr="00CB6EBA">
        <w:t>4</w:t>
      </w:r>
      <w:r w:rsidRPr="00CB6EBA">
        <w:t>、上游护坡厚</w:t>
      </w:r>
      <w:r w:rsidRPr="00CB6EBA">
        <w:t>0.12m</w:t>
      </w:r>
      <w:r w:rsidRPr="00CB6EBA">
        <w:t>，护至把坝踵；下游护坡采用干砌块石，厚</w:t>
      </w:r>
      <w:r w:rsidRPr="00CB6EBA">
        <w:t>0.3m</w:t>
      </w:r>
      <w:r w:rsidRPr="00CB6EBA">
        <w:t>，护至排水棱体。上、下游护坡材料、覆盖范围等均能满足规范要求。</w:t>
      </w:r>
    </w:p>
    <w:p w14:paraId="109BD562" w14:textId="77777777" w:rsidR="002D4FA4" w:rsidRPr="00CB6EBA" w:rsidRDefault="00855EAA">
      <w:pPr>
        <w:pStyle w:val="af"/>
      </w:pPr>
      <w:r w:rsidRPr="00CB6EBA">
        <w:t>上游护坡和副坝台阶均采用</w:t>
      </w:r>
      <w:r w:rsidRPr="00CB6EBA">
        <w:t>C25</w:t>
      </w:r>
      <w:r w:rsidRPr="00CB6EBA">
        <w:t>混凝土预制块。根据开化县建筑工程质量监督站检测中心对上游护坡</w:t>
      </w:r>
      <w:r w:rsidRPr="00CB6EBA">
        <w:t>C25</w:t>
      </w:r>
      <w:r w:rsidRPr="00CB6EBA">
        <w:t>混凝土钻芯取样检测抽检结果，该处混凝土抗</w:t>
      </w:r>
      <w:r w:rsidRPr="00CB6EBA">
        <w:lastRenderedPageBreak/>
        <w:t>压强度为</w:t>
      </w:r>
      <w:r w:rsidRPr="00CB6EBA">
        <w:t>19.6MPa</w:t>
      </w:r>
      <w:r w:rsidRPr="00CB6EBA">
        <w:t>，满足设计强度要求。</w:t>
      </w:r>
    </w:p>
    <w:p w14:paraId="4555BA7D" w14:textId="77777777" w:rsidR="003F1DE7" w:rsidRPr="00CB6EBA" w:rsidRDefault="003F1DE7" w:rsidP="00787C9F">
      <w:pPr>
        <w:pStyle w:val="3"/>
        <w:spacing w:before="163"/>
      </w:pPr>
      <w:bookmarkStart w:id="818" w:name="_Toc494531457"/>
      <w:r w:rsidRPr="00CB6EBA">
        <w:t xml:space="preserve">4.3.4 </w:t>
      </w:r>
      <w:r w:rsidRPr="00CB6EBA">
        <w:t>现场检查与检测</w:t>
      </w:r>
      <w:bookmarkEnd w:id="818"/>
    </w:p>
    <w:p w14:paraId="04E0157F" w14:textId="77777777" w:rsidR="003F1DE7" w:rsidRPr="00CB6EBA" w:rsidRDefault="00B21A9D">
      <w:pPr>
        <w:pStyle w:val="af"/>
      </w:pPr>
      <w:r w:rsidRPr="00CB6EBA">
        <w:rPr>
          <w:snapToGrid w:val="0"/>
        </w:rPr>
        <w:t>副坝上</w:t>
      </w:r>
      <w:r w:rsidR="00763628" w:rsidRPr="00CB6EBA">
        <w:rPr>
          <w:snapToGrid w:val="0"/>
        </w:rPr>
        <w:t>下</w:t>
      </w:r>
      <w:r w:rsidRPr="00CB6EBA">
        <w:rPr>
          <w:snapToGrid w:val="0"/>
        </w:rPr>
        <w:t>游坝面为预制混凝土六角块护坡，坝面平整、无塌陷、缺失等缺陷；坝顶顶面外观完整。</w:t>
      </w:r>
    </w:p>
    <w:p w14:paraId="23A55293" w14:textId="77777777" w:rsidR="00852ABA" w:rsidRPr="00CB6EBA" w:rsidRDefault="00852ABA" w:rsidP="009A6F62">
      <w:pPr>
        <w:pStyle w:val="2"/>
      </w:pPr>
      <w:bookmarkStart w:id="819" w:name="_Toc494531458"/>
      <w:bookmarkStart w:id="820" w:name="_Toc511404251"/>
      <w:bookmarkStart w:id="821" w:name="_Toc511415010"/>
      <w:bookmarkStart w:id="822" w:name="_Toc511416992"/>
      <w:bookmarkStart w:id="823" w:name="_Toc511417248"/>
      <w:bookmarkStart w:id="824" w:name="_Toc511490931"/>
      <w:bookmarkStart w:id="825" w:name="_Toc512175611"/>
      <w:bookmarkStart w:id="826" w:name="_Toc512175673"/>
      <w:bookmarkStart w:id="827" w:name="_Toc512417422"/>
      <w:bookmarkStart w:id="828" w:name="_Toc512417484"/>
      <w:bookmarkStart w:id="829" w:name="_Toc512417546"/>
      <w:r w:rsidRPr="00CB6EBA">
        <w:t xml:space="preserve">4.4 </w:t>
      </w:r>
      <w:r w:rsidRPr="00CB6EBA">
        <w:t>其他建筑物工程质量评价</w:t>
      </w:r>
      <w:bookmarkEnd w:id="819"/>
      <w:bookmarkEnd w:id="820"/>
      <w:bookmarkEnd w:id="821"/>
      <w:bookmarkEnd w:id="822"/>
      <w:bookmarkEnd w:id="823"/>
      <w:bookmarkEnd w:id="824"/>
      <w:bookmarkEnd w:id="825"/>
      <w:bookmarkEnd w:id="826"/>
      <w:bookmarkEnd w:id="827"/>
      <w:bookmarkEnd w:id="828"/>
      <w:bookmarkEnd w:id="829"/>
    </w:p>
    <w:p w14:paraId="185D960A" w14:textId="77777777" w:rsidR="00B21A9D" w:rsidRPr="00CB6EBA" w:rsidRDefault="00B21A9D" w:rsidP="00787C9F">
      <w:pPr>
        <w:pStyle w:val="3"/>
        <w:spacing w:before="163"/>
      </w:pPr>
      <w:bookmarkStart w:id="830" w:name="_Toc494531459"/>
      <w:r w:rsidRPr="00CB6EBA">
        <w:t xml:space="preserve">4.4.1 </w:t>
      </w:r>
      <w:r w:rsidRPr="00CB6EBA">
        <w:t>灌溉发电输水隧洞</w:t>
      </w:r>
      <w:bookmarkEnd w:id="830"/>
    </w:p>
    <w:p w14:paraId="5951BFCB" w14:textId="77777777" w:rsidR="00B21A9D" w:rsidRPr="00CB6EBA" w:rsidRDefault="00B21A9D">
      <w:pPr>
        <w:pStyle w:val="af"/>
      </w:pPr>
      <w:r w:rsidRPr="00CB6EBA">
        <w:t>1</w:t>
      </w:r>
      <w:r w:rsidRPr="00CB6EBA">
        <w:t>、洞内岔管混凝土剥落处人工凿除松散混凝土，露出新鲜面，侧边开挖与外露面成直角，保证混凝土厚度不小于</w:t>
      </w:r>
      <w:r w:rsidRPr="00CB6EBA">
        <w:rPr>
          <w:rStyle w:val="11"/>
          <w:rFonts w:ascii="Times New Roman" w:hAnsi="Times New Roman" w:cs="Times New Roman"/>
        </w:rPr>
        <w:t>10cm</w:t>
      </w:r>
      <w:r w:rsidRPr="00CB6EBA">
        <w:t>，接触面冲洗干净，采用</w:t>
      </w:r>
      <w:r w:rsidRPr="00CB6EBA">
        <w:rPr>
          <w:rStyle w:val="11"/>
          <w:rFonts w:ascii="Times New Roman" w:hAnsi="Times New Roman" w:cs="Times New Roman"/>
        </w:rPr>
        <w:t>C25</w:t>
      </w:r>
      <w:r w:rsidRPr="00CB6EBA">
        <w:t>混凝土人工插捣密实，表面原浆抹光，毛毯覆盖浇水养护。混凝土强度等级满足规范（</w:t>
      </w:r>
      <w:r w:rsidRPr="00CB6EBA">
        <w:t>C25</w:t>
      </w:r>
      <w:r w:rsidRPr="00CB6EBA">
        <w:t>）要求。</w:t>
      </w:r>
    </w:p>
    <w:p w14:paraId="3037B77F" w14:textId="77777777" w:rsidR="00B21A9D" w:rsidRPr="00CB6EBA" w:rsidRDefault="00B21A9D">
      <w:pPr>
        <w:pStyle w:val="af"/>
      </w:pPr>
      <w:r w:rsidRPr="00CB6EBA">
        <w:t>2</w:t>
      </w:r>
      <w:r w:rsidRPr="00CB6EBA">
        <w:t>、</w:t>
      </w:r>
      <w:r w:rsidR="00352975" w:rsidRPr="00CB6EBA">
        <w:t>进水口喇叭口碳化混凝土人工凿除，通过验收后先涂抹环氧基液，后进行环氧砂浆抹面施工，主剂采用</w:t>
      </w:r>
      <w:r w:rsidR="00352975" w:rsidRPr="00CB6EBA">
        <w:rPr>
          <w:rStyle w:val="11"/>
          <w:rFonts w:ascii="Times New Roman" w:hAnsi="Times New Roman" w:cs="Times New Roman"/>
        </w:rPr>
        <w:t>E44</w:t>
      </w:r>
      <w:r w:rsidR="00352975" w:rsidRPr="00CB6EBA">
        <w:t>环氧树脂，固化剂采用乙二胺，稀释剂丙酮，填充料为水泥和过筛细砂（经干燥处理</w:t>
      </w:r>
      <w:r w:rsidR="00352975" w:rsidRPr="00CB6EBA">
        <w:t>)</w:t>
      </w:r>
      <w:r w:rsidR="00352975" w:rsidRPr="00CB6EBA">
        <w:t>，按照推荐配比进行配比试验后得出实际施工参数。施工后效果良好。达到设计要求。经建设、监理、设计、质监等单位联合验收合格。</w:t>
      </w:r>
    </w:p>
    <w:p w14:paraId="64875A6D" w14:textId="17091727" w:rsidR="00352975" w:rsidRPr="00CB6EBA" w:rsidRDefault="00352975">
      <w:pPr>
        <w:pStyle w:val="af"/>
        <w:rPr>
          <w:snapToGrid w:val="0"/>
        </w:rPr>
      </w:pPr>
      <w:r w:rsidRPr="00CB6EBA">
        <w:t>3</w:t>
      </w:r>
      <w:r w:rsidRPr="00CB6EBA">
        <w:t>、现场检查及检测表明，进水口启闭机房屋顶表面粉刷层</w:t>
      </w:r>
      <w:r w:rsidRPr="00CB6EBA">
        <w:rPr>
          <w:snapToGrid w:val="0"/>
        </w:rPr>
        <w:t>剥落</w:t>
      </w:r>
      <w:del w:id="831" w:author="王凯" w:date="2018-04-24T16:09:00Z">
        <w:r w:rsidRPr="00CB6EBA" w:rsidDel="002D4652">
          <w:rPr>
            <w:snapToGrid w:val="0"/>
          </w:rPr>
          <w:delText>严重</w:delText>
        </w:r>
      </w:del>
      <w:r w:rsidRPr="00CB6EBA">
        <w:rPr>
          <w:snapToGrid w:val="0"/>
        </w:rPr>
        <w:t>，</w:t>
      </w:r>
      <w:r w:rsidRPr="00CB6EBA">
        <w:t>启闭机房四周墙体均存在明显的渗水现象</w:t>
      </w:r>
      <w:r w:rsidRPr="00CB6EBA">
        <w:rPr>
          <w:snapToGrid w:val="0"/>
        </w:rPr>
        <w:t>。</w:t>
      </w:r>
      <w:r w:rsidRPr="00CB6EBA">
        <w:t>启闭平台</w:t>
      </w:r>
      <w:r w:rsidRPr="00CB6EBA">
        <w:rPr>
          <w:snapToGrid w:val="0"/>
        </w:rPr>
        <w:t>梁板混凝土结构外观完整，无裂缝、露筋、破损现象。</w:t>
      </w:r>
    </w:p>
    <w:p w14:paraId="37A4F8E4" w14:textId="26827B0A" w:rsidR="00352975" w:rsidRPr="00CB6EBA" w:rsidRDefault="00352975">
      <w:pPr>
        <w:pStyle w:val="af"/>
      </w:pPr>
      <w:r w:rsidRPr="00CB6EBA">
        <w:t>进水口</w:t>
      </w:r>
      <w:r w:rsidRPr="00CB6EBA">
        <w:rPr>
          <w:snapToGrid w:val="0"/>
        </w:rPr>
        <w:t>左侧墙混凝土局部砂浆剥落、石子裸露</w:t>
      </w:r>
      <w:del w:id="832" w:author="王凯" w:date="2018-04-24T16:09:00Z">
        <w:r w:rsidRPr="00CB6EBA" w:rsidDel="002D4652">
          <w:rPr>
            <w:snapToGrid w:val="0"/>
          </w:rPr>
          <w:delText>严重</w:delText>
        </w:r>
      </w:del>
      <w:r w:rsidRPr="00CB6EBA">
        <w:rPr>
          <w:snapToGrid w:val="0"/>
        </w:rPr>
        <w:t>。</w:t>
      </w:r>
      <w:r w:rsidRPr="00CB6EBA">
        <w:t>进水口</w:t>
      </w:r>
      <w:r w:rsidRPr="00CB6EBA">
        <w:rPr>
          <w:snapToGrid w:val="0"/>
        </w:rPr>
        <w:t>右侧墙混凝土局部砂浆剥落、石子裸露</w:t>
      </w:r>
      <w:del w:id="833" w:author="王凯" w:date="2018-04-24T16:09:00Z">
        <w:r w:rsidRPr="00CB6EBA" w:rsidDel="002D4652">
          <w:rPr>
            <w:snapToGrid w:val="0"/>
          </w:rPr>
          <w:delText>严重</w:delText>
        </w:r>
      </w:del>
      <w:r w:rsidRPr="00CB6EBA">
        <w:rPr>
          <w:snapToGrid w:val="0"/>
        </w:rPr>
        <w:t>。</w:t>
      </w:r>
      <w:r w:rsidRPr="00CB6EBA">
        <w:t>进水口</w:t>
      </w:r>
      <w:r w:rsidRPr="00CB6EBA">
        <w:rPr>
          <w:snapToGrid w:val="0"/>
        </w:rPr>
        <w:t>左、右侧墙之间连系梁外观完整，无裂缝、露筋、破损现象。</w:t>
      </w:r>
      <w:r w:rsidRPr="00CB6EBA">
        <w:t>进水口</w:t>
      </w:r>
      <w:r w:rsidRPr="00CB6EBA">
        <w:rPr>
          <w:snapToGrid w:val="0"/>
        </w:rPr>
        <w:t>左、右排架柱外观基本完整，无裂缝、露筋、破损现象，局部砂浆剥落、石子裸露。</w:t>
      </w:r>
    </w:p>
    <w:p w14:paraId="4EED0EE1" w14:textId="77777777" w:rsidR="00B21A9D" w:rsidRPr="00CB6EBA" w:rsidRDefault="00B21A9D" w:rsidP="00787C9F">
      <w:pPr>
        <w:pStyle w:val="3"/>
        <w:spacing w:before="163"/>
      </w:pPr>
      <w:bookmarkStart w:id="834" w:name="_Toc494531460"/>
      <w:r w:rsidRPr="00CB6EBA">
        <w:t xml:space="preserve">4.4.2 </w:t>
      </w:r>
      <w:r w:rsidRPr="00CB6EBA">
        <w:t>非常溢洪道</w:t>
      </w:r>
      <w:bookmarkEnd w:id="834"/>
    </w:p>
    <w:p w14:paraId="7760B596" w14:textId="77777777" w:rsidR="00352975" w:rsidRPr="00CB6EBA" w:rsidRDefault="00352975">
      <w:pPr>
        <w:pStyle w:val="af"/>
      </w:pPr>
      <w:r w:rsidRPr="00CB6EBA">
        <w:t>1</w:t>
      </w:r>
      <w:r w:rsidRPr="00CB6EBA">
        <w:t>、非常溢洪道包括堰体、泄槽两大部分工程。除险加固拆除自溃坝，改建为开敞式曲线型实用堰（规范要求侧槽式溢洪道侧堰可采用实用堰），釆用</w:t>
      </w:r>
      <w:r w:rsidRPr="00CB6EBA">
        <w:t>C25</w:t>
      </w:r>
      <w:r w:rsidRPr="00CB6EBA">
        <w:t>（规范要求</w:t>
      </w:r>
      <w:r w:rsidRPr="00CB6EBA">
        <w:t>≥C25</w:t>
      </w:r>
      <w:r w:rsidRPr="00CB6EBA">
        <w:t>）混凝土浇筑，堰顶高程为</w:t>
      </w:r>
      <w:r w:rsidRPr="00CB6EBA">
        <w:t>304.16m</w:t>
      </w:r>
      <w:r w:rsidRPr="00CB6EBA">
        <w:t>。采用</w:t>
      </w:r>
      <w:r w:rsidRPr="00CB6EBA">
        <w:t>WES</w:t>
      </w:r>
      <w:r w:rsidRPr="00CB6EBA">
        <w:t>曲线，直线段</w:t>
      </w:r>
      <w:r w:rsidRPr="00CB6EBA">
        <w:lastRenderedPageBreak/>
        <w:t>接原护坡坡度，坡比为</w:t>
      </w:r>
      <w:r w:rsidRPr="00CB6EBA">
        <w:t>1:0.7</w:t>
      </w:r>
      <w:r w:rsidRPr="00CB6EBA">
        <w:t>（规范要求</w:t>
      </w:r>
      <w:r w:rsidRPr="00CB6EBA">
        <w:t>1:0.5~1:0.9</w:t>
      </w:r>
      <w:r w:rsidRPr="00CB6EBA">
        <w:t>）。清除泄槽内废渣。拆除侧槽原破损浆块石坡及护底，泄槽底板采用</w:t>
      </w:r>
      <w:r w:rsidRPr="00CB6EBA">
        <w:t>20cm</w:t>
      </w:r>
      <w:r w:rsidRPr="00CB6EBA">
        <w:t>厚</w:t>
      </w:r>
      <w:r w:rsidRPr="00CB6EBA">
        <w:t xml:space="preserve"> C25</w:t>
      </w:r>
      <w:r w:rsidRPr="00CB6EBA">
        <w:t>混凝土浇筑，泄槽边坡采用</w:t>
      </w:r>
      <w:r w:rsidRPr="00CB6EBA">
        <w:t>20cm</w:t>
      </w:r>
      <w:r w:rsidRPr="00CB6EBA">
        <w:t>厚</w:t>
      </w:r>
      <w:r w:rsidRPr="00CB6EBA">
        <w:t>C25</w:t>
      </w:r>
      <w:r w:rsidRPr="00CB6EBA">
        <w:t>混凝土浇筑。溢洪道进口型式、直线段坡比、混凝土强度等级均能满足规范要求。</w:t>
      </w:r>
    </w:p>
    <w:p w14:paraId="54233241" w14:textId="77777777" w:rsidR="00352975" w:rsidRPr="00CB6EBA" w:rsidRDefault="00352975">
      <w:pPr>
        <w:pStyle w:val="af"/>
      </w:pPr>
      <w:r w:rsidRPr="00CB6EBA">
        <w:t>2</w:t>
      </w:r>
      <w:r w:rsidRPr="00CB6EBA">
        <w:t>、堰体基础进行帷幕灌浆，设一排防渗帷幕，帷幕孔距</w:t>
      </w:r>
      <w:r w:rsidRPr="00CB6EBA">
        <w:t>3m</w:t>
      </w:r>
      <w:r w:rsidRPr="00CB6EBA">
        <w:t>，灌浆压力</w:t>
      </w:r>
      <w:r w:rsidRPr="00CB6EBA">
        <w:t>0.5MPa</w:t>
      </w:r>
      <w:r w:rsidRPr="00CB6EBA">
        <w:t>，两边各向岸坡延伸</w:t>
      </w:r>
      <w:r w:rsidRPr="00CB6EBA">
        <w:t>10m</w:t>
      </w:r>
      <w:r w:rsidRPr="00CB6EBA">
        <w:t>。帷幕孔距（规范要求</w:t>
      </w:r>
      <w:r w:rsidRPr="00CB6EBA">
        <w:t>1.5~3.0m</w:t>
      </w:r>
      <w:r w:rsidRPr="00CB6EBA">
        <w:t>）及灌浆压力（规范要求不宜小于</w:t>
      </w:r>
      <w:r w:rsidRPr="00CB6EBA">
        <w:t>0.2~0.5MPa</w:t>
      </w:r>
      <w:r w:rsidRPr="00CB6EBA">
        <w:t>）满足规范要求。</w:t>
      </w:r>
    </w:p>
    <w:p w14:paraId="654BBDB4" w14:textId="32FED81F" w:rsidR="00352975" w:rsidRPr="00CB6EBA" w:rsidRDefault="00352975">
      <w:pPr>
        <w:pStyle w:val="af"/>
      </w:pPr>
      <w:r w:rsidRPr="00CB6EBA">
        <w:t>3</w:t>
      </w:r>
      <w:r w:rsidRPr="00CB6EBA">
        <w:t>、根据</w:t>
      </w:r>
      <w:ins w:id="835" w:author="王凯" w:date="2018-04-25T19:13:00Z">
        <w:r w:rsidR="00D530D7">
          <w:rPr>
            <w:rFonts w:hint="eastAsia"/>
          </w:rPr>
          <w:t>除险加固后</w:t>
        </w:r>
      </w:ins>
      <w:r w:rsidRPr="00CB6EBA">
        <w:t>衢州市交通工程试验检测中心对非常溢洪道溢流面</w:t>
      </w:r>
      <w:r w:rsidRPr="00CB6EBA">
        <w:t>C25</w:t>
      </w:r>
      <w:r w:rsidRPr="00CB6EBA">
        <w:t>混凝土钻芯取样检测抽检结果，该处混凝土抗压强度为</w:t>
      </w:r>
      <w:r w:rsidRPr="00CB6EBA">
        <w:t>29.6MPa</w:t>
      </w:r>
      <w:r w:rsidRPr="00CB6EBA">
        <w:t>，满足设计强度要求。</w:t>
      </w:r>
    </w:p>
    <w:p w14:paraId="25B99748" w14:textId="77777777" w:rsidR="00352975" w:rsidRPr="00CB6EBA" w:rsidRDefault="00352975">
      <w:pPr>
        <w:pStyle w:val="af"/>
        <w:rPr>
          <w:snapToGrid w:val="0"/>
        </w:rPr>
      </w:pPr>
      <w:r w:rsidRPr="00CB6EBA">
        <w:t>根据本次现场检测抽检试验成果，</w:t>
      </w:r>
      <w:r w:rsidRPr="00CB6EBA">
        <w:rPr>
          <w:snapToGrid w:val="0"/>
        </w:rPr>
        <w:t>非常溢洪道实用堰堰体与非常溢洪道泄洪槽底板共</w:t>
      </w:r>
      <w:r w:rsidRPr="00CB6EBA">
        <w:rPr>
          <w:snapToGrid w:val="0"/>
        </w:rPr>
        <w:t>2</w:t>
      </w:r>
      <w:r w:rsidRPr="00CB6EBA">
        <w:rPr>
          <w:snapToGrid w:val="0"/>
        </w:rPr>
        <w:t>组混凝土芯样测试龄期抗压强度平均值分别为</w:t>
      </w:r>
      <w:r w:rsidRPr="00CB6EBA">
        <w:rPr>
          <w:snapToGrid w:val="0"/>
        </w:rPr>
        <w:t>33.5MPa</w:t>
      </w:r>
      <w:r w:rsidRPr="00CB6EBA">
        <w:rPr>
          <w:snapToGrid w:val="0"/>
        </w:rPr>
        <w:t>，</w:t>
      </w:r>
      <w:r w:rsidRPr="00CB6EBA">
        <w:rPr>
          <w:snapToGrid w:val="0"/>
        </w:rPr>
        <w:t>29.8MPa</w:t>
      </w:r>
      <w:r w:rsidRPr="00CB6EBA">
        <w:rPr>
          <w:snapToGrid w:val="0"/>
        </w:rPr>
        <w:t>，均大于设计强度等级值（</w:t>
      </w:r>
      <w:r w:rsidRPr="00CB6EBA">
        <w:rPr>
          <w:snapToGrid w:val="0"/>
        </w:rPr>
        <w:t>C25</w:t>
      </w:r>
      <w:r w:rsidRPr="00CB6EBA">
        <w:rPr>
          <w:snapToGrid w:val="0"/>
        </w:rPr>
        <w:t>）。</w:t>
      </w:r>
    </w:p>
    <w:p w14:paraId="5BED666B" w14:textId="77777777" w:rsidR="00352975" w:rsidRPr="00CB6EBA" w:rsidRDefault="00352975">
      <w:pPr>
        <w:pStyle w:val="af"/>
      </w:pPr>
      <w:r w:rsidRPr="00CB6EBA">
        <w:t>4</w:t>
      </w:r>
      <w:r w:rsidRPr="00CB6EBA">
        <w:t>、</w:t>
      </w:r>
      <w:r w:rsidRPr="00CB6EBA">
        <w:rPr>
          <w:snapToGrid w:val="0"/>
        </w:rPr>
        <w:t>根据本次现场检测混凝土碳化深度抽检试验成果，</w:t>
      </w:r>
      <w:r w:rsidRPr="00CB6EBA">
        <w:t>非常溢洪道泄洪槽第</w:t>
      </w:r>
      <w:r w:rsidRPr="00CB6EBA">
        <w:t>4</w:t>
      </w:r>
      <w:r w:rsidRPr="00CB6EBA">
        <w:t>、</w:t>
      </w:r>
      <w:r w:rsidRPr="00CB6EBA">
        <w:t>11</w:t>
      </w:r>
      <w:r w:rsidRPr="00CB6EBA">
        <w:t>块边坡碳化深度均值分别为</w:t>
      </w:r>
      <w:r w:rsidRPr="00CB6EBA">
        <w:t>2.0mm</w:t>
      </w:r>
      <w:r w:rsidRPr="00CB6EBA">
        <w:t>、</w:t>
      </w:r>
      <w:r w:rsidRPr="00CB6EBA">
        <w:t>1.5mm</w:t>
      </w:r>
      <w:r w:rsidRPr="00CB6EBA">
        <w:t>，在正常范围内。</w:t>
      </w:r>
    </w:p>
    <w:p w14:paraId="3D7EF8BA" w14:textId="77777777" w:rsidR="00352975" w:rsidRPr="00CB6EBA" w:rsidRDefault="00352975">
      <w:pPr>
        <w:pStyle w:val="af"/>
      </w:pPr>
      <w:r w:rsidRPr="00CB6EBA">
        <w:t>5</w:t>
      </w:r>
      <w:r w:rsidRPr="00CB6EBA">
        <w:t>、根据帷幕和充填灌浆质量检查孔压水和注浆试验成果，非常溢洪道</w:t>
      </w:r>
      <w:r w:rsidRPr="00CB6EBA">
        <w:t>0+04.5</w:t>
      </w:r>
      <w:r w:rsidRPr="00CB6EBA">
        <w:t>（</w:t>
      </w:r>
      <w:r w:rsidRPr="00CB6EBA">
        <w:t>6~7#</w:t>
      </w:r>
      <w:r w:rsidRPr="00CB6EBA">
        <w:t>）处第一段透水率为</w:t>
      </w:r>
      <w:r w:rsidRPr="00CB6EBA">
        <w:t>1.5Lu</w:t>
      </w:r>
      <w:r w:rsidRPr="00CB6EBA">
        <w:t>，第二段为</w:t>
      </w:r>
      <w:r w:rsidRPr="00CB6EBA">
        <w:t>0.51Lu</w:t>
      </w:r>
      <w:r w:rsidRPr="00CB6EBA">
        <w:t>；非常溢洪道左</w:t>
      </w:r>
      <w:r w:rsidRPr="00CB6EBA">
        <w:t>0+34.5</w:t>
      </w:r>
      <w:r w:rsidRPr="00CB6EBA">
        <w:t>（</w:t>
      </w:r>
      <w:r w:rsidRPr="00CB6EBA">
        <w:t>17~18#</w:t>
      </w:r>
      <w:r w:rsidRPr="00CB6EBA">
        <w:t>）处第一段透水率为</w:t>
      </w:r>
      <w:r w:rsidRPr="00CB6EBA">
        <w:t>1.15Lu</w:t>
      </w:r>
      <w:r w:rsidRPr="00CB6EBA">
        <w:t>。均能满足规范要求（</w:t>
      </w:r>
      <w:r w:rsidRPr="00CB6EBA">
        <w:t>q≤5Lu</w:t>
      </w:r>
      <w:r w:rsidRPr="00CB6EBA">
        <w:t>）。</w:t>
      </w:r>
    </w:p>
    <w:p w14:paraId="170494A6" w14:textId="31986598" w:rsidR="00B85744" w:rsidRPr="00CB6EBA" w:rsidDel="00B85744" w:rsidRDefault="00352975">
      <w:pPr>
        <w:pStyle w:val="af"/>
        <w:rPr>
          <w:del w:id="836" w:author="王凯" w:date="2018-04-24T15:18:00Z"/>
          <w:snapToGrid w:val="0"/>
        </w:rPr>
      </w:pPr>
      <w:r w:rsidRPr="00CB6EBA">
        <w:t>6</w:t>
      </w:r>
      <w:r w:rsidRPr="00CB6EBA">
        <w:t>、从现场检查及检测情况来看，</w:t>
      </w:r>
      <w:r w:rsidRPr="00CB6EBA">
        <w:rPr>
          <w:snapToGrid w:val="0"/>
        </w:rPr>
        <w:t>实用堰堰面外观基本完整，无裂缝、露筋、破损现象，局部砂浆剥落、石子裸露；泄洪槽护坡外观基本完整，无裂缝、露筋、破损现象，局部砂浆剥落、石子裸露。泄洪槽护坡各块之间伸缩缝基本完好，无错位、拉开现象。</w:t>
      </w:r>
    </w:p>
    <w:p w14:paraId="136E2C14" w14:textId="546BA7A8" w:rsidR="00352975" w:rsidRDefault="00352975">
      <w:pPr>
        <w:pStyle w:val="af"/>
        <w:rPr>
          <w:ins w:id="837" w:author="王凯" w:date="2018-04-24T15:18:00Z"/>
          <w:snapToGrid w:val="0"/>
        </w:rPr>
      </w:pPr>
      <w:r w:rsidRPr="00CB6EBA">
        <w:rPr>
          <w:snapToGrid w:val="0"/>
        </w:rPr>
        <w:t>各块泄洪槽底板受水流冲刷明显，混凝土局部砂浆剥落、石子裸露</w:t>
      </w:r>
      <w:del w:id="838" w:author="王凯" w:date="2018-04-24T16:09:00Z">
        <w:r w:rsidRPr="00CB6EBA" w:rsidDel="002D4652">
          <w:rPr>
            <w:snapToGrid w:val="0"/>
          </w:rPr>
          <w:delText>严重</w:delText>
        </w:r>
      </w:del>
      <w:r w:rsidRPr="00CB6EBA">
        <w:rPr>
          <w:snapToGrid w:val="0"/>
        </w:rPr>
        <w:t>，从上游起第</w:t>
      </w:r>
      <w:r w:rsidRPr="00CB6EBA">
        <w:rPr>
          <w:snapToGrid w:val="0"/>
        </w:rPr>
        <w:t>7~</w:t>
      </w:r>
      <w:r w:rsidRPr="00CB6EBA">
        <w:rPr>
          <w:snapToGrid w:val="0"/>
        </w:rPr>
        <w:t>第</w:t>
      </w:r>
      <w:r w:rsidRPr="00CB6EBA">
        <w:rPr>
          <w:snapToGrid w:val="0"/>
        </w:rPr>
        <w:t>12</w:t>
      </w:r>
      <w:r w:rsidRPr="00CB6EBA">
        <w:rPr>
          <w:snapToGrid w:val="0"/>
        </w:rPr>
        <w:t>排左右两块泄洪槽底板混凝土砂浆剥落、石子裸露</w:t>
      </w:r>
      <w:del w:id="839" w:author="王凯" w:date="2018-04-24T16:09:00Z">
        <w:r w:rsidRPr="00CB6EBA" w:rsidDel="002D4652">
          <w:rPr>
            <w:snapToGrid w:val="0"/>
          </w:rPr>
          <w:delText>严重</w:delText>
        </w:r>
      </w:del>
      <w:r w:rsidRPr="00CB6EBA">
        <w:rPr>
          <w:snapToGrid w:val="0"/>
        </w:rPr>
        <w:t>。第</w:t>
      </w:r>
      <w:r w:rsidRPr="00CB6EBA">
        <w:rPr>
          <w:snapToGrid w:val="0"/>
        </w:rPr>
        <w:t>7</w:t>
      </w:r>
      <w:r w:rsidRPr="00CB6EBA">
        <w:rPr>
          <w:snapToGrid w:val="0"/>
        </w:rPr>
        <w:t>排左右两块泄洪槽底板混凝土砂浆剥落、石子裸露</w:t>
      </w:r>
      <w:del w:id="840" w:author="王凯" w:date="2018-04-24T16:09:00Z">
        <w:r w:rsidRPr="00CB6EBA" w:rsidDel="002D4652">
          <w:rPr>
            <w:snapToGrid w:val="0"/>
          </w:rPr>
          <w:delText>严重</w:delText>
        </w:r>
      </w:del>
      <w:r w:rsidRPr="00CB6EBA">
        <w:rPr>
          <w:snapToGrid w:val="0"/>
        </w:rPr>
        <w:t>。第</w:t>
      </w:r>
      <w:r w:rsidRPr="00CB6EBA">
        <w:rPr>
          <w:snapToGrid w:val="0"/>
        </w:rPr>
        <w:t>12</w:t>
      </w:r>
      <w:r w:rsidRPr="00CB6EBA">
        <w:rPr>
          <w:snapToGrid w:val="0"/>
        </w:rPr>
        <w:t>排左右两块泄洪槽底板混凝土砂浆剥落、石子裸露</w:t>
      </w:r>
      <w:del w:id="841" w:author="王凯" w:date="2018-04-24T16:09:00Z">
        <w:r w:rsidRPr="00CB6EBA" w:rsidDel="002D4652">
          <w:rPr>
            <w:snapToGrid w:val="0"/>
          </w:rPr>
          <w:delText>严重</w:delText>
        </w:r>
      </w:del>
      <w:r w:rsidRPr="00CB6EBA">
        <w:rPr>
          <w:snapToGrid w:val="0"/>
        </w:rPr>
        <w:t>。从上游起第</w:t>
      </w:r>
      <w:r w:rsidRPr="00CB6EBA">
        <w:rPr>
          <w:snapToGrid w:val="0"/>
        </w:rPr>
        <w:t>3</w:t>
      </w:r>
      <w:r w:rsidRPr="00CB6EBA">
        <w:rPr>
          <w:snapToGrid w:val="0"/>
        </w:rPr>
        <w:t>排泄洪槽底板有</w:t>
      </w:r>
      <w:r w:rsidRPr="00CB6EBA">
        <w:rPr>
          <w:snapToGrid w:val="0"/>
        </w:rPr>
        <w:t>3</w:t>
      </w:r>
      <w:r w:rsidRPr="00CB6EBA">
        <w:rPr>
          <w:snapToGrid w:val="0"/>
        </w:rPr>
        <w:t>条顺水流向裂缝，裂缝长</w:t>
      </w:r>
      <w:r w:rsidRPr="00CB6EBA">
        <w:rPr>
          <w:snapToGrid w:val="0"/>
        </w:rPr>
        <w:t>0.2~0.6m</w:t>
      </w:r>
      <w:r w:rsidRPr="00CB6EBA">
        <w:rPr>
          <w:snapToGrid w:val="0"/>
        </w:rPr>
        <w:t>，缝宽</w:t>
      </w:r>
      <w:r w:rsidRPr="00CB6EBA">
        <w:rPr>
          <w:snapToGrid w:val="0"/>
        </w:rPr>
        <w:t>0.10~0.20mm</w:t>
      </w:r>
      <w:r w:rsidRPr="00CB6EBA">
        <w:rPr>
          <w:snapToGrid w:val="0"/>
        </w:rPr>
        <w:t>。</w:t>
      </w:r>
    </w:p>
    <w:p w14:paraId="4E8EE1DB" w14:textId="4E868871" w:rsidR="00B85744" w:rsidRPr="0092687E" w:rsidDel="00B85744" w:rsidRDefault="00B85744" w:rsidP="00665C4A">
      <w:pPr>
        <w:pStyle w:val="af"/>
        <w:rPr>
          <w:del w:id="842" w:author="王凯" w:date="2018-04-24T15:18:00Z"/>
        </w:rPr>
      </w:pPr>
      <w:ins w:id="843" w:author="王凯" w:date="2018-04-24T15:18:00Z">
        <w:r>
          <w:rPr>
            <w:rFonts w:hint="eastAsia"/>
            <w:snapToGrid w:val="0"/>
          </w:rPr>
          <w:t>7</w:t>
        </w:r>
        <w:r>
          <w:rPr>
            <w:rFonts w:hint="eastAsia"/>
            <w:snapToGrid w:val="0"/>
          </w:rPr>
          <w:t>、</w:t>
        </w:r>
        <w:r>
          <w:rPr>
            <w:rFonts w:hint="eastAsia"/>
          </w:rPr>
          <w:t>除险加固</w:t>
        </w:r>
        <w:r>
          <w:t>后发现在</w:t>
        </w:r>
        <w:r>
          <w:rPr>
            <w:rFonts w:hint="eastAsia"/>
          </w:rPr>
          <w:t>2</w:t>
        </w:r>
        <w:r>
          <w:t>#</w:t>
        </w:r>
        <w:r>
          <w:rPr>
            <w:rFonts w:ascii="宋体" w:hAnsi="宋体" w:hint="eastAsia"/>
          </w:rPr>
          <w:t>～</w:t>
        </w:r>
        <w:r>
          <w:t>3#</w:t>
        </w:r>
        <w:r>
          <w:t>堰段高程</w:t>
        </w:r>
        <w:r>
          <w:rPr>
            <w:rFonts w:hint="eastAsia"/>
          </w:rPr>
          <w:t>300</w:t>
        </w:r>
        <w:r>
          <w:t>m</w:t>
        </w:r>
        <w:r>
          <w:t>处有三处渗漏点，</w:t>
        </w:r>
        <w:r>
          <w:lastRenderedPageBreak/>
          <w:t>边墩</w:t>
        </w:r>
        <w:r>
          <w:rPr>
            <w:rFonts w:hint="eastAsia"/>
          </w:rPr>
          <w:t>下游</w:t>
        </w:r>
        <w:r>
          <w:rPr>
            <w:rFonts w:hint="eastAsia"/>
          </w:rPr>
          <w:t>43</w:t>
        </w:r>
        <w:r>
          <w:t>m</w:t>
        </w:r>
        <w:r>
          <w:t>泄槽底板</w:t>
        </w:r>
        <w:r>
          <w:rPr>
            <w:rFonts w:hint="eastAsia"/>
          </w:rPr>
          <w:t>左侧</w:t>
        </w:r>
        <w:r>
          <w:t>有渗水点</w:t>
        </w:r>
        <w:r>
          <w:rPr>
            <w:rFonts w:hint="eastAsia"/>
          </w:rPr>
          <w:t>。</w:t>
        </w:r>
        <w:r>
          <w:t>本次</w:t>
        </w:r>
        <w:r w:rsidR="009022AD">
          <w:t>现场检查</w:t>
        </w:r>
        <w:r>
          <w:rPr>
            <w:rFonts w:hint="eastAsia"/>
          </w:rPr>
          <w:t>期间</w:t>
        </w:r>
        <w:r>
          <w:t>，水位较低未</w:t>
        </w:r>
        <w:r w:rsidRPr="00EB5CC1">
          <w:t>发现</w:t>
        </w:r>
        <w:r>
          <w:rPr>
            <w:rFonts w:hint="eastAsia"/>
          </w:rPr>
          <w:t>渗流异常</w:t>
        </w:r>
        <w:r w:rsidRPr="00EB5CC1">
          <w:t>。</w:t>
        </w:r>
      </w:ins>
    </w:p>
    <w:p w14:paraId="049DA4DB" w14:textId="3E7E36DC" w:rsidR="00852ABA" w:rsidRPr="00CB6EBA" w:rsidRDefault="00852ABA" w:rsidP="009A6F62">
      <w:pPr>
        <w:pStyle w:val="2"/>
      </w:pPr>
      <w:bookmarkStart w:id="844" w:name="_Toc494531461"/>
      <w:bookmarkStart w:id="845" w:name="_Toc511404252"/>
      <w:bookmarkStart w:id="846" w:name="_Toc511415011"/>
      <w:bookmarkStart w:id="847" w:name="_Toc511416993"/>
      <w:bookmarkStart w:id="848" w:name="_Toc511417249"/>
      <w:bookmarkStart w:id="849" w:name="_Toc511490932"/>
      <w:bookmarkStart w:id="850" w:name="_Toc512175612"/>
      <w:bookmarkStart w:id="851" w:name="_Toc512175674"/>
      <w:bookmarkStart w:id="852" w:name="_Toc512417423"/>
      <w:bookmarkStart w:id="853" w:name="_Toc512417485"/>
      <w:bookmarkStart w:id="854" w:name="_Toc512417547"/>
      <w:r w:rsidRPr="00CB6EBA">
        <w:t xml:space="preserve">4.5 </w:t>
      </w:r>
      <w:r w:rsidR="0015259D" w:rsidRPr="00CB6EBA">
        <w:t>结论</w:t>
      </w:r>
      <w:bookmarkEnd w:id="844"/>
      <w:bookmarkEnd w:id="845"/>
      <w:bookmarkEnd w:id="846"/>
      <w:bookmarkEnd w:id="847"/>
      <w:bookmarkEnd w:id="848"/>
      <w:bookmarkEnd w:id="849"/>
      <w:bookmarkEnd w:id="850"/>
      <w:bookmarkEnd w:id="851"/>
      <w:bookmarkEnd w:id="852"/>
      <w:bookmarkEnd w:id="853"/>
      <w:bookmarkEnd w:id="854"/>
    </w:p>
    <w:p w14:paraId="2ECA11C5" w14:textId="77777777" w:rsidR="00300016" w:rsidRPr="00CB6EBA" w:rsidRDefault="00300016">
      <w:pPr>
        <w:pStyle w:val="af"/>
      </w:pPr>
      <w:r w:rsidRPr="00CB6EBA">
        <w:t>1</w:t>
      </w:r>
      <w:r w:rsidRPr="00CB6EBA">
        <w:t>、</w:t>
      </w:r>
      <w:r w:rsidR="00763628" w:rsidRPr="00CB6EBA">
        <w:t>库</w:t>
      </w:r>
      <w:r w:rsidRPr="00CB6EBA">
        <w:t>区地震动峰值加速度</w:t>
      </w:r>
      <w:r w:rsidRPr="00CB6EBA">
        <w:t>&lt;0.05g</w:t>
      </w:r>
      <w:r w:rsidRPr="00CB6EBA">
        <w:t>，地震动反应谱特征周期为</w:t>
      </w:r>
      <w:r w:rsidRPr="00CB6EBA">
        <w:t>0.35s(</w:t>
      </w:r>
      <w:r w:rsidRPr="00CB6EBA">
        <w:t>按</w:t>
      </w:r>
      <w:r w:rsidRPr="00CB6EBA">
        <w:t>1</w:t>
      </w:r>
      <w:r w:rsidRPr="00CB6EBA">
        <w:t>区中硬场地考虑</w:t>
      </w:r>
      <w:r w:rsidRPr="00CB6EBA">
        <w:t>)</w:t>
      </w:r>
      <w:r w:rsidRPr="00CB6EBA">
        <w:t>；设计地震分组为第一组，抗震设防烈度</w:t>
      </w:r>
      <w:r w:rsidRPr="00CB6EBA">
        <w:t>&lt;VI</w:t>
      </w:r>
      <w:r w:rsidRPr="00CB6EBA">
        <w:t>度。主坝坝基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Pr="00207008">
        <w:rPr>
          <w:rPrChange w:id="855" w:author="王凯" w:date="2018-04-25T17:54:00Z">
            <w:rPr>
              <w:rStyle w:val="11"/>
              <w:rFonts w:ascii="Times New Roman" w:hAnsi="Times New Roman" w:cs="Times New Roman"/>
            </w:rPr>
          </w:rPrChange>
        </w:rPr>
        <w:t>基稳定</w:t>
      </w:r>
      <w:r w:rsidRPr="00CB6EBA">
        <w:rPr>
          <w:rStyle w:val="11"/>
          <w:rFonts w:ascii="Times New Roman" w:hAnsi="Times New Roman" w:cs="Times New Roman"/>
        </w:rPr>
        <w:t>。</w:t>
      </w:r>
      <w:r w:rsidRPr="00CB6EBA">
        <w:t>副坝坝基岩性为粉砂岩，节理裂隙发育，岩体破碎，全、强风化带岩体厚，工程地质条件差。</w:t>
      </w:r>
    </w:p>
    <w:p w14:paraId="19186C7D" w14:textId="77777777" w:rsidR="00300016" w:rsidRDefault="00763628">
      <w:pPr>
        <w:pStyle w:val="af"/>
        <w:rPr>
          <w:ins w:id="856" w:author="王凯" w:date="2018-04-24T15:20:00Z"/>
        </w:rPr>
      </w:pPr>
      <w:r w:rsidRPr="00CB6EBA">
        <w:t>2</w:t>
      </w:r>
      <w:r w:rsidRPr="00CB6EBA">
        <w:t>、主坝</w:t>
      </w:r>
      <w:r w:rsidR="00300016" w:rsidRPr="00CB6EBA">
        <w:t>坝基岩体抗压强度和承载力基本能满足要求，</w:t>
      </w:r>
      <w:r w:rsidR="0015259D" w:rsidRPr="00CB6EBA">
        <w:t>坝基稳定性较好</w:t>
      </w:r>
      <w:r w:rsidR="00300016" w:rsidRPr="00CB6EBA">
        <w:t>。中间段坝基基本不存在渗漏问题；左右坝肩</w:t>
      </w:r>
      <w:r w:rsidR="0015259D" w:rsidRPr="00CB6EBA">
        <w:t>和</w:t>
      </w:r>
      <w:r w:rsidR="00300016" w:rsidRPr="00CB6EBA">
        <w:t>左坝段坝基</w:t>
      </w:r>
      <w:r w:rsidR="0015259D" w:rsidRPr="00CB6EBA">
        <w:t>均</w:t>
      </w:r>
      <w:r w:rsidR="00300016" w:rsidRPr="00CB6EBA">
        <w:t>存在渗漏。除险加固工程混凝土浇筑质量合格，坝体构造型式符合规范要求。</w:t>
      </w:r>
      <w:r w:rsidR="0015259D" w:rsidRPr="00CB6EBA">
        <w:t>从</w:t>
      </w:r>
      <w:r w:rsidR="00300016" w:rsidRPr="00CB6EBA">
        <w:t>蓄水运行</w:t>
      </w:r>
      <w:r w:rsidR="0015259D" w:rsidRPr="00CB6EBA">
        <w:t>情况来看</w:t>
      </w:r>
      <w:r w:rsidR="00300016" w:rsidRPr="00CB6EBA">
        <w:t>，右侧及中间段廊道渗漏量很小，可以忽略不计。左侧廊道总渗漏量与</w:t>
      </w:r>
      <w:r w:rsidR="00300016" w:rsidRPr="00CB6EBA">
        <w:t>2003</w:t>
      </w:r>
      <w:r w:rsidR="00300016" w:rsidRPr="00CB6EBA">
        <w:t>年（除险加固前）</w:t>
      </w:r>
      <w:r w:rsidR="00300016" w:rsidRPr="00CB6EBA">
        <w:t>1</w:t>
      </w:r>
      <w:r w:rsidR="00300016" w:rsidRPr="00CB6EBA">
        <w:t>月最大渗流量相比，明显减少。说明除险加固对坝体进行充填灌浆等处理后，坝体渗漏量明显降低。</w:t>
      </w:r>
      <w:r w:rsidR="0015259D" w:rsidRPr="00CB6EBA">
        <w:t>因此，坝基上游防渗帷幕防渗效果较好。</w:t>
      </w:r>
    </w:p>
    <w:p w14:paraId="49021D67" w14:textId="6D6E0F36" w:rsidR="00B85744" w:rsidRPr="00CB6EBA" w:rsidRDefault="00B85744">
      <w:pPr>
        <w:pStyle w:val="af"/>
      </w:pPr>
      <w:ins w:id="857" w:author="王凯" w:date="2018-04-24T15:20:00Z">
        <w:r>
          <w:rPr>
            <w:rFonts w:hint="eastAsia"/>
          </w:rPr>
          <w:t>除险加固后发现主坝反弧段</w:t>
        </w:r>
        <w:r>
          <w:rPr>
            <w:rFonts w:hint="eastAsia"/>
          </w:rPr>
          <w:t>1#</w:t>
        </w:r>
        <w:r>
          <w:rPr>
            <w:rFonts w:hint="eastAsia"/>
          </w:rPr>
          <w:t>仓存在一条纵向裂缝、</w:t>
        </w:r>
        <w:r>
          <w:rPr>
            <w:rFonts w:hint="eastAsia"/>
          </w:rPr>
          <w:t>5#</w:t>
        </w:r>
        <w:r>
          <w:rPr>
            <w:rFonts w:hint="eastAsia"/>
          </w:rPr>
          <w:t>仓存在两条纵向裂缝</w:t>
        </w:r>
      </w:ins>
      <w:ins w:id="858" w:author="王凯" w:date="2018-04-24T15:21:00Z">
        <w:r>
          <w:rPr>
            <w:rFonts w:hint="eastAsia"/>
          </w:rPr>
          <w:t>，部分裂缝贯穿至廊道顶部。本次现场检查，</w:t>
        </w:r>
        <w:r w:rsidRPr="00CB6EBA">
          <w:t>反弧段有上下贯穿性裂缝，廊道顶面有裂缝渗水</w:t>
        </w:r>
      </w:ins>
      <w:ins w:id="859" w:author="王凯" w:date="2018-04-25T12:12:00Z">
        <w:r w:rsidR="000625F8">
          <w:rPr>
            <w:rFonts w:hint="eastAsia"/>
          </w:rPr>
          <w:t>；溢流坝段上游防渗面板局部破损。</w:t>
        </w:r>
      </w:ins>
    </w:p>
    <w:p w14:paraId="5906BA8B" w14:textId="77777777" w:rsidR="00300016" w:rsidRPr="00CB6EBA" w:rsidRDefault="0015259D">
      <w:pPr>
        <w:pStyle w:val="af"/>
      </w:pPr>
      <w:r w:rsidRPr="00CB6EBA">
        <w:t>3</w:t>
      </w:r>
      <w:r w:rsidRPr="00CB6EBA">
        <w:t>、</w:t>
      </w:r>
      <w:r w:rsidR="00300016" w:rsidRPr="00CB6EBA">
        <w:t>副坝坝型为粘土均质坝，</w:t>
      </w:r>
      <w:r w:rsidRPr="00CB6EBA">
        <w:t>分区合理，反滤排水设施完善。</w:t>
      </w:r>
      <w:r w:rsidR="00300016" w:rsidRPr="00CB6EBA">
        <w:t>坝体填筑料试验结果</w:t>
      </w:r>
      <w:r w:rsidRPr="00CB6EBA">
        <w:t>、</w:t>
      </w:r>
      <w:r w:rsidR="00300016" w:rsidRPr="00CB6EBA">
        <w:t>防渗性能</w:t>
      </w:r>
      <w:r w:rsidRPr="00CB6EBA">
        <w:t>、</w:t>
      </w:r>
      <w:r w:rsidR="00300016" w:rsidRPr="00CB6EBA">
        <w:t>除险加固后副坝填土压实度</w:t>
      </w:r>
      <w:r w:rsidRPr="00CB6EBA">
        <w:t>均</w:t>
      </w:r>
      <w:r w:rsidR="00300016" w:rsidRPr="00CB6EBA">
        <w:t>能满足规范要求。</w:t>
      </w:r>
      <w:r w:rsidRPr="00CB6EBA">
        <w:t>尽管</w:t>
      </w:r>
      <w:r w:rsidR="00300016" w:rsidRPr="00CB6EBA">
        <w:t>副坝工程地质条件较差，存在坝基渗漏和绕坝渗漏</w:t>
      </w:r>
      <w:r w:rsidRPr="00CB6EBA">
        <w:t>和接触渗漏问题，</w:t>
      </w:r>
      <w:r w:rsidR="00300016" w:rsidRPr="00CB6EBA">
        <w:t>但是从</w:t>
      </w:r>
      <w:r w:rsidR="00300016" w:rsidRPr="00CB6EBA">
        <w:t>2007</w:t>
      </w:r>
      <w:r w:rsidR="00300016" w:rsidRPr="00CB6EBA">
        <w:t>年至今水库运行情况来看，</w:t>
      </w:r>
      <w:r w:rsidRPr="00CB6EBA">
        <w:t>副坝上游长期处于无水状态</w:t>
      </w:r>
      <w:r w:rsidR="00300016" w:rsidRPr="00CB6EBA">
        <w:t>，且副坝坝基地形特征（副坝坝基上下游高程低，中部坝基高程高）有利于增加水的渗透阻力，结合副坝填土本身较好的防渗性，以及排水棱体和反滤层有利于进一步阻止渗透破坏，</w:t>
      </w:r>
      <w:r w:rsidR="00765274" w:rsidRPr="00CB6EBA">
        <w:t>结合历年巡查情况和本次现场检查及检测情况，综合</w:t>
      </w:r>
      <w:r w:rsidR="00300016" w:rsidRPr="00CB6EBA">
        <w:t>分析认为副坝坝体产生渗透破坏的可能较小。</w:t>
      </w:r>
    </w:p>
    <w:p w14:paraId="722F5D1B" w14:textId="60E1203D" w:rsidR="00300016" w:rsidRPr="00CB6EBA" w:rsidRDefault="00765274">
      <w:pPr>
        <w:pStyle w:val="af"/>
      </w:pPr>
      <w:r w:rsidRPr="00CB6EBA">
        <w:t>4</w:t>
      </w:r>
      <w:r w:rsidR="00300016" w:rsidRPr="00CB6EBA">
        <w:t>、灌溉发电输水隧洞进水口喇叭口混凝土强度等级复核规范要求，施工质</w:t>
      </w:r>
      <w:r w:rsidR="00300016" w:rsidRPr="00CB6EBA">
        <w:lastRenderedPageBreak/>
        <w:t>量满足设计要求。</w:t>
      </w:r>
      <w:r w:rsidRPr="00CB6EBA">
        <w:t>非常溢洪道进口型式、直线段坡比满足规范要求，混凝土强度现场检测抽检结果满足设计和规范要求，帷幕孔距、灌浆压力和透水率试验结果满足规范要求。上坝道路混凝土强度等级满足规范要求，施工质量满足设计要求。</w:t>
      </w:r>
      <w:r w:rsidR="00300016" w:rsidRPr="00CB6EBA">
        <w:t>现场检查及检测时，启闭机房四周墙体</w:t>
      </w:r>
      <w:r w:rsidRPr="00CB6EBA">
        <w:t>、</w:t>
      </w:r>
      <w:r w:rsidR="00300016" w:rsidRPr="00CB6EBA">
        <w:t>进水口</w:t>
      </w:r>
      <w:r w:rsidR="00300016" w:rsidRPr="00CB6EBA">
        <w:rPr>
          <w:snapToGrid w:val="0"/>
        </w:rPr>
        <w:t>左侧墙混凝土</w:t>
      </w:r>
      <w:r w:rsidRPr="00CB6EBA">
        <w:rPr>
          <w:snapToGrid w:val="0"/>
        </w:rPr>
        <w:t>存在渗水等工程质量缺陷，但不影响工程安全</w:t>
      </w:r>
      <w:r w:rsidR="00300016" w:rsidRPr="00CB6EBA">
        <w:rPr>
          <w:snapToGrid w:val="0"/>
        </w:rPr>
        <w:t>。</w:t>
      </w:r>
      <w:ins w:id="860" w:author="王凯" w:date="2018-04-24T15:14:00Z">
        <w:r w:rsidR="00B85744">
          <w:rPr>
            <w:rFonts w:hint="eastAsia"/>
          </w:rPr>
          <w:t>除险加固</w:t>
        </w:r>
        <w:r w:rsidR="00B85744">
          <w:t>后发现在</w:t>
        </w:r>
        <w:r w:rsidR="00B85744">
          <w:rPr>
            <w:rFonts w:hint="eastAsia"/>
          </w:rPr>
          <w:t>2</w:t>
        </w:r>
        <w:r w:rsidR="00B85744">
          <w:t>#</w:t>
        </w:r>
        <w:r w:rsidR="00B85744">
          <w:rPr>
            <w:rFonts w:ascii="宋体" w:hAnsi="宋体" w:hint="eastAsia"/>
          </w:rPr>
          <w:t>～</w:t>
        </w:r>
        <w:r w:rsidR="00B85744">
          <w:t>3#</w:t>
        </w:r>
        <w:r w:rsidR="00B85744">
          <w:t>堰段高程</w:t>
        </w:r>
        <w:r w:rsidR="00B85744">
          <w:rPr>
            <w:rFonts w:hint="eastAsia"/>
          </w:rPr>
          <w:t>300</w:t>
        </w:r>
        <w:r w:rsidR="00B85744">
          <w:t>m</w:t>
        </w:r>
        <w:r w:rsidR="00B85744">
          <w:t>处有三处渗漏点，边墩</w:t>
        </w:r>
        <w:r w:rsidR="00B85744">
          <w:rPr>
            <w:rFonts w:hint="eastAsia"/>
          </w:rPr>
          <w:t>下游</w:t>
        </w:r>
        <w:r w:rsidR="00B85744">
          <w:rPr>
            <w:rFonts w:hint="eastAsia"/>
          </w:rPr>
          <w:t>43</w:t>
        </w:r>
        <w:r w:rsidR="00B85744">
          <w:t>m</w:t>
        </w:r>
        <w:r w:rsidR="00B85744">
          <w:t>泄槽底板</w:t>
        </w:r>
        <w:r w:rsidR="00B85744">
          <w:rPr>
            <w:rFonts w:hint="eastAsia"/>
          </w:rPr>
          <w:t>左侧</w:t>
        </w:r>
        <w:r w:rsidR="00B85744">
          <w:t>有渗水点</w:t>
        </w:r>
        <w:r w:rsidR="00B85744">
          <w:rPr>
            <w:rFonts w:hint="eastAsia"/>
          </w:rPr>
          <w:t>。</w:t>
        </w:r>
        <w:r w:rsidR="00B85744">
          <w:t>本次</w:t>
        </w:r>
        <w:r w:rsidR="009022AD">
          <w:t>现场检查</w:t>
        </w:r>
        <w:r w:rsidR="00B85744">
          <w:rPr>
            <w:rFonts w:hint="eastAsia"/>
          </w:rPr>
          <w:t>期间</w:t>
        </w:r>
        <w:r w:rsidR="00B85744">
          <w:t>，水位较低未</w:t>
        </w:r>
        <w:r w:rsidR="00B85744" w:rsidRPr="00EB5CC1">
          <w:t>发现</w:t>
        </w:r>
        <w:r w:rsidR="00B85744">
          <w:rPr>
            <w:rFonts w:hint="eastAsia"/>
          </w:rPr>
          <w:t>渗流异常</w:t>
        </w:r>
        <w:r w:rsidR="00B85744" w:rsidRPr="00EB5CC1">
          <w:t>。</w:t>
        </w:r>
      </w:ins>
    </w:p>
    <w:p w14:paraId="1E13C341" w14:textId="4ED8A669" w:rsidR="00300016" w:rsidRPr="00CB6EBA" w:rsidRDefault="00300016">
      <w:pPr>
        <w:pStyle w:val="af"/>
      </w:pPr>
      <w:r w:rsidRPr="00CB6EBA">
        <w:t>综合以上质量情况并根据《水库安全鉴定评价导则》（</w:t>
      </w:r>
      <w:r w:rsidRPr="00CB6EBA">
        <w:t>SL258-2017</w:t>
      </w:r>
      <w:r w:rsidRPr="00CB6EBA">
        <w:t>）的规定：茅岗水库工程质量基本满足设计和规范要求，运行中虽暴露局部质量缺陷，但尚不严重影响工程安全，</w:t>
      </w:r>
      <w:r w:rsidRPr="00CB6EBA">
        <w:rPr>
          <w:bCs/>
        </w:rPr>
        <w:t>质量综合评定为</w:t>
      </w:r>
      <w:r w:rsidRPr="00CB6EBA">
        <w:rPr>
          <w:bCs/>
        </w:rPr>
        <w:t>“</w:t>
      </w:r>
      <w:r w:rsidRPr="00CB6EBA">
        <w:rPr>
          <w:bCs/>
        </w:rPr>
        <w:t>合格</w:t>
      </w:r>
      <w:r w:rsidRPr="00CB6EBA">
        <w:rPr>
          <w:bCs/>
        </w:rPr>
        <w:t>”</w:t>
      </w:r>
      <w:r w:rsidRPr="00CB6EBA">
        <w:rPr>
          <w:bCs/>
        </w:rPr>
        <w:t>。</w:t>
      </w:r>
    </w:p>
    <w:p w14:paraId="7736648F" w14:textId="77777777" w:rsidR="00300016" w:rsidRPr="00CB6EBA" w:rsidRDefault="00300016">
      <w:pPr>
        <w:pStyle w:val="af"/>
        <w:sectPr w:rsidR="00300016" w:rsidRPr="00CB6EBA" w:rsidSect="00927D19">
          <w:pgSz w:w="11906" w:h="16838"/>
          <w:pgMar w:top="1440" w:right="1797" w:bottom="1440" w:left="1797" w:header="794" w:footer="737" w:gutter="0"/>
          <w:cols w:space="425"/>
          <w:docGrid w:type="lines" w:linePitch="326"/>
        </w:sectPr>
      </w:pPr>
    </w:p>
    <w:p w14:paraId="7CBCBAE1" w14:textId="77777777" w:rsidR="00852ABA" w:rsidRPr="00CB6EBA" w:rsidRDefault="00852ABA" w:rsidP="00787C9F">
      <w:pPr>
        <w:pStyle w:val="1"/>
        <w:spacing w:before="163" w:after="163"/>
      </w:pPr>
      <w:bookmarkStart w:id="861" w:name="_Toc494531462"/>
      <w:bookmarkStart w:id="862" w:name="_Toc511404253"/>
      <w:bookmarkStart w:id="863" w:name="_Toc511415012"/>
      <w:bookmarkStart w:id="864" w:name="_Toc511416994"/>
      <w:bookmarkStart w:id="865" w:name="_Toc511417250"/>
      <w:bookmarkStart w:id="866" w:name="_Toc511490933"/>
      <w:bookmarkStart w:id="867" w:name="_Toc512175613"/>
      <w:bookmarkStart w:id="868" w:name="_Toc512175675"/>
      <w:bookmarkStart w:id="869" w:name="_Toc512417424"/>
      <w:bookmarkStart w:id="870" w:name="_Toc512417486"/>
      <w:bookmarkStart w:id="871" w:name="_Toc512417548"/>
      <w:r w:rsidRPr="00CB6EBA">
        <w:lastRenderedPageBreak/>
        <w:t xml:space="preserve">5 </w:t>
      </w:r>
      <w:r w:rsidRPr="00CB6EBA">
        <w:t>运行管理评价</w:t>
      </w:r>
      <w:bookmarkEnd w:id="861"/>
      <w:bookmarkEnd w:id="862"/>
      <w:bookmarkEnd w:id="863"/>
      <w:bookmarkEnd w:id="864"/>
      <w:bookmarkEnd w:id="865"/>
      <w:bookmarkEnd w:id="866"/>
      <w:bookmarkEnd w:id="867"/>
      <w:bookmarkEnd w:id="868"/>
      <w:bookmarkEnd w:id="869"/>
      <w:bookmarkEnd w:id="870"/>
      <w:bookmarkEnd w:id="871"/>
    </w:p>
    <w:p w14:paraId="6F5A5088" w14:textId="77777777" w:rsidR="00300016" w:rsidRPr="00CB6EBA" w:rsidRDefault="00300016" w:rsidP="009A6F62">
      <w:pPr>
        <w:pStyle w:val="2"/>
      </w:pPr>
      <w:bookmarkStart w:id="872" w:name="_Toc494531463"/>
      <w:bookmarkStart w:id="873" w:name="_Toc511404254"/>
      <w:bookmarkStart w:id="874" w:name="_Toc511415013"/>
      <w:bookmarkStart w:id="875" w:name="_Toc511416995"/>
      <w:bookmarkStart w:id="876" w:name="_Toc511417251"/>
      <w:bookmarkStart w:id="877" w:name="_Toc511490934"/>
      <w:bookmarkStart w:id="878" w:name="_Toc512175614"/>
      <w:bookmarkStart w:id="879" w:name="_Toc512175676"/>
      <w:bookmarkStart w:id="880" w:name="_Toc512417425"/>
      <w:bookmarkStart w:id="881" w:name="_Toc512417487"/>
      <w:bookmarkStart w:id="882" w:name="_Toc512417549"/>
      <w:r w:rsidRPr="00CB6EBA">
        <w:t xml:space="preserve">5.1 </w:t>
      </w:r>
      <w:r w:rsidRPr="00CB6EBA">
        <w:t>运行管理能力评价</w:t>
      </w:r>
      <w:bookmarkEnd w:id="872"/>
      <w:bookmarkEnd w:id="873"/>
      <w:bookmarkEnd w:id="874"/>
      <w:bookmarkEnd w:id="875"/>
      <w:bookmarkEnd w:id="876"/>
      <w:bookmarkEnd w:id="877"/>
      <w:bookmarkEnd w:id="878"/>
      <w:bookmarkEnd w:id="879"/>
      <w:bookmarkEnd w:id="880"/>
      <w:bookmarkEnd w:id="881"/>
      <w:bookmarkEnd w:id="882"/>
    </w:p>
    <w:p w14:paraId="76D068EA" w14:textId="77777777" w:rsidR="00300016" w:rsidRPr="00CB6EBA" w:rsidRDefault="00300016" w:rsidP="00787C9F">
      <w:pPr>
        <w:pStyle w:val="3"/>
        <w:spacing w:before="163"/>
      </w:pPr>
      <w:bookmarkStart w:id="883" w:name="_Toc494531464"/>
      <w:r w:rsidRPr="00CB6EBA">
        <w:t xml:space="preserve">5.1.1 </w:t>
      </w:r>
      <w:r w:rsidRPr="00CB6EBA">
        <w:t>管理体制机制</w:t>
      </w:r>
      <w:bookmarkEnd w:id="883"/>
    </w:p>
    <w:p w14:paraId="3455CE6C" w14:textId="77777777" w:rsidR="00D55DD6" w:rsidRPr="00CB6EBA" w:rsidRDefault="00D55DD6">
      <w:pPr>
        <w:pStyle w:val="af"/>
      </w:pPr>
      <w:r w:rsidRPr="00CB6EBA">
        <w:t>1</w:t>
      </w:r>
      <w:r w:rsidRPr="00CB6EBA">
        <w:t>、</w:t>
      </w:r>
      <w:r w:rsidRPr="00CB6EBA">
        <w:t>2015</w:t>
      </w:r>
      <w:r w:rsidRPr="00CB6EBA">
        <w:t>年</w:t>
      </w:r>
      <w:r w:rsidRPr="00CB6EBA">
        <w:t>9</w:t>
      </w:r>
      <w:r w:rsidRPr="00CB6EBA">
        <w:t>月，茅岗水库在浙江省水利厅进行了大坝注册登记，登记号为：</w:t>
      </w:r>
      <w:r w:rsidRPr="00CB6EBA">
        <w:t>33080030007-A4</w:t>
      </w:r>
      <w:r w:rsidRPr="00CB6EBA">
        <w:t>，注册登记机构为衢州市水利局。</w:t>
      </w:r>
    </w:p>
    <w:p w14:paraId="5ADCD0FC" w14:textId="77777777" w:rsidR="00300016" w:rsidRPr="00CB6EBA" w:rsidRDefault="00D55DD6">
      <w:pPr>
        <w:pStyle w:val="af"/>
      </w:pPr>
      <w:r w:rsidRPr="00CB6EBA">
        <w:t>2</w:t>
      </w:r>
      <w:r w:rsidRPr="00CB6EBA">
        <w:t>、</w:t>
      </w:r>
      <w:r w:rsidR="00300016" w:rsidRPr="00CB6EBA">
        <w:t>开化县人民政府为茅岗水库突发事件应急处置的责任主体，负责人为开化县分管副县长；水库主管部门为开化县水利局，负责人为水利局局长；水库管理单位责任人为开化县水电实业公司董事长。</w:t>
      </w:r>
    </w:p>
    <w:p w14:paraId="644A45E3" w14:textId="2392ADCB" w:rsidR="00300016" w:rsidRPr="00CB6EBA" w:rsidRDefault="00D55DD6">
      <w:pPr>
        <w:pStyle w:val="af"/>
      </w:pPr>
      <w:r w:rsidRPr="00CB6EBA">
        <w:t>3</w:t>
      </w:r>
      <w:r w:rsidRPr="00CB6EBA">
        <w:t>、</w:t>
      </w:r>
      <w:r w:rsidR="00300016" w:rsidRPr="00CB6EBA">
        <w:t>根据开化县编制委员会（开编</w:t>
      </w:r>
      <w:r w:rsidR="007616A8">
        <w:rPr>
          <w:rFonts w:ascii="仿宋" w:eastAsia="仿宋" w:hAnsi="仿宋" w:hint="eastAsia"/>
        </w:rPr>
        <w:t>〔</w:t>
      </w:r>
      <w:r w:rsidR="00300016" w:rsidRPr="00CB6EBA">
        <w:t>1996</w:t>
      </w:r>
      <w:r w:rsidR="007616A8">
        <w:rPr>
          <w:rFonts w:ascii="仿宋" w:eastAsia="仿宋" w:hAnsi="仿宋" w:hint="eastAsia"/>
        </w:rPr>
        <w:t>〕</w:t>
      </w:r>
      <w:r w:rsidR="00300016" w:rsidRPr="00CB6EBA">
        <w:t>9</w:t>
      </w:r>
      <w:r w:rsidR="00300016" w:rsidRPr="00CB6EBA">
        <w:t>号）及（开编</w:t>
      </w:r>
      <w:r w:rsidR="007616A8">
        <w:rPr>
          <w:rFonts w:ascii="仿宋" w:eastAsia="仿宋" w:hAnsi="仿宋" w:hint="eastAsia"/>
        </w:rPr>
        <w:t>〔</w:t>
      </w:r>
      <w:r w:rsidR="00300016" w:rsidRPr="00CB6EBA">
        <w:t>2008</w:t>
      </w:r>
      <w:r w:rsidR="007616A8">
        <w:rPr>
          <w:rFonts w:ascii="仿宋" w:eastAsia="仿宋" w:hAnsi="仿宋" w:hint="eastAsia"/>
        </w:rPr>
        <w:t>〕</w:t>
      </w:r>
      <w:r w:rsidR="00300016" w:rsidRPr="00CB6EBA">
        <w:t>4</w:t>
      </w:r>
      <w:r w:rsidR="00300016" w:rsidRPr="00CB6EBA">
        <w:t>号）两份文件，公司定性为企业化管理的事业单位，实行独立核算，自负盈亏，由纯公益类事业单位开化县中型水库管理局管理。目前开化县水电实业公司作为茅岗水库管理单位，其水库管护经费主要来源于开化县水电实业公司，部分来源于浙江省水利厅维养经费，管理人员基本支出与工程维护经费、安全监测工作费用基本落实。水库管理范围、保护范围明确，划界方案经开化县政府审批，</w:t>
      </w:r>
      <w:r w:rsidR="00BA1A9C" w:rsidRPr="00CB6EBA">
        <w:t>已</w:t>
      </w:r>
      <w:r w:rsidR="00300016" w:rsidRPr="00CB6EBA">
        <w:t>取得土地产权证，并设置相应界桩。</w:t>
      </w:r>
    </w:p>
    <w:p w14:paraId="1067F65A" w14:textId="77777777" w:rsidR="00300016" w:rsidRPr="00CB6EBA" w:rsidRDefault="00300016" w:rsidP="00787C9F">
      <w:pPr>
        <w:pStyle w:val="3"/>
        <w:spacing w:before="163"/>
      </w:pPr>
      <w:bookmarkStart w:id="884" w:name="_Toc494531465"/>
      <w:r w:rsidRPr="00CB6EBA">
        <w:t>5.1.2</w:t>
      </w:r>
      <w:r w:rsidRPr="00CB6EBA">
        <w:t>管理机构</w:t>
      </w:r>
      <w:bookmarkEnd w:id="884"/>
    </w:p>
    <w:p w14:paraId="7F6288D9" w14:textId="77777777" w:rsidR="00300016" w:rsidRPr="00CB6EBA" w:rsidRDefault="00D55DD6">
      <w:pPr>
        <w:pStyle w:val="af"/>
      </w:pPr>
      <w:r w:rsidRPr="00CB6EBA">
        <w:t>1</w:t>
      </w:r>
      <w:r w:rsidRPr="00CB6EBA">
        <w:t>、</w:t>
      </w:r>
      <w:r w:rsidR="00300016" w:rsidRPr="00CB6EBA">
        <w:t>开化县水电实业公司由齐溪电站管理处、茅岗水库管理处和城明池水电站等三家国有水电企业合并组建。县水电局为该公司的主管部门。公司受水利局委托，全面负责茅岗水库大坝的安全运行管理，承担水库防汛、防洪、发电、供水灌溉等职能，并在委托的职责和范围内依法开展水政执法工作。</w:t>
      </w:r>
    </w:p>
    <w:p w14:paraId="0228E8D8" w14:textId="77777777" w:rsidR="00300016" w:rsidRDefault="00D55DD6">
      <w:pPr>
        <w:pStyle w:val="af"/>
        <w:rPr>
          <w:ins w:id="885" w:author="王凯" w:date="2018-04-25T10:12:00Z"/>
        </w:rPr>
      </w:pPr>
      <w:r w:rsidRPr="00CB6EBA">
        <w:t>2</w:t>
      </w:r>
      <w:r w:rsidRPr="00CB6EBA">
        <w:t>、</w:t>
      </w:r>
      <w:r w:rsidR="00300016" w:rsidRPr="00CB6EBA">
        <w:t>开化县水电实业公司依据《浙江省定岗定员标准（试行）</w:t>
      </w:r>
      <w:r w:rsidR="00300016" w:rsidRPr="00CB6EBA">
        <w:t>2016</w:t>
      </w:r>
      <w:r w:rsidR="00300016" w:rsidRPr="00CB6EBA">
        <w:t>年》，共设八大类岗位，共计</w:t>
      </w:r>
      <w:r w:rsidR="00300016" w:rsidRPr="00CB6EBA">
        <w:t>26</w:t>
      </w:r>
      <w:r w:rsidR="00300016" w:rsidRPr="00CB6EBA">
        <w:t>个岗位。现有管理人员</w:t>
      </w:r>
      <w:r w:rsidR="00300016" w:rsidRPr="00CB6EBA">
        <w:t>13</w:t>
      </w:r>
      <w:r w:rsidR="00300016" w:rsidRPr="00CB6EBA">
        <w:t>人，其中工程师职称的有</w:t>
      </w:r>
      <w:r w:rsidR="00300016" w:rsidRPr="00CB6EBA">
        <w:t>3</w:t>
      </w:r>
      <w:r w:rsidR="00300016" w:rsidRPr="00CB6EBA">
        <w:t>人，助理工程师职称</w:t>
      </w:r>
      <w:r w:rsidR="00300016" w:rsidRPr="00CB6EBA">
        <w:t>3</w:t>
      </w:r>
      <w:r w:rsidR="00300016" w:rsidRPr="00CB6EBA">
        <w:t>人，助理会计师</w:t>
      </w:r>
      <w:r w:rsidR="00300016" w:rsidRPr="00CB6EBA">
        <w:t>2</w:t>
      </w:r>
      <w:r w:rsidR="00300016" w:rsidRPr="00CB6EBA">
        <w:t>人，其人员编制已基本能满足管理要求。</w:t>
      </w:r>
    </w:p>
    <w:p w14:paraId="05B34657" w14:textId="5B93AB99" w:rsidR="009A1E74" w:rsidRPr="00CB6EBA" w:rsidRDefault="009A1E74">
      <w:pPr>
        <w:pStyle w:val="af"/>
      </w:pPr>
      <w:ins w:id="886" w:author="王凯" w:date="2018-04-25T10:12:00Z">
        <w:r>
          <w:rPr>
            <w:rFonts w:hint="eastAsia"/>
          </w:rPr>
          <w:t>3</w:t>
        </w:r>
        <w:r>
          <w:rPr>
            <w:rFonts w:hint="eastAsia"/>
          </w:rPr>
          <w:t>、</w:t>
        </w:r>
        <w:r>
          <w:t>各管理人员基本满足岗位入职条件，</w:t>
        </w:r>
        <w:r w:rsidRPr="00827F33">
          <w:t>但闸门操作岗位人员没有操作证，水库须及时落实闸门运行工的岗位考核，实行持证上岗。</w:t>
        </w:r>
      </w:ins>
    </w:p>
    <w:p w14:paraId="76794B41" w14:textId="77777777" w:rsidR="00300016" w:rsidRPr="00CB6EBA" w:rsidRDefault="00300016" w:rsidP="00787C9F">
      <w:pPr>
        <w:pStyle w:val="3"/>
        <w:spacing w:before="163"/>
      </w:pPr>
      <w:bookmarkStart w:id="887" w:name="_Toc494531466"/>
      <w:r w:rsidRPr="00CB6EBA">
        <w:lastRenderedPageBreak/>
        <w:t xml:space="preserve">5.1.2 </w:t>
      </w:r>
      <w:r w:rsidRPr="00CB6EBA">
        <w:t>管理制度</w:t>
      </w:r>
      <w:bookmarkEnd w:id="887"/>
    </w:p>
    <w:p w14:paraId="264903F0" w14:textId="77777777" w:rsidR="00300016" w:rsidRPr="00CB6EBA" w:rsidRDefault="00D55DD6">
      <w:pPr>
        <w:pStyle w:val="af"/>
      </w:pPr>
      <w:r w:rsidRPr="00CB6EBA">
        <w:t>1</w:t>
      </w:r>
      <w:r w:rsidRPr="00CB6EBA">
        <w:t>、</w:t>
      </w:r>
      <w:r w:rsidR="00300016" w:rsidRPr="00CB6EBA">
        <w:t>茅岗水库各项管理规章制度和操作规程健全。防汛值班制度、闸门设备操作制度上墙明示，管理制度内容基本满足要求，制度执行情况良好，台账记录基本齐全。</w:t>
      </w:r>
    </w:p>
    <w:p w14:paraId="5A28DA63" w14:textId="7A6276EA" w:rsidR="00300016" w:rsidRPr="00CB6EBA" w:rsidRDefault="00D55DD6">
      <w:pPr>
        <w:pStyle w:val="af"/>
      </w:pPr>
      <w:r w:rsidRPr="00CB6EBA">
        <w:t>2</w:t>
      </w:r>
      <w:r w:rsidRPr="00CB6EBA">
        <w:t>、</w:t>
      </w:r>
      <w:r w:rsidR="00300016" w:rsidRPr="00CB6EBA">
        <w:t>公司以文件形式对各科室工作职责予以明确，岗位</w:t>
      </w:r>
      <w:r w:rsidR="00300016" w:rsidRPr="00CB6EBA">
        <w:t>-</w:t>
      </w:r>
      <w:r w:rsidR="00300016" w:rsidRPr="00CB6EBA">
        <w:t>人员</w:t>
      </w:r>
      <w:r w:rsidR="00300016" w:rsidRPr="00CB6EBA">
        <w:t>-</w:t>
      </w:r>
      <w:r w:rsidR="00300016" w:rsidRPr="00CB6EBA">
        <w:t>事项表中明确各</w:t>
      </w:r>
      <w:del w:id="888" w:author="王凯" w:date="2018-04-24T13:57:00Z">
        <w:r w:rsidR="00300016" w:rsidRPr="00CB6EBA" w:rsidDel="001F6DDA">
          <w:delText>管理员</w:delText>
        </w:r>
      </w:del>
      <w:ins w:id="889" w:author="王凯" w:date="2018-04-24T13:57:00Z">
        <w:r w:rsidR="001F6DDA" w:rsidRPr="00CB6EBA">
          <w:t>管理</w:t>
        </w:r>
        <w:r w:rsidR="001F6DDA">
          <w:rPr>
            <w:rFonts w:hint="eastAsia"/>
          </w:rPr>
          <w:t>岗位</w:t>
        </w:r>
      </w:ins>
      <w:r w:rsidR="00300016" w:rsidRPr="00CB6EBA">
        <w:t>实际责任人。同时结合年度</w:t>
      </w:r>
      <w:del w:id="890" w:author="王凯" w:date="2018-04-24T13:57:00Z">
        <w:r w:rsidR="00300016" w:rsidRPr="00CB6EBA" w:rsidDel="001F6DDA">
          <w:delText>的制度</w:delText>
        </w:r>
      </w:del>
      <w:r w:rsidR="00300016" w:rsidRPr="00CB6EBA">
        <w:t>考核，设立奖惩制度，确保各项工作有序进行。</w:t>
      </w:r>
    </w:p>
    <w:p w14:paraId="6C4EFDC0" w14:textId="77777777" w:rsidR="00300016" w:rsidRPr="00CB6EBA" w:rsidRDefault="00300016" w:rsidP="00787C9F">
      <w:pPr>
        <w:pStyle w:val="3"/>
        <w:spacing w:before="163"/>
      </w:pPr>
      <w:bookmarkStart w:id="891" w:name="_Toc492973114"/>
      <w:bookmarkStart w:id="892" w:name="_Toc494531467"/>
      <w:r w:rsidRPr="00CB6EBA">
        <w:t xml:space="preserve">5.1.3 </w:t>
      </w:r>
      <w:r w:rsidRPr="00CB6EBA">
        <w:t>管理设施</w:t>
      </w:r>
      <w:bookmarkEnd w:id="891"/>
      <w:bookmarkEnd w:id="892"/>
    </w:p>
    <w:p w14:paraId="2D699D45" w14:textId="77777777" w:rsidR="00300016" w:rsidRPr="00CB6EBA" w:rsidRDefault="00D55DD6">
      <w:pPr>
        <w:pStyle w:val="af"/>
      </w:pPr>
      <w:r w:rsidRPr="00CB6EBA">
        <w:t>1</w:t>
      </w:r>
      <w:r w:rsidRPr="00CB6EBA">
        <w:t>、</w:t>
      </w:r>
      <w:r w:rsidR="00300016" w:rsidRPr="00CB6EBA">
        <w:t>茅岗水库交通便捷，有公路通至坝址，对外交通方便。水库管理处自备江铃皮卡一辆，设有程控电话、报汛机和手机。水库有三相电源接通，并设有路灯和手提式照明灯。但库区</w:t>
      </w:r>
      <w:r w:rsidR="00BA1A9C" w:rsidRPr="00CB6EBA">
        <w:t>无</w:t>
      </w:r>
      <w:r w:rsidR="00300016" w:rsidRPr="00CB6EBA">
        <w:t>柴油发电机等备用电源，遇到紧急情况无法提供有效电力保障。</w:t>
      </w:r>
    </w:p>
    <w:p w14:paraId="47C336E8" w14:textId="77777777" w:rsidR="00300016" w:rsidRPr="00CB6EBA" w:rsidRDefault="00D55DD6">
      <w:pPr>
        <w:pStyle w:val="af"/>
      </w:pPr>
      <w:r w:rsidRPr="00CB6EBA">
        <w:t>2</w:t>
      </w:r>
      <w:r w:rsidRPr="00CB6EBA">
        <w:t>、</w:t>
      </w:r>
      <w:r w:rsidR="00300016" w:rsidRPr="00CB6EBA">
        <w:t>库区内设有雨量站一个，含人工观测和自记式雨量计各一台，水库自备水位遥测系统一套，大坝观测竖井观测房内有水文站设的水雨情遥测系统一套，设备运行状况良好。</w:t>
      </w:r>
    </w:p>
    <w:p w14:paraId="271E5021" w14:textId="54947C3F" w:rsidR="00300016" w:rsidRPr="00CB6EBA" w:rsidRDefault="00D55DD6">
      <w:pPr>
        <w:pStyle w:val="af"/>
      </w:pPr>
      <w:r w:rsidRPr="00CB6EBA">
        <w:t>3</w:t>
      </w:r>
      <w:r w:rsidRPr="00CB6EBA">
        <w:t>、</w:t>
      </w:r>
      <w:r w:rsidR="00300016" w:rsidRPr="00CB6EBA">
        <w:t>管理</w:t>
      </w:r>
      <w:r w:rsidR="00FF1F02">
        <w:rPr>
          <w:rFonts w:hint="eastAsia"/>
        </w:rPr>
        <w:t>处</w:t>
      </w:r>
      <w:r w:rsidR="00300016" w:rsidRPr="00CB6EBA">
        <w:t>在库区重要地段设置了警示牌、宣传牌，并在库区内副坝上下游侧等处种有景观树，整体面貌良好。正常溢洪道下游左侧为管理区，水库管理处办公楼位于主坝左岸，维养状况良好。</w:t>
      </w:r>
    </w:p>
    <w:p w14:paraId="50F4C067" w14:textId="77777777" w:rsidR="00300016" w:rsidRPr="00CB6EBA" w:rsidRDefault="00D55DD6">
      <w:pPr>
        <w:pStyle w:val="af"/>
      </w:pPr>
      <w:r w:rsidRPr="00CB6EBA">
        <w:t>4</w:t>
      </w:r>
      <w:r w:rsidRPr="00CB6EBA">
        <w:t>、</w:t>
      </w:r>
      <w:r w:rsidR="00300016" w:rsidRPr="00CB6EBA">
        <w:t>茅岗水库管理处及二级电站设有仓库及专门管理人员，两地之间物资可在管理处领导下统一调配。每年汛前要进行一次全面的盘点，确保备品备件及抢险物资的库存量。水库管理处防汛仓库的防汛物资的储备数量略有不足。</w:t>
      </w:r>
    </w:p>
    <w:p w14:paraId="58861505" w14:textId="77777777" w:rsidR="00300016" w:rsidRPr="00CB6EBA" w:rsidRDefault="00300016" w:rsidP="009A6F62">
      <w:pPr>
        <w:pStyle w:val="2"/>
      </w:pPr>
      <w:bookmarkStart w:id="893" w:name="_Toc494531468"/>
      <w:bookmarkStart w:id="894" w:name="_Toc511404255"/>
      <w:bookmarkStart w:id="895" w:name="_Toc511415014"/>
      <w:bookmarkStart w:id="896" w:name="_Toc511416996"/>
      <w:bookmarkStart w:id="897" w:name="_Toc511417252"/>
      <w:bookmarkStart w:id="898" w:name="_Toc511490935"/>
      <w:bookmarkStart w:id="899" w:name="_Toc512175615"/>
      <w:bookmarkStart w:id="900" w:name="_Toc512175677"/>
      <w:bookmarkStart w:id="901" w:name="_Toc512417426"/>
      <w:bookmarkStart w:id="902" w:name="_Toc512417488"/>
      <w:bookmarkStart w:id="903" w:name="_Toc512417550"/>
      <w:r w:rsidRPr="00CB6EBA">
        <w:t xml:space="preserve">5.2 </w:t>
      </w:r>
      <w:r w:rsidRPr="00CB6EBA">
        <w:t>调度</w:t>
      </w:r>
      <w:r w:rsidRPr="00CB6EBA">
        <w:rPr>
          <w:rStyle w:val="2Char"/>
          <w:b/>
        </w:rPr>
        <w:t>运</w:t>
      </w:r>
      <w:r w:rsidRPr="00CB6EBA">
        <w:t>行评价</w:t>
      </w:r>
      <w:bookmarkEnd w:id="893"/>
      <w:bookmarkEnd w:id="894"/>
      <w:bookmarkEnd w:id="895"/>
      <w:bookmarkEnd w:id="896"/>
      <w:bookmarkEnd w:id="897"/>
      <w:bookmarkEnd w:id="898"/>
      <w:bookmarkEnd w:id="899"/>
      <w:bookmarkEnd w:id="900"/>
      <w:bookmarkEnd w:id="901"/>
      <w:bookmarkEnd w:id="902"/>
      <w:bookmarkEnd w:id="903"/>
    </w:p>
    <w:p w14:paraId="2AE14659" w14:textId="77777777" w:rsidR="00300016" w:rsidRPr="00CB6EBA" w:rsidRDefault="00300016" w:rsidP="00787C9F">
      <w:pPr>
        <w:pStyle w:val="3"/>
        <w:spacing w:before="163"/>
      </w:pPr>
      <w:bookmarkStart w:id="904" w:name="_Toc367619750"/>
      <w:bookmarkStart w:id="905" w:name="_Toc416179396"/>
      <w:bookmarkStart w:id="906" w:name="_Toc492973116"/>
      <w:bookmarkStart w:id="907" w:name="_Toc494531469"/>
      <w:r w:rsidRPr="00CB6EBA">
        <w:t>5.2.1</w:t>
      </w:r>
      <w:bookmarkEnd w:id="904"/>
      <w:bookmarkEnd w:id="905"/>
      <w:bookmarkEnd w:id="906"/>
      <w:r w:rsidRPr="00CB6EBA">
        <w:t>调度规程编制</w:t>
      </w:r>
      <w:bookmarkEnd w:id="907"/>
    </w:p>
    <w:p w14:paraId="1F547C88" w14:textId="361A7D00" w:rsidR="00300016" w:rsidRPr="00CB6EBA" w:rsidRDefault="00300016">
      <w:pPr>
        <w:pStyle w:val="af"/>
      </w:pPr>
      <w:r w:rsidRPr="00CB6EBA">
        <w:t>除险加固工程以来，每年汛前，开化县水电实业公司按照当年工程及雨水情实际情况编制水库控制调度运用计划，报经衢州市人民政府防汛防旱指挥部和衢州市水利局批准后，严格按照按市防汛办批准的控制运</w:t>
      </w:r>
      <w:ins w:id="908" w:author="王凯" w:date="2018-04-24T14:00:00Z">
        <w:r w:rsidR="00800EB9">
          <w:rPr>
            <w:rFonts w:hint="eastAsia"/>
          </w:rPr>
          <w:t>用</w:t>
        </w:r>
      </w:ins>
      <w:del w:id="909" w:author="王凯" w:date="2018-04-24T14:00:00Z">
        <w:r w:rsidRPr="00CB6EBA" w:rsidDel="00800EB9">
          <w:delText>行</w:delText>
        </w:r>
      </w:del>
      <w:r w:rsidRPr="00CB6EBA">
        <w:t>计划运行。水库防洪调度由开化县防汛防旱指挥部负责。在下游河道出现特殊情况时，服从衢州市防汛</w:t>
      </w:r>
      <w:r w:rsidRPr="00CB6EBA">
        <w:lastRenderedPageBreak/>
        <w:t>防旱指挥部调度指挥。</w:t>
      </w:r>
    </w:p>
    <w:p w14:paraId="073A29BA" w14:textId="77777777" w:rsidR="00300016" w:rsidRPr="00CB6EBA" w:rsidRDefault="00300016">
      <w:pPr>
        <w:pStyle w:val="af"/>
      </w:pPr>
      <w:r w:rsidRPr="00CB6EBA">
        <w:t>1</w:t>
      </w:r>
      <w:r w:rsidRPr="00CB6EBA">
        <w:t>、防汛防洪调度</w:t>
      </w:r>
    </w:p>
    <w:p w14:paraId="5D5F8083" w14:textId="77777777" w:rsidR="00300016" w:rsidRPr="00CB6EBA" w:rsidRDefault="00300016">
      <w:pPr>
        <w:pStyle w:val="af"/>
      </w:pPr>
      <w:r w:rsidRPr="00CB6EBA">
        <w:t>茅岗水库汛限水位：</w:t>
      </w:r>
      <w:r w:rsidRPr="00CB6EBA">
        <w:t>301.043m</w:t>
      </w:r>
      <w:r w:rsidRPr="00CB6EBA">
        <w:t>（同正常蓄水位），相应库容</w:t>
      </w:r>
      <w:r w:rsidRPr="00CB6EBA">
        <w:t>875</w:t>
      </w:r>
      <w:r w:rsidRPr="00CB6EBA">
        <w:t>万</w:t>
      </w:r>
      <w:r w:rsidRPr="00CB6EBA">
        <w:t>m</w:t>
      </w:r>
      <w:r w:rsidRPr="00CB6EBA">
        <w:rPr>
          <w:vertAlign w:val="superscript"/>
        </w:rPr>
        <w:t>3</w:t>
      </w:r>
      <w:r w:rsidRPr="00CB6EBA">
        <w:t>。茅岗水库流域</w:t>
      </w:r>
      <w:r w:rsidRPr="00CB6EBA">
        <w:t>4</w:t>
      </w:r>
      <w:r w:rsidRPr="00CB6EBA">
        <w:t>月</w:t>
      </w:r>
      <w:r w:rsidRPr="00CB6EBA">
        <w:t>15</w:t>
      </w:r>
      <w:r w:rsidRPr="00CB6EBA">
        <w:t>日至</w:t>
      </w:r>
      <w:r w:rsidRPr="00CB6EBA">
        <w:t>7</w:t>
      </w:r>
      <w:r w:rsidRPr="00CB6EBA">
        <w:t>月</w:t>
      </w:r>
      <w:r w:rsidRPr="00CB6EBA">
        <w:t>15</w:t>
      </w:r>
      <w:r w:rsidRPr="00CB6EBA">
        <w:t>日为梅汛期，</w:t>
      </w:r>
      <w:r w:rsidRPr="00CB6EBA">
        <w:t>7</w:t>
      </w:r>
      <w:r w:rsidRPr="00CB6EBA">
        <w:t>月</w:t>
      </w:r>
      <w:r w:rsidRPr="00CB6EBA">
        <w:t>15</w:t>
      </w:r>
      <w:r w:rsidRPr="00CB6EBA">
        <w:t>日至</w:t>
      </w:r>
      <w:r w:rsidRPr="00CB6EBA">
        <w:t>10</w:t>
      </w:r>
      <w:r w:rsidRPr="00CB6EBA">
        <w:t>月</w:t>
      </w:r>
      <w:r w:rsidRPr="00CB6EBA">
        <w:t>15</w:t>
      </w:r>
      <w:r w:rsidRPr="00CB6EBA">
        <w:t>日为台汛期。期间接省气象台台风预报后，必须及时将库水位降至台汛期汛限水位。</w:t>
      </w:r>
    </w:p>
    <w:p w14:paraId="33D2076B" w14:textId="77777777" w:rsidR="00300016" w:rsidRPr="00CB6EBA" w:rsidRDefault="00300016">
      <w:pPr>
        <w:pStyle w:val="af"/>
      </w:pPr>
      <w:r w:rsidRPr="00CB6EBA">
        <w:t>确定其防洪调度原则为：</w:t>
      </w:r>
    </w:p>
    <w:p w14:paraId="1B7367F1" w14:textId="7287AA8A" w:rsidR="00300016" w:rsidRPr="00CB6EBA" w:rsidRDefault="00300016">
      <w:pPr>
        <w:pStyle w:val="af"/>
      </w:pPr>
      <w:r w:rsidRPr="00CB6EBA">
        <w:t>（</w:t>
      </w:r>
      <w:r w:rsidRPr="00CB6EBA">
        <w:t>1</w:t>
      </w:r>
      <w:r w:rsidRPr="00CB6EBA">
        <w:t>）</w:t>
      </w:r>
      <w:ins w:id="910" w:author="王凯" w:date="2018-04-24T14:01:00Z">
        <w:r w:rsidR="00800EB9">
          <w:rPr>
            <w:rFonts w:hint="eastAsia"/>
          </w:rPr>
          <w:t>当库水位高于</w:t>
        </w:r>
        <w:r w:rsidR="00800EB9">
          <w:rPr>
            <w:rFonts w:hint="eastAsia"/>
          </w:rPr>
          <w:t>301.04m</w:t>
        </w:r>
        <w:r w:rsidR="00800EB9">
          <w:rPr>
            <w:rFonts w:hint="eastAsia"/>
          </w:rPr>
          <w:t>，正常溢洪道自然溢流。</w:t>
        </w:r>
      </w:ins>
      <w:del w:id="911" w:author="王凯" w:date="2018-04-24T14:01:00Z">
        <w:r w:rsidRPr="00CB6EBA" w:rsidDel="00800EB9">
          <w:delText>库水位高于汛限水位</w:delText>
        </w:r>
        <w:r w:rsidRPr="00CB6EBA" w:rsidDel="00800EB9">
          <w:delText>301.043m</w:delText>
        </w:r>
        <w:r w:rsidRPr="00CB6EBA" w:rsidDel="00800EB9">
          <w:delText>时，正常溢洪道溢流外加发电流量</w:delText>
        </w:r>
        <w:r w:rsidRPr="00CB6EBA" w:rsidDel="00800EB9">
          <w:delText>3.16m3/s</w:delText>
        </w:r>
        <w:r w:rsidRPr="00CB6EBA" w:rsidDel="00800EB9">
          <w:delText>。</w:delText>
        </w:r>
      </w:del>
    </w:p>
    <w:p w14:paraId="35675AC0" w14:textId="7F822B7C" w:rsidR="00300016" w:rsidRPr="00CB6EBA" w:rsidRDefault="00300016">
      <w:pPr>
        <w:pStyle w:val="af"/>
      </w:pPr>
      <w:r w:rsidRPr="00CB6EBA">
        <w:t>（</w:t>
      </w:r>
      <w:r w:rsidRPr="00CB6EBA">
        <w:t>2</w:t>
      </w:r>
      <w:r w:rsidRPr="00CB6EBA">
        <w:t>）库水位</w:t>
      </w:r>
      <w:ins w:id="912" w:author="王凯" w:date="2018-04-24T14:02:00Z">
        <w:r w:rsidR="00800EB9">
          <w:rPr>
            <w:rFonts w:hint="eastAsia"/>
          </w:rPr>
          <w:t>超过</w:t>
        </w:r>
      </w:ins>
      <w:del w:id="913" w:author="王凯" w:date="2018-04-24T14:02:00Z">
        <w:r w:rsidRPr="00CB6EBA" w:rsidDel="00800EB9">
          <w:delText>达到</w:delText>
        </w:r>
      </w:del>
      <w:r w:rsidRPr="00CB6EBA">
        <w:t>304.143m</w:t>
      </w:r>
      <w:r w:rsidRPr="00CB6EBA">
        <w:t>时非常溢洪道</w:t>
      </w:r>
      <w:ins w:id="914" w:author="王凯" w:date="2018-04-24T14:02:00Z">
        <w:r w:rsidR="00800EB9">
          <w:rPr>
            <w:rFonts w:hint="eastAsia"/>
          </w:rPr>
          <w:t>自然</w:t>
        </w:r>
      </w:ins>
      <w:del w:id="915" w:author="王凯" w:date="2018-04-24T14:02:00Z">
        <w:r w:rsidRPr="00CB6EBA" w:rsidDel="00800EB9">
          <w:delText>开始</w:delText>
        </w:r>
      </w:del>
      <w:r w:rsidRPr="00CB6EBA">
        <w:t>溢</w:t>
      </w:r>
      <w:ins w:id="916" w:author="王凯" w:date="2018-04-24T14:02:00Z">
        <w:r w:rsidR="00800EB9">
          <w:rPr>
            <w:rFonts w:hint="eastAsia"/>
          </w:rPr>
          <w:t>流</w:t>
        </w:r>
      </w:ins>
      <w:del w:id="917" w:author="王凯" w:date="2018-04-24T14:02:00Z">
        <w:r w:rsidRPr="00CB6EBA" w:rsidDel="00800EB9">
          <w:delText>洪</w:delText>
        </w:r>
      </w:del>
      <w:r w:rsidRPr="00CB6EBA">
        <w:t>。</w:t>
      </w:r>
    </w:p>
    <w:p w14:paraId="59113531" w14:textId="77777777" w:rsidR="00300016" w:rsidRPr="00CB6EBA" w:rsidRDefault="00300016">
      <w:pPr>
        <w:pStyle w:val="af"/>
      </w:pPr>
      <w:r w:rsidRPr="00CB6EBA">
        <w:t>2</w:t>
      </w:r>
      <w:r w:rsidRPr="00CB6EBA">
        <w:t>、兴利调度</w:t>
      </w:r>
    </w:p>
    <w:p w14:paraId="0432708C" w14:textId="77777777" w:rsidR="00300016" w:rsidRPr="00CB6EBA" w:rsidRDefault="00300016">
      <w:pPr>
        <w:pStyle w:val="af"/>
      </w:pPr>
      <w:r w:rsidRPr="00CB6EBA">
        <w:t>水库遵循下述兴利调度原则：汛前尽量多发电，以降低水库，腾出库容，发挥水库在汛期的削峰、错峰的防洪功能，水位控制在</w:t>
      </w:r>
      <w:r w:rsidRPr="00CB6EBA">
        <w:t>286.043</w:t>
      </w:r>
      <w:r w:rsidRPr="00CB6EBA">
        <w:t>～</w:t>
      </w:r>
      <w:r w:rsidRPr="00CB6EBA">
        <w:t>289.043</w:t>
      </w:r>
      <w:r w:rsidRPr="00CB6EBA">
        <w:t>米间；梅汛期按二级满发条件为准，水位控制在</w:t>
      </w:r>
      <w:r w:rsidRPr="00CB6EBA">
        <w:t>296.043</w:t>
      </w:r>
      <w:r w:rsidRPr="00CB6EBA">
        <w:t>～</w:t>
      </w:r>
      <w:r w:rsidRPr="00CB6EBA">
        <w:t>301.043</w:t>
      </w:r>
      <w:r w:rsidRPr="00CB6EBA">
        <w:t>米之间；汛末拦蓄最后一次洪水，力争蓄满。台汛期要根据降水和水位情况，在确保安全的前提下，尽力使电站保持高水头运行，以提高发电效益，并满足下游工农业生产用水需求。</w:t>
      </w:r>
    </w:p>
    <w:p w14:paraId="1E1452E0" w14:textId="77777777" w:rsidR="00300016" w:rsidRPr="00CB6EBA" w:rsidRDefault="00300016" w:rsidP="00787C9F">
      <w:pPr>
        <w:pStyle w:val="3"/>
        <w:spacing w:before="163"/>
      </w:pPr>
      <w:bookmarkStart w:id="918" w:name="_Toc494531470"/>
      <w:r w:rsidRPr="00CB6EBA">
        <w:t>5.2.2</w:t>
      </w:r>
      <w:r w:rsidRPr="00CB6EBA">
        <w:t>安全监测</w:t>
      </w:r>
      <w:bookmarkEnd w:id="918"/>
    </w:p>
    <w:p w14:paraId="0CBC0EB4" w14:textId="77777777" w:rsidR="00300016" w:rsidRPr="00CB6EBA" w:rsidRDefault="00300016">
      <w:pPr>
        <w:pStyle w:val="af"/>
      </w:pPr>
      <w:r w:rsidRPr="00CB6EBA">
        <w:t>1</w:t>
      </w:r>
      <w:r w:rsidRPr="00CB6EBA">
        <w:t>、巡视检查</w:t>
      </w:r>
    </w:p>
    <w:p w14:paraId="258CD321" w14:textId="1F004BC5" w:rsidR="00300016" w:rsidRPr="00CB6EBA" w:rsidRDefault="00300016">
      <w:pPr>
        <w:pStyle w:val="af"/>
      </w:pPr>
      <w:r w:rsidRPr="00CB6EBA">
        <w:t>水库管理处根据有关规定及工程实际，建立了工程检查及巡查制度，日常巡视检查范围为坝址范围（包括大坝坝体、副坝，实用堰坝内廊道），以及对大坝有重大影响的近坝区岸坡和其他与大坝有直接关系的建筑物和设施。控制水位</w:t>
      </w:r>
      <w:r w:rsidR="001C1354">
        <w:rPr>
          <w:rFonts w:hint="eastAsia"/>
        </w:rPr>
        <w:t>（</w:t>
      </w:r>
      <w:r w:rsidR="001C1354">
        <w:rPr>
          <w:rFonts w:hint="eastAsia"/>
        </w:rPr>
        <w:t>300.543m</w:t>
      </w:r>
      <w:r w:rsidR="001C1354">
        <w:rPr>
          <w:rFonts w:hint="eastAsia"/>
        </w:rPr>
        <w:t>）</w:t>
      </w:r>
      <w:r w:rsidRPr="00CB6EBA">
        <w:t>以下每</w:t>
      </w:r>
      <w:r w:rsidRPr="00CB6EBA">
        <w:t>5</w:t>
      </w:r>
      <w:r w:rsidRPr="00CB6EBA">
        <w:t>天</w:t>
      </w:r>
      <w:r w:rsidRPr="00CB6EBA">
        <w:t>1</w:t>
      </w:r>
      <w:r w:rsidRPr="00CB6EBA">
        <w:t>次；控制水位</w:t>
      </w:r>
      <w:r w:rsidR="001C1354">
        <w:rPr>
          <w:rFonts w:hint="eastAsia"/>
        </w:rPr>
        <w:t>（</w:t>
      </w:r>
      <w:r w:rsidR="001C1354">
        <w:rPr>
          <w:rFonts w:hint="eastAsia"/>
        </w:rPr>
        <w:t>300.543m</w:t>
      </w:r>
      <w:r w:rsidR="001C1354">
        <w:rPr>
          <w:rFonts w:hint="eastAsia"/>
        </w:rPr>
        <w:t>）</w:t>
      </w:r>
      <w:r w:rsidRPr="00CB6EBA">
        <w:t>以上每天一次；当遇到可能严重影响大坝安全运行情况时，加密巡查次数，为每天</w:t>
      </w:r>
      <w:r w:rsidRPr="00CB6EBA">
        <w:t>1</w:t>
      </w:r>
      <w:r w:rsidRPr="00CB6EBA">
        <w:t>次。目前，水库大坝运行正常，巡视检查中未发现其它明显异常。</w:t>
      </w:r>
    </w:p>
    <w:p w14:paraId="268C5442" w14:textId="77777777" w:rsidR="00300016" w:rsidRPr="00CB6EBA" w:rsidRDefault="00300016">
      <w:pPr>
        <w:pStyle w:val="af"/>
      </w:pPr>
      <w:r w:rsidRPr="00CB6EBA">
        <w:t>2</w:t>
      </w:r>
      <w:r w:rsidRPr="00CB6EBA">
        <w:t>、监测设施现状</w:t>
      </w:r>
    </w:p>
    <w:p w14:paraId="70893573" w14:textId="77777777" w:rsidR="00D55DD6" w:rsidRPr="00CB6EBA" w:rsidRDefault="00300016">
      <w:pPr>
        <w:pStyle w:val="af"/>
      </w:pPr>
      <w:r w:rsidRPr="00CB6EBA">
        <w:t>茅岗水库大坝安全监测设施主要包括表面变形、主坝渗流、主坝扬压力及水雨情监测，安全监测</w:t>
      </w:r>
      <w:r w:rsidR="00765274" w:rsidRPr="00CB6EBA">
        <w:t>设施完好情况如下：</w:t>
      </w:r>
    </w:p>
    <w:p w14:paraId="5AD475EF" w14:textId="7753EC6D" w:rsidR="00765274" w:rsidRDefault="00FF0749">
      <w:pPr>
        <w:pStyle w:val="af"/>
      </w:pPr>
      <w:r>
        <w:rPr>
          <w:rFonts w:hint="eastAsia"/>
        </w:rPr>
        <w:t>（</w:t>
      </w:r>
      <w:r>
        <w:rPr>
          <w:rFonts w:hint="eastAsia"/>
        </w:rPr>
        <w:t>1</w:t>
      </w:r>
      <w:r>
        <w:rPr>
          <w:rFonts w:hint="eastAsia"/>
        </w:rPr>
        <w:t>）</w:t>
      </w:r>
      <w:r w:rsidR="00765274" w:rsidRPr="00CB6EBA">
        <w:t>坝体表面变形、坝体表面变形、主坝渗流</w:t>
      </w:r>
      <w:r w:rsidR="00563873" w:rsidRPr="00CB6EBA">
        <w:t>监测设施均完好，有效率均为</w:t>
      </w:r>
      <w:r w:rsidR="00563873" w:rsidRPr="00CB6EBA">
        <w:t>100%</w:t>
      </w:r>
      <w:r w:rsidR="00563873" w:rsidRPr="00CB6EBA">
        <w:t>。</w:t>
      </w:r>
    </w:p>
    <w:p w14:paraId="2720D0B4" w14:textId="69405CE2" w:rsidR="00FF0749" w:rsidRPr="00FF0749" w:rsidRDefault="00FF0749">
      <w:pPr>
        <w:pStyle w:val="af"/>
      </w:pPr>
      <w:r>
        <w:rPr>
          <w:rFonts w:hint="eastAsia"/>
        </w:rPr>
        <w:t>（</w:t>
      </w:r>
      <w:r>
        <w:rPr>
          <w:rFonts w:hint="eastAsia"/>
        </w:rPr>
        <w:t>2</w:t>
      </w:r>
      <w:r>
        <w:rPr>
          <w:rFonts w:hint="eastAsia"/>
        </w:rPr>
        <w:t>）</w:t>
      </w:r>
      <w:r>
        <w:rPr>
          <w:rFonts w:hint="eastAsia"/>
        </w:rPr>
        <w:t>2018</w:t>
      </w:r>
      <w:r>
        <w:rPr>
          <w:rFonts w:hint="eastAsia"/>
        </w:rPr>
        <w:t>年</w:t>
      </w:r>
      <w:r>
        <w:rPr>
          <w:rFonts w:hint="eastAsia"/>
        </w:rPr>
        <w:t>2</w:t>
      </w:r>
      <w:r>
        <w:rPr>
          <w:rFonts w:hint="eastAsia"/>
        </w:rPr>
        <w:t>月</w:t>
      </w:r>
      <w:r>
        <w:rPr>
          <w:rFonts w:hint="eastAsia"/>
        </w:rPr>
        <w:t>1</w:t>
      </w:r>
      <w:r>
        <w:rPr>
          <w:rFonts w:hint="eastAsia"/>
        </w:rPr>
        <w:t>日前，因</w:t>
      </w:r>
      <w:r>
        <w:rPr>
          <w:rFonts w:hint="eastAsia"/>
        </w:rPr>
        <w:t>1#</w:t>
      </w:r>
      <w:r>
        <w:rPr>
          <w:rFonts w:hint="eastAsia"/>
        </w:rPr>
        <w:t>、</w:t>
      </w:r>
      <w:r>
        <w:rPr>
          <w:rFonts w:hint="eastAsia"/>
        </w:rPr>
        <w:t>6#</w:t>
      </w:r>
      <w:r>
        <w:rPr>
          <w:rFonts w:hint="eastAsia"/>
        </w:rPr>
        <w:t>、</w:t>
      </w:r>
      <w:r>
        <w:rPr>
          <w:rFonts w:hint="eastAsia"/>
        </w:rPr>
        <w:t>9#</w:t>
      </w:r>
      <w:r>
        <w:rPr>
          <w:rFonts w:hint="eastAsia"/>
        </w:rPr>
        <w:t>测压管未安装压力表，部分时段管</w:t>
      </w:r>
      <w:r>
        <w:rPr>
          <w:rFonts w:hint="eastAsia"/>
        </w:rPr>
        <w:lastRenderedPageBreak/>
        <w:t>内水位超过了孔口高程，导致该时段内扬压力测值未发生变化。</w:t>
      </w:r>
      <w:r>
        <w:rPr>
          <w:rFonts w:hint="eastAsia"/>
        </w:rPr>
        <w:t>2018</w:t>
      </w:r>
      <w:r>
        <w:rPr>
          <w:rFonts w:hint="eastAsia"/>
        </w:rPr>
        <w:t>年</w:t>
      </w:r>
      <w:r>
        <w:rPr>
          <w:rFonts w:hint="eastAsia"/>
        </w:rPr>
        <w:t>2</w:t>
      </w:r>
      <w:r>
        <w:rPr>
          <w:rFonts w:hint="eastAsia"/>
        </w:rPr>
        <w:t>月后，</w:t>
      </w:r>
      <w:r>
        <w:rPr>
          <w:rFonts w:hint="eastAsia"/>
        </w:rPr>
        <w:t>1#</w:t>
      </w:r>
      <w:r>
        <w:rPr>
          <w:rFonts w:hint="eastAsia"/>
        </w:rPr>
        <w:t>、</w:t>
      </w:r>
      <w:r>
        <w:rPr>
          <w:rFonts w:hint="eastAsia"/>
        </w:rPr>
        <w:t>9#</w:t>
      </w:r>
      <w:r>
        <w:rPr>
          <w:rFonts w:hint="eastAsia"/>
        </w:rPr>
        <w:t>测压管进行了加高改造，并对</w:t>
      </w:r>
      <w:r>
        <w:rPr>
          <w:rFonts w:hint="eastAsia"/>
        </w:rPr>
        <w:t>6#</w:t>
      </w:r>
      <w:r>
        <w:rPr>
          <w:rFonts w:hint="eastAsia"/>
        </w:rPr>
        <w:t>测压管孔口安装压力表，扬压力测值恢复正常。</w:t>
      </w:r>
    </w:p>
    <w:p w14:paraId="2F5CFB19" w14:textId="77777777" w:rsidR="00300016" w:rsidRPr="00CB6EBA" w:rsidRDefault="00300016">
      <w:pPr>
        <w:pStyle w:val="af"/>
      </w:pPr>
      <w:r w:rsidRPr="00CB6EBA">
        <w:t>3</w:t>
      </w:r>
      <w:r w:rsidRPr="00CB6EBA">
        <w:t>、监测资料整编分析</w:t>
      </w:r>
    </w:p>
    <w:p w14:paraId="1D19BB56" w14:textId="5CA796BD" w:rsidR="00300016" w:rsidRPr="00CB6EBA" w:rsidRDefault="00300016">
      <w:pPr>
        <w:pStyle w:val="af"/>
      </w:pPr>
      <w:r w:rsidRPr="00CB6EBA">
        <w:t>自完工以来，除部分扬压力测压管</w:t>
      </w:r>
      <w:r w:rsidR="00FF0749">
        <w:rPr>
          <w:rFonts w:hint="eastAsia"/>
        </w:rPr>
        <w:t>于部分时段内</w:t>
      </w:r>
      <w:r w:rsidRPr="00CB6EBA">
        <w:t>由于压力表和设计原因不能正常观测，对于其它仪器能正常使用的观测项目，管理人员进行认真观测，对观测结果及时进行整理归档。水库进行物业化管理，委托物业单位对大坝安全资料进行分析，编制有月报，但资料的分析、整编离相关规范的要求尚有一定的差距，下一步建议定期委托专业单位对监测资料进行整编分析，及时掌握大坝安全状况。</w:t>
      </w:r>
    </w:p>
    <w:p w14:paraId="7F349021" w14:textId="77777777" w:rsidR="00300016" w:rsidRPr="00CB6EBA" w:rsidRDefault="00300016" w:rsidP="00787C9F">
      <w:pPr>
        <w:pStyle w:val="3"/>
        <w:spacing w:before="163"/>
      </w:pPr>
      <w:bookmarkStart w:id="919" w:name="_Toc494531471"/>
      <w:r w:rsidRPr="00CB6EBA">
        <w:t>5.2.3</w:t>
      </w:r>
      <w:r w:rsidRPr="00CB6EBA">
        <w:t>安全应急预案</w:t>
      </w:r>
      <w:bookmarkEnd w:id="919"/>
    </w:p>
    <w:p w14:paraId="1E8A438B" w14:textId="77777777" w:rsidR="00300016" w:rsidRPr="00CB6EBA" w:rsidRDefault="00300016">
      <w:pPr>
        <w:pStyle w:val="af"/>
      </w:pPr>
      <w:r w:rsidRPr="00CB6EBA">
        <w:t>1</w:t>
      </w:r>
      <w:r w:rsidRPr="00CB6EBA">
        <w:t>、应急预案编制</w:t>
      </w:r>
    </w:p>
    <w:p w14:paraId="394DE138" w14:textId="17D52C4D" w:rsidR="00300016" w:rsidRPr="00CB6EBA" w:rsidRDefault="00300016">
      <w:pPr>
        <w:pStyle w:val="af"/>
      </w:pPr>
      <w:r w:rsidRPr="00CB6EBA">
        <w:t>每年汛前开化县水电实业公司按照当年工程管理及雨水情实际情况编制齐溪、茅岗水库抢险预案，报经衢州市人民政府防汛防旱指挥部和衢州市水利局批准后，严格按照按市防汛办批准的控制运</w:t>
      </w:r>
      <w:ins w:id="920" w:author="王凯" w:date="2018-04-25T10:14:00Z">
        <w:r w:rsidR="009A1E74">
          <w:rPr>
            <w:rFonts w:hint="eastAsia"/>
          </w:rPr>
          <w:t>用</w:t>
        </w:r>
      </w:ins>
      <w:del w:id="921" w:author="王凯" w:date="2018-04-25T10:14:00Z">
        <w:r w:rsidRPr="00CB6EBA" w:rsidDel="009A1E74">
          <w:delText>行</w:delText>
        </w:r>
      </w:del>
      <w:r w:rsidRPr="00CB6EBA">
        <w:t>计划运行。</w:t>
      </w:r>
    </w:p>
    <w:p w14:paraId="7BC6043F" w14:textId="34F63B15" w:rsidR="00300016" w:rsidRPr="00CB6EBA" w:rsidRDefault="009A1E74">
      <w:pPr>
        <w:pStyle w:val="af"/>
      </w:pPr>
      <w:ins w:id="922" w:author="王凯" w:date="2018-04-25T10:19:00Z">
        <w:r>
          <w:rPr>
            <w:rFonts w:hint="eastAsia"/>
          </w:rPr>
          <w:t>2017</w:t>
        </w:r>
        <w:r>
          <w:rPr>
            <w:rFonts w:hint="eastAsia"/>
          </w:rPr>
          <w:t>年茅岗水库</w:t>
        </w:r>
        <w:r w:rsidRPr="00CB6EBA">
          <w:t>应急预案已制定并报批</w:t>
        </w:r>
        <w:r>
          <w:t>。</w:t>
        </w:r>
      </w:ins>
      <w:del w:id="923" w:author="王凯" w:date="2018-04-25T10:19:00Z">
        <w:r w:rsidR="00300016" w:rsidRPr="00CB6EBA" w:rsidDel="009A1E74">
          <w:delText>2017</w:delText>
        </w:r>
        <w:r w:rsidR="00300016" w:rsidRPr="00CB6EBA" w:rsidDel="009A1E74">
          <w:delText>年度</w:delText>
        </w:r>
      </w:del>
      <w:r w:rsidR="00300016" w:rsidRPr="00CB6EBA">
        <w:t>市防汛办要求水电实业公司按照《浙江省水库安全应急预案编制导则（试行）》重新修订水库安全应急预案，并及时组织编制水库调度规程报开化县水利局审批，批准的应急预案、调度规程和公布的预警方案及时进行备案。</w:t>
      </w:r>
    </w:p>
    <w:p w14:paraId="769DDC18" w14:textId="77777777" w:rsidR="00300016" w:rsidRPr="00CB6EBA" w:rsidRDefault="00300016">
      <w:pPr>
        <w:pStyle w:val="af"/>
      </w:pPr>
      <w:r w:rsidRPr="00CB6EBA">
        <w:t>2</w:t>
      </w:r>
      <w:r w:rsidRPr="00CB6EBA">
        <w:t>、应急组织机构</w:t>
      </w:r>
    </w:p>
    <w:p w14:paraId="211184A0" w14:textId="65456300" w:rsidR="00300016" w:rsidRPr="00CB6EBA" w:rsidRDefault="00300016">
      <w:pPr>
        <w:pStyle w:val="af"/>
      </w:pPr>
      <w:r w:rsidRPr="00CB6EBA">
        <w:t>开化县防汛防旱指挥部为茅岗水库突发事件应急指挥机构，负责水库应急抢险的统一调度。开化县水电实业公司成立以茅岗水库负责人为组长的的防汛领导小组，采取水库行政首长责任制，负责水库防汛调度工作；公司及水库成立了抢险小分队，分布在管理处及二级电站。应急工作组将有关信息及时向开化县水电实业公司、开化县防汛防旱指挥部和开化县水利局报告。</w:t>
      </w:r>
      <w:del w:id="924" w:author="王凯" w:date="2018-04-25T10:19:00Z">
        <w:r w:rsidRPr="00CB6EBA" w:rsidDel="009A1E74">
          <w:delText>水库防洪调度由开化县防汛防旱指挥部负责。在下游河道出现特殊情况时，服从衢州市防汛防旱指挥部调度指挥。</w:delText>
        </w:r>
      </w:del>
    </w:p>
    <w:p w14:paraId="3819A400" w14:textId="0DCCB791" w:rsidR="00300016" w:rsidRPr="00CB6EBA" w:rsidRDefault="00300016" w:rsidP="00787C9F">
      <w:pPr>
        <w:pStyle w:val="3"/>
        <w:spacing w:before="163"/>
      </w:pPr>
      <w:bookmarkStart w:id="925" w:name="_Toc494531472"/>
      <w:r w:rsidRPr="00CB6EBA">
        <w:t>5.2.4</w:t>
      </w:r>
      <w:ins w:id="926" w:author="王凯" w:date="2018-04-24T14:05:00Z">
        <w:r w:rsidR="00800EB9">
          <w:rPr>
            <w:rFonts w:hint="eastAsia"/>
          </w:rPr>
          <w:t>泄洪</w:t>
        </w:r>
      </w:ins>
      <w:del w:id="927" w:author="王凯" w:date="2018-04-24T14:05:00Z">
        <w:r w:rsidR="00FF0749" w:rsidDel="00800EB9">
          <w:rPr>
            <w:rFonts w:hint="eastAsia"/>
          </w:rPr>
          <w:delText>放</w:delText>
        </w:r>
        <w:r w:rsidRPr="00CB6EBA" w:rsidDel="00800EB9">
          <w:delText>水</w:delText>
        </w:r>
      </w:del>
      <w:r w:rsidRPr="00CB6EBA">
        <w:t>预警</w:t>
      </w:r>
      <w:bookmarkEnd w:id="925"/>
    </w:p>
    <w:p w14:paraId="4AB55E7A" w14:textId="5C93E439" w:rsidR="00300016" w:rsidRPr="00CB6EBA" w:rsidRDefault="001C31B8">
      <w:pPr>
        <w:pStyle w:val="af"/>
      </w:pPr>
      <w:r>
        <w:t>开化县水电实</w:t>
      </w:r>
      <w:r>
        <w:rPr>
          <w:rFonts w:hint="eastAsia"/>
        </w:rPr>
        <w:t>业</w:t>
      </w:r>
      <w:r w:rsidR="00300016" w:rsidRPr="00CB6EBA">
        <w:t>公司</w:t>
      </w:r>
      <w:ins w:id="928" w:author="王凯" w:date="2018-04-25T10:20:00Z">
        <w:r w:rsidR="009A1E74">
          <w:rPr>
            <w:rFonts w:hint="eastAsia"/>
          </w:rPr>
          <w:t>根据实际情况</w:t>
        </w:r>
      </w:ins>
      <w:del w:id="929" w:author="王凯" w:date="2018-04-25T10:20:00Z">
        <w:r w:rsidR="00300016" w:rsidRPr="00CB6EBA" w:rsidDel="009A1E74">
          <w:delText>每年</w:delText>
        </w:r>
      </w:del>
      <w:r w:rsidR="00300016" w:rsidRPr="00CB6EBA">
        <w:t>编制《开化县茅岗水库溢洪预警方案》，内容包括总则、预警工作职责、预警程序和内容、预警工作保障，内容符合相关</w:t>
      </w:r>
      <w:r w:rsidR="00300016" w:rsidRPr="00CB6EBA">
        <w:lastRenderedPageBreak/>
        <w:t>规范规定。</w:t>
      </w:r>
      <w:r w:rsidR="00300016" w:rsidRPr="00CB6EBA">
        <w:t>2016</w:t>
      </w:r>
      <w:r w:rsidR="00300016" w:rsidRPr="00CB6EBA">
        <w:t>年度预警方案已上报开化县人民政府防汛防旱指挥部，并在县范围内对</w:t>
      </w:r>
      <w:ins w:id="930" w:author="王凯" w:date="2018-04-24T14:05:00Z">
        <w:r w:rsidR="00800EB9">
          <w:rPr>
            <w:rFonts w:hint="eastAsia"/>
          </w:rPr>
          <w:t>泄洪</w:t>
        </w:r>
      </w:ins>
      <w:del w:id="931" w:author="王凯" w:date="2018-04-24T14:05:00Z">
        <w:r w:rsidR="00300016" w:rsidRPr="00CB6EBA" w:rsidDel="00800EB9">
          <w:delText>放水</w:delText>
        </w:r>
      </w:del>
      <w:r w:rsidR="00300016" w:rsidRPr="00CB6EBA">
        <w:t>预警方案进行公示。</w:t>
      </w:r>
      <w:del w:id="932" w:author="王凯" w:date="2018-04-25T10:20:00Z">
        <w:r w:rsidR="00300016" w:rsidRPr="00CB6EBA" w:rsidDel="009A1E74">
          <w:delText>但</w:delText>
        </w:r>
        <w:r w:rsidR="00300016" w:rsidRPr="00CB6EBA" w:rsidDel="009A1E74">
          <w:delText>2017</w:delText>
        </w:r>
        <w:r w:rsidR="00300016" w:rsidRPr="00CB6EBA" w:rsidDel="009A1E74">
          <w:delText>年预案尚未申报。</w:delText>
        </w:r>
      </w:del>
    </w:p>
    <w:p w14:paraId="2AF65D4A" w14:textId="77777777" w:rsidR="00300016" w:rsidRPr="00CB6EBA" w:rsidRDefault="00300016" w:rsidP="00787C9F">
      <w:pPr>
        <w:pStyle w:val="3"/>
        <w:spacing w:before="163"/>
      </w:pPr>
      <w:bookmarkStart w:id="933" w:name="_Toc494531473"/>
      <w:r w:rsidRPr="00CB6EBA">
        <w:t>5.2.5</w:t>
      </w:r>
      <w:r w:rsidRPr="00CB6EBA">
        <w:t>调度运行简况</w:t>
      </w:r>
      <w:bookmarkEnd w:id="933"/>
    </w:p>
    <w:p w14:paraId="4865BA19" w14:textId="77777777" w:rsidR="00D55DD6" w:rsidRPr="00CB6EBA" w:rsidRDefault="00D55DD6">
      <w:pPr>
        <w:pStyle w:val="af"/>
      </w:pPr>
      <w:r w:rsidRPr="00CB6EBA">
        <w:t>1</w:t>
      </w:r>
      <w:r w:rsidRPr="00CB6EBA">
        <w:t>、除险加固前</w:t>
      </w:r>
    </w:p>
    <w:p w14:paraId="01A11F3D" w14:textId="77777777" w:rsidR="00300016" w:rsidRPr="00CB6EBA" w:rsidRDefault="00300016">
      <w:pPr>
        <w:pStyle w:val="af"/>
      </w:pPr>
      <w:r w:rsidRPr="00CB6EBA">
        <w:t>1996</w:t>
      </w:r>
      <w:r w:rsidRPr="00CB6EBA">
        <w:t>年，茅岗水库管理处、齐溪电站管理处和城明池水电站等三家国有企业进行合并，合并后统一由新组建的开化县水电实业公司进行管理。</w:t>
      </w:r>
    </w:p>
    <w:p w14:paraId="1D380595" w14:textId="77777777" w:rsidR="00300016" w:rsidRPr="00CB6EBA" w:rsidRDefault="00300016">
      <w:pPr>
        <w:pStyle w:val="af"/>
      </w:pPr>
      <w:r w:rsidRPr="00CB6EBA">
        <w:t>2005</w:t>
      </w:r>
      <w:r w:rsidRPr="00CB6EBA">
        <w:t>年</w:t>
      </w:r>
      <w:r w:rsidRPr="00CB6EBA">
        <w:t>12</w:t>
      </w:r>
      <w:r w:rsidRPr="00CB6EBA">
        <w:t>月，浙江省水利厅组织茅岗水库大坝安全鉴定专家组会议，形成《大坝安全鉴定报告书》，大坝安全类别评定：二类坝。</w:t>
      </w:r>
    </w:p>
    <w:p w14:paraId="093AF53B" w14:textId="77777777" w:rsidR="00300016" w:rsidRPr="00CB6EBA" w:rsidRDefault="00300016">
      <w:pPr>
        <w:pStyle w:val="af"/>
      </w:pPr>
      <w:r w:rsidRPr="00CB6EBA">
        <w:t>除险加固工程于</w:t>
      </w:r>
      <w:r w:rsidRPr="00CB6EBA">
        <w:t>2006</w:t>
      </w:r>
      <w:r w:rsidRPr="00CB6EBA">
        <w:t>年</w:t>
      </w:r>
      <w:r w:rsidRPr="00CB6EBA">
        <w:t>11</w:t>
      </w:r>
      <w:r w:rsidRPr="00CB6EBA">
        <w:t>月</w:t>
      </w:r>
      <w:r w:rsidRPr="00CB6EBA">
        <w:t>22</w:t>
      </w:r>
      <w:r w:rsidRPr="00CB6EBA">
        <w:t>日动工。于</w:t>
      </w:r>
      <w:r w:rsidRPr="00CB6EBA">
        <w:t>2007</w:t>
      </w:r>
      <w:r w:rsidRPr="00CB6EBA">
        <w:t>年</w:t>
      </w:r>
      <w:r w:rsidRPr="00CB6EBA">
        <w:t>4</w:t>
      </w:r>
      <w:r w:rsidRPr="00CB6EBA">
        <w:t>月</w:t>
      </w:r>
      <w:r w:rsidRPr="00CB6EBA">
        <w:t>11</w:t>
      </w:r>
      <w:r w:rsidRPr="00CB6EBA">
        <w:t>日通过蓄水检查，恢复蓄水。于</w:t>
      </w:r>
      <w:r w:rsidRPr="00CB6EBA">
        <w:t>2010</w:t>
      </w:r>
      <w:r w:rsidRPr="00CB6EBA">
        <w:t>年</w:t>
      </w:r>
      <w:r w:rsidRPr="00CB6EBA">
        <w:t>12</w:t>
      </w:r>
      <w:r w:rsidRPr="00CB6EBA">
        <w:t>月</w:t>
      </w:r>
      <w:r w:rsidRPr="00CB6EBA">
        <w:t>4</w:t>
      </w:r>
      <w:r w:rsidRPr="00CB6EBA">
        <w:t>日，通过衢州市水利局主持召开的开化县茅岗水库加固工程竣工验收。</w:t>
      </w:r>
    </w:p>
    <w:p w14:paraId="35DE9E15" w14:textId="77777777" w:rsidR="00D55DD6" w:rsidRPr="00CB6EBA" w:rsidRDefault="00D55DD6">
      <w:pPr>
        <w:pStyle w:val="af"/>
      </w:pPr>
      <w:r w:rsidRPr="00CB6EBA">
        <w:t>2</w:t>
      </w:r>
      <w:r w:rsidRPr="00CB6EBA">
        <w:t>、</w:t>
      </w:r>
      <w:r w:rsidR="00300016" w:rsidRPr="00CB6EBA">
        <w:t>除险加固后</w:t>
      </w:r>
    </w:p>
    <w:p w14:paraId="38634BF5" w14:textId="6B890A7E" w:rsidR="00300016" w:rsidRPr="00CB6EBA" w:rsidRDefault="00300016">
      <w:pPr>
        <w:pStyle w:val="af"/>
      </w:pPr>
      <w:r w:rsidRPr="00CB6EBA">
        <w:t>自</w:t>
      </w:r>
      <w:r w:rsidRPr="00CB6EBA">
        <w:t>2007</w:t>
      </w:r>
      <w:r w:rsidRPr="00CB6EBA">
        <w:t>年</w:t>
      </w:r>
      <w:r w:rsidRPr="00CB6EBA">
        <w:t>4</w:t>
      </w:r>
      <w:r w:rsidRPr="00CB6EBA">
        <w:t>月下闸蓄水以来，最高水位为</w:t>
      </w:r>
      <w:r w:rsidRPr="00CB6EBA">
        <w:t>2008</w:t>
      </w:r>
      <w:r w:rsidRPr="00CB6EBA">
        <w:t>年</w:t>
      </w:r>
      <w:r w:rsidRPr="00CB6EBA">
        <w:t>6</w:t>
      </w:r>
      <w:r w:rsidRPr="00CB6EBA">
        <w:t>月</w:t>
      </w:r>
      <w:r w:rsidRPr="00CB6EBA">
        <w:t>18</w:t>
      </w:r>
      <w:r w:rsidRPr="00CB6EBA">
        <w:t>日</w:t>
      </w:r>
      <w:ins w:id="934" w:author="王凯" w:date="2018-04-25T10:25:00Z">
        <w:r w:rsidR="00A61ABD">
          <w:rPr>
            <w:rFonts w:hint="eastAsia"/>
          </w:rPr>
          <w:t>及</w:t>
        </w:r>
        <w:r w:rsidR="00A61ABD">
          <w:rPr>
            <w:rFonts w:hint="eastAsia"/>
          </w:rPr>
          <w:t>2017</w:t>
        </w:r>
        <w:r w:rsidR="00A61ABD">
          <w:rPr>
            <w:rFonts w:hint="eastAsia"/>
          </w:rPr>
          <w:t>年</w:t>
        </w:r>
        <w:r w:rsidR="00A61ABD">
          <w:rPr>
            <w:rFonts w:hint="eastAsia"/>
          </w:rPr>
          <w:t>6</w:t>
        </w:r>
        <w:r w:rsidR="00A61ABD">
          <w:rPr>
            <w:rFonts w:hint="eastAsia"/>
          </w:rPr>
          <w:t>月</w:t>
        </w:r>
        <w:r w:rsidR="00A61ABD">
          <w:rPr>
            <w:rFonts w:hint="eastAsia"/>
          </w:rPr>
          <w:t>24</w:t>
        </w:r>
        <w:r w:rsidR="00A61ABD">
          <w:rPr>
            <w:rFonts w:hint="eastAsia"/>
          </w:rPr>
          <w:t>日</w:t>
        </w:r>
      </w:ins>
      <w:r w:rsidRPr="00CB6EBA">
        <w:t>的</w:t>
      </w:r>
      <w:r w:rsidRPr="00CB6EBA">
        <w:t>301.733m</w:t>
      </w:r>
      <w:r w:rsidRPr="00CB6EBA">
        <w:t>，过最低水位发生在</w:t>
      </w:r>
      <w:r w:rsidRPr="00CB6EBA">
        <w:t>2010</w:t>
      </w:r>
      <w:r w:rsidRPr="00CB6EBA">
        <w:t>年</w:t>
      </w:r>
      <w:r w:rsidRPr="00CB6EBA">
        <w:t>11</w:t>
      </w:r>
      <w:r w:rsidRPr="00CB6EBA">
        <w:t>月</w:t>
      </w:r>
      <w:r w:rsidRPr="00CB6EBA">
        <w:t>8</w:t>
      </w:r>
      <w:r w:rsidRPr="00CB6EBA">
        <w:t>日，为</w:t>
      </w:r>
      <w:r w:rsidRPr="00CB6EBA">
        <w:t>280.883m</w:t>
      </w:r>
      <w:r w:rsidRPr="00CB6EBA">
        <w:t>。蓄水至今已经历了多次泄洪，未出现重大安全事故。</w:t>
      </w:r>
    </w:p>
    <w:p w14:paraId="5465BA56" w14:textId="77777777" w:rsidR="00300016" w:rsidRPr="00CB6EBA" w:rsidRDefault="00300016">
      <w:pPr>
        <w:pStyle w:val="af"/>
      </w:pPr>
      <w:r w:rsidRPr="00CB6EBA">
        <w:t>2010</w:t>
      </w:r>
      <w:r w:rsidRPr="00CB6EBA">
        <w:t>年</w:t>
      </w:r>
      <w:r w:rsidRPr="00CB6EBA">
        <w:t>7</w:t>
      </w:r>
      <w:r w:rsidRPr="00CB6EBA">
        <w:t>月，茅岗水库经历了最大一次洪水。</w:t>
      </w:r>
      <w:r w:rsidRPr="00CB6EBA">
        <w:t>2010</w:t>
      </w:r>
      <w:r w:rsidRPr="00CB6EBA">
        <w:t>年</w:t>
      </w:r>
      <w:r w:rsidRPr="00CB6EBA">
        <w:t>7</w:t>
      </w:r>
      <w:r w:rsidRPr="00CB6EBA">
        <w:t>月</w:t>
      </w:r>
      <w:r w:rsidRPr="00CB6EBA">
        <w:t>8</w:t>
      </w:r>
      <w:r w:rsidRPr="00CB6EBA">
        <w:t>日单日降雨量</w:t>
      </w:r>
      <w:r w:rsidRPr="00CB6EBA">
        <w:t>212.1mm</w:t>
      </w:r>
      <w:r w:rsidRPr="00CB6EBA">
        <w:t>，最高水位</w:t>
      </w:r>
      <w:r w:rsidRPr="00CB6EBA">
        <w:t>301.153m</w:t>
      </w:r>
      <w:r w:rsidRPr="00CB6EBA">
        <w:t>，水库高水位运行正常。</w:t>
      </w:r>
    </w:p>
    <w:p w14:paraId="5DAA6841" w14:textId="06619B65" w:rsidR="00300016" w:rsidRPr="00CB6EBA" w:rsidRDefault="00C9384E">
      <w:pPr>
        <w:pStyle w:val="af"/>
      </w:pPr>
      <w:ins w:id="935" w:author="王凯" w:date="2018-04-25T10:33:00Z">
        <w:r w:rsidRPr="00667F9B">
          <w:rPr>
            <w:rFonts w:hint="eastAsia"/>
            <w:color w:val="000000"/>
          </w:rPr>
          <w:t>2017</w:t>
        </w:r>
        <w:r w:rsidRPr="00667F9B">
          <w:rPr>
            <w:rFonts w:hint="eastAsia"/>
            <w:color w:val="000000"/>
          </w:rPr>
          <w:t>年全年水库流域降雨量为</w:t>
        </w:r>
        <w:r w:rsidRPr="00667F9B">
          <w:rPr>
            <w:rFonts w:hint="eastAsia"/>
            <w:color w:val="000000"/>
          </w:rPr>
          <w:t>2101.1</w:t>
        </w:r>
        <w:r>
          <w:rPr>
            <w:rFonts w:hint="eastAsia"/>
            <w:color w:val="000000"/>
          </w:rPr>
          <w:t>mm</w:t>
        </w:r>
        <w:r w:rsidRPr="00667F9B">
          <w:rPr>
            <w:rFonts w:hint="eastAsia"/>
            <w:color w:val="000000"/>
          </w:rPr>
          <w:t>，入库径流量</w:t>
        </w:r>
        <w:r w:rsidRPr="00667F9B">
          <w:rPr>
            <w:rFonts w:hint="eastAsia"/>
            <w:color w:val="000000"/>
          </w:rPr>
          <w:t>4469.2</w:t>
        </w:r>
        <w:r w:rsidRPr="00667F9B">
          <w:rPr>
            <w:rFonts w:hint="eastAsia"/>
            <w:color w:val="000000"/>
          </w:rPr>
          <w:t>万</w:t>
        </w:r>
        <w:r>
          <w:rPr>
            <w:rFonts w:hint="eastAsia"/>
            <w:color w:val="000000"/>
          </w:rPr>
          <w:t>m</w:t>
        </w:r>
        <w:r w:rsidRPr="006413AE">
          <w:rPr>
            <w:rFonts w:hint="eastAsia"/>
            <w:color w:val="000000"/>
            <w:vertAlign w:val="superscript"/>
          </w:rPr>
          <w:t>3</w:t>
        </w:r>
        <w:r w:rsidRPr="00667F9B">
          <w:rPr>
            <w:rFonts w:hint="eastAsia"/>
            <w:color w:val="000000"/>
          </w:rPr>
          <w:t>。</w:t>
        </w:r>
        <w:r w:rsidRPr="00667F9B">
          <w:rPr>
            <w:rFonts w:hint="eastAsia"/>
          </w:rPr>
          <w:t>库水位最高达</w:t>
        </w:r>
        <w:r w:rsidRPr="00667F9B">
          <w:rPr>
            <w:rFonts w:hint="eastAsia"/>
          </w:rPr>
          <w:t>301.733</w:t>
        </w:r>
        <w:r>
          <w:rPr>
            <w:rFonts w:hint="eastAsia"/>
          </w:rPr>
          <w:t>m</w:t>
        </w:r>
        <w:r w:rsidRPr="00667F9B">
          <w:rPr>
            <w:rFonts w:hint="eastAsia"/>
          </w:rPr>
          <w:t>，出现时间为</w:t>
        </w:r>
        <w:r w:rsidRPr="00667F9B">
          <w:rPr>
            <w:rFonts w:hint="eastAsia"/>
          </w:rPr>
          <w:t>6</w:t>
        </w:r>
        <w:r w:rsidRPr="00667F9B">
          <w:rPr>
            <w:rFonts w:hint="eastAsia"/>
          </w:rPr>
          <w:t>月</w:t>
        </w:r>
        <w:r w:rsidRPr="00667F9B">
          <w:rPr>
            <w:rFonts w:hint="eastAsia"/>
          </w:rPr>
          <w:t>24</w:t>
        </w:r>
        <w:r w:rsidRPr="00667F9B">
          <w:rPr>
            <w:rFonts w:hint="eastAsia"/>
          </w:rPr>
          <w:t>日</w:t>
        </w:r>
        <w:r w:rsidRPr="00667F9B">
          <w:rPr>
            <w:rFonts w:hint="eastAsia"/>
          </w:rPr>
          <w:t>16</w:t>
        </w:r>
        <w:r w:rsidRPr="00667F9B">
          <w:rPr>
            <w:rFonts w:hint="eastAsia"/>
          </w:rPr>
          <w:t>时，弃水量</w:t>
        </w:r>
        <w:r w:rsidRPr="00667F9B">
          <w:rPr>
            <w:rFonts w:hint="eastAsia"/>
          </w:rPr>
          <w:t>570.9</w:t>
        </w:r>
        <w:r w:rsidRPr="00667F9B">
          <w:rPr>
            <w:rFonts w:hint="eastAsia"/>
            <w:color w:val="000000"/>
          </w:rPr>
          <w:t>万</w:t>
        </w:r>
        <w:r>
          <w:rPr>
            <w:rFonts w:hint="eastAsia"/>
            <w:color w:val="000000"/>
          </w:rPr>
          <w:t>m</w:t>
        </w:r>
        <w:r w:rsidRPr="006413AE">
          <w:rPr>
            <w:rFonts w:hint="eastAsia"/>
            <w:color w:val="000000"/>
            <w:vertAlign w:val="superscript"/>
          </w:rPr>
          <w:t>3</w:t>
        </w:r>
        <w:r w:rsidRPr="00667F9B">
          <w:rPr>
            <w:rFonts w:hint="eastAsia"/>
          </w:rPr>
          <w:t>。最低库水位为</w:t>
        </w:r>
        <w:r w:rsidRPr="00667F9B">
          <w:rPr>
            <w:rFonts w:hint="eastAsia"/>
          </w:rPr>
          <w:t>282.39</w:t>
        </w:r>
        <w:r>
          <w:rPr>
            <w:rFonts w:hint="eastAsia"/>
          </w:rPr>
          <w:t>m</w:t>
        </w:r>
        <w:r w:rsidRPr="00667F9B">
          <w:rPr>
            <w:rFonts w:hint="eastAsia"/>
          </w:rPr>
          <w:t>，出现时间为</w:t>
        </w:r>
        <w:r w:rsidRPr="00667F9B">
          <w:rPr>
            <w:rFonts w:hint="eastAsia"/>
          </w:rPr>
          <w:t>12</w:t>
        </w:r>
        <w:r w:rsidRPr="00667F9B">
          <w:rPr>
            <w:rFonts w:hint="eastAsia"/>
          </w:rPr>
          <w:t>月</w:t>
        </w:r>
        <w:r w:rsidRPr="00667F9B">
          <w:rPr>
            <w:rFonts w:hint="eastAsia"/>
          </w:rPr>
          <w:t>26</w:t>
        </w:r>
        <w:r w:rsidRPr="00667F9B">
          <w:rPr>
            <w:rFonts w:hint="eastAsia"/>
          </w:rPr>
          <w:t>日</w:t>
        </w:r>
        <w:r w:rsidRPr="00667F9B">
          <w:rPr>
            <w:rFonts w:hint="eastAsia"/>
          </w:rPr>
          <w:t>8</w:t>
        </w:r>
        <w:r w:rsidRPr="00667F9B">
          <w:rPr>
            <w:rFonts w:hint="eastAsia"/>
          </w:rPr>
          <w:t>时。大坝各项观测值处于正常，工程处于稳定运行状态，满足在汛期按设计蓄水的要求</w:t>
        </w:r>
        <w:r>
          <w:rPr>
            <w:rFonts w:hint="eastAsia"/>
          </w:rPr>
          <w:t>。</w:t>
        </w:r>
      </w:ins>
      <w:del w:id="936" w:author="王凯" w:date="2018-04-25T10:33:00Z">
        <w:r w:rsidR="00300016" w:rsidRPr="00CB6EBA" w:rsidDel="00C9384E">
          <w:delText>201</w:delText>
        </w:r>
      </w:del>
      <w:del w:id="937" w:author="王凯" w:date="2018-04-25T10:31:00Z">
        <w:r w:rsidR="00300016" w:rsidRPr="00CB6EBA" w:rsidDel="00A61ABD">
          <w:delText>6</w:delText>
        </w:r>
      </w:del>
      <w:del w:id="938" w:author="王凯" w:date="2018-04-25T10:33:00Z">
        <w:r w:rsidR="00300016" w:rsidRPr="00CB6EBA" w:rsidDel="00C9384E">
          <w:delText>年全年水库流域降雨量为</w:delText>
        </w:r>
        <w:r w:rsidR="00300016" w:rsidRPr="00CB6EBA" w:rsidDel="00C9384E">
          <w:delText>2</w:delText>
        </w:r>
      </w:del>
      <w:del w:id="939" w:author="王凯" w:date="2018-04-25T10:31:00Z">
        <w:r w:rsidR="00300016" w:rsidRPr="00CB6EBA" w:rsidDel="00A61ABD">
          <w:delText>083.9</w:delText>
        </w:r>
        <w:r w:rsidR="00300016" w:rsidRPr="00CB6EBA" w:rsidDel="00A61ABD">
          <w:delText>毫米</w:delText>
        </w:r>
      </w:del>
      <w:del w:id="940" w:author="王凯" w:date="2018-04-25T10:33:00Z">
        <w:r w:rsidR="00300016" w:rsidRPr="00CB6EBA" w:rsidDel="00C9384E">
          <w:delText>，入库径流量</w:delText>
        </w:r>
      </w:del>
      <w:del w:id="941" w:author="王凯" w:date="2018-04-25T10:31:00Z">
        <w:r w:rsidR="00300016" w:rsidRPr="00CB6EBA" w:rsidDel="00A61ABD">
          <w:delText>5352.3</w:delText>
        </w:r>
      </w:del>
      <w:del w:id="942" w:author="王凯" w:date="2018-04-25T10:33:00Z">
        <w:r w:rsidR="00300016" w:rsidRPr="00CB6EBA" w:rsidDel="00C9384E">
          <w:delText>万</w:delText>
        </w:r>
      </w:del>
      <w:del w:id="943" w:author="王凯" w:date="2018-04-25T10:31:00Z">
        <w:r w:rsidR="00300016" w:rsidRPr="00CB6EBA" w:rsidDel="00A61ABD">
          <w:delText>立米</w:delText>
        </w:r>
      </w:del>
      <w:del w:id="944" w:author="王凯" w:date="2018-04-25T10:33:00Z">
        <w:r w:rsidR="00300016" w:rsidRPr="00CB6EBA" w:rsidDel="00C9384E">
          <w:delText>，</w:delText>
        </w:r>
        <w:r w:rsidR="00300016" w:rsidRPr="00CB6EBA" w:rsidDel="00C9384E">
          <w:delText>201</w:delText>
        </w:r>
      </w:del>
      <w:del w:id="945" w:author="王凯" w:date="2018-04-25T10:31:00Z">
        <w:r w:rsidR="00300016" w:rsidRPr="00CB6EBA" w:rsidDel="00A61ABD">
          <w:delText>6</w:delText>
        </w:r>
      </w:del>
      <w:del w:id="946" w:author="王凯" w:date="2018-04-25T10:33:00Z">
        <w:r w:rsidR="00300016" w:rsidRPr="00CB6EBA" w:rsidDel="00C9384E">
          <w:delText>年库水位最高达</w:delText>
        </w:r>
        <w:r w:rsidR="00300016" w:rsidRPr="00CB6EBA" w:rsidDel="00C9384E">
          <w:delText>301.</w:delText>
        </w:r>
      </w:del>
      <w:del w:id="947" w:author="王凯" w:date="2018-04-25T10:31:00Z">
        <w:r w:rsidR="00300016" w:rsidRPr="00CB6EBA" w:rsidDel="00A61ABD">
          <w:delText>39</w:delText>
        </w:r>
        <w:r w:rsidR="00300016" w:rsidRPr="00CB6EBA" w:rsidDel="00A61ABD">
          <w:delText>（</w:delText>
        </w:r>
        <w:r w:rsidR="00300016" w:rsidRPr="00CB6EBA" w:rsidDel="00A61ABD">
          <w:delText>38.34</w:delText>
        </w:r>
        <w:r w:rsidR="00300016" w:rsidRPr="00CB6EBA" w:rsidDel="00A61ABD">
          <w:delText>）米</w:delText>
        </w:r>
      </w:del>
      <w:del w:id="948" w:author="王凯" w:date="2018-04-25T10:33:00Z">
        <w:r w:rsidR="00300016" w:rsidRPr="00CB6EBA" w:rsidDel="00C9384E">
          <w:delText>，出现时间为</w:delText>
        </w:r>
      </w:del>
      <w:del w:id="949" w:author="王凯" w:date="2018-04-25T10:32:00Z">
        <w:r w:rsidR="00300016" w:rsidRPr="00CB6EBA" w:rsidDel="00A61ABD">
          <w:delText>4</w:delText>
        </w:r>
        <w:r w:rsidR="00300016" w:rsidRPr="00CB6EBA" w:rsidDel="00A61ABD">
          <w:delText>月</w:delText>
        </w:r>
        <w:r w:rsidR="00300016" w:rsidRPr="00CB6EBA" w:rsidDel="00A61ABD">
          <w:delText>26</w:delText>
        </w:r>
        <w:r w:rsidR="00300016" w:rsidRPr="00CB6EBA" w:rsidDel="00A61ABD">
          <w:delText>日</w:delText>
        </w:r>
        <w:r w:rsidR="00300016" w:rsidRPr="00CB6EBA" w:rsidDel="00A61ABD">
          <w:delText>8</w:delText>
        </w:r>
        <w:r w:rsidR="00300016" w:rsidRPr="00CB6EBA" w:rsidDel="00A61ABD">
          <w:delText>时</w:delText>
        </w:r>
      </w:del>
      <w:del w:id="950" w:author="王凯" w:date="2018-04-25T10:33:00Z">
        <w:r w:rsidR="00300016" w:rsidRPr="00CB6EBA" w:rsidDel="00C9384E">
          <w:delText>，</w:delText>
        </w:r>
        <w:r w:rsidR="00300016" w:rsidRPr="00CB6EBA" w:rsidDel="00C9384E">
          <w:delText>4</w:delText>
        </w:r>
        <w:r w:rsidR="00300016" w:rsidRPr="00CB6EBA" w:rsidDel="00C9384E">
          <w:delText>月</w:delText>
        </w:r>
        <w:r w:rsidR="00300016" w:rsidRPr="00CB6EBA" w:rsidDel="00C9384E">
          <w:delText>26</w:delText>
        </w:r>
        <w:r w:rsidR="00300016" w:rsidRPr="00CB6EBA" w:rsidDel="00C9384E">
          <w:delText>日</w:delText>
        </w:r>
        <w:r w:rsidR="00300016" w:rsidRPr="00CB6EBA" w:rsidDel="00C9384E">
          <w:delText>4</w:delText>
        </w:r>
        <w:r w:rsidR="00300016" w:rsidRPr="00CB6EBA" w:rsidDel="00C9384E">
          <w:delText>时至</w:delText>
        </w:r>
        <w:r w:rsidR="00300016" w:rsidRPr="00CB6EBA" w:rsidDel="00C9384E">
          <w:delText>4</w:delText>
        </w:r>
        <w:r w:rsidR="00300016" w:rsidRPr="00CB6EBA" w:rsidDel="00C9384E">
          <w:delText>月</w:delText>
        </w:r>
        <w:r w:rsidR="00300016" w:rsidRPr="00CB6EBA" w:rsidDel="00C9384E">
          <w:delText>28</w:delText>
        </w:r>
        <w:r w:rsidR="00300016" w:rsidRPr="00CB6EBA" w:rsidDel="00C9384E">
          <w:delText>日</w:delText>
        </w:r>
        <w:r w:rsidR="00300016" w:rsidRPr="00CB6EBA" w:rsidDel="00C9384E">
          <w:delText>9</w:delText>
        </w:r>
        <w:r w:rsidR="00300016" w:rsidRPr="00CB6EBA" w:rsidDel="00C9384E">
          <w:delText>时大坝溢流。</w:delText>
        </w:r>
      </w:del>
    </w:p>
    <w:p w14:paraId="6D6E7ED8" w14:textId="77777777" w:rsidR="00300016" w:rsidRPr="00CB6EBA" w:rsidRDefault="00300016" w:rsidP="00787C9F">
      <w:pPr>
        <w:pStyle w:val="3"/>
        <w:spacing w:before="163"/>
      </w:pPr>
      <w:bookmarkStart w:id="951" w:name="_Toc492973129"/>
      <w:bookmarkStart w:id="952" w:name="_Toc494531474"/>
      <w:r w:rsidRPr="00CB6EBA">
        <w:t xml:space="preserve">5.2.6 </w:t>
      </w:r>
      <w:r w:rsidRPr="00CB6EBA">
        <w:t>技术档案管理</w:t>
      </w:r>
      <w:bookmarkEnd w:id="951"/>
      <w:bookmarkEnd w:id="952"/>
    </w:p>
    <w:p w14:paraId="430520A0" w14:textId="4595707A" w:rsidR="00300016" w:rsidRPr="00CB6EBA" w:rsidRDefault="00300016">
      <w:pPr>
        <w:pStyle w:val="af"/>
      </w:pPr>
      <w:r w:rsidRPr="00CB6EBA">
        <w:t>开化县水电实业公司档案管理制度健全，综合档案共设置</w:t>
      </w:r>
      <w:r w:rsidRPr="00CB6EBA">
        <w:t>7</w:t>
      </w:r>
      <w:r w:rsidRPr="00CB6EBA">
        <w:t>个门类，实行专人管理，档案房设施齐全；各类工程建档立卡，图表资料等规范齐全，分类清楚，存放有序，按时归档。</w:t>
      </w:r>
      <w:r w:rsidRPr="00CB6EBA">
        <w:t>1996</w:t>
      </w:r>
      <w:r w:rsidRPr="00CB6EBA">
        <w:t>年之前档案资料已基本遗失。</w:t>
      </w:r>
    </w:p>
    <w:p w14:paraId="36C17337" w14:textId="77777777" w:rsidR="00300016" w:rsidRPr="00CB6EBA" w:rsidRDefault="00300016" w:rsidP="009A6F62">
      <w:pPr>
        <w:pStyle w:val="2"/>
      </w:pPr>
      <w:bookmarkStart w:id="953" w:name="_Toc494531475"/>
      <w:bookmarkStart w:id="954" w:name="_Toc511404256"/>
      <w:bookmarkStart w:id="955" w:name="_Toc511415015"/>
      <w:bookmarkStart w:id="956" w:name="_Toc511416997"/>
      <w:bookmarkStart w:id="957" w:name="_Toc511417253"/>
      <w:bookmarkStart w:id="958" w:name="_Toc511490936"/>
      <w:bookmarkStart w:id="959" w:name="_Toc512175616"/>
      <w:bookmarkStart w:id="960" w:name="_Toc512175678"/>
      <w:bookmarkStart w:id="961" w:name="_Toc512417427"/>
      <w:bookmarkStart w:id="962" w:name="_Toc512417489"/>
      <w:bookmarkStart w:id="963" w:name="_Toc512417551"/>
      <w:r w:rsidRPr="00CB6EBA">
        <w:lastRenderedPageBreak/>
        <w:t xml:space="preserve">5.3 </w:t>
      </w:r>
      <w:r w:rsidRPr="00CB6EBA">
        <w:t>工程养护修理评价</w:t>
      </w:r>
      <w:bookmarkEnd w:id="953"/>
      <w:bookmarkEnd w:id="954"/>
      <w:bookmarkEnd w:id="955"/>
      <w:bookmarkEnd w:id="956"/>
      <w:bookmarkEnd w:id="957"/>
      <w:bookmarkEnd w:id="958"/>
      <w:bookmarkEnd w:id="959"/>
      <w:bookmarkEnd w:id="960"/>
      <w:bookmarkEnd w:id="961"/>
      <w:bookmarkEnd w:id="962"/>
      <w:bookmarkEnd w:id="963"/>
    </w:p>
    <w:p w14:paraId="366DDDB2" w14:textId="77777777" w:rsidR="00300016" w:rsidRPr="00CB6EBA" w:rsidRDefault="00300016" w:rsidP="00787C9F">
      <w:pPr>
        <w:pStyle w:val="3"/>
        <w:spacing w:before="163"/>
      </w:pPr>
      <w:bookmarkStart w:id="964" w:name="_Toc492973131"/>
      <w:bookmarkStart w:id="965" w:name="_Toc494531476"/>
      <w:r w:rsidRPr="00CB6EBA">
        <w:t>5.3.1</w:t>
      </w:r>
      <w:r w:rsidRPr="00CB6EBA">
        <w:t>维修养护</w:t>
      </w:r>
      <w:bookmarkEnd w:id="964"/>
      <w:bookmarkEnd w:id="965"/>
    </w:p>
    <w:p w14:paraId="2FDED1E7" w14:textId="77777777" w:rsidR="00300016" w:rsidRPr="00CB6EBA" w:rsidRDefault="00D55DD6">
      <w:pPr>
        <w:pStyle w:val="af"/>
      </w:pPr>
      <w:r w:rsidRPr="00CB6EBA">
        <w:t>1</w:t>
      </w:r>
      <w:r w:rsidRPr="00CB6EBA">
        <w:t>、</w:t>
      </w:r>
      <w:r w:rsidR="00300016" w:rsidRPr="00CB6EBA">
        <w:t>开化县水电实业公司每年根据工程检查和检测结果，依据《浙江省水利工程维修养护定额标准（试行）》编制年度维修养护计划，上报上级水管单位</w:t>
      </w:r>
      <w:del w:id="966" w:author="王凯" w:date="2018-04-24T14:07:00Z">
        <w:r w:rsidR="00300016" w:rsidRPr="00CB6EBA" w:rsidDel="00800EB9">
          <w:delText>批准</w:delText>
        </w:r>
      </w:del>
      <w:r w:rsidR="00300016" w:rsidRPr="00CB6EBA">
        <w:t>。</w:t>
      </w:r>
      <w:r w:rsidR="00300016" w:rsidRPr="00CB6EBA">
        <w:t>2017</w:t>
      </w:r>
      <w:r w:rsidR="00300016" w:rsidRPr="00CB6EBA">
        <w:t>年度的维修养护计划已经由公司制定并下达到水库管理处。</w:t>
      </w:r>
    </w:p>
    <w:p w14:paraId="12275566" w14:textId="77777777" w:rsidR="00300016" w:rsidRPr="00CB6EBA" w:rsidRDefault="00D55DD6">
      <w:pPr>
        <w:pStyle w:val="af"/>
      </w:pPr>
      <w:r w:rsidRPr="00CB6EBA">
        <w:t>2</w:t>
      </w:r>
      <w:r w:rsidRPr="00CB6EBA">
        <w:t>、</w:t>
      </w:r>
      <w:r w:rsidR="00300016" w:rsidRPr="00CB6EBA">
        <w:t>茅岗水库维修养护经费由浙江省水利厅根据《浙江省水利工程维修养护定额标准（试行）》定额拨款。但公司并未按完全按照计划对水库大坝进行维修养护，近年来经费主要用于库区的日常保养，主要开展维修项目包括交通桥面防滑处理，栏杆变形修复，大坝动力线路改造及凉亭修缮拆除等。维修台账记录、保存待完善。</w:t>
      </w:r>
    </w:p>
    <w:p w14:paraId="0A03F2AA" w14:textId="6874F477" w:rsidR="00300016" w:rsidRPr="00CB6EBA" w:rsidRDefault="00D55DD6">
      <w:pPr>
        <w:pStyle w:val="af"/>
      </w:pPr>
      <w:r w:rsidRPr="00CB6EBA">
        <w:t>3</w:t>
      </w:r>
      <w:r w:rsidRPr="00CB6EBA">
        <w:t>、</w:t>
      </w:r>
      <w:r w:rsidR="00300016" w:rsidRPr="00CB6EBA">
        <w:t>通过维修养护，大坝主坝、副坝及溢洪道等结构总体安全，监测设施维护情况总体较好，水库绿化养护到位，整体面貌较好。金属、机电运行正常，但存在局部缺陷、锈蚀，建议对启闭机室内外观、金属结构锈蚀构件部位进行修复。</w:t>
      </w:r>
    </w:p>
    <w:p w14:paraId="5481179B" w14:textId="77777777" w:rsidR="00300016" w:rsidRPr="00CB6EBA" w:rsidRDefault="00300016" w:rsidP="00C83184">
      <w:pPr>
        <w:pStyle w:val="3"/>
        <w:spacing w:before="163"/>
        <w:ind w:firstLine="480"/>
      </w:pPr>
      <w:bookmarkStart w:id="967" w:name="_Toc492973132"/>
      <w:r w:rsidRPr="00CB6EBA">
        <w:t>5.3.2</w:t>
      </w:r>
      <w:r w:rsidRPr="00CB6EBA">
        <w:t>除险加固</w:t>
      </w:r>
      <w:bookmarkEnd w:id="967"/>
    </w:p>
    <w:p w14:paraId="777389D2" w14:textId="77777777" w:rsidR="00300016" w:rsidRPr="00CB6EBA" w:rsidRDefault="00300016">
      <w:pPr>
        <w:pStyle w:val="af"/>
      </w:pPr>
      <w:r w:rsidRPr="00CB6EBA">
        <w:t>2005</w:t>
      </w:r>
      <w:r w:rsidRPr="00CB6EBA">
        <w:t>年</w:t>
      </w:r>
      <w:r w:rsidRPr="00CB6EBA">
        <w:t>11</w:t>
      </w:r>
      <w:r w:rsidRPr="00CB6EBA">
        <w:t>月，衢州市水利局组织召开茅岗水库大坝安全鉴定专家组会议，形成《大坝安全鉴定报告书》，大坝安全类别评定：二类坝。</w:t>
      </w:r>
      <w:r w:rsidRPr="00CB6EBA">
        <w:t>2006</w:t>
      </w:r>
      <w:r w:rsidRPr="00CB6EBA">
        <w:t>年</w:t>
      </w:r>
      <w:r w:rsidRPr="00CB6EBA">
        <w:t>8</w:t>
      </w:r>
      <w:r w:rsidRPr="00CB6EBA">
        <w:t>月衢州市水利水电勘测设计有限公司完成茅岗水库除险加固工程初步设计，除险加固主要建设内容包括：主坝上游防渗面板伸缩缝改造，防渗面板裂缝处理；主坝坝基和左右坝肩帷幕灌浆、右岸非溢流段坝体充填灌浆处理；溢流坝段反弧段改造加固，溢流面及坝顶加固；发电输水隧洞进水口、岔管补强处理，更新发电输水隧洞进水口机电设备。工程于</w:t>
      </w:r>
      <w:r w:rsidRPr="00CB6EBA">
        <w:t>2006</w:t>
      </w:r>
      <w:r w:rsidRPr="00CB6EBA">
        <w:t>年</w:t>
      </w:r>
      <w:r w:rsidRPr="00CB6EBA">
        <w:t>11</w:t>
      </w:r>
      <w:r w:rsidRPr="00CB6EBA">
        <w:t>月</w:t>
      </w:r>
      <w:r w:rsidRPr="00CB6EBA">
        <w:t>22</w:t>
      </w:r>
      <w:r w:rsidRPr="00CB6EBA">
        <w:t>日动工，于</w:t>
      </w:r>
      <w:r w:rsidRPr="00CB6EBA">
        <w:t>2010</w:t>
      </w:r>
      <w:r w:rsidRPr="00CB6EBA">
        <w:t>年</w:t>
      </w:r>
      <w:r w:rsidRPr="00CB6EBA">
        <w:t>12</w:t>
      </w:r>
      <w:r w:rsidRPr="00CB6EBA">
        <w:t>月</w:t>
      </w:r>
      <w:r w:rsidRPr="00CB6EBA">
        <w:t>4</w:t>
      </w:r>
      <w:r w:rsidRPr="00CB6EBA">
        <w:t>日，通过衢州市水利局主持召开的开化县茅岗水库加固工程竣工验收。</w:t>
      </w:r>
    </w:p>
    <w:p w14:paraId="267B2870" w14:textId="2AF57E94" w:rsidR="00300016" w:rsidRPr="00CB6EBA" w:rsidDel="0081174D" w:rsidRDefault="00300016" w:rsidP="009A6F62">
      <w:pPr>
        <w:pStyle w:val="2"/>
        <w:rPr>
          <w:del w:id="968" w:author="王凯" w:date="2018-04-24T14:36:00Z"/>
        </w:rPr>
      </w:pPr>
      <w:bookmarkStart w:id="969" w:name="_Toc494531477"/>
      <w:bookmarkStart w:id="970" w:name="_Toc511404257"/>
      <w:bookmarkStart w:id="971" w:name="_Toc511415016"/>
      <w:bookmarkStart w:id="972" w:name="_Toc511416998"/>
      <w:bookmarkStart w:id="973" w:name="_Toc511417254"/>
      <w:bookmarkStart w:id="974" w:name="_Toc511490937"/>
      <w:bookmarkStart w:id="975" w:name="_Toc512175617"/>
      <w:bookmarkStart w:id="976" w:name="_Toc512175679"/>
      <w:bookmarkStart w:id="977" w:name="_Toc512417428"/>
      <w:bookmarkStart w:id="978" w:name="_Toc512417490"/>
      <w:bookmarkStart w:id="979" w:name="_Toc512417552"/>
      <w:r w:rsidRPr="00CB6EBA">
        <w:t xml:space="preserve">5.4 </w:t>
      </w:r>
      <w:r w:rsidRPr="00CB6EBA">
        <w:t>结论</w:t>
      </w:r>
      <w:bookmarkEnd w:id="969"/>
      <w:bookmarkEnd w:id="970"/>
      <w:bookmarkEnd w:id="971"/>
      <w:bookmarkEnd w:id="972"/>
      <w:bookmarkEnd w:id="973"/>
      <w:bookmarkEnd w:id="974"/>
      <w:bookmarkEnd w:id="975"/>
      <w:bookmarkEnd w:id="976"/>
      <w:bookmarkEnd w:id="977"/>
      <w:bookmarkEnd w:id="978"/>
      <w:bookmarkEnd w:id="979"/>
    </w:p>
    <w:p w14:paraId="5DCB20EF" w14:textId="2A258BC0" w:rsidR="00300016" w:rsidRPr="00CB6EBA" w:rsidDel="009F1471" w:rsidRDefault="00300016">
      <w:pPr>
        <w:pStyle w:val="2"/>
        <w:rPr>
          <w:del w:id="980" w:author="王凯" w:date="2018-04-24T14:23:00Z"/>
        </w:rPr>
        <w:pPrChange w:id="981" w:author="王凯" w:date="2018-04-24T14:36:00Z">
          <w:pPr>
            <w:pStyle w:val="af"/>
          </w:pPr>
        </w:pPrChange>
      </w:pPr>
      <w:del w:id="982" w:author="王凯" w:date="2018-04-24T14:23:00Z">
        <w:r w:rsidRPr="00CB6EBA" w:rsidDel="009F1471">
          <w:delText>1</w:delText>
        </w:r>
        <w:r w:rsidRPr="00CB6EBA" w:rsidDel="009F1471">
          <w:delText>、水库管理机构及主管部门责任明确，部门岗位设置科学合理，管理处人员素质较高，配备齐全；</w:delText>
        </w:r>
        <w:r w:rsidR="007F7CAD" w:rsidRPr="00CB6EBA" w:rsidDel="009F1471">
          <w:delText>档案管理制度健全，管理范围、保护范围明确，划界方案已获审批，已取得土地产权证，并设置</w:delText>
        </w:r>
        <w:r w:rsidR="007F7CAD" w:rsidRPr="00CB6EBA" w:rsidDel="009F1471">
          <w:rPr>
            <w:kern w:val="0"/>
          </w:rPr>
          <w:delText>相应界桩与警示标志。</w:delText>
        </w:r>
        <w:r w:rsidRPr="00CB6EBA" w:rsidDel="009F1471">
          <w:delText>管理处应急组织体系</w:delText>
        </w:r>
        <w:r w:rsidR="007F7CAD" w:rsidRPr="00CB6EBA" w:rsidDel="009F1471">
          <w:delText>完善</w:delText>
        </w:r>
        <w:r w:rsidRPr="00CB6EBA" w:rsidDel="009F1471">
          <w:delText>，应急预案和</w:delText>
        </w:r>
      </w:del>
      <w:del w:id="983" w:author="王凯" w:date="2018-04-24T14:08:00Z">
        <w:r w:rsidRPr="00CB6EBA" w:rsidDel="001670CC">
          <w:delText>放水</w:delText>
        </w:r>
      </w:del>
      <w:del w:id="984" w:author="王凯" w:date="2018-04-24T14:23:00Z">
        <w:r w:rsidRPr="00CB6EBA" w:rsidDel="009F1471">
          <w:delText>预警编制和审批及时，应急抢险物资储备较好。</w:delText>
        </w:r>
      </w:del>
    </w:p>
    <w:p w14:paraId="54BB5F45" w14:textId="11AE055D" w:rsidR="00300016" w:rsidRPr="00CB6EBA" w:rsidDel="009F1471" w:rsidRDefault="007F7CAD">
      <w:pPr>
        <w:pStyle w:val="2"/>
        <w:rPr>
          <w:del w:id="985" w:author="王凯" w:date="2018-04-24T14:23:00Z"/>
        </w:rPr>
        <w:pPrChange w:id="986" w:author="王凯" w:date="2018-04-24T14:36:00Z">
          <w:pPr>
            <w:pStyle w:val="af"/>
          </w:pPr>
        </w:pPrChange>
      </w:pPr>
      <w:del w:id="987" w:author="王凯" w:date="2018-04-24T14:23:00Z">
        <w:r w:rsidRPr="00CB6EBA" w:rsidDel="009F1471">
          <w:delText>2</w:delText>
        </w:r>
        <w:r w:rsidR="00300016" w:rsidRPr="00CB6EBA" w:rsidDel="009F1471">
          <w:delText>、水库</w:delText>
        </w:r>
        <w:r w:rsidRPr="00CB6EBA" w:rsidDel="009F1471">
          <w:delText>监测</w:delText>
        </w:r>
        <w:r w:rsidR="00300016" w:rsidRPr="00CB6EBA" w:rsidDel="009F1471">
          <w:delText>设施</w:delText>
        </w:r>
      </w:del>
      <w:del w:id="988" w:author="王凯" w:date="2018-04-24T14:17:00Z">
        <w:r w:rsidR="00300016" w:rsidRPr="00CB6EBA" w:rsidDel="005F563C">
          <w:delText>较为完善</w:delText>
        </w:r>
        <w:r w:rsidRPr="00CB6EBA" w:rsidDel="005F563C">
          <w:delText>且</w:delText>
        </w:r>
      </w:del>
      <w:del w:id="989" w:author="王凯" w:date="2018-04-24T14:23:00Z">
        <w:r w:rsidRPr="00CB6EBA" w:rsidDel="009F1471">
          <w:delText>总体维护较好</w:delText>
        </w:r>
        <w:r w:rsidR="00300016" w:rsidRPr="00CB6EBA" w:rsidDel="009F1471">
          <w:delText>，年度控运计划的编制与审批、落实与执行情况良好</w:delText>
        </w:r>
        <w:r w:rsidRPr="00CB6EBA" w:rsidDel="009F1471">
          <w:delText>，维修养护及时并能详细归档</w:delText>
        </w:r>
        <w:r w:rsidR="00300016" w:rsidRPr="00CB6EBA" w:rsidDel="009F1471">
          <w:delText>。</w:delText>
        </w:r>
      </w:del>
    </w:p>
    <w:p w14:paraId="3342A9DE" w14:textId="1F0DAFBF" w:rsidR="007F7CAD" w:rsidRDefault="007F7CAD">
      <w:pPr>
        <w:pStyle w:val="2"/>
        <w:rPr>
          <w:ins w:id="990" w:author="王凯" w:date="2018-04-24T14:23:00Z"/>
        </w:rPr>
        <w:pPrChange w:id="991" w:author="王凯" w:date="2018-04-24T14:36:00Z">
          <w:pPr>
            <w:pStyle w:val="af"/>
          </w:pPr>
        </w:pPrChange>
      </w:pPr>
      <w:del w:id="992" w:author="王凯" w:date="2018-04-24T14:23:00Z">
        <w:r w:rsidRPr="00CB6EBA" w:rsidDel="009F1471">
          <w:delText>3</w:delText>
        </w:r>
        <w:r w:rsidR="00300016" w:rsidRPr="00CB6EBA" w:rsidDel="009F1471">
          <w:delText>、</w:delText>
        </w:r>
      </w:del>
      <w:del w:id="993" w:author="王凯" w:date="2018-04-24T14:12:00Z">
        <w:r w:rsidRPr="00CB6EBA" w:rsidDel="005F563C">
          <w:delText>水库</w:delText>
        </w:r>
        <w:r w:rsidR="00300016" w:rsidRPr="00CB6EBA" w:rsidDel="005F563C">
          <w:delText>部分扬压力测压管</w:delText>
        </w:r>
        <w:r w:rsidRPr="00CB6EBA" w:rsidDel="005F563C">
          <w:delText>因设计原因无法正常观测</w:delText>
        </w:r>
        <w:r w:rsidR="00300016" w:rsidRPr="00CB6EBA" w:rsidDel="005F563C">
          <w:delText>，</w:delText>
        </w:r>
      </w:del>
      <w:del w:id="994" w:author="王凯" w:date="2018-04-24T14:23:00Z">
        <w:r w:rsidRPr="00CB6EBA" w:rsidDel="009F1471">
          <w:delText>库区无备用电源，</w:delText>
        </w:r>
      </w:del>
      <w:del w:id="995" w:author="王凯" w:date="2018-04-24T14:11:00Z">
        <w:r w:rsidRPr="00CB6EBA" w:rsidDel="005F563C">
          <w:delText>遇</w:delText>
        </w:r>
      </w:del>
      <w:del w:id="996" w:author="王凯" w:date="2018-04-24T14:23:00Z">
        <w:r w:rsidRPr="00CB6EBA" w:rsidDel="009F1471">
          <w:delText>闸门操作岗位人员无操作证。</w:delText>
        </w:r>
      </w:del>
    </w:p>
    <w:p w14:paraId="2BA9D1CE" w14:textId="77777777" w:rsidR="009F1471" w:rsidRPr="00CB6EBA" w:rsidRDefault="009F1471" w:rsidP="009F1471">
      <w:pPr>
        <w:pStyle w:val="af"/>
        <w:rPr>
          <w:ins w:id="997" w:author="王凯" w:date="2018-04-24T14:23:00Z"/>
        </w:rPr>
      </w:pPr>
      <w:ins w:id="998" w:author="王凯" w:date="2018-04-24T14:23:00Z">
        <w:r w:rsidRPr="00CB6EBA">
          <w:t>1</w:t>
        </w:r>
        <w:r w:rsidRPr="00CB6EBA">
          <w:t>、茅岗水库管理机构和管理制度健全，管理人员职责清晰，但闸门操作岗位人员没有操作证，水库须及时落实闸门运行工的岗位考核。</w:t>
        </w:r>
      </w:ins>
    </w:p>
    <w:p w14:paraId="2CE2A381" w14:textId="77777777" w:rsidR="009F1471" w:rsidRDefault="009F1471" w:rsidP="009F1471">
      <w:pPr>
        <w:pStyle w:val="af"/>
        <w:rPr>
          <w:ins w:id="999" w:author="王凯" w:date="2018-04-24T14:40:00Z"/>
        </w:rPr>
      </w:pPr>
      <w:ins w:id="1000" w:author="王凯" w:date="2018-04-24T14:23:00Z">
        <w:r w:rsidRPr="00CB6EBA">
          <w:t>2</w:t>
        </w:r>
        <w:r w:rsidRPr="00CB6EBA">
          <w:t>、大坝监测设施总体维护较好，水雨情监测、表面变形观测设施基本正常，</w:t>
        </w:r>
        <w:r w:rsidRPr="00CB6EBA">
          <w:lastRenderedPageBreak/>
          <w:t>并按规范开展安全监测。</w:t>
        </w:r>
        <w:r>
          <w:rPr>
            <w:rFonts w:hint="eastAsia"/>
          </w:rPr>
          <w:t>监测</w:t>
        </w:r>
        <w:r>
          <w:t>设施未实现自动化，</w:t>
        </w:r>
        <w:r>
          <w:rPr>
            <w:rFonts w:hint="eastAsia"/>
          </w:rPr>
          <w:t>监测</w:t>
        </w:r>
        <w:r>
          <w:t>资料未进行定期整编分析。</w:t>
        </w:r>
      </w:ins>
    </w:p>
    <w:p w14:paraId="217D29B6" w14:textId="63B01740" w:rsidR="0081174D" w:rsidRDefault="0081174D" w:rsidP="009F1471">
      <w:pPr>
        <w:pStyle w:val="af"/>
        <w:rPr>
          <w:ins w:id="1001" w:author="王凯" w:date="2018-04-24T14:23:00Z"/>
        </w:rPr>
      </w:pPr>
      <w:ins w:id="1002" w:author="王凯" w:date="2018-04-24T14:40:00Z">
        <w:r>
          <w:rPr>
            <w:rFonts w:hint="eastAsia"/>
          </w:rPr>
          <w:t>3</w:t>
        </w:r>
        <w:r>
          <w:rPr>
            <w:rFonts w:hint="eastAsia"/>
          </w:rPr>
          <w:t>、水库防汛</w:t>
        </w:r>
      </w:ins>
      <w:ins w:id="1003" w:author="王凯" w:date="2018-04-24T14:41:00Z">
        <w:r>
          <w:rPr>
            <w:rFonts w:hint="eastAsia"/>
          </w:rPr>
          <w:t>、交通与通信设施完善，</w:t>
        </w:r>
      </w:ins>
      <w:ins w:id="1004" w:author="王凯" w:date="2018-04-24T14:42:00Z">
        <w:r w:rsidRPr="00827F33">
          <w:t>除险加固后</w:t>
        </w:r>
        <w:r>
          <w:t>运行总体良好，</w:t>
        </w:r>
        <w:r w:rsidR="00212DBD">
          <w:rPr>
            <w:rFonts w:hint="eastAsia"/>
          </w:rPr>
          <w:t>能</w:t>
        </w:r>
        <w:r>
          <w:t>按照相关规程规范进行维修养护</w:t>
        </w:r>
        <w:r>
          <w:rPr>
            <w:rFonts w:hint="eastAsia"/>
          </w:rPr>
          <w:t>。</w:t>
        </w:r>
      </w:ins>
    </w:p>
    <w:p w14:paraId="0DA75346" w14:textId="400DDCD1" w:rsidR="009F1471" w:rsidRDefault="00212DBD" w:rsidP="009F1471">
      <w:pPr>
        <w:pStyle w:val="aff9"/>
        <w:rPr>
          <w:ins w:id="1005" w:author="王凯" w:date="2018-04-24T14:23:00Z"/>
        </w:rPr>
      </w:pPr>
      <w:ins w:id="1006" w:author="王凯" w:date="2018-04-24T14:42:00Z">
        <w:r>
          <w:rPr>
            <w:rFonts w:hint="eastAsia"/>
          </w:rPr>
          <w:t>4</w:t>
        </w:r>
      </w:ins>
      <w:ins w:id="1007" w:author="王凯" w:date="2018-04-24T14:23:00Z">
        <w:r w:rsidR="009F1471">
          <w:rPr>
            <w:rFonts w:hint="eastAsia"/>
          </w:rPr>
          <w:t>、水库档案管理制度健全，</w:t>
        </w:r>
      </w:ins>
      <w:ins w:id="1008" w:author="王凯" w:date="2018-04-24T14:39:00Z">
        <w:r w:rsidR="0081174D">
          <w:rPr>
            <w:rFonts w:hint="eastAsia"/>
          </w:rPr>
          <w:t>但</w:t>
        </w:r>
      </w:ins>
      <w:ins w:id="1009" w:author="王凯" w:date="2018-04-24T14:46:00Z">
        <w:r w:rsidRPr="00827F33">
          <w:t>部分观测资料存放在水库管理房内，</w:t>
        </w:r>
        <w:r w:rsidRPr="002456B4">
          <w:t>1996</w:t>
        </w:r>
        <w:r w:rsidRPr="002456B4">
          <w:t>年之前由茅岗水库管理处管理的档案资料已基本遗失。</w:t>
        </w:r>
      </w:ins>
    </w:p>
    <w:p w14:paraId="67325BE0" w14:textId="2C1DB21D" w:rsidR="009F1471" w:rsidRDefault="00212DBD" w:rsidP="009F1471">
      <w:pPr>
        <w:pStyle w:val="aff9"/>
        <w:rPr>
          <w:ins w:id="1010" w:author="王凯" w:date="2018-04-24T14:23:00Z"/>
        </w:rPr>
      </w:pPr>
      <w:ins w:id="1011" w:author="王凯" w:date="2018-04-24T14:42:00Z">
        <w:r>
          <w:rPr>
            <w:rFonts w:hint="eastAsia"/>
          </w:rPr>
          <w:t>5</w:t>
        </w:r>
      </w:ins>
      <w:ins w:id="1012" w:author="王凯" w:date="2018-04-24T14:23:00Z">
        <w:r w:rsidR="009F1471">
          <w:rPr>
            <w:rFonts w:hint="eastAsia"/>
          </w:rPr>
          <w:t>、水库管理范围、保护范围明确，划界方案经开化县政府审批，取得了土地产权证，并设置</w:t>
        </w:r>
        <w:r w:rsidR="009F1471">
          <w:rPr>
            <w:rFonts w:hint="eastAsia"/>
            <w:kern w:val="0"/>
          </w:rPr>
          <w:t>相应界桩与警示标志。</w:t>
        </w:r>
      </w:ins>
    </w:p>
    <w:p w14:paraId="11FB8A1A" w14:textId="69B839E0" w:rsidR="009F1471" w:rsidRPr="00CB6EBA" w:rsidRDefault="00D43A17" w:rsidP="009F1471">
      <w:pPr>
        <w:pStyle w:val="af"/>
        <w:rPr>
          <w:ins w:id="1013" w:author="王凯" w:date="2018-04-24T14:23:00Z"/>
        </w:rPr>
      </w:pPr>
      <w:ins w:id="1014" w:author="王凯" w:date="2018-04-24T14:57:00Z">
        <w:r>
          <w:rPr>
            <w:rFonts w:hint="eastAsia"/>
          </w:rPr>
          <w:t>6</w:t>
        </w:r>
      </w:ins>
      <w:ins w:id="1015" w:author="王凯" w:date="2018-04-24T14:23:00Z">
        <w:r w:rsidR="009F1471">
          <w:rPr>
            <w:rFonts w:hint="eastAsia"/>
          </w:rPr>
          <w:t>、</w:t>
        </w:r>
        <w:r w:rsidR="009F1471" w:rsidRPr="00CB6EBA">
          <w:t>水库</w:t>
        </w:r>
        <w:r w:rsidR="009F1471">
          <w:rPr>
            <w:rFonts w:hint="eastAsia"/>
          </w:rPr>
          <w:t>按</w:t>
        </w:r>
        <w:r w:rsidR="009F1471">
          <w:t>批复的控运</w:t>
        </w:r>
        <w:r w:rsidR="009F1471">
          <w:rPr>
            <w:rFonts w:hint="eastAsia"/>
          </w:rPr>
          <w:t>计划</w:t>
        </w:r>
        <w:r w:rsidR="009F1471">
          <w:t>进行</w:t>
        </w:r>
        <w:r w:rsidR="009F1471">
          <w:rPr>
            <w:rFonts w:hint="eastAsia"/>
          </w:rPr>
          <w:t>调度</w:t>
        </w:r>
        <w:r w:rsidR="009F1471">
          <w:t>，</w:t>
        </w:r>
        <w:r w:rsidR="009F1471" w:rsidRPr="00CB6EBA">
          <w:t>调度规程与应急预案已制定并报批。</w:t>
        </w:r>
      </w:ins>
    </w:p>
    <w:p w14:paraId="79EDC63B" w14:textId="77777777" w:rsidR="009F1471" w:rsidRPr="00CB6EBA" w:rsidRDefault="009F1471" w:rsidP="009F1471">
      <w:pPr>
        <w:pStyle w:val="af"/>
        <w:rPr>
          <w:ins w:id="1016" w:author="王凯" w:date="2018-04-24T14:23:00Z"/>
        </w:rPr>
      </w:pPr>
      <w:ins w:id="1017" w:author="王凯" w:date="2018-04-24T14:23:00Z">
        <w:r w:rsidRPr="00CB6EBA">
          <w:t>综上所述，根据《水库大坝安全评价导则》（</w:t>
        </w:r>
        <w:r w:rsidRPr="00CB6EBA">
          <w:t>SL258-2017</w:t>
        </w:r>
        <w:r w:rsidRPr="00CB6EBA">
          <w:t>），茅岗水库大坝运行管理评价为</w:t>
        </w:r>
        <w:r w:rsidRPr="00CB6EBA">
          <w:t>“</w:t>
        </w:r>
        <w:r w:rsidRPr="00CB6EBA">
          <w:t>规范</w:t>
        </w:r>
        <w:r w:rsidRPr="00CB6EBA">
          <w:t>”</w:t>
        </w:r>
        <w:r w:rsidRPr="00CB6EBA">
          <w:t>。</w:t>
        </w:r>
      </w:ins>
    </w:p>
    <w:p w14:paraId="7D6F0675" w14:textId="7F46C78D" w:rsidR="009F1471" w:rsidRPr="009F1471" w:rsidDel="009F1471" w:rsidRDefault="009F1471" w:rsidP="009F1471">
      <w:pPr>
        <w:pStyle w:val="af"/>
        <w:rPr>
          <w:del w:id="1018" w:author="王凯" w:date="2018-04-24T14:23:00Z"/>
        </w:rPr>
      </w:pPr>
    </w:p>
    <w:p w14:paraId="1F7B6E49" w14:textId="6A7BD511" w:rsidR="005A2A13" w:rsidRPr="00CB6EBA" w:rsidRDefault="00300016">
      <w:pPr>
        <w:pStyle w:val="af"/>
      </w:pPr>
      <w:del w:id="1019" w:author="王凯" w:date="2018-04-24T14:23:00Z">
        <w:r w:rsidRPr="00CB6EBA" w:rsidDel="009F1471">
          <w:delText>综上所述，根据《水库大坝安全评价导则》（</w:delText>
        </w:r>
        <w:r w:rsidRPr="00CB6EBA" w:rsidDel="009F1471">
          <w:delText>SL258-2017</w:delText>
        </w:r>
        <w:r w:rsidRPr="00CB6EBA" w:rsidDel="009F1471">
          <w:delText>），茅岗水库大坝运行管理评价为</w:delText>
        </w:r>
        <w:r w:rsidRPr="00CB6EBA" w:rsidDel="009F1471">
          <w:delText>“</w:delText>
        </w:r>
        <w:r w:rsidRPr="00CB6EBA" w:rsidDel="009F1471">
          <w:delText>规范</w:delText>
        </w:r>
        <w:r w:rsidRPr="00CB6EBA" w:rsidDel="009F1471">
          <w:delText>”</w:delText>
        </w:r>
        <w:r w:rsidRPr="00CB6EBA" w:rsidDel="009F1471">
          <w:delText>。</w:delText>
        </w:r>
      </w:del>
    </w:p>
    <w:p w14:paraId="5D42A8AE" w14:textId="77777777" w:rsidR="00300016" w:rsidRPr="00CB6EBA" w:rsidRDefault="00300016">
      <w:pPr>
        <w:pStyle w:val="af"/>
        <w:sectPr w:rsidR="00300016" w:rsidRPr="00CB6EBA" w:rsidSect="00927D19">
          <w:pgSz w:w="11906" w:h="16838"/>
          <w:pgMar w:top="1440" w:right="1797" w:bottom="1440" w:left="1797" w:header="794" w:footer="737" w:gutter="0"/>
          <w:cols w:space="425"/>
          <w:docGrid w:type="lines" w:linePitch="326"/>
        </w:sectPr>
      </w:pPr>
    </w:p>
    <w:p w14:paraId="614E03F5" w14:textId="77777777" w:rsidR="0005125E" w:rsidRPr="00CB6EBA" w:rsidRDefault="00430859" w:rsidP="00787C9F">
      <w:pPr>
        <w:pStyle w:val="1"/>
        <w:spacing w:before="163" w:after="163"/>
      </w:pPr>
      <w:bookmarkStart w:id="1020" w:name="_Toc494531478"/>
      <w:bookmarkStart w:id="1021" w:name="_Toc511404258"/>
      <w:bookmarkStart w:id="1022" w:name="_Toc511415017"/>
      <w:bookmarkStart w:id="1023" w:name="_Toc511416999"/>
      <w:bookmarkStart w:id="1024" w:name="_Toc511417255"/>
      <w:bookmarkStart w:id="1025" w:name="_Toc511490938"/>
      <w:bookmarkStart w:id="1026" w:name="_Toc512175618"/>
      <w:bookmarkStart w:id="1027" w:name="_Toc512175680"/>
      <w:bookmarkStart w:id="1028" w:name="_Toc512417429"/>
      <w:bookmarkStart w:id="1029" w:name="_Toc512417491"/>
      <w:bookmarkStart w:id="1030" w:name="_Toc512417553"/>
      <w:r w:rsidRPr="00CB6EBA">
        <w:lastRenderedPageBreak/>
        <w:t xml:space="preserve">6 </w:t>
      </w:r>
      <w:r w:rsidRPr="00CB6EBA">
        <w:t>防洪能力复核</w:t>
      </w:r>
      <w:bookmarkEnd w:id="1020"/>
      <w:bookmarkEnd w:id="1021"/>
      <w:bookmarkEnd w:id="1022"/>
      <w:bookmarkEnd w:id="1023"/>
      <w:bookmarkEnd w:id="1024"/>
      <w:bookmarkEnd w:id="1025"/>
      <w:bookmarkEnd w:id="1026"/>
      <w:bookmarkEnd w:id="1027"/>
      <w:bookmarkEnd w:id="1028"/>
      <w:bookmarkEnd w:id="1029"/>
      <w:bookmarkEnd w:id="1030"/>
    </w:p>
    <w:p w14:paraId="08FACBAA" w14:textId="77777777" w:rsidR="00DC07DA" w:rsidRPr="00CB6EBA" w:rsidRDefault="00DC07DA" w:rsidP="00C9249D">
      <w:pPr>
        <w:pStyle w:val="2"/>
      </w:pPr>
      <w:bookmarkStart w:id="1031" w:name="_Toc494531479"/>
      <w:bookmarkStart w:id="1032" w:name="_Toc511404259"/>
      <w:bookmarkStart w:id="1033" w:name="_Toc511415018"/>
      <w:bookmarkStart w:id="1034" w:name="_Toc511417000"/>
      <w:bookmarkStart w:id="1035" w:name="_Toc511417256"/>
      <w:bookmarkStart w:id="1036" w:name="_Toc511490939"/>
      <w:bookmarkStart w:id="1037" w:name="_Toc512175619"/>
      <w:bookmarkStart w:id="1038" w:name="_Toc512175681"/>
      <w:bookmarkStart w:id="1039" w:name="_Toc512417430"/>
      <w:bookmarkStart w:id="1040" w:name="_Toc512417492"/>
      <w:bookmarkStart w:id="1041" w:name="_Toc512417554"/>
      <w:r w:rsidRPr="00CB6EBA">
        <w:t xml:space="preserve">6.1 </w:t>
      </w:r>
      <w:r w:rsidRPr="00CB6EBA">
        <w:t>防洪标准</w:t>
      </w:r>
      <w:bookmarkEnd w:id="1031"/>
      <w:bookmarkEnd w:id="1032"/>
      <w:bookmarkEnd w:id="1033"/>
      <w:bookmarkEnd w:id="1034"/>
      <w:bookmarkEnd w:id="1035"/>
      <w:bookmarkEnd w:id="1036"/>
      <w:bookmarkEnd w:id="1037"/>
      <w:bookmarkEnd w:id="1038"/>
      <w:bookmarkEnd w:id="1039"/>
      <w:bookmarkEnd w:id="1040"/>
      <w:bookmarkEnd w:id="1041"/>
    </w:p>
    <w:p w14:paraId="1863DD53" w14:textId="40DB7C22" w:rsidR="00DC07DA" w:rsidRPr="00CB6EBA" w:rsidRDefault="00DC07DA">
      <w:pPr>
        <w:pStyle w:val="af"/>
      </w:pPr>
      <w:r w:rsidRPr="00CB6EBA">
        <w:t>茅岗水库总库容</w:t>
      </w:r>
      <w:r w:rsidRPr="00CB6EBA">
        <w:t>1116</w:t>
      </w:r>
      <w:r w:rsidRPr="00CB6EBA">
        <w:t>万</w:t>
      </w:r>
      <w:r w:rsidRPr="00CB6EBA">
        <w:t>m</w:t>
      </w:r>
      <w:r w:rsidRPr="00CB6EBA">
        <w:rPr>
          <w:vertAlign w:val="superscript"/>
        </w:rPr>
        <w:t>3</w:t>
      </w:r>
      <w:r w:rsidRPr="00CB6EBA">
        <w:t>，根据《防洪标准》（</w:t>
      </w:r>
      <w:r w:rsidRPr="00CB6EBA">
        <w:t>GB 50201-2014</w:t>
      </w:r>
      <w:r w:rsidRPr="00CB6EBA">
        <w:t>）和《水利水电工程等级划分及洪水标准》（</w:t>
      </w:r>
      <w:r w:rsidRPr="00CB6EBA">
        <w:t>SL 252-2017</w:t>
      </w:r>
      <w:r w:rsidRPr="00CB6EBA">
        <w:t>），茅岗水库属中型水库，为</w:t>
      </w:r>
      <w:r w:rsidRPr="00CB6EBA">
        <w:rPr>
          <w:rFonts w:ascii="宋体" w:eastAsia="宋体" w:hAnsi="宋体" w:cs="宋体" w:hint="eastAsia"/>
        </w:rPr>
        <w:t>Ⅲ</w:t>
      </w:r>
      <w:r w:rsidRPr="00CB6EBA">
        <w:t>等工程，主要水工建筑物的级别为</w:t>
      </w:r>
      <w:r w:rsidRPr="00CB6EBA">
        <w:t>3</w:t>
      </w:r>
      <w:r w:rsidRPr="00CB6EBA">
        <w:t>级，其防洪标准（重现期）：设计为</w:t>
      </w:r>
      <w:r w:rsidRPr="00CB6EBA">
        <w:t>100~50</w:t>
      </w:r>
      <w:r w:rsidRPr="00CB6EBA">
        <w:t>年，校核为</w:t>
      </w:r>
      <w:r w:rsidRPr="00CB6EBA">
        <w:t>1000</w:t>
      </w:r>
      <w:r w:rsidRPr="00CB6EBA">
        <w:t>～</w:t>
      </w:r>
      <w:r w:rsidRPr="00CB6EBA">
        <w:t>500</w:t>
      </w:r>
      <w:r w:rsidRPr="00CB6EBA">
        <w:t>年。初步设计报告采用设计标准为</w:t>
      </w:r>
      <w:r w:rsidRPr="00CB6EBA">
        <w:t>50</w:t>
      </w:r>
      <w:r w:rsidRPr="00CB6EBA">
        <w:t>年一遇，满足规范要求；校核标准为</w:t>
      </w:r>
      <w:r w:rsidRPr="00CB6EBA">
        <w:t>5000</w:t>
      </w:r>
      <w:r w:rsidRPr="00CB6EBA">
        <w:t>年一遇，大于规范要求。本次复核采用原防洪标准。</w:t>
      </w:r>
    </w:p>
    <w:p w14:paraId="4A2E8534" w14:textId="77777777" w:rsidR="0005125E" w:rsidRPr="00CB6EBA" w:rsidRDefault="00DC07DA" w:rsidP="00C9249D">
      <w:pPr>
        <w:pStyle w:val="2"/>
      </w:pPr>
      <w:bookmarkStart w:id="1042" w:name="_Toc494531480"/>
      <w:bookmarkStart w:id="1043" w:name="_Toc511404260"/>
      <w:bookmarkStart w:id="1044" w:name="_Toc511415019"/>
      <w:bookmarkStart w:id="1045" w:name="_Toc511417001"/>
      <w:bookmarkStart w:id="1046" w:name="_Toc511417257"/>
      <w:bookmarkStart w:id="1047" w:name="_Toc511490940"/>
      <w:bookmarkStart w:id="1048" w:name="_Toc512175620"/>
      <w:bookmarkStart w:id="1049" w:name="_Toc512175682"/>
      <w:bookmarkStart w:id="1050" w:name="_Toc512417431"/>
      <w:bookmarkStart w:id="1051" w:name="_Toc512417493"/>
      <w:bookmarkStart w:id="1052" w:name="_Toc512417555"/>
      <w:r w:rsidRPr="00CB6EBA">
        <w:t>6.2</w:t>
      </w:r>
      <w:r w:rsidR="00430859" w:rsidRPr="00CB6EBA">
        <w:t>洪水分析</w:t>
      </w:r>
      <w:bookmarkEnd w:id="1042"/>
      <w:bookmarkEnd w:id="1043"/>
      <w:bookmarkEnd w:id="1044"/>
      <w:bookmarkEnd w:id="1045"/>
      <w:bookmarkEnd w:id="1046"/>
      <w:bookmarkEnd w:id="1047"/>
      <w:bookmarkEnd w:id="1048"/>
      <w:bookmarkEnd w:id="1049"/>
      <w:bookmarkEnd w:id="1050"/>
      <w:bookmarkEnd w:id="1051"/>
      <w:bookmarkEnd w:id="1052"/>
    </w:p>
    <w:p w14:paraId="75B903BD" w14:textId="77777777" w:rsidR="00DC07DA" w:rsidRPr="00CB6EBA" w:rsidRDefault="00EF3D92">
      <w:pPr>
        <w:pStyle w:val="af"/>
      </w:pPr>
      <w:r w:rsidRPr="00CB6EBA">
        <w:t>设计流域内无流量站、雨量站，水库附近有西坑雨量站、燕溪雨量站和皇林坑雨量站，</w:t>
      </w:r>
      <w:r w:rsidRPr="00CB6EBA">
        <w:t>1995</w:t>
      </w:r>
      <w:r w:rsidRPr="00CB6EBA">
        <w:t>年西坑站移至碧家河水库大坝处，改称为碧家河站。以上各测站均为国家站，资料均经过整编，数据可靠，因此，本次洪水复核以设计暴雨来推求设计洪水。</w:t>
      </w:r>
    </w:p>
    <w:p w14:paraId="55D1606C" w14:textId="77777777" w:rsidR="00EF3D92" w:rsidRPr="00CB6EBA" w:rsidRDefault="00EF3D92" w:rsidP="00C83184">
      <w:pPr>
        <w:pStyle w:val="3"/>
        <w:keepNext w:val="0"/>
        <w:keepLines w:val="0"/>
        <w:spacing w:before="163"/>
      </w:pPr>
      <w:bookmarkStart w:id="1053" w:name="_Toc494531481"/>
      <w:r w:rsidRPr="00CB6EBA">
        <w:t xml:space="preserve">6.2.1 </w:t>
      </w:r>
      <w:r w:rsidRPr="00CB6EBA">
        <w:t>设计暴雨</w:t>
      </w:r>
      <w:bookmarkEnd w:id="1053"/>
    </w:p>
    <w:p w14:paraId="5C6CE553" w14:textId="77777777" w:rsidR="00EF3D92" w:rsidRPr="00CB6EBA" w:rsidRDefault="00BD20DE" w:rsidP="00A0755E">
      <w:pPr>
        <w:ind w:firstLineChars="200" w:firstLine="480"/>
        <w:rPr>
          <w:rFonts w:cs="Times New Roman"/>
        </w:rPr>
      </w:pPr>
      <w:r w:rsidRPr="00CB6EBA">
        <w:rPr>
          <w:rFonts w:cs="Times New Roman"/>
        </w:rPr>
        <w:t>1</w:t>
      </w:r>
      <w:r w:rsidRPr="00CB6EBA">
        <w:rPr>
          <w:rFonts w:cs="Times New Roman"/>
        </w:rPr>
        <w:t>、</w:t>
      </w:r>
      <w:r w:rsidR="00EF3D92" w:rsidRPr="00CB6EBA">
        <w:rPr>
          <w:rFonts w:cs="Times New Roman"/>
        </w:rPr>
        <w:t>流域面雨量统计</w:t>
      </w:r>
    </w:p>
    <w:p w14:paraId="58A6960A" w14:textId="77777777" w:rsidR="00EF3D92" w:rsidRPr="00CB6EBA" w:rsidRDefault="00EF3D92" w:rsidP="00A0755E">
      <w:pPr>
        <w:rPr>
          <w:rFonts w:cs="Times New Roman"/>
        </w:rPr>
      </w:pPr>
      <w:r w:rsidRPr="00CB6EBA">
        <w:rPr>
          <w:rFonts w:cs="Times New Roman"/>
        </w:rPr>
        <w:t>根据流域周围雨量站的分布情况，选用流域周边的西坑、燕溪、</w:t>
      </w:r>
      <w:proofErr w:type="gramStart"/>
      <w:r w:rsidRPr="00CB6EBA">
        <w:rPr>
          <w:rFonts w:cs="Times New Roman"/>
        </w:rPr>
        <w:t>皇林坑</w:t>
      </w:r>
      <w:proofErr w:type="gramEnd"/>
      <w:r w:rsidRPr="00CB6EBA">
        <w:rPr>
          <w:rFonts w:cs="Times New Roman"/>
        </w:rPr>
        <w:t>3</w:t>
      </w:r>
      <w:r w:rsidRPr="00CB6EBA">
        <w:rPr>
          <w:rFonts w:cs="Times New Roman"/>
        </w:rPr>
        <w:t>个雨量站，其中西坑站自</w:t>
      </w:r>
      <w:r w:rsidRPr="00CB6EBA">
        <w:rPr>
          <w:rFonts w:cs="Times New Roman"/>
        </w:rPr>
        <w:t>1996</w:t>
      </w:r>
      <w:r w:rsidRPr="00CB6EBA">
        <w:rPr>
          <w:rFonts w:cs="Times New Roman"/>
        </w:rPr>
        <w:t>年开始</w:t>
      </w:r>
      <w:proofErr w:type="gramStart"/>
      <w:r w:rsidRPr="00CB6EBA">
        <w:rPr>
          <w:rFonts w:cs="Times New Roman"/>
        </w:rPr>
        <w:t>移至碧家河</w:t>
      </w:r>
      <w:proofErr w:type="gramEnd"/>
      <w:r w:rsidRPr="00CB6EBA">
        <w:rPr>
          <w:rFonts w:cs="Times New Roman"/>
        </w:rPr>
        <w:t>。面雨量统计选样按年最大、梅汛期（</w:t>
      </w:r>
      <w:r w:rsidRPr="00CB6EBA">
        <w:rPr>
          <w:rFonts w:cs="Times New Roman"/>
        </w:rPr>
        <w:t>4</w:t>
      </w:r>
      <w:r w:rsidRPr="00CB6EBA">
        <w:rPr>
          <w:rFonts w:cs="Times New Roman"/>
        </w:rPr>
        <w:t>月</w:t>
      </w:r>
      <w:r w:rsidRPr="00CB6EBA">
        <w:rPr>
          <w:rFonts w:cs="Times New Roman"/>
        </w:rPr>
        <w:t>16</w:t>
      </w:r>
      <w:r w:rsidRPr="00CB6EBA">
        <w:rPr>
          <w:rFonts w:cs="Times New Roman"/>
        </w:rPr>
        <w:t>日</w:t>
      </w:r>
      <w:r w:rsidRPr="00CB6EBA">
        <w:rPr>
          <w:rFonts w:cs="Times New Roman"/>
        </w:rPr>
        <w:t>~7</w:t>
      </w:r>
      <w:r w:rsidRPr="00CB6EBA">
        <w:rPr>
          <w:rFonts w:cs="Times New Roman"/>
        </w:rPr>
        <w:t>月</w:t>
      </w:r>
      <w:r w:rsidRPr="00CB6EBA">
        <w:rPr>
          <w:rFonts w:cs="Times New Roman"/>
        </w:rPr>
        <w:t>15</w:t>
      </w:r>
      <w:r w:rsidRPr="00CB6EBA">
        <w:rPr>
          <w:rFonts w:cs="Times New Roman"/>
        </w:rPr>
        <w:t>日）、台汛期（</w:t>
      </w:r>
      <w:r w:rsidRPr="00CB6EBA">
        <w:rPr>
          <w:rFonts w:cs="Times New Roman"/>
        </w:rPr>
        <w:t>7</w:t>
      </w:r>
      <w:r w:rsidRPr="00CB6EBA">
        <w:rPr>
          <w:rFonts w:cs="Times New Roman"/>
        </w:rPr>
        <w:t>月</w:t>
      </w:r>
      <w:r w:rsidRPr="00CB6EBA">
        <w:rPr>
          <w:rFonts w:cs="Times New Roman"/>
        </w:rPr>
        <w:t>16</w:t>
      </w:r>
      <w:r w:rsidRPr="00CB6EBA">
        <w:rPr>
          <w:rFonts w:cs="Times New Roman"/>
        </w:rPr>
        <w:t>日</w:t>
      </w:r>
      <w:r w:rsidRPr="00CB6EBA">
        <w:rPr>
          <w:rFonts w:cs="Times New Roman"/>
        </w:rPr>
        <w:t>~10</w:t>
      </w:r>
      <w:r w:rsidRPr="00CB6EBA">
        <w:rPr>
          <w:rFonts w:cs="Times New Roman"/>
        </w:rPr>
        <w:t>月</w:t>
      </w:r>
      <w:r w:rsidRPr="00CB6EBA">
        <w:rPr>
          <w:rFonts w:cs="Times New Roman"/>
        </w:rPr>
        <w:t>15</w:t>
      </w:r>
      <w:r w:rsidRPr="00CB6EBA">
        <w:rPr>
          <w:rFonts w:cs="Times New Roman"/>
        </w:rPr>
        <w:t>日）最大一日、三日进行统计，采用同场雨选样，</w:t>
      </w:r>
      <w:proofErr w:type="gramStart"/>
      <w:r w:rsidRPr="00CB6EBA">
        <w:rPr>
          <w:rFonts w:cs="Times New Roman"/>
        </w:rPr>
        <w:t>按泰森</w:t>
      </w:r>
      <w:proofErr w:type="gramEnd"/>
      <w:r w:rsidRPr="00CB6EBA">
        <w:rPr>
          <w:rFonts w:cs="Times New Roman"/>
        </w:rPr>
        <w:t>多边形法</w:t>
      </w:r>
      <w:proofErr w:type="gramStart"/>
      <w:r w:rsidRPr="00CB6EBA">
        <w:rPr>
          <w:rFonts w:cs="Times New Roman"/>
        </w:rPr>
        <w:t>计算面</w:t>
      </w:r>
      <w:proofErr w:type="gramEnd"/>
      <w:r w:rsidRPr="00CB6EBA">
        <w:rPr>
          <w:rFonts w:cs="Times New Roman"/>
        </w:rPr>
        <w:t>雨量，各站面积权重见表</w:t>
      </w:r>
      <w:r w:rsidRPr="00CB6EBA">
        <w:rPr>
          <w:rFonts w:cs="Times New Roman"/>
        </w:rPr>
        <w:t>6.2-1</w:t>
      </w:r>
      <w:r w:rsidRPr="00CB6EBA">
        <w:rPr>
          <w:rFonts w:cs="Times New Roman"/>
        </w:rPr>
        <w:t>。</w:t>
      </w:r>
    </w:p>
    <w:p w14:paraId="68C9EC89" w14:textId="77777777" w:rsidR="00A0755E" w:rsidRPr="00CB6EBA" w:rsidRDefault="00EF3D92" w:rsidP="00A0755E">
      <w:pPr>
        <w:ind w:firstLineChars="200" w:firstLine="480"/>
        <w:rPr>
          <w:rFonts w:cs="Times New Roman"/>
        </w:rPr>
      </w:pPr>
      <w:r w:rsidRPr="00CB6EBA">
        <w:rPr>
          <w:rFonts w:cs="Times New Roman"/>
        </w:rPr>
        <w:t>由于</w:t>
      </w:r>
      <w:r w:rsidRPr="00CB6EBA">
        <w:rPr>
          <w:rFonts w:cs="Times New Roman"/>
        </w:rPr>
        <w:t>1955</w:t>
      </w:r>
      <w:r w:rsidRPr="00CB6EBA">
        <w:rPr>
          <w:rFonts w:cs="Times New Roman"/>
        </w:rPr>
        <w:t>年本流域发生较大洪水，而西坑、燕溪、</w:t>
      </w:r>
      <w:proofErr w:type="gramStart"/>
      <w:r w:rsidRPr="00CB6EBA">
        <w:rPr>
          <w:rFonts w:cs="Times New Roman"/>
        </w:rPr>
        <w:t>皇林坑</w:t>
      </w:r>
      <w:proofErr w:type="gramEnd"/>
      <w:r w:rsidRPr="00CB6EBA">
        <w:rPr>
          <w:rFonts w:cs="Times New Roman"/>
        </w:rPr>
        <w:t>3</w:t>
      </w:r>
      <w:r w:rsidRPr="00CB6EBA">
        <w:rPr>
          <w:rFonts w:cs="Times New Roman"/>
        </w:rPr>
        <w:t>个雨量站均无</w:t>
      </w:r>
      <w:r w:rsidRPr="00CB6EBA">
        <w:rPr>
          <w:rFonts w:cs="Times New Roman"/>
        </w:rPr>
        <w:t>1955</w:t>
      </w:r>
      <w:r w:rsidRPr="00CB6EBA">
        <w:rPr>
          <w:rFonts w:cs="Times New Roman"/>
        </w:rPr>
        <w:t>年资料，需要延长资料系列，临近流域的马金站有</w:t>
      </w:r>
      <w:r w:rsidRPr="00CB6EBA">
        <w:rPr>
          <w:rFonts w:cs="Times New Roman"/>
        </w:rPr>
        <w:t>1951~1993</w:t>
      </w:r>
      <w:r w:rsidRPr="00CB6EBA">
        <w:rPr>
          <w:rFonts w:cs="Times New Roman"/>
        </w:rPr>
        <w:t>、</w:t>
      </w:r>
      <w:r w:rsidRPr="00CB6EBA">
        <w:rPr>
          <w:rFonts w:cs="Times New Roman"/>
        </w:rPr>
        <w:t>1997~</w:t>
      </w:r>
      <w:r w:rsidRPr="00CB6EBA">
        <w:rPr>
          <w:rFonts w:cs="Times New Roman"/>
        </w:rPr>
        <w:t>至今的实测资料。将西坑（</w:t>
      </w:r>
      <w:proofErr w:type="gramStart"/>
      <w:r w:rsidRPr="00CB6EBA">
        <w:rPr>
          <w:rFonts w:cs="Times New Roman"/>
        </w:rPr>
        <w:t>碧家河</w:t>
      </w:r>
      <w:proofErr w:type="gramEnd"/>
      <w:r w:rsidRPr="00CB6EBA">
        <w:rPr>
          <w:rFonts w:cs="Times New Roman"/>
        </w:rPr>
        <w:t>）、燕溪、</w:t>
      </w:r>
      <w:proofErr w:type="gramStart"/>
      <w:r w:rsidRPr="00CB6EBA">
        <w:rPr>
          <w:rFonts w:cs="Times New Roman"/>
        </w:rPr>
        <w:t>皇林坑</w:t>
      </w:r>
      <w:proofErr w:type="gramEnd"/>
      <w:r w:rsidRPr="00CB6EBA">
        <w:rPr>
          <w:rFonts w:cs="Times New Roman"/>
        </w:rPr>
        <w:t>雨量站的年最大、梅汛期、台汛期各分期暴雨与马金站统计资料进行相关分析，通过对两组雨量资料的分析，两者相关系数均在</w:t>
      </w:r>
      <w:r w:rsidRPr="00CB6EBA">
        <w:rPr>
          <w:rFonts w:cs="Times New Roman"/>
        </w:rPr>
        <w:t>0.8</w:t>
      </w:r>
      <w:r w:rsidRPr="00CB6EBA">
        <w:rPr>
          <w:rFonts w:cs="Times New Roman"/>
        </w:rPr>
        <w:t>以上，相关关系较好，采用相关法延长各雨量站的雨量资料。</w:t>
      </w:r>
    </w:p>
    <w:p w14:paraId="09D6E543" w14:textId="25843716" w:rsidR="00A0755E" w:rsidRPr="00CB6EBA" w:rsidRDefault="00A0755E" w:rsidP="00A0755E">
      <w:pPr>
        <w:ind w:firstLineChars="200" w:firstLine="480"/>
        <w:rPr>
          <w:rFonts w:cs="Times New Roman"/>
        </w:rPr>
      </w:pPr>
      <w:r w:rsidRPr="00CB6EBA">
        <w:rPr>
          <w:rFonts w:cs="Times New Roman"/>
        </w:rPr>
        <w:br w:type="page"/>
      </w:r>
    </w:p>
    <w:p w14:paraId="1425F6D6" w14:textId="77777777" w:rsidR="00EF3D92" w:rsidRPr="00CB6EBA" w:rsidRDefault="00EF3D92">
      <w:pPr>
        <w:pStyle w:val="ac"/>
      </w:pPr>
      <w:r w:rsidRPr="00CB6EBA">
        <w:lastRenderedPageBreak/>
        <w:t>表</w:t>
      </w:r>
      <w:r w:rsidRPr="00CB6EBA">
        <w:t xml:space="preserve">6.2-1 </w:t>
      </w:r>
      <w:r w:rsidRPr="00CB6EBA">
        <w:t>雨量站权重系数分配表（本次复核）</w:t>
      </w:r>
    </w:p>
    <w:tbl>
      <w:tblPr>
        <w:tblW w:w="864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263"/>
        <w:gridCol w:w="1708"/>
        <w:gridCol w:w="1694"/>
        <w:gridCol w:w="1602"/>
        <w:gridCol w:w="1375"/>
      </w:tblGrid>
      <w:tr w:rsidR="00EF3D92" w:rsidRPr="00CB6EBA" w14:paraId="0944F37C" w14:textId="77777777" w:rsidTr="008760B0">
        <w:trPr>
          <w:trHeight w:val="340"/>
          <w:tblHeader/>
          <w:jc w:val="center"/>
        </w:trPr>
        <w:tc>
          <w:tcPr>
            <w:tcW w:w="2263" w:type="dxa"/>
            <w:shd w:val="clear" w:color="auto" w:fill="auto"/>
            <w:vAlign w:val="center"/>
          </w:tcPr>
          <w:p w14:paraId="0F7B2BC3"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年份</w:t>
            </w:r>
          </w:p>
        </w:tc>
        <w:tc>
          <w:tcPr>
            <w:tcW w:w="1708" w:type="dxa"/>
            <w:shd w:val="clear" w:color="auto" w:fill="auto"/>
            <w:vAlign w:val="center"/>
          </w:tcPr>
          <w:p w14:paraId="034A9E47"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西坑站</w:t>
            </w:r>
          </w:p>
        </w:tc>
        <w:tc>
          <w:tcPr>
            <w:tcW w:w="1694" w:type="dxa"/>
            <w:shd w:val="clear" w:color="auto" w:fill="auto"/>
            <w:vAlign w:val="center"/>
          </w:tcPr>
          <w:p w14:paraId="60A6B360"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proofErr w:type="gramStart"/>
            <w:r w:rsidRPr="00CB6EBA">
              <w:rPr>
                <w:rFonts w:cs="Times New Roman"/>
                <w:sz w:val="21"/>
                <w:szCs w:val="21"/>
                <w:lang w:val="zh-CN"/>
              </w:rPr>
              <w:t>皇林坑</w:t>
            </w:r>
            <w:proofErr w:type="gramEnd"/>
            <w:r w:rsidRPr="00CB6EBA">
              <w:rPr>
                <w:rFonts w:cs="Times New Roman"/>
                <w:sz w:val="21"/>
                <w:szCs w:val="21"/>
                <w:lang w:val="zh-CN"/>
              </w:rPr>
              <w:t>站</w:t>
            </w:r>
          </w:p>
        </w:tc>
        <w:tc>
          <w:tcPr>
            <w:tcW w:w="1602" w:type="dxa"/>
            <w:shd w:val="clear" w:color="auto" w:fill="auto"/>
            <w:vAlign w:val="center"/>
          </w:tcPr>
          <w:p w14:paraId="763C62CF"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燕溪站</w:t>
            </w:r>
          </w:p>
        </w:tc>
        <w:tc>
          <w:tcPr>
            <w:tcW w:w="1375" w:type="dxa"/>
            <w:shd w:val="clear" w:color="auto" w:fill="auto"/>
            <w:vAlign w:val="center"/>
          </w:tcPr>
          <w:p w14:paraId="05A7967D"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proofErr w:type="gramStart"/>
            <w:r w:rsidRPr="00CB6EBA">
              <w:rPr>
                <w:rFonts w:cs="Times New Roman"/>
                <w:sz w:val="21"/>
                <w:szCs w:val="21"/>
                <w:lang w:val="zh-CN"/>
              </w:rPr>
              <w:t>碧家河</w:t>
            </w:r>
            <w:proofErr w:type="gramEnd"/>
            <w:r w:rsidRPr="00CB6EBA">
              <w:rPr>
                <w:rFonts w:cs="Times New Roman"/>
                <w:sz w:val="21"/>
                <w:szCs w:val="21"/>
                <w:lang w:val="zh-CN"/>
              </w:rPr>
              <w:t>站</w:t>
            </w:r>
          </w:p>
        </w:tc>
      </w:tr>
      <w:tr w:rsidR="00EF3D92" w:rsidRPr="00CB6EBA" w14:paraId="5917A801" w14:textId="77777777" w:rsidTr="008760B0">
        <w:trPr>
          <w:trHeight w:val="340"/>
          <w:jc w:val="center"/>
        </w:trPr>
        <w:tc>
          <w:tcPr>
            <w:tcW w:w="2263" w:type="dxa"/>
            <w:shd w:val="clear" w:color="auto" w:fill="auto"/>
            <w:vAlign w:val="center"/>
          </w:tcPr>
          <w:p w14:paraId="353D86C2"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1951~1995</w:t>
            </w:r>
          </w:p>
        </w:tc>
        <w:tc>
          <w:tcPr>
            <w:tcW w:w="1708" w:type="dxa"/>
            <w:shd w:val="clear" w:color="auto" w:fill="auto"/>
            <w:vAlign w:val="center"/>
          </w:tcPr>
          <w:p w14:paraId="1467887C"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0.08</w:t>
            </w:r>
          </w:p>
        </w:tc>
        <w:tc>
          <w:tcPr>
            <w:tcW w:w="1694" w:type="dxa"/>
            <w:shd w:val="clear" w:color="auto" w:fill="auto"/>
            <w:vAlign w:val="center"/>
          </w:tcPr>
          <w:p w14:paraId="62EBC5E0"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0.80</w:t>
            </w:r>
          </w:p>
        </w:tc>
        <w:tc>
          <w:tcPr>
            <w:tcW w:w="1602" w:type="dxa"/>
            <w:shd w:val="clear" w:color="auto" w:fill="auto"/>
            <w:vAlign w:val="center"/>
          </w:tcPr>
          <w:p w14:paraId="0A13117F"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0.12</w:t>
            </w:r>
          </w:p>
        </w:tc>
        <w:tc>
          <w:tcPr>
            <w:tcW w:w="1375" w:type="dxa"/>
            <w:shd w:val="clear" w:color="auto" w:fill="auto"/>
            <w:vAlign w:val="center"/>
          </w:tcPr>
          <w:p w14:paraId="1892F6ED"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p>
        </w:tc>
      </w:tr>
      <w:tr w:rsidR="00EF3D92" w:rsidRPr="00CB6EBA" w14:paraId="2B4409E0" w14:textId="77777777" w:rsidTr="008760B0">
        <w:trPr>
          <w:trHeight w:val="340"/>
          <w:jc w:val="center"/>
        </w:trPr>
        <w:tc>
          <w:tcPr>
            <w:tcW w:w="2263" w:type="dxa"/>
            <w:shd w:val="clear" w:color="auto" w:fill="auto"/>
            <w:vAlign w:val="center"/>
          </w:tcPr>
          <w:p w14:paraId="7B951A42"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1996~2015</w:t>
            </w:r>
          </w:p>
        </w:tc>
        <w:tc>
          <w:tcPr>
            <w:tcW w:w="1708" w:type="dxa"/>
            <w:shd w:val="clear" w:color="auto" w:fill="auto"/>
            <w:vAlign w:val="center"/>
          </w:tcPr>
          <w:p w14:paraId="221D4566"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p>
        </w:tc>
        <w:tc>
          <w:tcPr>
            <w:tcW w:w="1694" w:type="dxa"/>
            <w:shd w:val="clear" w:color="auto" w:fill="auto"/>
            <w:vAlign w:val="center"/>
          </w:tcPr>
          <w:p w14:paraId="57FC116D"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0.71</w:t>
            </w:r>
          </w:p>
        </w:tc>
        <w:tc>
          <w:tcPr>
            <w:tcW w:w="1602" w:type="dxa"/>
            <w:shd w:val="clear" w:color="auto" w:fill="auto"/>
            <w:vAlign w:val="center"/>
          </w:tcPr>
          <w:p w14:paraId="7C35655A"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0.11</w:t>
            </w:r>
          </w:p>
        </w:tc>
        <w:tc>
          <w:tcPr>
            <w:tcW w:w="1375" w:type="dxa"/>
            <w:shd w:val="clear" w:color="auto" w:fill="auto"/>
            <w:vAlign w:val="center"/>
          </w:tcPr>
          <w:p w14:paraId="277E16F9" w14:textId="77777777" w:rsidR="00EF3D92" w:rsidRPr="00CB6EBA" w:rsidRDefault="00EF3D92" w:rsidP="00BD376A">
            <w:pPr>
              <w:pStyle w:val="affc"/>
              <w:ind w:leftChars="-33" w:left="-10" w:rightChars="-14" w:right="-34" w:hangingChars="33" w:hanging="69"/>
              <w:jc w:val="center"/>
              <w:rPr>
                <w:rFonts w:cs="Times New Roman"/>
                <w:sz w:val="21"/>
                <w:szCs w:val="21"/>
                <w:lang w:val="zh-CN"/>
              </w:rPr>
            </w:pPr>
            <w:r w:rsidRPr="00CB6EBA">
              <w:rPr>
                <w:rFonts w:cs="Times New Roman"/>
                <w:sz w:val="21"/>
                <w:szCs w:val="21"/>
                <w:lang w:val="zh-CN"/>
              </w:rPr>
              <w:t>0.18</w:t>
            </w:r>
          </w:p>
        </w:tc>
      </w:tr>
    </w:tbl>
    <w:p w14:paraId="6C3BB1C9" w14:textId="77777777" w:rsidR="00EF3D92" w:rsidRPr="00CB6EBA" w:rsidRDefault="00EF3D92">
      <w:pPr>
        <w:pStyle w:val="af"/>
      </w:pPr>
      <w:r w:rsidRPr="00CB6EBA">
        <w:t>茅岗水库流域较大暴雨统计成果见表</w:t>
      </w:r>
      <w:r w:rsidRPr="00CB6EBA">
        <w:t>6.2-2</w:t>
      </w:r>
      <w:r w:rsidRPr="00CB6EBA">
        <w:t>。从表中可以看出，茅岗水库前</w:t>
      </w:r>
      <w:r w:rsidRPr="00CB6EBA">
        <w:t>10</w:t>
      </w:r>
      <w:r w:rsidRPr="00CB6EBA">
        <w:t>位</w:t>
      </w:r>
      <w:r w:rsidRPr="00CB6EBA">
        <w:t>1</w:t>
      </w:r>
      <w:r w:rsidRPr="00CB6EBA">
        <w:t>日暴雨均发生在梅汛期，前</w:t>
      </w:r>
      <w:r w:rsidRPr="00CB6EBA">
        <w:t>10</w:t>
      </w:r>
      <w:r w:rsidRPr="00CB6EBA">
        <w:t>位</w:t>
      </w:r>
      <w:r w:rsidRPr="00CB6EBA">
        <w:t>3</w:t>
      </w:r>
      <w:r w:rsidRPr="00CB6EBA">
        <w:t>日暴雨中，大部分发生在梅汛期，只有第</w:t>
      </w:r>
      <w:r w:rsidRPr="00CB6EBA">
        <w:t>9</w:t>
      </w:r>
      <w:r w:rsidRPr="00CB6EBA">
        <w:t>位发生在台汛期。相较于除险加固工程初设报告（资料系列使用至</w:t>
      </w:r>
      <w:r w:rsidRPr="00CB6EBA">
        <w:t>2003</w:t>
      </w:r>
      <w:r w:rsidRPr="00CB6EBA">
        <w:t>年），新增了</w:t>
      </w:r>
      <w:r w:rsidRPr="00CB6EBA">
        <w:t>2010</w:t>
      </w:r>
      <w:r w:rsidRPr="00CB6EBA">
        <w:t>年、</w:t>
      </w:r>
      <w:r w:rsidRPr="00CB6EBA">
        <w:t>2008</w:t>
      </w:r>
      <w:r w:rsidRPr="00CB6EBA">
        <w:t>年两场暴雨。</w:t>
      </w:r>
    </w:p>
    <w:p w14:paraId="49205CF0" w14:textId="77777777" w:rsidR="00EF3D92" w:rsidRPr="00CB6EBA" w:rsidRDefault="00EF3D92">
      <w:pPr>
        <w:pStyle w:val="ac"/>
      </w:pPr>
      <w:r w:rsidRPr="00CB6EBA">
        <w:t>表</w:t>
      </w:r>
      <w:r w:rsidRPr="00CB6EBA">
        <w:t xml:space="preserve">6.2-2 </w:t>
      </w:r>
      <w:r w:rsidRPr="00CB6EBA">
        <w:t>茅岗水库最大一日、三日前</w:t>
      </w:r>
      <w:r w:rsidRPr="00CB6EBA">
        <w:t>10</w:t>
      </w:r>
      <w:r w:rsidRPr="00CB6EBA">
        <w:t>位暴雨统计表（面雨量）单位：</w:t>
      </w:r>
      <w:proofErr w:type="gramStart"/>
      <w:r w:rsidRPr="00CB6EBA">
        <w:t>mm</w:t>
      </w:r>
      <w:proofErr w:type="gramEnd"/>
    </w:p>
    <w:tbl>
      <w:tblPr>
        <w:tblW w:w="850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573"/>
        <w:gridCol w:w="1730"/>
        <w:gridCol w:w="1734"/>
        <w:gridCol w:w="1732"/>
        <w:gridCol w:w="1736"/>
      </w:tblGrid>
      <w:tr w:rsidR="00EF3D92" w:rsidRPr="00CB6EBA" w14:paraId="07FEAD9E" w14:textId="77777777" w:rsidTr="00BD376A">
        <w:trPr>
          <w:trHeight w:val="340"/>
          <w:jc w:val="center"/>
        </w:trPr>
        <w:tc>
          <w:tcPr>
            <w:tcW w:w="1080" w:type="dxa"/>
            <w:shd w:val="clear" w:color="auto" w:fill="auto"/>
            <w:vAlign w:val="center"/>
          </w:tcPr>
          <w:p w14:paraId="799A32D5"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排序</w:t>
            </w:r>
          </w:p>
        </w:tc>
        <w:tc>
          <w:tcPr>
            <w:tcW w:w="1188" w:type="dxa"/>
            <w:shd w:val="clear" w:color="auto" w:fill="auto"/>
            <w:vAlign w:val="center"/>
          </w:tcPr>
          <w:p w14:paraId="2B9D18CE"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一日雨量</w:t>
            </w:r>
          </w:p>
        </w:tc>
        <w:tc>
          <w:tcPr>
            <w:tcW w:w="1191" w:type="dxa"/>
            <w:shd w:val="clear" w:color="auto" w:fill="auto"/>
            <w:vAlign w:val="center"/>
          </w:tcPr>
          <w:p w14:paraId="44CD6164"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发生日期</w:t>
            </w:r>
          </w:p>
        </w:tc>
        <w:tc>
          <w:tcPr>
            <w:tcW w:w="1189" w:type="dxa"/>
            <w:shd w:val="clear" w:color="auto" w:fill="auto"/>
            <w:vAlign w:val="center"/>
          </w:tcPr>
          <w:p w14:paraId="161E08E8"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三日雨量</w:t>
            </w:r>
          </w:p>
        </w:tc>
        <w:tc>
          <w:tcPr>
            <w:tcW w:w="1192" w:type="dxa"/>
            <w:shd w:val="clear" w:color="auto" w:fill="auto"/>
            <w:vAlign w:val="center"/>
          </w:tcPr>
          <w:p w14:paraId="19485C03"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发生日期</w:t>
            </w:r>
          </w:p>
        </w:tc>
      </w:tr>
      <w:tr w:rsidR="00EF3D92" w:rsidRPr="00CB6EBA" w14:paraId="0C5D202B" w14:textId="77777777" w:rsidTr="00BD376A">
        <w:trPr>
          <w:trHeight w:val="340"/>
          <w:jc w:val="center"/>
        </w:trPr>
        <w:tc>
          <w:tcPr>
            <w:tcW w:w="1080" w:type="dxa"/>
            <w:shd w:val="clear" w:color="auto" w:fill="auto"/>
            <w:vAlign w:val="center"/>
          </w:tcPr>
          <w:p w14:paraId="505747A9"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w:t>
            </w:r>
          </w:p>
        </w:tc>
        <w:tc>
          <w:tcPr>
            <w:tcW w:w="1188" w:type="dxa"/>
            <w:shd w:val="clear" w:color="auto" w:fill="auto"/>
            <w:vAlign w:val="center"/>
          </w:tcPr>
          <w:p w14:paraId="3F650040"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248.8</w:t>
            </w:r>
          </w:p>
        </w:tc>
        <w:tc>
          <w:tcPr>
            <w:tcW w:w="1191" w:type="dxa"/>
            <w:shd w:val="clear" w:color="auto" w:fill="auto"/>
            <w:vAlign w:val="center"/>
          </w:tcPr>
          <w:p w14:paraId="20C779A2"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1955-6-18</w:t>
            </w:r>
          </w:p>
        </w:tc>
        <w:tc>
          <w:tcPr>
            <w:tcW w:w="1189" w:type="dxa"/>
            <w:shd w:val="clear" w:color="auto" w:fill="auto"/>
            <w:vAlign w:val="center"/>
          </w:tcPr>
          <w:p w14:paraId="1F920249"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383.7</w:t>
            </w:r>
          </w:p>
        </w:tc>
        <w:tc>
          <w:tcPr>
            <w:tcW w:w="1192" w:type="dxa"/>
            <w:shd w:val="clear" w:color="auto" w:fill="auto"/>
            <w:vAlign w:val="center"/>
          </w:tcPr>
          <w:p w14:paraId="3F6E7A78"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1967-6-17</w:t>
            </w:r>
          </w:p>
        </w:tc>
      </w:tr>
      <w:tr w:rsidR="00EF3D92" w:rsidRPr="00CB6EBA" w14:paraId="5EC4431A" w14:textId="77777777" w:rsidTr="00BD376A">
        <w:trPr>
          <w:trHeight w:val="340"/>
          <w:jc w:val="center"/>
        </w:trPr>
        <w:tc>
          <w:tcPr>
            <w:tcW w:w="1080" w:type="dxa"/>
            <w:shd w:val="clear" w:color="auto" w:fill="auto"/>
            <w:vAlign w:val="center"/>
          </w:tcPr>
          <w:p w14:paraId="6BA7CB8A"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w:t>
            </w:r>
          </w:p>
        </w:tc>
        <w:tc>
          <w:tcPr>
            <w:tcW w:w="1188" w:type="dxa"/>
            <w:shd w:val="clear" w:color="auto" w:fill="auto"/>
            <w:vAlign w:val="center"/>
          </w:tcPr>
          <w:p w14:paraId="1F3856A2"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230.0</w:t>
            </w:r>
          </w:p>
        </w:tc>
        <w:tc>
          <w:tcPr>
            <w:tcW w:w="1191" w:type="dxa"/>
            <w:shd w:val="clear" w:color="auto" w:fill="auto"/>
            <w:vAlign w:val="center"/>
          </w:tcPr>
          <w:p w14:paraId="4F605519"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2010-7-8</w:t>
            </w:r>
          </w:p>
        </w:tc>
        <w:tc>
          <w:tcPr>
            <w:tcW w:w="1189" w:type="dxa"/>
            <w:shd w:val="clear" w:color="auto" w:fill="auto"/>
            <w:vAlign w:val="center"/>
          </w:tcPr>
          <w:p w14:paraId="3DAD8E87"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325.5</w:t>
            </w:r>
          </w:p>
        </w:tc>
        <w:tc>
          <w:tcPr>
            <w:tcW w:w="1192" w:type="dxa"/>
            <w:shd w:val="clear" w:color="auto" w:fill="auto"/>
            <w:vAlign w:val="center"/>
          </w:tcPr>
          <w:p w14:paraId="4641A0D7"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1955-6-18</w:t>
            </w:r>
          </w:p>
        </w:tc>
      </w:tr>
      <w:tr w:rsidR="00EF3D92" w:rsidRPr="00CB6EBA" w14:paraId="39DA6C40" w14:textId="77777777" w:rsidTr="00BD376A">
        <w:trPr>
          <w:trHeight w:val="340"/>
          <w:jc w:val="center"/>
        </w:trPr>
        <w:tc>
          <w:tcPr>
            <w:tcW w:w="1080" w:type="dxa"/>
            <w:shd w:val="clear" w:color="auto" w:fill="auto"/>
            <w:vAlign w:val="center"/>
          </w:tcPr>
          <w:p w14:paraId="2A4F24F9"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3</w:t>
            </w:r>
          </w:p>
        </w:tc>
        <w:tc>
          <w:tcPr>
            <w:tcW w:w="1188" w:type="dxa"/>
            <w:shd w:val="clear" w:color="auto" w:fill="auto"/>
            <w:vAlign w:val="center"/>
          </w:tcPr>
          <w:p w14:paraId="394A26D8"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219.5</w:t>
            </w:r>
          </w:p>
        </w:tc>
        <w:tc>
          <w:tcPr>
            <w:tcW w:w="1191" w:type="dxa"/>
            <w:shd w:val="clear" w:color="auto" w:fill="auto"/>
            <w:vAlign w:val="center"/>
          </w:tcPr>
          <w:p w14:paraId="6CC103C2"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1983-5-29</w:t>
            </w:r>
          </w:p>
        </w:tc>
        <w:tc>
          <w:tcPr>
            <w:tcW w:w="1189" w:type="dxa"/>
            <w:shd w:val="clear" w:color="auto" w:fill="auto"/>
            <w:vAlign w:val="center"/>
          </w:tcPr>
          <w:p w14:paraId="43BA1AC5"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322.3</w:t>
            </w:r>
          </w:p>
        </w:tc>
        <w:tc>
          <w:tcPr>
            <w:tcW w:w="1192" w:type="dxa"/>
            <w:shd w:val="clear" w:color="auto" w:fill="auto"/>
            <w:vAlign w:val="center"/>
          </w:tcPr>
          <w:p w14:paraId="55A1C39E"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2010-7-7</w:t>
            </w:r>
          </w:p>
        </w:tc>
      </w:tr>
      <w:tr w:rsidR="00EF3D92" w:rsidRPr="00CB6EBA" w14:paraId="38914017" w14:textId="77777777" w:rsidTr="00BD376A">
        <w:trPr>
          <w:trHeight w:val="340"/>
          <w:jc w:val="center"/>
        </w:trPr>
        <w:tc>
          <w:tcPr>
            <w:tcW w:w="1080" w:type="dxa"/>
            <w:shd w:val="clear" w:color="auto" w:fill="auto"/>
            <w:vAlign w:val="center"/>
          </w:tcPr>
          <w:p w14:paraId="0B77A3A7"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4</w:t>
            </w:r>
          </w:p>
        </w:tc>
        <w:tc>
          <w:tcPr>
            <w:tcW w:w="1188" w:type="dxa"/>
            <w:shd w:val="clear" w:color="auto" w:fill="auto"/>
            <w:vAlign w:val="center"/>
          </w:tcPr>
          <w:p w14:paraId="07CDED53"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200.8</w:t>
            </w:r>
          </w:p>
        </w:tc>
        <w:tc>
          <w:tcPr>
            <w:tcW w:w="1191" w:type="dxa"/>
            <w:shd w:val="clear" w:color="auto" w:fill="auto"/>
            <w:vAlign w:val="center"/>
          </w:tcPr>
          <w:p w14:paraId="021650B7"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1993-6-18</w:t>
            </w:r>
          </w:p>
        </w:tc>
        <w:tc>
          <w:tcPr>
            <w:tcW w:w="1189" w:type="dxa"/>
            <w:shd w:val="clear" w:color="auto" w:fill="auto"/>
            <w:vAlign w:val="center"/>
          </w:tcPr>
          <w:p w14:paraId="2D231B81"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308.9</w:t>
            </w:r>
          </w:p>
        </w:tc>
        <w:tc>
          <w:tcPr>
            <w:tcW w:w="1192" w:type="dxa"/>
            <w:shd w:val="clear" w:color="auto" w:fill="auto"/>
            <w:vAlign w:val="center"/>
          </w:tcPr>
          <w:p w14:paraId="36E2DEFC"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1997-7-7</w:t>
            </w:r>
          </w:p>
        </w:tc>
      </w:tr>
      <w:tr w:rsidR="00EF3D92" w:rsidRPr="00CB6EBA" w14:paraId="77A1061E" w14:textId="77777777" w:rsidTr="00BD376A">
        <w:trPr>
          <w:trHeight w:val="340"/>
          <w:jc w:val="center"/>
        </w:trPr>
        <w:tc>
          <w:tcPr>
            <w:tcW w:w="1080" w:type="dxa"/>
            <w:shd w:val="clear" w:color="auto" w:fill="auto"/>
            <w:vAlign w:val="center"/>
          </w:tcPr>
          <w:p w14:paraId="37548454"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5</w:t>
            </w:r>
          </w:p>
        </w:tc>
        <w:tc>
          <w:tcPr>
            <w:tcW w:w="1188" w:type="dxa"/>
            <w:shd w:val="clear" w:color="auto" w:fill="auto"/>
            <w:vAlign w:val="center"/>
          </w:tcPr>
          <w:p w14:paraId="4065596A"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195.9</w:t>
            </w:r>
          </w:p>
        </w:tc>
        <w:tc>
          <w:tcPr>
            <w:tcW w:w="1191" w:type="dxa"/>
            <w:shd w:val="clear" w:color="auto" w:fill="auto"/>
            <w:vAlign w:val="center"/>
          </w:tcPr>
          <w:p w14:paraId="0B241B9E"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2008-5-27</w:t>
            </w:r>
          </w:p>
        </w:tc>
        <w:tc>
          <w:tcPr>
            <w:tcW w:w="1189" w:type="dxa"/>
            <w:shd w:val="clear" w:color="auto" w:fill="auto"/>
            <w:vAlign w:val="center"/>
          </w:tcPr>
          <w:p w14:paraId="0344234A"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301.8</w:t>
            </w:r>
          </w:p>
        </w:tc>
        <w:tc>
          <w:tcPr>
            <w:tcW w:w="1192" w:type="dxa"/>
            <w:shd w:val="clear" w:color="auto" w:fill="auto"/>
            <w:vAlign w:val="center"/>
          </w:tcPr>
          <w:p w14:paraId="680A8BC5"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1987-6-20</w:t>
            </w:r>
          </w:p>
        </w:tc>
      </w:tr>
      <w:tr w:rsidR="00EF3D92" w:rsidRPr="00CB6EBA" w14:paraId="28CA761D" w14:textId="77777777" w:rsidTr="00BD376A">
        <w:trPr>
          <w:trHeight w:val="340"/>
          <w:jc w:val="center"/>
        </w:trPr>
        <w:tc>
          <w:tcPr>
            <w:tcW w:w="1080" w:type="dxa"/>
            <w:shd w:val="clear" w:color="auto" w:fill="auto"/>
            <w:vAlign w:val="center"/>
          </w:tcPr>
          <w:p w14:paraId="77749FE9"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6</w:t>
            </w:r>
          </w:p>
        </w:tc>
        <w:tc>
          <w:tcPr>
            <w:tcW w:w="1188" w:type="dxa"/>
            <w:shd w:val="clear" w:color="auto" w:fill="auto"/>
            <w:vAlign w:val="center"/>
          </w:tcPr>
          <w:p w14:paraId="5027A6F4"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185.5</w:t>
            </w:r>
          </w:p>
        </w:tc>
        <w:tc>
          <w:tcPr>
            <w:tcW w:w="1191" w:type="dxa"/>
            <w:shd w:val="clear" w:color="auto" w:fill="auto"/>
            <w:vAlign w:val="center"/>
          </w:tcPr>
          <w:p w14:paraId="1C3CBB7B"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1997-7-7</w:t>
            </w:r>
          </w:p>
        </w:tc>
        <w:tc>
          <w:tcPr>
            <w:tcW w:w="1189" w:type="dxa"/>
            <w:shd w:val="clear" w:color="auto" w:fill="auto"/>
            <w:vAlign w:val="center"/>
          </w:tcPr>
          <w:p w14:paraId="60F1132E"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295.4</w:t>
            </w:r>
          </w:p>
        </w:tc>
        <w:tc>
          <w:tcPr>
            <w:tcW w:w="1192" w:type="dxa"/>
            <w:shd w:val="clear" w:color="auto" w:fill="auto"/>
            <w:vAlign w:val="center"/>
          </w:tcPr>
          <w:p w14:paraId="1B79C014"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2008-5-27</w:t>
            </w:r>
          </w:p>
        </w:tc>
      </w:tr>
      <w:tr w:rsidR="00EF3D92" w:rsidRPr="00CB6EBA" w14:paraId="52C70428" w14:textId="77777777" w:rsidTr="00BD376A">
        <w:trPr>
          <w:trHeight w:val="340"/>
          <w:jc w:val="center"/>
        </w:trPr>
        <w:tc>
          <w:tcPr>
            <w:tcW w:w="1080" w:type="dxa"/>
            <w:shd w:val="clear" w:color="auto" w:fill="auto"/>
            <w:vAlign w:val="center"/>
          </w:tcPr>
          <w:p w14:paraId="7A220EDF"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7</w:t>
            </w:r>
          </w:p>
        </w:tc>
        <w:tc>
          <w:tcPr>
            <w:tcW w:w="1188" w:type="dxa"/>
            <w:shd w:val="clear" w:color="auto" w:fill="auto"/>
            <w:vAlign w:val="center"/>
          </w:tcPr>
          <w:p w14:paraId="07A18723"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180.9</w:t>
            </w:r>
          </w:p>
        </w:tc>
        <w:tc>
          <w:tcPr>
            <w:tcW w:w="1191" w:type="dxa"/>
            <w:shd w:val="clear" w:color="auto" w:fill="auto"/>
            <w:vAlign w:val="center"/>
          </w:tcPr>
          <w:p w14:paraId="5ACA0296"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1994-6-9</w:t>
            </w:r>
          </w:p>
        </w:tc>
        <w:tc>
          <w:tcPr>
            <w:tcW w:w="1189" w:type="dxa"/>
            <w:shd w:val="clear" w:color="auto" w:fill="auto"/>
            <w:vAlign w:val="center"/>
          </w:tcPr>
          <w:p w14:paraId="12D2092A"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284.3</w:t>
            </w:r>
          </w:p>
        </w:tc>
        <w:tc>
          <w:tcPr>
            <w:tcW w:w="1192" w:type="dxa"/>
            <w:shd w:val="clear" w:color="auto" w:fill="auto"/>
            <w:vAlign w:val="center"/>
          </w:tcPr>
          <w:p w14:paraId="1EB64D7A"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1993-6-18</w:t>
            </w:r>
          </w:p>
        </w:tc>
      </w:tr>
      <w:tr w:rsidR="00EF3D92" w:rsidRPr="00CB6EBA" w14:paraId="35C08FD5" w14:textId="77777777" w:rsidTr="00BD376A">
        <w:trPr>
          <w:trHeight w:val="340"/>
          <w:jc w:val="center"/>
        </w:trPr>
        <w:tc>
          <w:tcPr>
            <w:tcW w:w="1080" w:type="dxa"/>
            <w:shd w:val="clear" w:color="auto" w:fill="auto"/>
            <w:vAlign w:val="center"/>
          </w:tcPr>
          <w:p w14:paraId="37F74D45"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8</w:t>
            </w:r>
          </w:p>
        </w:tc>
        <w:tc>
          <w:tcPr>
            <w:tcW w:w="1188" w:type="dxa"/>
            <w:shd w:val="clear" w:color="auto" w:fill="auto"/>
            <w:vAlign w:val="center"/>
          </w:tcPr>
          <w:p w14:paraId="255C28A2"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166.3</w:t>
            </w:r>
          </w:p>
        </w:tc>
        <w:tc>
          <w:tcPr>
            <w:tcW w:w="1191" w:type="dxa"/>
            <w:shd w:val="clear" w:color="auto" w:fill="auto"/>
            <w:vAlign w:val="center"/>
          </w:tcPr>
          <w:p w14:paraId="5B8F9D26"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1967-6-17</w:t>
            </w:r>
          </w:p>
        </w:tc>
        <w:tc>
          <w:tcPr>
            <w:tcW w:w="1189" w:type="dxa"/>
            <w:shd w:val="clear" w:color="auto" w:fill="auto"/>
            <w:vAlign w:val="center"/>
          </w:tcPr>
          <w:p w14:paraId="2F8CB3E4"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281.0</w:t>
            </w:r>
          </w:p>
        </w:tc>
        <w:tc>
          <w:tcPr>
            <w:tcW w:w="1192" w:type="dxa"/>
            <w:shd w:val="clear" w:color="auto" w:fill="auto"/>
            <w:vAlign w:val="center"/>
          </w:tcPr>
          <w:p w14:paraId="43DDF9AF"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1969-6-23</w:t>
            </w:r>
          </w:p>
        </w:tc>
      </w:tr>
      <w:tr w:rsidR="00EF3D92" w:rsidRPr="00CB6EBA" w14:paraId="4A9489A1" w14:textId="77777777" w:rsidTr="00BD376A">
        <w:trPr>
          <w:trHeight w:val="340"/>
          <w:jc w:val="center"/>
        </w:trPr>
        <w:tc>
          <w:tcPr>
            <w:tcW w:w="1080" w:type="dxa"/>
            <w:shd w:val="clear" w:color="auto" w:fill="auto"/>
            <w:vAlign w:val="center"/>
          </w:tcPr>
          <w:p w14:paraId="375AAF61"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9</w:t>
            </w:r>
          </w:p>
        </w:tc>
        <w:tc>
          <w:tcPr>
            <w:tcW w:w="1188" w:type="dxa"/>
            <w:shd w:val="clear" w:color="auto" w:fill="auto"/>
            <w:vAlign w:val="center"/>
          </w:tcPr>
          <w:p w14:paraId="2D06DD47"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163.5</w:t>
            </w:r>
          </w:p>
        </w:tc>
        <w:tc>
          <w:tcPr>
            <w:tcW w:w="1191" w:type="dxa"/>
            <w:shd w:val="clear" w:color="auto" w:fill="auto"/>
            <w:vAlign w:val="center"/>
          </w:tcPr>
          <w:p w14:paraId="7B63B9BE"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1998-6-24</w:t>
            </w:r>
          </w:p>
        </w:tc>
        <w:tc>
          <w:tcPr>
            <w:tcW w:w="1189" w:type="dxa"/>
            <w:shd w:val="clear" w:color="auto" w:fill="auto"/>
            <w:vAlign w:val="center"/>
          </w:tcPr>
          <w:p w14:paraId="3BD99CC5"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279.8</w:t>
            </w:r>
          </w:p>
        </w:tc>
        <w:tc>
          <w:tcPr>
            <w:tcW w:w="1192" w:type="dxa"/>
            <w:shd w:val="clear" w:color="auto" w:fill="auto"/>
            <w:vAlign w:val="center"/>
          </w:tcPr>
          <w:p w14:paraId="265FF707"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1998-7-18</w:t>
            </w:r>
          </w:p>
        </w:tc>
      </w:tr>
      <w:tr w:rsidR="00EF3D92" w:rsidRPr="00CB6EBA" w14:paraId="3EB43998" w14:textId="77777777" w:rsidTr="00BD376A">
        <w:trPr>
          <w:trHeight w:val="340"/>
          <w:jc w:val="center"/>
        </w:trPr>
        <w:tc>
          <w:tcPr>
            <w:tcW w:w="1080" w:type="dxa"/>
            <w:shd w:val="clear" w:color="auto" w:fill="auto"/>
            <w:vAlign w:val="center"/>
          </w:tcPr>
          <w:p w14:paraId="3F70C745"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10</w:t>
            </w:r>
          </w:p>
        </w:tc>
        <w:tc>
          <w:tcPr>
            <w:tcW w:w="1188" w:type="dxa"/>
            <w:shd w:val="clear" w:color="auto" w:fill="auto"/>
            <w:vAlign w:val="center"/>
          </w:tcPr>
          <w:p w14:paraId="64997D7A"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160.5</w:t>
            </w:r>
          </w:p>
        </w:tc>
        <w:tc>
          <w:tcPr>
            <w:tcW w:w="1191" w:type="dxa"/>
            <w:shd w:val="clear" w:color="auto" w:fill="auto"/>
            <w:vAlign w:val="center"/>
          </w:tcPr>
          <w:p w14:paraId="6F6FA23C"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1969-6-24</w:t>
            </w:r>
          </w:p>
        </w:tc>
        <w:tc>
          <w:tcPr>
            <w:tcW w:w="1189" w:type="dxa"/>
            <w:shd w:val="clear" w:color="auto" w:fill="auto"/>
            <w:vAlign w:val="center"/>
          </w:tcPr>
          <w:p w14:paraId="28AFCDBC"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276.7</w:t>
            </w:r>
          </w:p>
        </w:tc>
        <w:tc>
          <w:tcPr>
            <w:tcW w:w="1192" w:type="dxa"/>
            <w:shd w:val="clear" w:color="auto" w:fill="auto"/>
            <w:vAlign w:val="center"/>
          </w:tcPr>
          <w:p w14:paraId="7B747B89" w14:textId="77777777" w:rsidR="00EF3D92" w:rsidRPr="00CB6EBA" w:rsidRDefault="00EF3D92" w:rsidP="00BD376A">
            <w:pPr>
              <w:pStyle w:val="affc"/>
              <w:spacing w:line="240" w:lineRule="auto"/>
              <w:ind w:leftChars="-33" w:left="-10" w:rightChars="-14" w:right="-34" w:hangingChars="33" w:hanging="69"/>
              <w:jc w:val="center"/>
              <w:rPr>
                <w:rFonts w:cs="Times New Roman"/>
                <w:sz w:val="21"/>
                <w:szCs w:val="21"/>
                <w:lang w:val="zh-CN"/>
              </w:rPr>
            </w:pPr>
            <w:r w:rsidRPr="00CB6EBA">
              <w:rPr>
                <w:rFonts w:cs="Times New Roman"/>
                <w:sz w:val="21"/>
                <w:szCs w:val="21"/>
                <w:lang w:val="zh-CN"/>
              </w:rPr>
              <w:t>1994-6-8</w:t>
            </w:r>
          </w:p>
        </w:tc>
      </w:tr>
    </w:tbl>
    <w:p w14:paraId="23125BC1" w14:textId="77777777" w:rsidR="00EF3D92" w:rsidRPr="00CB6EBA" w:rsidRDefault="00BD20DE" w:rsidP="00BB418F">
      <w:pPr>
        <w:pStyle w:val="aff9"/>
      </w:pPr>
      <w:r w:rsidRPr="00CB6EBA">
        <w:t>2</w:t>
      </w:r>
      <w:r w:rsidRPr="00CB6EBA">
        <w:t>、</w:t>
      </w:r>
      <w:r w:rsidR="00EF3D92" w:rsidRPr="00CB6EBA">
        <w:t>暴雨频率计算</w:t>
      </w:r>
    </w:p>
    <w:p w14:paraId="1256C54C" w14:textId="77777777" w:rsidR="00EF3D92" w:rsidRPr="00CB6EBA" w:rsidRDefault="00EF3D92" w:rsidP="00BB418F">
      <w:pPr>
        <w:pStyle w:val="aff9"/>
      </w:pPr>
      <w:r w:rsidRPr="00CB6EBA">
        <w:t>综合分析各站资料的</w:t>
      </w:r>
      <w:proofErr w:type="gramStart"/>
      <w:r w:rsidRPr="00CB6EBA">
        <w:t>起迄</w:t>
      </w:r>
      <w:proofErr w:type="gramEnd"/>
      <w:r w:rsidRPr="00CB6EBA">
        <w:t>时间，选用暴雨系列</w:t>
      </w:r>
      <w:r w:rsidRPr="00CB6EBA">
        <w:t>1951~2015</w:t>
      </w:r>
      <w:r w:rsidRPr="00CB6EBA">
        <w:t>年共</w:t>
      </w:r>
      <w:r w:rsidRPr="00CB6EBA">
        <w:t>65</w:t>
      </w:r>
      <w:r w:rsidRPr="00CB6EBA">
        <w:t>年，利用</w:t>
      </w:r>
      <w:r w:rsidRPr="00CB6EBA">
        <w:t>P-</w:t>
      </w:r>
      <w:r w:rsidRPr="00CB6EBA">
        <w:rPr>
          <w:rFonts w:ascii="宋体" w:hAnsi="宋体" w:cs="宋体" w:hint="eastAsia"/>
        </w:rPr>
        <w:t>Ⅲ</w:t>
      </w:r>
      <w:r w:rsidRPr="00CB6EBA">
        <w:t>理论频率曲线进行目</w:t>
      </w:r>
      <w:proofErr w:type="gramStart"/>
      <w:r w:rsidRPr="00CB6EBA">
        <w:t>估适线</w:t>
      </w:r>
      <w:proofErr w:type="gramEnd"/>
      <w:r w:rsidRPr="00CB6EBA">
        <w:t>，并协调各分期、各历时的频率</w:t>
      </w:r>
      <w:proofErr w:type="gramStart"/>
      <w:r w:rsidRPr="00CB6EBA">
        <w:t>曲线适线参数</w:t>
      </w:r>
      <w:proofErr w:type="gramEnd"/>
      <w:r w:rsidRPr="00CB6EBA">
        <w:t>，使得曲线与经验点据的拟合达到最优，从而最终</w:t>
      </w:r>
      <w:proofErr w:type="gramStart"/>
      <w:r w:rsidRPr="00CB6EBA">
        <w:t>确定适线参数</w:t>
      </w:r>
      <w:proofErr w:type="gramEnd"/>
      <w:r w:rsidRPr="00CB6EBA">
        <w:t>。由于各分期统计历时取用</w:t>
      </w:r>
      <w:r w:rsidRPr="00CB6EBA">
        <w:t>1</w:t>
      </w:r>
      <w:r w:rsidRPr="00CB6EBA">
        <w:t>天，因此需转化成</w:t>
      </w:r>
      <w:r w:rsidRPr="00CB6EBA">
        <w:t>24</w:t>
      </w:r>
      <w:r w:rsidRPr="00CB6EBA">
        <w:t>小时设计暴雨。通过对西坑站（</w:t>
      </w:r>
      <w:proofErr w:type="gramStart"/>
      <w:r w:rsidRPr="00CB6EBA">
        <w:t>碧家河</w:t>
      </w:r>
      <w:proofErr w:type="gramEnd"/>
      <w:r w:rsidRPr="00CB6EBA">
        <w:t>站）、</w:t>
      </w:r>
      <w:proofErr w:type="gramStart"/>
      <w:r w:rsidRPr="00CB6EBA">
        <w:t>皇林坑</w:t>
      </w:r>
      <w:proofErr w:type="gramEnd"/>
      <w:r w:rsidRPr="00CB6EBA">
        <w:t>站、燕溪站</w:t>
      </w:r>
      <w:r w:rsidRPr="00CB6EBA">
        <w:t>1991</w:t>
      </w:r>
      <w:r w:rsidRPr="00CB6EBA">
        <w:t>年</w:t>
      </w:r>
      <w:r w:rsidRPr="00CB6EBA">
        <w:t>~2015</w:t>
      </w:r>
      <w:r w:rsidRPr="00CB6EBA">
        <w:t>年最大一日降水量、</w:t>
      </w:r>
      <w:r w:rsidRPr="00CB6EBA">
        <w:t>24h</w:t>
      </w:r>
      <w:r w:rsidRPr="00CB6EBA">
        <w:t>最大降水量的统计，西坑站（</w:t>
      </w:r>
      <w:proofErr w:type="gramStart"/>
      <w:r w:rsidRPr="00CB6EBA">
        <w:t>碧家河</w:t>
      </w:r>
      <w:proofErr w:type="gramEnd"/>
      <w:r w:rsidRPr="00CB6EBA">
        <w:t>站）</w:t>
      </w:r>
      <w:r w:rsidRPr="00CB6EBA">
        <w:rPr>
          <w:position w:val="-12"/>
          <w:szCs w:val="28"/>
        </w:rPr>
        <w:object w:dxaOrig="940" w:dyaOrig="360" w14:anchorId="0E0DB32F">
          <v:shape id="_x0000_i1026" type="#_x0000_t75" style="width:44.8pt;height:19.3pt" o:ole="">
            <v:imagedata r:id="rId18" o:title=""/>
          </v:shape>
          <o:OLEObject Type="Embed" ProgID="Equation.DSMT4" ShapeID="_x0000_i1026" DrawAspect="Content" ObjectID="_1586190783" r:id="rId19"/>
        </w:object>
      </w:r>
      <w:r w:rsidRPr="00CB6EBA">
        <w:t>比值约为</w:t>
      </w:r>
      <w:r w:rsidRPr="00CB6EBA">
        <w:t>1.14</w:t>
      </w:r>
      <w:r w:rsidRPr="00CB6EBA">
        <w:t>，</w:t>
      </w:r>
      <w:proofErr w:type="gramStart"/>
      <w:r w:rsidRPr="00CB6EBA">
        <w:t>皇林坑</w:t>
      </w:r>
      <w:proofErr w:type="gramEnd"/>
      <w:r w:rsidRPr="00CB6EBA">
        <w:t>站</w:t>
      </w:r>
      <w:r w:rsidRPr="00CB6EBA">
        <w:rPr>
          <w:position w:val="-12"/>
          <w:szCs w:val="28"/>
        </w:rPr>
        <w:object w:dxaOrig="940" w:dyaOrig="360" w14:anchorId="3E9FDC8E">
          <v:shape id="_x0000_i1027" type="#_x0000_t75" style="width:44.8pt;height:19.3pt" o:ole="">
            <v:imagedata r:id="rId18" o:title=""/>
          </v:shape>
          <o:OLEObject Type="Embed" ProgID="Equation.DSMT4" ShapeID="_x0000_i1027" DrawAspect="Content" ObjectID="_1586190784" r:id="rId20"/>
        </w:object>
      </w:r>
      <w:r w:rsidRPr="00CB6EBA">
        <w:t>比值约为</w:t>
      </w:r>
      <w:r w:rsidRPr="00CB6EBA">
        <w:t>1.14</w:t>
      </w:r>
      <w:r w:rsidRPr="00CB6EBA">
        <w:t>，燕溪站</w:t>
      </w:r>
      <w:r w:rsidRPr="00CB6EBA">
        <w:rPr>
          <w:position w:val="-12"/>
          <w:szCs w:val="28"/>
        </w:rPr>
        <w:object w:dxaOrig="940" w:dyaOrig="360" w14:anchorId="15DCFC32">
          <v:shape id="_x0000_i1028" type="#_x0000_t75" style="width:44.8pt;height:19.3pt" o:ole="">
            <v:imagedata r:id="rId18" o:title=""/>
          </v:shape>
          <o:OLEObject Type="Embed" ProgID="Equation.DSMT4" ShapeID="_x0000_i1028" DrawAspect="Content" ObjectID="_1586190785" r:id="rId21"/>
        </w:object>
      </w:r>
      <w:r w:rsidRPr="00CB6EBA">
        <w:t>比值约为</w:t>
      </w:r>
      <w:r w:rsidRPr="00CB6EBA">
        <w:t>1.15</w:t>
      </w:r>
      <w:r w:rsidRPr="00CB6EBA">
        <w:t>，考虑与</w:t>
      </w:r>
      <w:r w:rsidRPr="00CB6EBA">
        <w:t>2005</w:t>
      </w:r>
      <w:r w:rsidRPr="00CB6EBA">
        <w:t>年水库洪水复核、</w:t>
      </w:r>
      <w:r w:rsidRPr="00CB6EBA">
        <w:t>2006</w:t>
      </w:r>
      <w:r w:rsidRPr="00CB6EBA">
        <w:t>年水库除险加固工程初设报告（衢州市水利水电勘测设计有限公司）等各阶段衔接，本次复核采用</w:t>
      </w:r>
      <w:r w:rsidRPr="00CB6EBA">
        <w:t>24h</w:t>
      </w:r>
      <w:r w:rsidRPr="00CB6EBA">
        <w:t>暴雨采用一日暴雨的</w:t>
      </w:r>
      <w:r w:rsidRPr="00CB6EBA">
        <w:t>1.15</w:t>
      </w:r>
      <w:r w:rsidRPr="00CB6EBA">
        <w:t>倍。通过频率分析求得设计暴雨成果见表</w:t>
      </w:r>
      <w:r w:rsidR="00BD376A" w:rsidRPr="00CB6EBA">
        <w:t>6</w:t>
      </w:r>
      <w:r w:rsidRPr="00CB6EBA">
        <w:t>.2-3</w:t>
      </w:r>
      <w:r w:rsidRPr="00CB6EBA">
        <w:t>。</w:t>
      </w:r>
    </w:p>
    <w:p w14:paraId="25DBA158" w14:textId="77777777" w:rsidR="00EF3D92" w:rsidRPr="00CB6EBA" w:rsidRDefault="00EF3D92">
      <w:pPr>
        <w:pStyle w:val="ac"/>
      </w:pPr>
      <w:r w:rsidRPr="00CB6EBA">
        <w:lastRenderedPageBreak/>
        <w:t>表</w:t>
      </w:r>
      <w:r w:rsidR="00BD376A" w:rsidRPr="00CB6EBA">
        <w:t>6</w:t>
      </w:r>
      <w:r w:rsidRPr="00CB6EBA">
        <w:t xml:space="preserve">.2-3 </w:t>
      </w:r>
      <w:r w:rsidRPr="00CB6EBA">
        <w:t>本次复核茅岗水库设计暴雨成果</w:t>
      </w:r>
    </w:p>
    <w:tbl>
      <w:tblPr>
        <w:tblW w:w="4887"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29"/>
        <w:gridCol w:w="633"/>
        <w:gridCol w:w="850"/>
        <w:gridCol w:w="574"/>
        <w:gridCol w:w="618"/>
        <w:gridCol w:w="483"/>
        <w:gridCol w:w="483"/>
        <w:gridCol w:w="483"/>
        <w:gridCol w:w="488"/>
        <w:gridCol w:w="483"/>
        <w:gridCol w:w="483"/>
        <w:gridCol w:w="483"/>
        <w:gridCol w:w="485"/>
        <w:gridCol w:w="485"/>
        <w:gridCol w:w="475"/>
      </w:tblGrid>
      <w:tr w:rsidR="00EF3D92" w:rsidRPr="00CB6EBA" w14:paraId="71F1CD7F" w14:textId="77777777" w:rsidTr="00BD376A">
        <w:trPr>
          <w:trHeight w:val="340"/>
          <w:tblHeader/>
          <w:jc w:val="center"/>
        </w:trPr>
        <w:tc>
          <w:tcPr>
            <w:tcW w:w="497" w:type="pct"/>
            <w:vMerge w:val="restart"/>
            <w:shd w:val="clear" w:color="auto" w:fill="auto"/>
            <w:vAlign w:val="center"/>
          </w:tcPr>
          <w:p w14:paraId="75C9714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分期</w:t>
            </w:r>
          </w:p>
        </w:tc>
        <w:tc>
          <w:tcPr>
            <w:tcW w:w="379" w:type="pct"/>
            <w:vMerge w:val="restart"/>
            <w:shd w:val="clear" w:color="auto" w:fill="auto"/>
            <w:vAlign w:val="center"/>
          </w:tcPr>
          <w:p w14:paraId="4C0C89F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分段</w:t>
            </w:r>
          </w:p>
        </w:tc>
        <w:tc>
          <w:tcPr>
            <w:tcW w:w="509" w:type="pct"/>
            <w:shd w:val="clear" w:color="auto" w:fill="auto"/>
            <w:vAlign w:val="center"/>
          </w:tcPr>
          <w:p w14:paraId="181681D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均值</w:t>
            </w:r>
          </w:p>
        </w:tc>
        <w:tc>
          <w:tcPr>
            <w:tcW w:w="344" w:type="pct"/>
            <w:vMerge w:val="restart"/>
            <w:shd w:val="clear" w:color="auto" w:fill="auto"/>
            <w:vAlign w:val="center"/>
          </w:tcPr>
          <w:p w14:paraId="32808B52"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Cv</w:t>
            </w:r>
          </w:p>
        </w:tc>
        <w:tc>
          <w:tcPr>
            <w:tcW w:w="371" w:type="pct"/>
            <w:vMerge w:val="restart"/>
            <w:shd w:val="clear" w:color="auto" w:fill="auto"/>
            <w:vAlign w:val="center"/>
          </w:tcPr>
          <w:p w14:paraId="086D9DB0"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Cs/Cv</w:t>
            </w:r>
          </w:p>
        </w:tc>
        <w:tc>
          <w:tcPr>
            <w:tcW w:w="2899" w:type="pct"/>
            <w:gridSpan w:val="10"/>
            <w:shd w:val="clear" w:color="auto" w:fill="auto"/>
            <w:vAlign w:val="center"/>
          </w:tcPr>
          <w:p w14:paraId="704714B1"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各频率（</w:t>
            </w:r>
            <w:r w:rsidRPr="00CB6EBA">
              <w:rPr>
                <w:rFonts w:cs="Times New Roman"/>
                <w:color w:val="000000"/>
                <w:szCs w:val="21"/>
              </w:rPr>
              <w:t>P%</w:t>
            </w:r>
            <w:r w:rsidRPr="00CB6EBA">
              <w:rPr>
                <w:rFonts w:cs="Times New Roman"/>
                <w:color w:val="000000"/>
                <w:szCs w:val="21"/>
              </w:rPr>
              <w:t>）设计暴雨（</w:t>
            </w:r>
            <w:r w:rsidRPr="00CB6EBA">
              <w:rPr>
                <w:rFonts w:cs="Times New Roman"/>
                <w:color w:val="000000"/>
                <w:szCs w:val="21"/>
              </w:rPr>
              <w:t>mm</w:t>
            </w:r>
            <w:r w:rsidRPr="00CB6EBA">
              <w:rPr>
                <w:rFonts w:cs="Times New Roman"/>
                <w:color w:val="000000"/>
                <w:szCs w:val="21"/>
              </w:rPr>
              <w:t>）</w:t>
            </w:r>
          </w:p>
        </w:tc>
      </w:tr>
      <w:tr w:rsidR="00EF3D92" w:rsidRPr="00CB6EBA" w14:paraId="35933AE5" w14:textId="77777777" w:rsidTr="00BD376A">
        <w:trPr>
          <w:trHeight w:val="340"/>
          <w:tblHeader/>
          <w:jc w:val="center"/>
        </w:trPr>
        <w:tc>
          <w:tcPr>
            <w:tcW w:w="497" w:type="pct"/>
            <w:vMerge/>
            <w:shd w:val="clear" w:color="auto" w:fill="auto"/>
            <w:vAlign w:val="center"/>
          </w:tcPr>
          <w:p w14:paraId="6465836F"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379" w:type="pct"/>
            <w:vMerge/>
            <w:shd w:val="clear" w:color="auto" w:fill="auto"/>
            <w:vAlign w:val="center"/>
          </w:tcPr>
          <w:p w14:paraId="257034B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509" w:type="pct"/>
            <w:shd w:val="clear" w:color="auto" w:fill="auto"/>
            <w:vAlign w:val="center"/>
          </w:tcPr>
          <w:p w14:paraId="5CA3C9F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r w:rsidRPr="00CB6EBA">
              <w:rPr>
                <w:rFonts w:cs="Times New Roman"/>
                <w:color w:val="000000"/>
                <w:szCs w:val="21"/>
              </w:rPr>
              <w:t>mm</w:t>
            </w:r>
            <w:r w:rsidRPr="00CB6EBA">
              <w:rPr>
                <w:rFonts w:cs="Times New Roman"/>
                <w:color w:val="000000"/>
                <w:szCs w:val="21"/>
              </w:rPr>
              <w:t>）</w:t>
            </w:r>
          </w:p>
        </w:tc>
        <w:tc>
          <w:tcPr>
            <w:tcW w:w="344" w:type="pct"/>
            <w:vMerge/>
            <w:shd w:val="clear" w:color="auto" w:fill="auto"/>
            <w:vAlign w:val="center"/>
          </w:tcPr>
          <w:p w14:paraId="1288E9DF"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371" w:type="pct"/>
            <w:vMerge/>
            <w:shd w:val="clear" w:color="auto" w:fill="auto"/>
            <w:vAlign w:val="center"/>
          </w:tcPr>
          <w:p w14:paraId="2980C64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290" w:type="pct"/>
            <w:shd w:val="clear" w:color="auto" w:fill="auto"/>
            <w:vAlign w:val="center"/>
          </w:tcPr>
          <w:p w14:paraId="4C42BF4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0.01</w:t>
            </w:r>
          </w:p>
        </w:tc>
        <w:tc>
          <w:tcPr>
            <w:tcW w:w="290" w:type="pct"/>
            <w:shd w:val="clear" w:color="auto" w:fill="auto"/>
            <w:vAlign w:val="center"/>
          </w:tcPr>
          <w:p w14:paraId="37B1A0F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0.02</w:t>
            </w:r>
          </w:p>
        </w:tc>
        <w:tc>
          <w:tcPr>
            <w:tcW w:w="290" w:type="pct"/>
            <w:shd w:val="clear" w:color="auto" w:fill="auto"/>
            <w:vAlign w:val="center"/>
          </w:tcPr>
          <w:p w14:paraId="34794C8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0.1</w:t>
            </w:r>
          </w:p>
        </w:tc>
        <w:tc>
          <w:tcPr>
            <w:tcW w:w="293" w:type="pct"/>
            <w:shd w:val="clear" w:color="auto" w:fill="auto"/>
            <w:vAlign w:val="center"/>
          </w:tcPr>
          <w:p w14:paraId="2C7A536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0.2</w:t>
            </w:r>
          </w:p>
        </w:tc>
        <w:tc>
          <w:tcPr>
            <w:tcW w:w="290" w:type="pct"/>
            <w:shd w:val="clear" w:color="auto" w:fill="auto"/>
            <w:vAlign w:val="center"/>
          </w:tcPr>
          <w:p w14:paraId="6BDE674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0.5</w:t>
            </w:r>
          </w:p>
        </w:tc>
        <w:tc>
          <w:tcPr>
            <w:tcW w:w="290" w:type="pct"/>
            <w:shd w:val="clear" w:color="auto" w:fill="auto"/>
            <w:vAlign w:val="center"/>
          </w:tcPr>
          <w:p w14:paraId="4E2C752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w:t>
            </w:r>
          </w:p>
        </w:tc>
        <w:tc>
          <w:tcPr>
            <w:tcW w:w="290" w:type="pct"/>
            <w:shd w:val="clear" w:color="auto" w:fill="auto"/>
            <w:vAlign w:val="center"/>
          </w:tcPr>
          <w:p w14:paraId="1A97C7F8"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w:t>
            </w:r>
          </w:p>
        </w:tc>
        <w:tc>
          <w:tcPr>
            <w:tcW w:w="291" w:type="pct"/>
            <w:shd w:val="clear" w:color="auto" w:fill="auto"/>
            <w:vAlign w:val="center"/>
          </w:tcPr>
          <w:p w14:paraId="4BDF244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w:t>
            </w:r>
          </w:p>
        </w:tc>
        <w:tc>
          <w:tcPr>
            <w:tcW w:w="291" w:type="pct"/>
            <w:shd w:val="clear" w:color="auto" w:fill="auto"/>
            <w:vAlign w:val="center"/>
          </w:tcPr>
          <w:p w14:paraId="4A80621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10</w:t>
            </w:r>
          </w:p>
        </w:tc>
        <w:tc>
          <w:tcPr>
            <w:tcW w:w="287" w:type="pct"/>
            <w:shd w:val="clear" w:color="auto" w:fill="auto"/>
            <w:vAlign w:val="center"/>
          </w:tcPr>
          <w:p w14:paraId="3A3F9DB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20</w:t>
            </w:r>
          </w:p>
        </w:tc>
      </w:tr>
      <w:tr w:rsidR="00EF3D92" w:rsidRPr="00CB6EBA" w14:paraId="11ED0623" w14:textId="77777777" w:rsidTr="00BD376A">
        <w:trPr>
          <w:trHeight w:val="340"/>
          <w:jc w:val="center"/>
        </w:trPr>
        <w:tc>
          <w:tcPr>
            <w:tcW w:w="497" w:type="pct"/>
            <w:vMerge w:val="restart"/>
            <w:shd w:val="clear" w:color="auto" w:fill="auto"/>
            <w:vAlign w:val="center"/>
          </w:tcPr>
          <w:p w14:paraId="6C4737D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年最大</w:t>
            </w:r>
          </w:p>
        </w:tc>
        <w:tc>
          <w:tcPr>
            <w:tcW w:w="379" w:type="pct"/>
            <w:shd w:val="clear" w:color="auto" w:fill="auto"/>
            <w:vAlign w:val="center"/>
          </w:tcPr>
          <w:p w14:paraId="0336D681"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1d</w:t>
            </w:r>
          </w:p>
        </w:tc>
        <w:tc>
          <w:tcPr>
            <w:tcW w:w="509" w:type="pct"/>
            <w:shd w:val="clear" w:color="auto" w:fill="auto"/>
            <w:vAlign w:val="center"/>
          </w:tcPr>
          <w:p w14:paraId="69CFD5C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121.6</w:t>
            </w:r>
          </w:p>
        </w:tc>
        <w:tc>
          <w:tcPr>
            <w:tcW w:w="344" w:type="pct"/>
            <w:shd w:val="clear" w:color="auto" w:fill="auto"/>
            <w:vAlign w:val="center"/>
          </w:tcPr>
          <w:p w14:paraId="6548EEA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0.45</w:t>
            </w:r>
          </w:p>
        </w:tc>
        <w:tc>
          <w:tcPr>
            <w:tcW w:w="371" w:type="pct"/>
            <w:shd w:val="clear" w:color="auto" w:fill="auto"/>
            <w:vAlign w:val="center"/>
          </w:tcPr>
          <w:p w14:paraId="39F7CEA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290" w:type="pct"/>
            <w:shd w:val="clear" w:color="auto" w:fill="auto"/>
            <w:vAlign w:val="center"/>
          </w:tcPr>
          <w:p w14:paraId="72C0155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546</w:t>
            </w:r>
          </w:p>
        </w:tc>
        <w:tc>
          <w:tcPr>
            <w:tcW w:w="290" w:type="pct"/>
            <w:shd w:val="clear" w:color="auto" w:fill="auto"/>
            <w:vAlign w:val="center"/>
          </w:tcPr>
          <w:p w14:paraId="4E00872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512</w:t>
            </w:r>
          </w:p>
        </w:tc>
        <w:tc>
          <w:tcPr>
            <w:tcW w:w="290" w:type="pct"/>
            <w:shd w:val="clear" w:color="auto" w:fill="auto"/>
            <w:vAlign w:val="center"/>
          </w:tcPr>
          <w:p w14:paraId="054E7C8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430</w:t>
            </w:r>
          </w:p>
        </w:tc>
        <w:tc>
          <w:tcPr>
            <w:tcW w:w="293" w:type="pct"/>
            <w:shd w:val="clear" w:color="auto" w:fill="auto"/>
            <w:vAlign w:val="center"/>
          </w:tcPr>
          <w:p w14:paraId="2F0BFCD8"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395</w:t>
            </w:r>
          </w:p>
        </w:tc>
        <w:tc>
          <w:tcPr>
            <w:tcW w:w="290" w:type="pct"/>
            <w:shd w:val="clear" w:color="auto" w:fill="auto"/>
            <w:vAlign w:val="center"/>
          </w:tcPr>
          <w:p w14:paraId="79EFADF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349</w:t>
            </w:r>
          </w:p>
        </w:tc>
        <w:tc>
          <w:tcPr>
            <w:tcW w:w="290" w:type="pct"/>
            <w:shd w:val="clear" w:color="auto" w:fill="auto"/>
            <w:vAlign w:val="center"/>
          </w:tcPr>
          <w:p w14:paraId="7AF242E8"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313</w:t>
            </w:r>
          </w:p>
        </w:tc>
        <w:tc>
          <w:tcPr>
            <w:tcW w:w="290" w:type="pct"/>
            <w:shd w:val="clear" w:color="auto" w:fill="auto"/>
            <w:vAlign w:val="center"/>
          </w:tcPr>
          <w:p w14:paraId="3AFDBE7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278</w:t>
            </w:r>
          </w:p>
        </w:tc>
        <w:tc>
          <w:tcPr>
            <w:tcW w:w="291" w:type="pct"/>
            <w:shd w:val="clear" w:color="auto" w:fill="auto"/>
            <w:vAlign w:val="center"/>
          </w:tcPr>
          <w:p w14:paraId="33816CC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230</w:t>
            </w:r>
          </w:p>
        </w:tc>
        <w:tc>
          <w:tcPr>
            <w:tcW w:w="291" w:type="pct"/>
            <w:shd w:val="clear" w:color="auto" w:fill="auto"/>
            <w:vAlign w:val="center"/>
          </w:tcPr>
          <w:p w14:paraId="0737881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194</w:t>
            </w:r>
          </w:p>
        </w:tc>
        <w:tc>
          <w:tcPr>
            <w:tcW w:w="287" w:type="pct"/>
            <w:shd w:val="clear" w:color="auto" w:fill="auto"/>
            <w:vAlign w:val="center"/>
          </w:tcPr>
          <w:p w14:paraId="786D3DE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157</w:t>
            </w:r>
          </w:p>
        </w:tc>
      </w:tr>
      <w:tr w:rsidR="00EF3D92" w:rsidRPr="00CB6EBA" w14:paraId="77583976" w14:textId="77777777" w:rsidTr="00BD376A">
        <w:trPr>
          <w:trHeight w:val="340"/>
          <w:jc w:val="center"/>
        </w:trPr>
        <w:tc>
          <w:tcPr>
            <w:tcW w:w="497" w:type="pct"/>
            <w:vMerge/>
            <w:shd w:val="clear" w:color="auto" w:fill="auto"/>
            <w:vAlign w:val="center"/>
          </w:tcPr>
          <w:p w14:paraId="4D11352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379" w:type="pct"/>
            <w:shd w:val="clear" w:color="auto" w:fill="auto"/>
            <w:vAlign w:val="center"/>
          </w:tcPr>
          <w:p w14:paraId="2831A54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509" w:type="pct"/>
            <w:shd w:val="clear" w:color="auto" w:fill="auto"/>
            <w:vAlign w:val="center"/>
          </w:tcPr>
          <w:p w14:paraId="139DD1B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139.9</w:t>
            </w:r>
          </w:p>
        </w:tc>
        <w:tc>
          <w:tcPr>
            <w:tcW w:w="344" w:type="pct"/>
            <w:shd w:val="clear" w:color="auto" w:fill="auto"/>
            <w:vAlign w:val="center"/>
          </w:tcPr>
          <w:p w14:paraId="2883DD5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0.45</w:t>
            </w:r>
          </w:p>
        </w:tc>
        <w:tc>
          <w:tcPr>
            <w:tcW w:w="371" w:type="pct"/>
            <w:shd w:val="clear" w:color="auto" w:fill="auto"/>
            <w:vAlign w:val="center"/>
          </w:tcPr>
          <w:p w14:paraId="65CEDD0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290" w:type="pct"/>
            <w:shd w:val="clear" w:color="auto" w:fill="auto"/>
          </w:tcPr>
          <w:p w14:paraId="4C01EC2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628</w:t>
            </w:r>
          </w:p>
        </w:tc>
        <w:tc>
          <w:tcPr>
            <w:tcW w:w="290" w:type="pct"/>
            <w:shd w:val="clear" w:color="auto" w:fill="auto"/>
          </w:tcPr>
          <w:p w14:paraId="00CE2848"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589</w:t>
            </w:r>
          </w:p>
        </w:tc>
        <w:tc>
          <w:tcPr>
            <w:tcW w:w="290" w:type="pct"/>
            <w:shd w:val="clear" w:color="auto" w:fill="auto"/>
          </w:tcPr>
          <w:p w14:paraId="7FEC12E4"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495</w:t>
            </w:r>
          </w:p>
        </w:tc>
        <w:tc>
          <w:tcPr>
            <w:tcW w:w="293" w:type="pct"/>
            <w:shd w:val="clear" w:color="auto" w:fill="auto"/>
            <w:vAlign w:val="center"/>
          </w:tcPr>
          <w:p w14:paraId="1E9DB2A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455</w:t>
            </w:r>
          </w:p>
        </w:tc>
        <w:tc>
          <w:tcPr>
            <w:tcW w:w="290" w:type="pct"/>
            <w:shd w:val="clear" w:color="auto" w:fill="auto"/>
            <w:vAlign w:val="center"/>
          </w:tcPr>
          <w:p w14:paraId="22DAD55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401</w:t>
            </w:r>
          </w:p>
        </w:tc>
        <w:tc>
          <w:tcPr>
            <w:tcW w:w="290" w:type="pct"/>
            <w:shd w:val="clear" w:color="auto" w:fill="auto"/>
            <w:vAlign w:val="center"/>
          </w:tcPr>
          <w:p w14:paraId="4036E79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360</w:t>
            </w:r>
          </w:p>
        </w:tc>
        <w:tc>
          <w:tcPr>
            <w:tcW w:w="290" w:type="pct"/>
            <w:shd w:val="clear" w:color="auto" w:fill="auto"/>
            <w:vAlign w:val="center"/>
          </w:tcPr>
          <w:p w14:paraId="15601B5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319</w:t>
            </w:r>
          </w:p>
        </w:tc>
        <w:tc>
          <w:tcPr>
            <w:tcW w:w="291" w:type="pct"/>
            <w:shd w:val="clear" w:color="auto" w:fill="auto"/>
            <w:vAlign w:val="center"/>
          </w:tcPr>
          <w:p w14:paraId="2304F5D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265</w:t>
            </w:r>
          </w:p>
        </w:tc>
        <w:tc>
          <w:tcPr>
            <w:tcW w:w="291" w:type="pct"/>
            <w:shd w:val="clear" w:color="auto" w:fill="auto"/>
            <w:vAlign w:val="center"/>
          </w:tcPr>
          <w:p w14:paraId="1058769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223</w:t>
            </w:r>
          </w:p>
        </w:tc>
        <w:tc>
          <w:tcPr>
            <w:tcW w:w="287" w:type="pct"/>
            <w:shd w:val="clear" w:color="auto" w:fill="auto"/>
            <w:vAlign w:val="center"/>
          </w:tcPr>
          <w:p w14:paraId="2CCAB39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180</w:t>
            </w:r>
          </w:p>
        </w:tc>
      </w:tr>
      <w:tr w:rsidR="00EF3D92" w:rsidRPr="00CB6EBA" w14:paraId="33E28075" w14:textId="77777777" w:rsidTr="00BD376A">
        <w:trPr>
          <w:trHeight w:val="340"/>
          <w:jc w:val="center"/>
        </w:trPr>
        <w:tc>
          <w:tcPr>
            <w:tcW w:w="497" w:type="pct"/>
            <w:vMerge/>
            <w:shd w:val="clear" w:color="auto" w:fill="auto"/>
            <w:vAlign w:val="center"/>
          </w:tcPr>
          <w:p w14:paraId="0EA15802"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379" w:type="pct"/>
            <w:shd w:val="clear" w:color="auto" w:fill="auto"/>
            <w:vAlign w:val="center"/>
          </w:tcPr>
          <w:p w14:paraId="5EBA0D2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509" w:type="pct"/>
            <w:shd w:val="clear" w:color="auto" w:fill="auto"/>
            <w:vAlign w:val="center"/>
          </w:tcPr>
          <w:p w14:paraId="2298905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195.3</w:t>
            </w:r>
          </w:p>
        </w:tc>
        <w:tc>
          <w:tcPr>
            <w:tcW w:w="344" w:type="pct"/>
            <w:shd w:val="clear" w:color="auto" w:fill="auto"/>
            <w:vAlign w:val="center"/>
          </w:tcPr>
          <w:p w14:paraId="51E6A31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0.49</w:t>
            </w:r>
          </w:p>
        </w:tc>
        <w:tc>
          <w:tcPr>
            <w:tcW w:w="371" w:type="pct"/>
            <w:shd w:val="clear" w:color="auto" w:fill="auto"/>
            <w:vAlign w:val="center"/>
          </w:tcPr>
          <w:p w14:paraId="180B6D6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290" w:type="pct"/>
            <w:shd w:val="clear" w:color="auto" w:fill="auto"/>
            <w:vAlign w:val="center"/>
          </w:tcPr>
          <w:p w14:paraId="09706C7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972</w:t>
            </w:r>
          </w:p>
        </w:tc>
        <w:tc>
          <w:tcPr>
            <w:tcW w:w="290" w:type="pct"/>
            <w:shd w:val="clear" w:color="auto" w:fill="auto"/>
            <w:vAlign w:val="center"/>
          </w:tcPr>
          <w:p w14:paraId="38FE1AF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907</w:t>
            </w:r>
          </w:p>
        </w:tc>
        <w:tc>
          <w:tcPr>
            <w:tcW w:w="290" w:type="pct"/>
            <w:shd w:val="clear" w:color="auto" w:fill="auto"/>
            <w:vAlign w:val="center"/>
          </w:tcPr>
          <w:p w14:paraId="075CB09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756</w:t>
            </w:r>
          </w:p>
        </w:tc>
        <w:tc>
          <w:tcPr>
            <w:tcW w:w="293" w:type="pct"/>
            <w:shd w:val="clear" w:color="auto" w:fill="auto"/>
            <w:vAlign w:val="center"/>
          </w:tcPr>
          <w:p w14:paraId="09EEB82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690</w:t>
            </w:r>
          </w:p>
        </w:tc>
        <w:tc>
          <w:tcPr>
            <w:tcW w:w="290" w:type="pct"/>
            <w:shd w:val="clear" w:color="auto" w:fill="auto"/>
            <w:vAlign w:val="center"/>
          </w:tcPr>
          <w:p w14:paraId="261B148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604</w:t>
            </w:r>
          </w:p>
        </w:tc>
        <w:tc>
          <w:tcPr>
            <w:tcW w:w="290" w:type="pct"/>
            <w:shd w:val="clear" w:color="auto" w:fill="auto"/>
            <w:vAlign w:val="center"/>
          </w:tcPr>
          <w:p w14:paraId="77EF0B2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538</w:t>
            </w:r>
          </w:p>
        </w:tc>
        <w:tc>
          <w:tcPr>
            <w:tcW w:w="290" w:type="pct"/>
            <w:shd w:val="clear" w:color="auto" w:fill="auto"/>
            <w:vAlign w:val="center"/>
          </w:tcPr>
          <w:p w14:paraId="288CCDE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473</w:t>
            </w:r>
          </w:p>
        </w:tc>
        <w:tc>
          <w:tcPr>
            <w:tcW w:w="291" w:type="pct"/>
            <w:shd w:val="clear" w:color="auto" w:fill="auto"/>
            <w:vAlign w:val="center"/>
          </w:tcPr>
          <w:p w14:paraId="3CC33FC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386</w:t>
            </w:r>
          </w:p>
        </w:tc>
        <w:tc>
          <w:tcPr>
            <w:tcW w:w="291" w:type="pct"/>
            <w:shd w:val="clear" w:color="auto" w:fill="auto"/>
            <w:vAlign w:val="center"/>
          </w:tcPr>
          <w:p w14:paraId="2972859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320</w:t>
            </w:r>
          </w:p>
        </w:tc>
        <w:tc>
          <w:tcPr>
            <w:tcW w:w="287" w:type="pct"/>
            <w:shd w:val="clear" w:color="auto" w:fill="auto"/>
            <w:vAlign w:val="center"/>
          </w:tcPr>
          <w:p w14:paraId="297CCD7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254</w:t>
            </w:r>
          </w:p>
        </w:tc>
      </w:tr>
      <w:tr w:rsidR="00EF3D92" w:rsidRPr="00CB6EBA" w14:paraId="2126208B" w14:textId="77777777" w:rsidTr="00BD376A">
        <w:trPr>
          <w:trHeight w:val="340"/>
          <w:jc w:val="center"/>
        </w:trPr>
        <w:tc>
          <w:tcPr>
            <w:tcW w:w="497" w:type="pct"/>
            <w:vMerge w:val="restart"/>
            <w:shd w:val="clear" w:color="auto" w:fill="auto"/>
            <w:vAlign w:val="center"/>
          </w:tcPr>
          <w:p w14:paraId="1366CD84" w14:textId="77777777" w:rsidR="00EF3D92" w:rsidRPr="00CB6EBA" w:rsidRDefault="00EF3D92" w:rsidP="00BD376A">
            <w:pPr>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梅汛期</w:t>
            </w:r>
          </w:p>
        </w:tc>
        <w:tc>
          <w:tcPr>
            <w:tcW w:w="379" w:type="pct"/>
            <w:shd w:val="clear" w:color="auto" w:fill="auto"/>
            <w:vAlign w:val="center"/>
          </w:tcPr>
          <w:p w14:paraId="69E6FF9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1d</w:t>
            </w:r>
          </w:p>
        </w:tc>
        <w:tc>
          <w:tcPr>
            <w:tcW w:w="509" w:type="pct"/>
            <w:shd w:val="clear" w:color="auto" w:fill="auto"/>
            <w:vAlign w:val="center"/>
          </w:tcPr>
          <w:p w14:paraId="5DE83E5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118.5</w:t>
            </w:r>
          </w:p>
        </w:tc>
        <w:tc>
          <w:tcPr>
            <w:tcW w:w="344" w:type="pct"/>
            <w:shd w:val="clear" w:color="auto" w:fill="auto"/>
            <w:vAlign w:val="center"/>
          </w:tcPr>
          <w:p w14:paraId="31AD4EF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0.45</w:t>
            </w:r>
          </w:p>
        </w:tc>
        <w:tc>
          <w:tcPr>
            <w:tcW w:w="371" w:type="pct"/>
            <w:shd w:val="clear" w:color="auto" w:fill="auto"/>
            <w:vAlign w:val="center"/>
          </w:tcPr>
          <w:p w14:paraId="60BA9FF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3.5</w:t>
            </w:r>
          </w:p>
        </w:tc>
        <w:tc>
          <w:tcPr>
            <w:tcW w:w="290" w:type="pct"/>
            <w:shd w:val="clear" w:color="auto" w:fill="auto"/>
            <w:vAlign w:val="center"/>
          </w:tcPr>
          <w:p w14:paraId="7297787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506</w:t>
            </w:r>
          </w:p>
        </w:tc>
        <w:tc>
          <w:tcPr>
            <w:tcW w:w="290" w:type="pct"/>
            <w:shd w:val="clear" w:color="auto" w:fill="auto"/>
            <w:vAlign w:val="center"/>
          </w:tcPr>
          <w:p w14:paraId="37F5F7E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475</w:t>
            </w:r>
          </w:p>
        </w:tc>
        <w:tc>
          <w:tcPr>
            <w:tcW w:w="290" w:type="pct"/>
            <w:shd w:val="clear" w:color="auto" w:fill="auto"/>
            <w:vAlign w:val="center"/>
          </w:tcPr>
          <w:p w14:paraId="72341E1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403</w:t>
            </w:r>
          </w:p>
        </w:tc>
        <w:tc>
          <w:tcPr>
            <w:tcW w:w="293" w:type="pct"/>
            <w:shd w:val="clear" w:color="auto" w:fill="auto"/>
            <w:vAlign w:val="center"/>
          </w:tcPr>
          <w:p w14:paraId="5472B1D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372</w:t>
            </w:r>
          </w:p>
        </w:tc>
        <w:tc>
          <w:tcPr>
            <w:tcW w:w="290" w:type="pct"/>
            <w:shd w:val="clear" w:color="auto" w:fill="auto"/>
            <w:vAlign w:val="center"/>
          </w:tcPr>
          <w:p w14:paraId="4F1D778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330</w:t>
            </w:r>
          </w:p>
        </w:tc>
        <w:tc>
          <w:tcPr>
            <w:tcW w:w="290" w:type="pct"/>
            <w:shd w:val="clear" w:color="auto" w:fill="auto"/>
            <w:vAlign w:val="center"/>
          </w:tcPr>
          <w:p w14:paraId="387F112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298</w:t>
            </w:r>
          </w:p>
        </w:tc>
        <w:tc>
          <w:tcPr>
            <w:tcW w:w="290" w:type="pct"/>
            <w:shd w:val="clear" w:color="auto" w:fill="auto"/>
            <w:vAlign w:val="center"/>
          </w:tcPr>
          <w:p w14:paraId="7DC26F04"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266</w:t>
            </w:r>
          </w:p>
        </w:tc>
        <w:tc>
          <w:tcPr>
            <w:tcW w:w="291" w:type="pct"/>
            <w:shd w:val="clear" w:color="auto" w:fill="auto"/>
            <w:vAlign w:val="center"/>
          </w:tcPr>
          <w:p w14:paraId="2729E8D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223</w:t>
            </w:r>
          </w:p>
        </w:tc>
        <w:tc>
          <w:tcPr>
            <w:tcW w:w="291" w:type="pct"/>
            <w:shd w:val="clear" w:color="auto" w:fill="auto"/>
            <w:vAlign w:val="center"/>
          </w:tcPr>
          <w:p w14:paraId="0DD6214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189</w:t>
            </w:r>
          </w:p>
        </w:tc>
        <w:tc>
          <w:tcPr>
            <w:tcW w:w="287" w:type="pct"/>
            <w:shd w:val="clear" w:color="auto" w:fill="auto"/>
            <w:vAlign w:val="center"/>
          </w:tcPr>
          <w:p w14:paraId="6AC84C5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155</w:t>
            </w:r>
          </w:p>
        </w:tc>
      </w:tr>
      <w:tr w:rsidR="00EF3D92" w:rsidRPr="00CB6EBA" w14:paraId="6ED81C2D" w14:textId="77777777" w:rsidTr="00BD376A">
        <w:trPr>
          <w:trHeight w:val="340"/>
          <w:jc w:val="center"/>
        </w:trPr>
        <w:tc>
          <w:tcPr>
            <w:tcW w:w="497" w:type="pct"/>
            <w:vMerge/>
            <w:shd w:val="clear" w:color="auto" w:fill="auto"/>
            <w:vAlign w:val="center"/>
          </w:tcPr>
          <w:p w14:paraId="4EBB341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379" w:type="pct"/>
            <w:shd w:val="clear" w:color="auto" w:fill="auto"/>
            <w:vAlign w:val="center"/>
          </w:tcPr>
          <w:p w14:paraId="7ECAF82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509" w:type="pct"/>
            <w:shd w:val="clear" w:color="auto" w:fill="auto"/>
            <w:vAlign w:val="center"/>
          </w:tcPr>
          <w:p w14:paraId="4B9FC6A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136.3</w:t>
            </w:r>
          </w:p>
        </w:tc>
        <w:tc>
          <w:tcPr>
            <w:tcW w:w="344" w:type="pct"/>
            <w:shd w:val="clear" w:color="auto" w:fill="auto"/>
            <w:vAlign w:val="center"/>
          </w:tcPr>
          <w:p w14:paraId="4B954C6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0.45</w:t>
            </w:r>
          </w:p>
        </w:tc>
        <w:tc>
          <w:tcPr>
            <w:tcW w:w="371" w:type="pct"/>
            <w:shd w:val="clear" w:color="auto" w:fill="auto"/>
            <w:vAlign w:val="center"/>
          </w:tcPr>
          <w:p w14:paraId="39A049A2"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3.5</w:t>
            </w:r>
          </w:p>
        </w:tc>
        <w:tc>
          <w:tcPr>
            <w:tcW w:w="290" w:type="pct"/>
            <w:shd w:val="clear" w:color="auto" w:fill="auto"/>
          </w:tcPr>
          <w:p w14:paraId="55359342"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581</w:t>
            </w:r>
          </w:p>
        </w:tc>
        <w:tc>
          <w:tcPr>
            <w:tcW w:w="290" w:type="pct"/>
            <w:shd w:val="clear" w:color="auto" w:fill="auto"/>
          </w:tcPr>
          <w:p w14:paraId="035F28C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546</w:t>
            </w:r>
          </w:p>
        </w:tc>
        <w:tc>
          <w:tcPr>
            <w:tcW w:w="290" w:type="pct"/>
            <w:shd w:val="clear" w:color="auto" w:fill="auto"/>
          </w:tcPr>
          <w:p w14:paraId="74AC90B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463</w:t>
            </w:r>
          </w:p>
        </w:tc>
        <w:tc>
          <w:tcPr>
            <w:tcW w:w="293" w:type="pct"/>
            <w:shd w:val="clear" w:color="auto" w:fill="auto"/>
            <w:vAlign w:val="center"/>
          </w:tcPr>
          <w:p w14:paraId="1B39AE2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427</w:t>
            </w:r>
          </w:p>
        </w:tc>
        <w:tc>
          <w:tcPr>
            <w:tcW w:w="290" w:type="pct"/>
            <w:shd w:val="clear" w:color="auto" w:fill="auto"/>
            <w:vAlign w:val="center"/>
          </w:tcPr>
          <w:p w14:paraId="0EDBD69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380</w:t>
            </w:r>
          </w:p>
        </w:tc>
        <w:tc>
          <w:tcPr>
            <w:tcW w:w="290" w:type="pct"/>
            <w:shd w:val="clear" w:color="auto" w:fill="auto"/>
            <w:vAlign w:val="center"/>
          </w:tcPr>
          <w:p w14:paraId="22C3CAA0"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343</w:t>
            </w:r>
          </w:p>
        </w:tc>
        <w:tc>
          <w:tcPr>
            <w:tcW w:w="290" w:type="pct"/>
            <w:shd w:val="clear" w:color="auto" w:fill="auto"/>
            <w:vAlign w:val="center"/>
          </w:tcPr>
          <w:p w14:paraId="4C413451"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306</w:t>
            </w:r>
          </w:p>
        </w:tc>
        <w:tc>
          <w:tcPr>
            <w:tcW w:w="291" w:type="pct"/>
            <w:shd w:val="clear" w:color="auto" w:fill="auto"/>
            <w:vAlign w:val="center"/>
          </w:tcPr>
          <w:p w14:paraId="7C80D93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256</w:t>
            </w:r>
          </w:p>
        </w:tc>
        <w:tc>
          <w:tcPr>
            <w:tcW w:w="291" w:type="pct"/>
            <w:shd w:val="clear" w:color="auto" w:fill="auto"/>
            <w:vAlign w:val="center"/>
          </w:tcPr>
          <w:p w14:paraId="761B2D3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218</w:t>
            </w:r>
          </w:p>
        </w:tc>
        <w:tc>
          <w:tcPr>
            <w:tcW w:w="287" w:type="pct"/>
            <w:shd w:val="clear" w:color="auto" w:fill="auto"/>
            <w:vAlign w:val="center"/>
          </w:tcPr>
          <w:p w14:paraId="0BA25D0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178</w:t>
            </w:r>
          </w:p>
        </w:tc>
      </w:tr>
      <w:tr w:rsidR="00EF3D92" w:rsidRPr="00CB6EBA" w14:paraId="76772774" w14:textId="77777777" w:rsidTr="00BD376A">
        <w:trPr>
          <w:trHeight w:val="340"/>
          <w:jc w:val="center"/>
        </w:trPr>
        <w:tc>
          <w:tcPr>
            <w:tcW w:w="497" w:type="pct"/>
            <w:vMerge/>
            <w:shd w:val="clear" w:color="auto" w:fill="auto"/>
            <w:vAlign w:val="center"/>
          </w:tcPr>
          <w:p w14:paraId="73BDD87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379" w:type="pct"/>
            <w:shd w:val="clear" w:color="auto" w:fill="auto"/>
            <w:vAlign w:val="center"/>
          </w:tcPr>
          <w:p w14:paraId="5527343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509" w:type="pct"/>
            <w:shd w:val="clear" w:color="auto" w:fill="auto"/>
            <w:vAlign w:val="center"/>
          </w:tcPr>
          <w:p w14:paraId="5C0ADEBF"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185.4</w:t>
            </w:r>
          </w:p>
        </w:tc>
        <w:tc>
          <w:tcPr>
            <w:tcW w:w="344" w:type="pct"/>
            <w:shd w:val="clear" w:color="auto" w:fill="auto"/>
            <w:vAlign w:val="center"/>
          </w:tcPr>
          <w:p w14:paraId="28102B24"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0.47</w:t>
            </w:r>
          </w:p>
        </w:tc>
        <w:tc>
          <w:tcPr>
            <w:tcW w:w="371" w:type="pct"/>
            <w:shd w:val="clear" w:color="auto" w:fill="auto"/>
            <w:vAlign w:val="center"/>
          </w:tcPr>
          <w:p w14:paraId="0F53D12F"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3.5</w:t>
            </w:r>
          </w:p>
        </w:tc>
        <w:tc>
          <w:tcPr>
            <w:tcW w:w="290" w:type="pct"/>
            <w:shd w:val="clear" w:color="auto" w:fill="auto"/>
            <w:vAlign w:val="center"/>
          </w:tcPr>
          <w:p w14:paraId="1D8CA808"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832</w:t>
            </w:r>
          </w:p>
        </w:tc>
        <w:tc>
          <w:tcPr>
            <w:tcW w:w="290" w:type="pct"/>
            <w:shd w:val="clear" w:color="auto" w:fill="auto"/>
            <w:vAlign w:val="center"/>
          </w:tcPr>
          <w:p w14:paraId="3816F7F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780</w:t>
            </w:r>
          </w:p>
        </w:tc>
        <w:tc>
          <w:tcPr>
            <w:tcW w:w="290" w:type="pct"/>
            <w:shd w:val="clear" w:color="auto" w:fill="auto"/>
            <w:vAlign w:val="center"/>
          </w:tcPr>
          <w:p w14:paraId="6433E6B8"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659</w:t>
            </w:r>
          </w:p>
        </w:tc>
        <w:tc>
          <w:tcPr>
            <w:tcW w:w="293" w:type="pct"/>
            <w:shd w:val="clear" w:color="auto" w:fill="auto"/>
            <w:vAlign w:val="center"/>
          </w:tcPr>
          <w:p w14:paraId="362703D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606</w:t>
            </w:r>
          </w:p>
        </w:tc>
        <w:tc>
          <w:tcPr>
            <w:tcW w:w="290" w:type="pct"/>
            <w:shd w:val="clear" w:color="auto" w:fill="auto"/>
            <w:vAlign w:val="center"/>
          </w:tcPr>
          <w:p w14:paraId="11CA8D7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536</w:t>
            </w:r>
          </w:p>
        </w:tc>
        <w:tc>
          <w:tcPr>
            <w:tcW w:w="290" w:type="pct"/>
            <w:shd w:val="clear" w:color="auto" w:fill="auto"/>
            <w:vAlign w:val="center"/>
          </w:tcPr>
          <w:p w14:paraId="22A209F0"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483</w:t>
            </w:r>
          </w:p>
        </w:tc>
        <w:tc>
          <w:tcPr>
            <w:tcW w:w="290" w:type="pct"/>
            <w:shd w:val="clear" w:color="auto" w:fill="auto"/>
            <w:vAlign w:val="center"/>
          </w:tcPr>
          <w:p w14:paraId="3D6411C2"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429</w:t>
            </w:r>
          </w:p>
        </w:tc>
        <w:tc>
          <w:tcPr>
            <w:tcW w:w="291" w:type="pct"/>
            <w:shd w:val="clear" w:color="auto" w:fill="auto"/>
            <w:vAlign w:val="center"/>
          </w:tcPr>
          <w:p w14:paraId="430A039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357</w:t>
            </w:r>
          </w:p>
        </w:tc>
        <w:tc>
          <w:tcPr>
            <w:tcW w:w="291" w:type="pct"/>
            <w:shd w:val="clear" w:color="auto" w:fill="auto"/>
            <w:vAlign w:val="center"/>
          </w:tcPr>
          <w:p w14:paraId="72386F9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301</w:t>
            </w:r>
          </w:p>
        </w:tc>
        <w:tc>
          <w:tcPr>
            <w:tcW w:w="287" w:type="pct"/>
            <w:shd w:val="clear" w:color="auto" w:fill="auto"/>
            <w:vAlign w:val="center"/>
          </w:tcPr>
          <w:p w14:paraId="7A1E462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244</w:t>
            </w:r>
          </w:p>
        </w:tc>
      </w:tr>
      <w:tr w:rsidR="00EF3D92" w:rsidRPr="00CB6EBA" w14:paraId="2DF57FB9" w14:textId="77777777" w:rsidTr="00BD376A">
        <w:trPr>
          <w:trHeight w:val="340"/>
          <w:jc w:val="center"/>
        </w:trPr>
        <w:tc>
          <w:tcPr>
            <w:tcW w:w="497" w:type="pct"/>
            <w:vMerge w:val="restart"/>
            <w:shd w:val="clear" w:color="auto" w:fill="auto"/>
            <w:vAlign w:val="center"/>
          </w:tcPr>
          <w:p w14:paraId="543177C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台汛期</w:t>
            </w:r>
          </w:p>
        </w:tc>
        <w:tc>
          <w:tcPr>
            <w:tcW w:w="379" w:type="pct"/>
            <w:shd w:val="clear" w:color="auto" w:fill="auto"/>
            <w:vAlign w:val="center"/>
          </w:tcPr>
          <w:p w14:paraId="08CC5FF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1d</w:t>
            </w:r>
          </w:p>
        </w:tc>
        <w:tc>
          <w:tcPr>
            <w:tcW w:w="509" w:type="pct"/>
            <w:shd w:val="clear" w:color="auto" w:fill="auto"/>
            <w:vAlign w:val="center"/>
          </w:tcPr>
          <w:p w14:paraId="238A3E54"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57.0</w:t>
            </w:r>
          </w:p>
        </w:tc>
        <w:tc>
          <w:tcPr>
            <w:tcW w:w="344" w:type="pct"/>
            <w:shd w:val="clear" w:color="auto" w:fill="auto"/>
            <w:vAlign w:val="center"/>
          </w:tcPr>
          <w:p w14:paraId="0985EDD1"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0.48</w:t>
            </w:r>
          </w:p>
        </w:tc>
        <w:tc>
          <w:tcPr>
            <w:tcW w:w="371" w:type="pct"/>
            <w:shd w:val="clear" w:color="auto" w:fill="auto"/>
            <w:vAlign w:val="center"/>
          </w:tcPr>
          <w:p w14:paraId="7201217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290" w:type="pct"/>
            <w:shd w:val="clear" w:color="auto" w:fill="auto"/>
            <w:vAlign w:val="center"/>
          </w:tcPr>
          <w:p w14:paraId="306E01C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277</w:t>
            </w:r>
          </w:p>
        </w:tc>
        <w:tc>
          <w:tcPr>
            <w:tcW w:w="290" w:type="pct"/>
            <w:shd w:val="clear" w:color="auto" w:fill="auto"/>
            <w:vAlign w:val="center"/>
          </w:tcPr>
          <w:p w14:paraId="07476C5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258</w:t>
            </w:r>
          </w:p>
        </w:tc>
        <w:tc>
          <w:tcPr>
            <w:tcW w:w="290" w:type="pct"/>
            <w:shd w:val="clear" w:color="auto" w:fill="auto"/>
            <w:vAlign w:val="center"/>
          </w:tcPr>
          <w:p w14:paraId="5A1403C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216</w:t>
            </w:r>
          </w:p>
        </w:tc>
        <w:tc>
          <w:tcPr>
            <w:tcW w:w="293" w:type="pct"/>
            <w:shd w:val="clear" w:color="auto" w:fill="auto"/>
            <w:vAlign w:val="center"/>
          </w:tcPr>
          <w:p w14:paraId="4CE279CF"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197</w:t>
            </w:r>
          </w:p>
        </w:tc>
        <w:tc>
          <w:tcPr>
            <w:tcW w:w="290" w:type="pct"/>
            <w:shd w:val="clear" w:color="auto" w:fill="auto"/>
            <w:vAlign w:val="center"/>
          </w:tcPr>
          <w:p w14:paraId="2767C5B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173</w:t>
            </w:r>
          </w:p>
        </w:tc>
        <w:tc>
          <w:tcPr>
            <w:tcW w:w="290" w:type="pct"/>
            <w:shd w:val="clear" w:color="auto" w:fill="auto"/>
            <w:vAlign w:val="center"/>
          </w:tcPr>
          <w:p w14:paraId="53194E01"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154</w:t>
            </w:r>
          </w:p>
        </w:tc>
        <w:tc>
          <w:tcPr>
            <w:tcW w:w="290" w:type="pct"/>
            <w:shd w:val="clear" w:color="auto" w:fill="auto"/>
            <w:vAlign w:val="center"/>
          </w:tcPr>
          <w:p w14:paraId="0CD2699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136</w:t>
            </w:r>
          </w:p>
        </w:tc>
        <w:tc>
          <w:tcPr>
            <w:tcW w:w="291" w:type="pct"/>
            <w:shd w:val="clear" w:color="auto" w:fill="auto"/>
            <w:vAlign w:val="center"/>
          </w:tcPr>
          <w:p w14:paraId="7F2A5910"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111</w:t>
            </w:r>
          </w:p>
        </w:tc>
        <w:tc>
          <w:tcPr>
            <w:tcW w:w="291" w:type="pct"/>
            <w:shd w:val="clear" w:color="auto" w:fill="auto"/>
            <w:vAlign w:val="center"/>
          </w:tcPr>
          <w:p w14:paraId="16A7C16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93</w:t>
            </w:r>
          </w:p>
        </w:tc>
        <w:tc>
          <w:tcPr>
            <w:tcW w:w="287" w:type="pct"/>
            <w:shd w:val="clear" w:color="auto" w:fill="auto"/>
            <w:vAlign w:val="center"/>
          </w:tcPr>
          <w:p w14:paraId="3CB2AF22"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74</w:t>
            </w:r>
          </w:p>
        </w:tc>
      </w:tr>
      <w:tr w:rsidR="00EF3D92" w:rsidRPr="00CB6EBA" w14:paraId="26091E0B" w14:textId="77777777" w:rsidTr="00BD376A">
        <w:trPr>
          <w:trHeight w:val="340"/>
          <w:jc w:val="center"/>
        </w:trPr>
        <w:tc>
          <w:tcPr>
            <w:tcW w:w="497" w:type="pct"/>
            <w:vMerge/>
            <w:shd w:val="clear" w:color="auto" w:fill="auto"/>
            <w:vAlign w:val="center"/>
          </w:tcPr>
          <w:p w14:paraId="3E31A3E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379" w:type="pct"/>
            <w:shd w:val="clear" w:color="auto" w:fill="auto"/>
            <w:vAlign w:val="center"/>
          </w:tcPr>
          <w:p w14:paraId="116A1B55"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509" w:type="pct"/>
            <w:shd w:val="clear" w:color="auto" w:fill="auto"/>
            <w:vAlign w:val="center"/>
          </w:tcPr>
          <w:p w14:paraId="2EA73EC2"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65.5</w:t>
            </w:r>
          </w:p>
        </w:tc>
        <w:tc>
          <w:tcPr>
            <w:tcW w:w="344" w:type="pct"/>
            <w:shd w:val="clear" w:color="auto" w:fill="auto"/>
            <w:vAlign w:val="center"/>
          </w:tcPr>
          <w:p w14:paraId="611F58C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0.48</w:t>
            </w:r>
          </w:p>
        </w:tc>
        <w:tc>
          <w:tcPr>
            <w:tcW w:w="371" w:type="pct"/>
            <w:shd w:val="clear" w:color="auto" w:fill="auto"/>
            <w:vAlign w:val="center"/>
          </w:tcPr>
          <w:p w14:paraId="0A9D2B34"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290" w:type="pct"/>
            <w:shd w:val="clear" w:color="auto" w:fill="auto"/>
            <w:vAlign w:val="center"/>
          </w:tcPr>
          <w:p w14:paraId="4A8F0EC1"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318</w:t>
            </w:r>
          </w:p>
        </w:tc>
        <w:tc>
          <w:tcPr>
            <w:tcW w:w="290" w:type="pct"/>
            <w:shd w:val="clear" w:color="auto" w:fill="auto"/>
            <w:vAlign w:val="center"/>
          </w:tcPr>
          <w:p w14:paraId="6D35EA0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297</w:t>
            </w:r>
          </w:p>
        </w:tc>
        <w:tc>
          <w:tcPr>
            <w:tcW w:w="290" w:type="pct"/>
            <w:shd w:val="clear" w:color="auto" w:fill="auto"/>
            <w:vAlign w:val="center"/>
          </w:tcPr>
          <w:p w14:paraId="48605900"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248</w:t>
            </w:r>
          </w:p>
        </w:tc>
        <w:tc>
          <w:tcPr>
            <w:tcW w:w="293" w:type="pct"/>
            <w:shd w:val="clear" w:color="auto" w:fill="auto"/>
            <w:vAlign w:val="center"/>
          </w:tcPr>
          <w:p w14:paraId="3343270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227</w:t>
            </w:r>
          </w:p>
        </w:tc>
        <w:tc>
          <w:tcPr>
            <w:tcW w:w="290" w:type="pct"/>
            <w:shd w:val="clear" w:color="auto" w:fill="auto"/>
            <w:vAlign w:val="center"/>
          </w:tcPr>
          <w:p w14:paraId="323DCD3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199</w:t>
            </w:r>
          </w:p>
        </w:tc>
        <w:tc>
          <w:tcPr>
            <w:tcW w:w="290" w:type="pct"/>
            <w:shd w:val="clear" w:color="auto" w:fill="auto"/>
            <w:vAlign w:val="center"/>
          </w:tcPr>
          <w:p w14:paraId="07F70A0F"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177</w:t>
            </w:r>
          </w:p>
        </w:tc>
        <w:tc>
          <w:tcPr>
            <w:tcW w:w="290" w:type="pct"/>
            <w:shd w:val="clear" w:color="auto" w:fill="auto"/>
            <w:vAlign w:val="center"/>
          </w:tcPr>
          <w:p w14:paraId="2B4988B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156</w:t>
            </w:r>
          </w:p>
        </w:tc>
        <w:tc>
          <w:tcPr>
            <w:tcW w:w="291" w:type="pct"/>
            <w:shd w:val="clear" w:color="auto" w:fill="auto"/>
            <w:vAlign w:val="center"/>
          </w:tcPr>
          <w:p w14:paraId="3F0E8ED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128</w:t>
            </w:r>
          </w:p>
        </w:tc>
        <w:tc>
          <w:tcPr>
            <w:tcW w:w="291" w:type="pct"/>
            <w:shd w:val="clear" w:color="auto" w:fill="auto"/>
            <w:vAlign w:val="center"/>
          </w:tcPr>
          <w:p w14:paraId="2C8B07C7"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106</w:t>
            </w:r>
          </w:p>
        </w:tc>
        <w:tc>
          <w:tcPr>
            <w:tcW w:w="287" w:type="pct"/>
            <w:shd w:val="clear" w:color="auto" w:fill="auto"/>
            <w:vAlign w:val="center"/>
          </w:tcPr>
          <w:p w14:paraId="6CB63B2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85</w:t>
            </w:r>
          </w:p>
        </w:tc>
      </w:tr>
      <w:tr w:rsidR="00EF3D92" w:rsidRPr="00CB6EBA" w14:paraId="7A0C3BCA" w14:textId="77777777" w:rsidTr="00BD376A">
        <w:trPr>
          <w:trHeight w:val="340"/>
          <w:jc w:val="center"/>
        </w:trPr>
        <w:tc>
          <w:tcPr>
            <w:tcW w:w="497" w:type="pct"/>
            <w:vMerge/>
            <w:shd w:val="clear" w:color="auto" w:fill="auto"/>
            <w:vAlign w:val="center"/>
          </w:tcPr>
          <w:p w14:paraId="46D246AA"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p>
        </w:tc>
        <w:tc>
          <w:tcPr>
            <w:tcW w:w="379" w:type="pct"/>
            <w:shd w:val="clear" w:color="auto" w:fill="auto"/>
            <w:vAlign w:val="center"/>
          </w:tcPr>
          <w:p w14:paraId="0BEDCA38"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509" w:type="pct"/>
            <w:shd w:val="clear" w:color="auto" w:fill="auto"/>
            <w:vAlign w:val="center"/>
          </w:tcPr>
          <w:p w14:paraId="3C736D62"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87.9</w:t>
            </w:r>
          </w:p>
        </w:tc>
        <w:tc>
          <w:tcPr>
            <w:tcW w:w="344" w:type="pct"/>
            <w:shd w:val="clear" w:color="auto" w:fill="auto"/>
            <w:vAlign w:val="center"/>
          </w:tcPr>
          <w:p w14:paraId="3338146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0.60</w:t>
            </w:r>
          </w:p>
        </w:tc>
        <w:tc>
          <w:tcPr>
            <w:tcW w:w="371" w:type="pct"/>
            <w:shd w:val="clear" w:color="auto" w:fill="auto"/>
            <w:vAlign w:val="center"/>
          </w:tcPr>
          <w:p w14:paraId="097492E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290" w:type="pct"/>
            <w:shd w:val="clear" w:color="auto" w:fill="auto"/>
            <w:vAlign w:val="center"/>
          </w:tcPr>
          <w:p w14:paraId="5834AB0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567</w:t>
            </w:r>
          </w:p>
        </w:tc>
        <w:tc>
          <w:tcPr>
            <w:tcW w:w="290" w:type="pct"/>
            <w:shd w:val="clear" w:color="auto" w:fill="auto"/>
            <w:vAlign w:val="center"/>
          </w:tcPr>
          <w:p w14:paraId="779299E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525</w:t>
            </w:r>
          </w:p>
        </w:tc>
        <w:tc>
          <w:tcPr>
            <w:tcW w:w="290" w:type="pct"/>
            <w:shd w:val="clear" w:color="auto" w:fill="auto"/>
            <w:vAlign w:val="center"/>
          </w:tcPr>
          <w:p w14:paraId="4E2691F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427</w:t>
            </w:r>
          </w:p>
        </w:tc>
        <w:tc>
          <w:tcPr>
            <w:tcW w:w="293" w:type="pct"/>
            <w:shd w:val="clear" w:color="auto" w:fill="auto"/>
            <w:vAlign w:val="center"/>
          </w:tcPr>
          <w:p w14:paraId="38B9F41D"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385</w:t>
            </w:r>
          </w:p>
        </w:tc>
        <w:tc>
          <w:tcPr>
            <w:tcW w:w="290" w:type="pct"/>
            <w:shd w:val="clear" w:color="auto" w:fill="auto"/>
            <w:vAlign w:val="center"/>
          </w:tcPr>
          <w:p w14:paraId="50D6D866"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330</w:t>
            </w:r>
          </w:p>
        </w:tc>
        <w:tc>
          <w:tcPr>
            <w:tcW w:w="290" w:type="pct"/>
            <w:shd w:val="clear" w:color="auto" w:fill="auto"/>
            <w:vAlign w:val="center"/>
          </w:tcPr>
          <w:p w14:paraId="5D388F0E"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288</w:t>
            </w:r>
          </w:p>
        </w:tc>
        <w:tc>
          <w:tcPr>
            <w:tcW w:w="290" w:type="pct"/>
            <w:shd w:val="clear" w:color="auto" w:fill="auto"/>
            <w:vAlign w:val="center"/>
          </w:tcPr>
          <w:p w14:paraId="5DD4E94C"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247</w:t>
            </w:r>
          </w:p>
        </w:tc>
        <w:tc>
          <w:tcPr>
            <w:tcW w:w="291" w:type="pct"/>
            <w:shd w:val="clear" w:color="auto" w:fill="auto"/>
            <w:vAlign w:val="center"/>
          </w:tcPr>
          <w:p w14:paraId="4C06E0F3"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194</w:t>
            </w:r>
          </w:p>
        </w:tc>
        <w:tc>
          <w:tcPr>
            <w:tcW w:w="291" w:type="pct"/>
            <w:shd w:val="clear" w:color="auto" w:fill="auto"/>
            <w:vAlign w:val="center"/>
          </w:tcPr>
          <w:p w14:paraId="3EF0AA09"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154</w:t>
            </w:r>
          </w:p>
        </w:tc>
        <w:tc>
          <w:tcPr>
            <w:tcW w:w="287" w:type="pct"/>
            <w:shd w:val="clear" w:color="auto" w:fill="auto"/>
            <w:vAlign w:val="center"/>
          </w:tcPr>
          <w:p w14:paraId="31B7FA5B" w14:textId="77777777" w:rsidR="00EF3D92" w:rsidRPr="00CB6EBA" w:rsidRDefault="00EF3D92"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116</w:t>
            </w:r>
          </w:p>
        </w:tc>
      </w:tr>
    </w:tbl>
    <w:p w14:paraId="425EA034" w14:textId="77777777" w:rsidR="00EF3D92" w:rsidRPr="00CB6EBA" w:rsidRDefault="00EF3D92" w:rsidP="00A0755E">
      <w:pPr>
        <w:rPr>
          <w:rFonts w:cs="Times New Roman"/>
        </w:rPr>
      </w:pPr>
      <w:r w:rsidRPr="00CB6EBA">
        <w:rPr>
          <w:rFonts w:cs="Times New Roman"/>
        </w:rPr>
        <w:t>说明：</w:t>
      </w:r>
      <w:r w:rsidRPr="00CB6EBA">
        <w:rPr>
          <w:rFonts w:cs="Times New Roman"/>
        </w:rPr>
        <w:t>24</w:t>
      </w:r>
      <w:r w:rsidRPr="00CB6EBA">
        <w:rPr>
          <w:rFonts w:cs="Times New Roman"/>
        </w:rPr>
        <w:t>小时雨量对日雨量的改正系数为</w:t>
      </w:r>
      <w:r w:rsidRPr="00CB6EBA">
        <w:rPr>
          <w:rFonts w:cs="Times New Roman"/>
        </w:rPr>
        <w:t>1.15</w:t>
      </w:r>
      <w:r w:rsidRPr="00CB6EBA">
        <w:rPr>
          <w:rFonts w:cs="Times New Roman"/>
        </w:rPr>
        <w:t>。</w:t>
      </w:r>
    </w:p>
    <w:p w14:paraId="4334D36A" w14:textId="77777777" w:rsidR="00EF3D92" w:rsidRPr="00CB6EBA" w:rsidRDefault="00EF3D92" w:rsidP="00A0755E">
      <w:pPr>
        <w:ind w:firstLineChars="200" w:firstLine="480"/>
        <w:rPr>
          <w:rFonts w:cs="Times New Roman"/>
        </w:rPr>
      </w:pPr>
      <w:r w:rsidRPr="00CB6EBA">
        <w:rPr>
          <w:rFonts w:cs="Times New Roman"/>
        </w:rPr>
        <w:t>由表</w:t>
      </w:r>
      <w:r w:rsidRPr="00CB6EBA">
        <w:rPr>
          <w:rFonts w:cs="Times New Roman"/>
        </w:rPr>
        <w:t>2.2-3</w:t>
      </w:r>
      <w:r w:rsidRPr="00CB6EBA">
        <w:rPr>
          <w:rFonts w:cs="Times New Roman"/>
        </w:rPr>
        <w:t>中的设计暴雨计算成果可见，本流域暴雨分期规律极为明显，表现出典型的梅雨控制特点，年最大设计暴雨与梅汛期较接近，而梅汛期暴雨远大于台汛期暴雨，与表</w:t>
      </w:r>
      <w:r w:rsidRPr="00CB6EBA">
        <w:rPr>
          <w:rFonts w:cs="Times New Roman"/>
        </w:rPr>
        <w:t>2.2-2</w:t>
      </w:r>
      <w:r w:rsidRPr="00CB6EBA">
        <w:rPr>
          <w:rFonts w:cs="Times New Roman"/>
        </w:rPr>
        <w:t>中流域内所发生的前</w:t>
      </w:r>
      <w:r w:rsidRPr="00CB6EBA">
        <w:rPr>
          <w:rFonts w:cs="Times New Roman"/>
        </w:rPr>
        <w:t>10</w:t>
      </w:r>
      <w:r w:rsidRPr="00CB6EBA">
        <w:rPr>
          <w:rFonts w:cs="Times New Roman"/>
        </w:rPr>
        <w:t>位</w:t>
      </w:r>
      <w:r w:rsidRPr="00CB6EBA">
        <w:rPr>
          <w:rFonts w:cs="Times New Roman"/>
        </w:rPr>
        <w:t>1</w:t>
      </w:r>
      <w:r w:rsidRPr="00CB6EBA">
        <w:rPr>
          <w:rFonts w:cs="Times New Roman"/>
        </w:rPr>
        <w:t>日大暴雨均发生在梅汛期的结果相一致。因此认为，梅汛期是本流域的主汛期，梅汛期暴雨是形成本流域大洪水的主要成因。</w:t>
      </w:r>
    </w:p>
    <w:p w14:paraId="5C9F7242" w14:textId="77777777" w:rsidR="00BD376A" w:rsidRPr="00CB6EBA" w:rsidRDefault="00BD20DE" w:rsidP="00A0755E">
      <w:pPr>
        <w:pStyle w:val="aff9"/>
      </w:pPr>
      <w:r w:rsidRPr="00CB6EBA">
        <w:t>3</w:t>
      </w:r>
      <w:r w:rsidRPr="00CB6EBA">
        <w:t>、</w:t>
      </w:r>
      <w:r w:rsidR="00BD376A" w:rsidRPr="00CB6EBA">
        <w:t>设计暴雨成果合理性分析</w:t>
      </w:r>
    </w:p>
    <w:p w14:paraId="6BEF2544" w14:textId="77777777" w:rsidR="00BD376A" w:rsidRPr="00CB6EBA" w:rsidRDefault="00BD20DE" w:rsidP="00A0755E">
      <w:pPr>
        <w:pStyle w:val="aff9"/>
      </w:pPr>
      <w:r w:rsidRPr="00CB6EBA">
        <w:t>（</w:t>
      </w:r>
      <w:r w:rsidRPr="00CB6EBA">
        <w:t>1</w:t>
      </w:r>
      <w:r w:rsidRPr="00CB6EBA">
        <w:t>）</w:t>
      </w:r>
      <w:r w:rsidR="00BD376A" w:rsidRPr="00CB6EBA">
        <w:t>各阶段设计暴雨成果比较</w:t>
      </w:r>
    </w:p>
    <w:p w14:paraId="507592FE" w14:textId="77777777" w:rsidR="00BD376A" w:rsidRPr="00CB6EBA" w:rsidRDefault="00BD376A" w:rsidP="00A0755E">
      <w:pPr>
        <w:pStyle w:val="aff9"/>
      </w:pPr>
      <w:r w:rsidRPr="00CB6EBA">
        <w:t>本次复核与水库</w:t>
      </w:r>
      <w:r w:rsidRPr="00CB6EBA">
        <w:t>1969</w:t>
      </w:r>
      <w:r w:rsidRPr="00CB6EBA">
        <w:t>年设计报告成果、</w:t>
      </w:r>
      <w:r w:rsidRPr="00CB6EBA">
        <w:t>2005</w:t>
      </w:r>
      <w:r w:rsidRPr="00CB6EBA">
        <w:t>年安全鉴定洪水复核报告成果（水库面雨量资料采用</w:t>
      </w:r>
      <w:r w:rsidRPr="00CB6EBA">
        <w:t>1952~2003</w:t>
      </w:r>
      <w:r w:rsidRPr="00CB6EBA">
        <w:t>年共</w:t>
      </w:r>
      <w:r w:rsidRPr="00CB6EBA">
        <w:t>52</w:t>
      </w:r>
      <w:r w:rsidRPr="00CB6EBA">
        <w:t>年）比较见表</w:t>
      </w:r>
      <w:r w:rsidRPr="00CB6EBA">
        <w:t>6.2-4</w:t>
      </w:r>
      <w:r w:rsidRPr="00CB6EBA">
        <w:t>。</w:t>
      </w:r>
    </w:p>
    <w:p w14:paraId="49950CB0" w14:textId="77777777" w:rsidR="00BD376A" w:rsidRPr="00CB6EBA" w:rsidRDefault="00BD376A" w:rsidP="00A0755E">
      <w:pPr>
        <w:pStyle w:val="aff9"/>
      </w:pPr>
      <w:r w:rsidRPr="00CB6EBA">
        <w:t>由表</w:t>
      </w:r>
      <w:r w:rsidRPr="00CB6EBA">
        <w:t>6.2-4</w:t>
      </w:r>
      <w:r w:rsidRPr="00CB6EBA">
        <w:t>可见，</w:t>
      </w:r>
      <w:r w:rsidRPr="00CB6EBA">
        <w:t>1969</w:t>
      </w:r>
      <w:r w:rsidRPr="00CB6EBA">
        <w:t>年设计报告最大设计暴雨较大，本次复核年最大</w:t>
      </w:r>
      <w:r w:rsidRPr="00CB6EBA">
        <w:t>24h</w:t>
      </w:r>
      <w:r w:rsidRPr="00CB6EBA">
        <w:t>设计暴雨结果与</w:t>
      </w:r>
      <w:r w:rsidRPr="00CB6EBA">
        <w:t>2005</w:t>
      </w:r>
      <w:r w:rsidRPr="00CB6EBA">
        <w:t>年安全鉴定成果较接近且略大。</w:t>
      </w:r>
      <w:r w:rsidRPr="00CB6EBA">
        <w:t>1969</w:t>
      </w:r>
      <w:r w:rsidRPr="00CB6EBA">
        <w:t>年设计报告只列了设计暴雨成果，未介绍资料来源及计算方法，无法分析其成果的合理性，但从年限上看，当时所用数据系列比本次分析所采用的暴雨资料系列短。与</w:t>
      </w:r>
      <w:r w:rsidRPr="00CB6EBA">
        <w:t>2005</w:t>
      </w:r>
      <w:r w:rsidRPr="00CB6EBA">
        <w:t>年安全鉴定成果相比，从暴雨均值看，本次复核年最大</w:t>
      </w:r>
      <w:r w:rsidRPr="00CB6EBA">
        <w:t>24h</w:t>
      </w:r>
      <w:r w:rsidRPr="00CB6EBA">
        <w:t>降水量均值较</w:t>
      </w:r>
      <w:r w:rsidRPr="00CB6EBA">
        <w:t>2005</w:t>
      </w:r>
      <w:r w:rsidRPr="00CB6EBA">
        <w:t>年安全鉴定略有增加，年最大</w:t>
      </w:r>
      <w:r w:rsidRPr="00CB6EBA">
        <w:t>3</w:t>
      </w:r>
      <w:r w:rsidRPr="00CB6EBA">
        <w:t>日降水量均值较</w:t>
      </w:r>
      <w:r w:rsidRPr="00CB6EBA">
        <w:t>2005</w:t>
      </w:r>
      <w:r w:rsidRPr="00CB6EBA">
        <w:t>年安全鉴定略有减小；从面雨量统计资料来看，</w:t>
      </w:r>
      <w:r w:rsidRPr="00CB6EBA">
        <w:t>2010</w:t>
      </w:r>
      <w:r w:rsidRPr="00CB6EBA">
        <w:t>年、</w:t>
      </w:r>
      <w:r w:rsidRPr="00CB6EBA">
        <w:t>2008</w:t>
      </w:r>
      <w:r w:rsidRPr="00CB6EBA">
        <w:t>年发生了较大暴雨，一日暴雨分别排位在第</w:t>
      </w:r>
      <w:r w:rsidRPr="00CB6EBA">
        <w:t>2</w:t>
      </w:r>
      <w:r w:rsidRPr="00CB6EBA">
        <w:t>位、第</w:t>
      </w:r>
      <w:r w:rsidRPr="00CB6EBA">
        <w:t>5</w:t>
      </w:r>
      <w:r w:rsidRPr="00CB6EBA">
        <w:t>位，其余暴雨都发生在</w:t>
      </w:r>
      <w:r w:rsidRPr="00CB6EBA">
        <w:t>2003</w:t>
      </w:r>
      <w:r w:rsidRPr="00CB6EBA">
        <w:t>年之前。</w:t>
      </w:r>
    </w:p>
    <w:p w14:paraId="7614A3C9" w14:textId="77777777" w:rsidR="00BD376A" w:rsidRPr="00CB6EBA" w:rsidRDefault="00BD376A" w:rsidP="00A0755E">
      <w:pPr>
        <w:pStyle w:val="aff9"/>
      </w:pPr>
      <w:r w:rsidRPr="00CB6EBA">
        <w:t>基于</w:t>
      </w:r>
      <w:r w:rsidRPr="00CB6EBA">
        <w:t>2003</w:t>
      </w:r>
      <w:r w:rsidRPr="00CB6EBA">
        <w:t>年后水库的流域降水情况以及</w:t>
      </w:r>
      <w:r w:rsidRPr="00CB6EBA">
        <w:t>2005</w:t>
      </w:r>
      <w:r w:rsidRPr="00CB6EBA">
        <w:t>年安全鉴定报告成果，可认为</w:t>
      </w:r>
      <w:r w:rsidRPr="00CB6EBA">
        <w:lastRenderedPageBreak/>
        <w:t>本次复核中年最大</w:t>
      </w:r>
      <w:r w:rsidRPr="00CB6EBA">
        <w:t>24h</w:t>
      </w:r>
      <w:r w:rsidRPr="00CB6EBA">
        <w:t>设计暴雨成果略有增大、年最大</w:t>
      </w:r>
      <w:r w:rsidRPr="00CB6EBA">
        <w:t>3d</w:t>
      </w:r>
      <w:r w:rsidRPr="00CB6EBA">
        <w:t>设计暴雨成果略有减小的结论是合理的。</w:t>
      </w:r>
    </w:p>
    <w:p w14:paraId="10DC4CC9" w14:textId="35BA145D" w:rsidR="00A0755E" w:rsidRPr="00CB6EBA" w:rsidRDefault="00BD376A" w:rsidP="00A0755E">
      <w:pPr>
        <w:pStyle w:val="aff9"/>
      </w:pPr>
      <w:r w:rsidRPr="00CB6EBA">
        <w:t>不同阶段设计暴雨成果存在的差异，主要原因是由于采用的资料系列不同所致。本次设计暴雨资料从</w:t>
      </w:r>
      <w:r w:rsidRPr="00CB6EBA">
        <w:t>1951</w:t>
      </w:r>
      <w:r w:rsidRPr="00CB6EBA">
        <w:t>年</w:t>
      </w:r>
      <w:r w:rsidRPr="00CB6EBA">
        <w:t>~2015</w:t>
      </w:r>
      <w:r w:rsidRPr="00CB6EBA">
        <w:t>年共</w:t>
      </w:r>
      <w:r w:rsidRPr="00CB6EBA">
        <w:t>65</w:t>
      </w:r>
      <w:r w:rsidRPr="00CB6EBA">
        <w:t>年，较</w:t>
      </w:r>
      <w:r w:rsidRPr="00CB6EBA">
        <w:t>2005</w:t>
      </w:r>
      <w:r w:rsidRPr="00CB6EBA">
        <w:t>年安全鉴定延长的</w:t>
      </w:r>
      <w:r w:rsidRPr="00CB6EBA">
        <w:t>13</w:t>
      </w:r>
      <w:r w:rsidRPr="00CB6EBA">
        <w:t>年，期间发生</w:t>
      </w:r>
      <w:r w:rsidRPr="00CB6EBA">
        <w:t>2010</w:t>
      </w:r>
      <w:r w:rsidRPr="00CB6EBA">
        <w:t>年、</w:t>
      </w:r>
      <w:r w:rsidRPr="00CB6EBA">
        <w:t>2008</w:t>
      </w:r>
      <w:r w:rsidRPr="00CB6EBA">
        <w:t>年两次较大暴雨，本次复核采用的资料系列更加具有代表性。所以本次复核设计暴雨成果更加符合水库流域的实际情况，可用于设计洪水计算。</w:t>
      </w:r>
    </w:p>
    <w:p w14:paraId="6E7A6ABF" w14:textId="77777777" w:rsidR="00BD376A" w:rsidRPr="00CB6EBA" w:rsidRDefault="00BD376A">
      <w:pPr>
        <w:pStyle w:val="ac"/>
        <w:rPr>
          <w:rFonts w:eastAsia="黑体"/>
        </w:rPr>
      </w:pPr>
      <w:r w:rsidRPr="00CB6EBA">
        <w:t>表</w:t>
      </w:r>
      <w:r w:rsidRPr="00CB6EBA">
        <w:t xml:space="preserve">6.2-4 </w:t>
      </w:r>
      <w:r w:rsidRPr="00CB6EBA">
        <w:t>茅岗水库各阶段设计暴雨成果比较表</w:t>
      </w:r>
      <w:r w:rsidRPr="00CB6EBA">
        <w:rPr>
          <w:rFonts w:eastAsia="黑体"/>
        </w:rPr>
        <w:t>（年最大）</w:t>
      </w:r>
    </w:p>
    <w:tbl>
      <w:tblPr>
        <w:tblW w:w="5187"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598"/>
        <w:gridCol w:w="813"/>
        <w:gridCol w:w="538"/>
        <w:gridCol w:w="689"/>
        <w:gridCol w:w="672"/>
        <w:gridCol w:w="674"/>
        <w:gridCol w:w="674"/>
        <w:gridCol w:w="674"/>
        <w:gridCol w:w="674"/>
        <w:gridCol w:w="606"/>
        <w:gridCol w:w="594"/>
      </w:tblGrid>
      <w:tr w:rsidR="00BD376A" w:rsidRPr="00CB6EBA" w14:paraId="3648CC6B" w14:textId="77777777" w:rsidTr="00426F3C">
        <w:trPr>
          <w:trHeight w:val="397"/>
          <w:tblHeader/>
          <w:jc w:val="center"/>
        </w:trPr>
        <w:tc>
          <w:tcPr>
            <w:tcW w:w="850" w:type="pct"/>
            <w:vMerge w:val="restart"/>
            <w:shd w:val="clear" w:color="auto" w:fill="auto"/>
            <w:noWrap/>
            <w:vAlign w:val="center"/>
          </w:tcPr>
          <w:p w14:paraId="695E164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设计</w:t>
            </w:r>
          </w:p>
          <w:p w14:paraId="5989630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阶段</w:t>
            </w:r>
          </w:p>
        </w:tc>
        <w:tc>
          <w:tcPr>
            <w:tcW w:w="345" w:type="pct"/>
            <w:vMerge w:val="restart"/>
            <w:shd w:val="clear" w:color="auto" w:fill="auto"/>
            <w:vAlign w:val="center"/>
          </w:tcPr>
          <w:p w14:paraId="06A9F1F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降雨</w:t>
            </w:r>
          </w:p>
          <w:p w14:paraId="40B38CE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历时</w:t>
            </w:r>
          </w:p>
        </w:tc>
        <w:tc>
          <w:tcPr>
            <w:tcW w:w="468" w:type="pct"/>
            <w:shd w:val="clear" w:color="auto" w:fill="auto"/>
            <w:vAlign w:val="center"/>
          </w:tcPr>
          <w:p w14:paraId="4332734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均值</w:t>
            </w:r>
          </w:p>
        </w:tc>
        <w:tc>
          <w:tcPr>
            <w:tcW w:w="310" w:type="pct"/>
            <w:vMerge w:val="restart"/>
            <w:shd w:val="clear" w:color="auto" w:fill="auto"/>
            <w:vAlign w:val="center"/>
          </w:tcPr>
          <w:p w14:paraId="017C7AE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Cv</w:t>
            </w:r>
          </w:p>
        </w:tc>
        <w:tc>
          <w:tcPr>
            <w:tcW w:w="397" w:type="pct"/>
            <w:vMerge w:val="restart"/>
            <w:shd w:val="clear" w:color="auto" w:fill="auto"/>
            <w:vAlign w:val="center"/>
          </w:tcPr>
          <w:p w14:paraId="1F84A8A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Cs/Cv</w:t>
            </w:r>
          </w:p>
        </w:tc>
        <w:tc>
          <w:tcPr>
            <w:tcW w:w="2629" w:type="pct"/>
            <w:gridSpan w:val="7"/>
            <w:shd w:val="clear" w:color="auto" w:fill="auto"/>
            <w:vAlign w:val="center"/>
          </w:tcPr>
          <w:p w14:paraId="3F47886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各频率（</w:t>
            </w:r>
            <w:r w:rsidRPr="00CB6EBA">
              <w:rPr>
                <w:rFonts w:cs="Times New Roman"/>
                <w:color w:val="000000"/>
                <w:szCs w:val="21"/>
              </w:rPr>
              <w:t>P%</w:t>
            </w:r>
            <w:r w:rsidRPr="00CB6EBA">
              <w:rPr>
                <w:rFonts w:cs="Times New Roman"/>
                <w:color w:val="000000"/>
                <w:szCs w:val="21"/>
              </w:rPr>
              <w:t>）设计暴雨（</w:t>
            </w:r>
            <w:r w:rsidRPr="00CB6EBA">
              <w:rPr>
                <w:rFonts w:cs="Times New Roman"/>
                <w:color w:val="000000"/>
                <w:szCs w:val="21"/>
              </w:rPr>
              <w:t>mm</w:t>
            </w:r>
            <w:r w:rsidRPr="00CB6EBA">
              <w:rPr>
                <w:rFonts w:cs="Times New Roman"/>
                <w:color w:val="000000"/>
                <w:szCs w:val="21"/>
              </w:rPr>
              <w:t>）</w:t>
            </w:r>
          </w:p>
        </w:tc>
      </w:tr>
      <w:tr w:rsidR="00BD376A" w:rsidRPr="00CB6EBA" w14:paraId="4D7252FD" w14:textId="77777777" w:rsidTr="00426F3C">
        <w:trPr>
          <w:trHeight w:val="397"/>
          <w:tblHeader/>
          <w:jc w:val="center"/>
        </w:trPr>
        <w:tc>
          <w:tcPr>
            <w:tcW w:w="850" w:type="pct"/>
            <w:vMerge/>
            <w:shd w:val="clear" w:color="auto" w:fill="auto"/>
            <w:vAlign w:val="center"/>
          </w:tcPr>
          <w:p w14:paraId="21D703B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vMerge/>
            <w:shd w:val="clear" w:color="auto" w:fill="auto"/>
            <w:vAlign w:val="center"/>
          </w:tcPr>
          <w:p w14:paraId="50B6F52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468" w:type="pct"/>
            <w:shd w:val="clear" w:color="auto" w:fill="auto"/>
            <w:vAlign w:val="center"/>
          </w:tcPr>
          <w:p w14:paraId="15E69E7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r w:rsidRPr="00CB6EBA">
              <w:rPr>
                <w:rFonts w:cs="Times New Roman"/>
                <w:color w:val="000000"/>
                <w:szCs w:val="21"/>
              </w:rPr>
              <w:t>mm</w:t>
            </w:r>
            <w:r w:rsidRPr="00CB6EBA">
              <w:rPr>
                <w:rFonts w:cs="Times New Roman"/>
                <w:color w:val="000000"/>
                <w:szCs w:val="21"/>
              </w:rPr>
              <w:t>）</w:t>
            </w:r>
          </w:p>
        </w:tc>
        <w:tc>
          <w:tcPr>
            <w:tcW w:w="310" w:type="pct"/>
            <w:vMerge/>
            <w:shd w:val="clear" w:color="auto" w:fill="auto"/>
            <w:vAlign w:val="center"/>
          </w:tcPr>
          <w:p w14:paraId="4B5962B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97" w:type="pct"/>
            <w:vMerge/>
            <w:shd w:val="clear" w:color="auto" w:fill="auto"/>
            <w:vAlign w:val="center"/>
          </w:tcPr>
          <w:p w14:paraId="3F2DD90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87" w:type="pct"/>
            <w:shd w:val="clear" w:color="auto" w:fill="auto"/>
            <w:vAlign w:val="center"/>
          </w:tcPr>
          <w:p w14:paraId="5CEAEE3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0.01</w:t>
            </w:r>
          </w:p>
        </w:tc>
        <w:tc>
          <w:tcPr>
            <w:tcW w:w="388" w:type="pct"/>
            <w:shd w:val="clear" w:color="auto" w:fill="auto"/>
            <w:vAlign w:val="center"/>
          </w:tcPr>
          <w:p w14:paraId="3BC2125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0.1</w:t>
            </w:r>
          </w:p>
        </w:tc>
        <w:tc>
          <w:tcPr>
            <w:tcW w:w="388" w:type="pct"/>
            <w:shd w:val="clear" w:color="auto" w:fill="auto"/>
            <w:vAlign w:val="center"/>
          </w:tcPr>
          <w:p w14:paraId="1F477E3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0.2</w:t>
            </w:r>
          </w:p>
        </w:tc>
        <w:tc>
          <w:tcPr>
            <w:tcW w:w="388" w:type="pct"/>
            <w:shd w:val="clear" w:color="auto" w:fill="auto"/>
            <w:vAlign w:val="center"/>
          </w:tcPr>
          <w:p w14:paraId="14C0A95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0.5</w:t>
            </w:r>
          </w:p>
        </w:tc>
        <w:tc>
          <w:tcPr>
            <w:tcW w:w="388" w:type="pct"/>
            <w:shd w:val="clear" w:color="auto" w:fill="auto"/>
            <w:vAlign w:val="center"/>
          </w:tcPr>
          <w:p w14:paraId="3E2D476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w:t>
            </w:r>
          </w:p>
        </w:tc>
        <w:tc>
          <w:tcPr>
            <w:tcW w:w="349" w:type="pct"/>
            <w:shd w:val="clear" w:color="auto" w:fill="auto"/>
            <w:vAlign w:val="center"/>
          </w:tcPr>
          <w:p w14:paraId="6A18D0E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10</w:t>
            </w:r>
          </w:p>
        </w:tc>
        <w:tc>
          <w:tcPr>
            <w:tcW w:w="343" w:type="pct"/>
            <w:shd w:val="clear" w:color="auto" w:fill="auto"/>
            <w:vAlign w:val="center"/>
          </w:tcPr>
          <w:p w14:paraId="5512CDE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20</w:t>
            </w:r>
          </w:p>
        </w:tc>
      </w:tr>
      <w:tr w:rsidR="00BD376A" w:rsidRPr="00CB6EBA" w14:paraId="1324BEE0" w14:textId="77777777" w:rsidTr="00426F3C">
        <w:trPr>
          <w:trHeight w:val="284"/>
          <w:jc w:val="center"/>
        </w:trPr>
        <w:tc>
          <w:tcPr>
            <w:tcW w:w="850" w:type="pct"/>
            <w:vMerge w:val="restart"/>
            <w:shd w:val="clear" w:color="auto" w:fill="auto"/>
            <w:noWrap/>
            <w:vAlign w:val="center"/>
          </w:tcPr>
          <w:p w14:paraId="35E68A9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ascii="宋体" w:eastAsia="宋体" w:hAnsi="宋体" w:cs="宋体" w:hint="eastAsia"/>
                <w:szCs w:val="21"/>
              </w:rPr>
              <w:t>①</w:t>
            </w:r>
            <w:r w:rsidRPr="00CB6EBA">
              <w:rPr>
                <w:rFonts w:cs="Times New Roman"/>
                <w:color w:val="000000"/>
                <w:szCs w:val="21"/>
              </w:rPr>
              <w:t>本次</w:t>
            </w:r>
          </w:p>
          <w:p w14:paraId="686015D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复核</w:t>
            </w:r>
          </w:p>
        </w:tc>
        <w:tc>
          <w:tcPr>
            <w:tcW w:w="345" w:type="pct"/>
            <w:shd w:val="clear" w:color="auto" w:fill="auto"/>
            <w:vAlign w:val="center"/>
          </w:tcPr>
          <w:p w14:paraId="4933393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1d</w:t>
            </w:r>
          </w:p>
        </w:tc>
        <w:tc>
          <w:tcPr>
            <w:tcW w:w="468" w:type="pct"/>
            <w:shd w:val="clear" w:color="auto" w:fill="auto"/>
            <w:vAlign w:val="center"/>
          </w:tcPr>
          <w:p w14:paraId="4D26D7D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121.6</w:t>
            </w:r>
          </w:p>
        </w:tc>
        <w:tc>
          <w:tcPr>
            <w:tcW w:w="310" w:type="pct"/>
            <w:shd w:val="clear" w:color="auto" w:fill="auto"/>
            <w:vAlign w:val="center"/>
          </w:tcPr>
          <w:p w14:paraId="6632F2F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0.45</w:t>
            </w:r>
          </w:p>
        </w:tc>
        <w:tc>
          <w:tcPr>
            <w:tcW w:w="397" w:type="pct"/>
            <w:shd w:val="clear" w:color="auto" w:fill="auto"/>
            <w:vAlign w:val="center"/>
          </w:tcPr>
          <w:p w14:paraId="4B9F35A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387" w:type="pct"/>
            <w:shd w:val="clear" w:color="auto" w:fill="auto"/>
            <w:vAlign w:val="center"/>
          </w:tcPr>
          <w:p w14:paraId="35DB598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546</w:t>
            </w:r>
          </w:p>
        </w:tc>
        <w:tc>
          <w:tcPr>
            <w:tcW w:w="388" w:type="pct"/>
            <w:shd w:val="clear" w:color="auto" w:fill="auto"/>
            <w:vAlign w:val="center"/>
          </w:tcPr>
          <w:p w14:paraId="3B05AF6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430</w:t>
            </w:r>
          </w:p>
        </w:tc>
        <w:tc>
          <w:tcPr>
            <w:tcW w:w="388" w:type="pct"/>
            <w:shd w:val="clear" w:color="auto" w:fill="auto"/>
            <w:vAlign w:val="center"/>
          </w:tcPr>
          <w:p w14:paraId="642636A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395</w:t>
            </w:r>
          </w:p>
        </w:tc>
        <w:tc>
          <w:tcPr>
            <w:tcW w:w="388" w:type="pct"/>
            <w:shd w:val="clear" w:color="auto" w:fill="auto"/>
            <w:vAlign w:val="center"/>
          </w:tcPr>
          <w:p w14:paraId="290BFF7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349</w:t>
            </w:r>
          </w:p>
        </w:tc>
        <w:tc>
          <w:tcPr>
            <w:tcW w:w="388" w:type="pct"/>
            <w:shd w:val="clear" w:color="auto" w:fill="auto"/>
            <w:vAlign w:val="center"/>
          </w:tcPr>
          <w:p w14:paraId="4C54145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278</w:t>
            </w:r>
          </w:p>
        </w:tc>
        <w:tc>
          <w:tcPr>
            <w:tcW w:w="349" w:type="pct"/>
            <w:shd w:val="clear" w:color="auto" w:fill="auto"/>
            <w:vAlign w:val="center"/>
          </w:tcPr>
          <w:p w14:paraId="509CB8C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194</w:t>
            </w:r>
          </w:p>
        </w:tc>
        <w:tc>
          <w:tcPr>
            <w:tcW w:w="343" w:type="pct"/>
            <w:shd w:val="clear" w:color="auto" w:fill="auto"/>
            <w:vAlign w:val="center"/>
          </w:tcPr>
          <w:p w14:paraId="2769711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157</w:t>
            </w:r>
          </w:p>
        </w:tc>
      </w:tr>
      <w:tr w:rsidR="00BD376A" w:rsidRPr="00CB6EBA" w14:paraId="53C33CF7" w14:textId="77777777" w:rsidTr="00426F3C">
        <w:trPr>
          <w:trHeight w:val="284"/>
          <w:jc w:val="center"/>
        </w:trPr>
        <w:tc>
          <w:tcPr>
            <w:tcW w:w="850" w:type="pct"/>
            <w:vMerge/>
            <w:shd w:val="clear" w:color="auto" w:fill="auto"/>
            <w:noWrap/>
            <w:vAlign w:val="center"/>
          </w:tcPr>
          <w:p w14:paraId="03BB555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shd w:val="clear" w:color="auto" w:fill="auto"/>
            <w:vAlign w:val="center"/>
          </w:tcPr>
          <w:p w14:paraId="44C5CCC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468" w:type="pct"/>
            <w:shd w:val="clear" w:color="auto" w:fill="auto"/>
            <w:vAlign w:val="center"/>
          </w:tcPr>
          <w:p w14:paraId="734D2CB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139.9</w:t>
            </w:r>
          </w:p>
        </w:tc>
        <w:tc>
          <w:tcPr>
            <w:tcW w:w="310" w:type="pct"/>
            <w:shd w:val="clear" w:color="auto" w:fill="auto"/>
            <w:vAlign w:val="center"/>
          </w:tcPr>
          <w:p w14:paraId="72B9DE3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0.45</w:t>
            </w:r>
          </w:p>
        </w:tc>
        <w:tc>
          <w:tcPr>
            <w:tcW w:w="397" w:type="pct"/>
            <w:shd w:val="clear" w:color="auto" w:fill="auto"/>
            <w:vAlign w:val="center"/>
          </w:tcPr>
          <w:p w14:paraId="5F8FE85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387" w:type="pct"/>
            <w:shd w:val="clear" w:color="auto" w:fill="auto"/>
          </w:tcPr>
          <w:p w14:paraId="2ED0EFC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628</w:t>
            </w:r>
          </w:p>
        </w:tc>
        <w:tc>
          <w:tcPr>
            <w:tcW w:w="388" w:type="pct"/>
            <w:shd w:val="clear" w:color="auto" w:fill="auto"/>
          </w:tcPr>
          <w:p w14:paraId="208C6D0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495</w:t>
            </w:r>
          </w:p>
        </w:tc>
        <w:tc>
          <w:tcPr>
            <w:tcW w:w="388" w:type="pct"/>
            <w:shd w:val="clear" w:color="auto" w:fill="auto"/>
            <w:vAlign w:val="center"/>
          </w:tcPr>
          <w:p w14:paraId="463F926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455</w:t>
            </w:r>
          </w:p>
        </w:tc>
        <w:tc>
          <w:tcPr>
            <w:tcW w:w="388" w:type="pct"/>
            <w:shd w:val="clear" w:color="auto" w:fill="auto"/>
            <w:vAlign w:val="center"/>
          </w:tcPr>
          <w:p w14:paraId="0FE0C36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401</w:t>
            </w:r>
          </w:p>
        </w:tc>
        <w:tc>
          <w:tcPr>
            <w:tcW w:w="388" w:type="pct"/>
            <w:shd w:val="clear" w:color="auto" w:fill="auto"/>
            <w:vAlign w:val="center"/>
          </w:tcPr>
          <w:p w14:paraId="3CB5FB0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319</w:t>
            </w:r>
          </w:p>
        </w:tc>
        <w:tc>
          <w:tcPr>
            <w:tcW w:w="349" w:type="pct"/>
            <w:shd w:val="clear" w:color="auto" w:fill="auto"/>
            <w:vAlign w:val="center"/>
          </w:tcPr>
          <w:p w14:paraId="2C6CDC0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223</w:t>
            </w:r>
          </w:p>
        </w:tc>
        <w:tc>
          <w:tcPr>
            <w:tcW w:w="343" w:type="pct"/>
            <w:shd w:val="clear" w:color="auto" w:fill="auto"/>
            <w:vAlign w:val="center"/>
          </w:tcPr>
          <w:p w14:paraId="67416B6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180</w:t>
            </w:r>
          </w:p>
        </w:tc>
      </w:tr>
      <w:tr w:rsidR="00BD376A" w:rsidRPr="00CB6EBA" w14:paraId="660CBD7B" w14:textId="77777777" w:rsidTr="00426F3C">
        <w:trPr>
          <w:trHeight w:val="284"/>
          <w:jc w:val="center"/>
        </w:trPr>
        <w:tc>
          <w:tcPr>
            <w:tcW w:w="850" w:type="pct"/>
            <w:vMerge/>
            <w:shd w:val="clear" w:color="auto" w:fill="auto"/>
            <w:noWrap/>
            <w:vAlign w:val="center"/>
          </w:tcPr>
          <w:p w14:paraId="0406C00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shd w:val="clear" w:color="auto" w:fill="auto"/>
            <w:vAlign w:val="center"/>
          </w:tcPr>
          <w:p w14:paraId="120270E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468" w:type="pct"/>
            <w:shd w:val="clear" w:color="auto" w:fill="auto"/>
            <w:vAlign w:val="center"/>
          </w:tcPr>
          <w:p w14:paraId="02B291B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195.3</w:t>
            </w:r>
          </w:p>
        </w:tc>
        <w:tc>
          <w:tcPr>
            <w:tcW w:w="310" w:type="pct"/>
            <w:shd w:val="clear" w:color="auto" w:fill="auto"/>
            <w:vAlign w:val="center"/>
          </w:tcPr>
          <w:p w14:paraId="178C984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0.49</w:t>
            </w:r>
          </w:p>
        </w:tc>
        <w:tc>
          <w:tcPr>
            <w:tcW w:w="397" w:type="pct"/>
            <w:shd w:val="clear" w:color="auto" w:fill="auto"/>
            <w:vAlign w:val="center"/>
          </w:tcPr>
          <w:p w14:paraId="07BADF9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387" w:type="pct"/>
            <w:shd w:val="clear" w:color="auto" w:fill="auto"/>
            <w:vAlign w:val="center"/>
          </w:tcPr>
          <w:p w14:paraId="2720A81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972</w:t>
            </w:r>
          </w:p>
        </w:tc>
        <w:tc>
          <w:tcPr>
            <w:tcW w:w="388" w:type="pct"/>
            <w:shd w:val="clear" w:color="auto" w:fill="auto"/>
            <w:vAlign w:val="center"/>
          </w:tcPr>
          <w:p w14:paraId="2ADDDE2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756</w:t>
            </w:r>
          </w:p>
        </w:tc>
        <w:tc>
          <w:tcPr>
            <w:tcW w:w="388" w:type="pct"/>
            <w:shd w:val="clear" w:color="auto" w:fill="auto"/>
            <w:vAlign w:val="center"/>
          </w:tcPr>
          <w:p w14:paraId="1C9FC5C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690</w:t>
            </w:r>
          </w:p>
        </w:tc>
        <w:tc>
          <w:tcPr>
            <w:tcW w:w="388" w:type="pct"/>
            <w:shd w:val="clear" w:color="auto" w:fill="auto"/>
            <w:vAlign w:val="center"/>
          </w:tcPr>
          <w:p w14:paraId="387212D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604</w:t>
            </w:r>
          </w:p>
        </w:tc>
        <w:tc>
          <w:tcPr>
            <w:tcW w:w="388" w:type="pct"/>
            <w:shd w:val="clear" w:color="auto" w:fill="auto"/>
            <w:vAlign w:val="center"/>
          </w:tcPr>
          <w:p w14:paraId="0B49B5E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473</w:t>
            </w:r>
          </w:p>
        </w:tc>
        <w:tc>
          <w:tcPr>
            <w:tcW w:w="349" w:type="pct"/>
            <w:shd w:val="clear" w:color="auto" w:fill="auto"/>
            <w:vAlign w:val="center"/>
          </w:tcPr>
          <w:p w14:paraId="25D2F7D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320</w:t>
            </w:r>
          </w:p>
        </w:tc>
        <w:tc>
          <w:tcPr>
            <w:tcW w:w="343" w:type="pct"/>
            <w:shd w:val="clear" w:color="auto" w:fill="auto"/>
            <w:vAlign w:val="center"/>
          </w:tcPr>
          <w:p w14:paraId="297AC60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254</w:t>
            </w:r>
          </w:p>
        </w:tc>
      </w:tr>
      <w:tr w:rsidR="00BD376A" w:rsidRPr="00CB6EBA" w14:paraId="48CBE59D" w14:textId="77777777" w:rsidTr="00426F3C">
        <w:trPr>
          <w:trHeight w:val="284"/>
          <w:jc w:val="center"/>
        </w:trPr>
        <w:tc>
          <w:tcPr>
            <w:tcW w:w="850" w:type="pct"/>
            <w:vMerge w:val="restart"/>
            <w:shd w:val="clear" w:color="auto" w:fill="auto"/>
            <w:noWrap/>
            <w:vAlign w:val="center"/>
          </w:tcPr>
          <w:p w14:paraId="11CE12F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ascii="宋体" w:eastAsia="宋体" w:hAnsi="宋体" w:cs="宋体" w:hint="eastAsia"/>
                <w:color w:val="000000"/>
                <w:szCs w:val="21"/>
              </w:rPr>
              <w:t>②</w:t>
            </w:r>
            <w:r w:rsidRPr="00CB6EBA">
              <w:rPr>
                <w:rFonts w:cs="Times New Roman"/>
                <w:color w:val="000000"/>
                <w:szCs w:val="21"/>
              </w:rPr>
              <w:t>1969</w:t>
            </w:r>
            <w:r w:rsidRPr="00CB6EBA">
              <w:rPr>
                <w:rFonts w:cs="Times New Roman"/>
                <w:color w:val="000000"/>
                <w:szCs w:val="21"/>
              </w:rPr>
              <w:t>年</w:t>
            </w:r>
          </w:p>
          <w:p w14:paraId="29B979A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设计</w:t>
            </w:r>
          </w:p>
        </w:tc>
        <w:tc>
          <w:tcPr>
            <w:tcW w:w="345" w:type="pct"/>
            <w:shd w:val="clear" w:color="auto" w:fill="auto"/>
            <w:vAlign w:val="center"/>
          </w:tcPr>
          <w:p w14:paraId="4B7D985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468" w:type="pct"/>
            <w:shd w:val="clear" w:color="auto" w:fill="auto"/>
            <w:vAlign w:val="center"/>
          </w:tcPr>
          <w:p w14:paraId="2C495DA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10" w:type="pct"/>
            <w:shd w:val="clear" w:color="auto" w:fill="auto"/>
            <w:vAlign w:val="center"/>
          </w:tcPr>
          <w:p w14:paraId="159A9DA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679F865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6DF1433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5BAC9B1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07C713A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7B4ACEE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513</w:t>
            </w:r>
          </w:p>
        </w:tc>
        <w:tc>
          <w:tcPr>
            <w:tcW w:w="388" w:type="pct"/>
            <w:shd w:val="clear" w:color="auto" w:fill="auto"/>
            <w:vAlign w:val="center"/>
          </w:tcPr>
          <w:p w14:paraId="7FEF715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391.5</w:t>
            </w:r>
          </w:p>
        </w:tc>
        <w:tc>
          <w:tcPr>
            <w:tcW w:w="349" w:type="pct"/>
            <w:shd w:val="clear" w:color="auto" w:fill="auto"/>
            <w:vAlign w:val="center"/>
          </w:tcPr>
          <w:p w14:paraId="1FDB19B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3" w:type="pct"/>
            <w:shd w:val="clear" w:color="auto" w:fill="auto"/>
            <w:vAlign w:val="center"/>
          </w:tcPr>
          <w:p w14:paraId="3375C9C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r>
      <w:tr w:rsidR="00BD376A" w:rsidRPr="00CB6EBA" w14:paraId="743E05D3" w14:textId="77777777" w:rsidTr="00426F3C">
        <w:trPr>
          <w:trHeight w:val="284"/>
          <w:jc w:val="center"/>
        </w:trPr>
        <w:tc>
          <w:tcPr>
            <w:tcW w:w="850" w:type="pct"/>
            <w:vMerge/>
            <w:shd w:val="clear" w:color="auto" w:fill="auto"/>
            <w:noWrap/>
            <w:vAlign w:val="center"/>
          </w:tcPr>
          <w:p w14:paraId="5134829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shd w:val="clear" w:color="auto" w:fill="auto"/>
            <w:vAlign w:val="center"/>
          </w:tcPr>
          <w:p w14:paraId="6682AA6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468" w:type="pct"/>
            <w:shd w:val="clear" w:color="auto" w:fill="auto"/>
            <w:vAlign w:val="center"/>
          </w:tcPr>
          <w:p w14:paraId="3DD1140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10" w:type="pct"/>
            <w:shd w:val="clear" w:color="auto" w:fill="auto"/>
            <w:vAlign w:val="center"/>
          </w:tcPr>
          <w:p w14:paraId="18FB2B9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76C4E74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7AEA307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055227C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3BCC384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2498173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79BEA85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9" w:type="pct"/>
            <w:shd w:val="clear" w:color="auto" w:fill="auto"/>
            <w:vAlign w:val="center"/>
          </w:tcPr>
          <w:p w14:paraId="224DD16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3" w:type="pct"/>
            <w:shd w:val="clear" w:color="auto" w:fill="auto"/>
            <w:vAlign w:val="center"/>
          </w:tcPr>
          <w:p w14:paraId="1E67193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r>
      <w:tr w:rsidR="00BD376A" w:rsidRPr="00CB6EBA" w14:paraId="72A5C834" w14:textId="77777777" w:rsidTr="00426F3C">
        <w:trPr>
          <w:trHeight w:val="284"/>
          <w:jc w:val="center"/>
        </w:trPr>
        <w:tc>
          <w:tcPr>
            <w:tcW w:w="850" w:type="pct"/>
            <w:vMerge w:val="restart"/>
            <w:shd w:val="clear" w:color="auto" w:fill="auto"/>
            <w:noWrap/>
            <w:vAlign w:val="center"/>
          </w:tcPr>
          <w:p w14:paraId="0A72631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ascii="宋体" w:eastAsia="宋体" w:hAnsi="宋体" w:cs="宋体" w:hint="eastAsia"/>
                <w:color w:val="000000"/>
                <w:szCs w:val="21"/>
              </w:rPr>
              <w:t>③</w:t>
            </w:r>
            <w:r w:rsidRPr="00CB6EBA">
              <w:rPr>
                <w:rFonts w:cs="Times New Roman"/>
                <w:color w:val="000000"/>
                <w:szCs w:val="21"/>
              </w:rPr>
              <w:t>2005</w:t>
            </w:r>
            <w:r w:rsidRPr="00CB6EBA">
              <w:rPr>
                <w:rFonts w:cs="Times New Roman"/>
                <w:color w:val="000000"/>
                <w:szCs w:val="21"/>
              </w:rPr>
              <w:t>年</w:t>
            </w:r>
          </w:p>
          <w:p w14:paraId="61514C4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安全鉴定</w:t>
            </w:r>
          </w:p>
        </w:tc>
        <w:tc>
          <w:tcPr>
            <w:tcW w:w="345" w:type="pct"/>
            <w:shd w:val="clear" w:color="auto" w:fill="auto"/>
            <w:vAlign w:val="center"/>
          </w:tcPr>
          <w:p w14:paraId="06E89D4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468" w:type="pct"/>
            <w:shd w:val="clear" w:color="auto" w:fill="auto"/>
            <w:vAlign w:val="center"/>
          </w:tcPr>
          <w:p w14:paraId="24E6AA4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139.5</w:t>
            </w:r>
          </w:p>
        </w:tc>
        <w:tc>
          <w:tcPr>
            <w:tcW w:w="310" w:type="pct"/>
            <w:shd w:val="clear" w:color="auto" w:fill="auto"/>
            <w:vAlign w:val="center"/>
          </w:tcPr>
          <w:p w14:paraId="402008F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0.45</w:t>
            </w:r>
          </w:p>
        </w:tc>
        <w:tc>
          <w:tcPr>
            <w:tcW w:w="397" w:type="pct"/>
            <w:shd w:val="clear" w:color="auto" w:fill="auto"/>
            <w:vAlign w:val="center"/>
          </w:tcPr>
          <w:p w14:paraId="2804C00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387" w:type="pct"/>
            <w:shd w:val="clear" w:color="auto" w:fill="auto"/>
            <w:vAlign w:val="center"/>
          </w:tcPr>
          <w:p w14:paraId="59478D4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627.0</w:t>
            </w:r>
          </w:p>
        </w:tc>
        <w:tc>
          <w:tcPr>
            <w:tcW w:w="388" w:type="pct"/>
            <w:shd w:val="clear" w:color="auto" w:fill="auto"/>
            <w:vAlign w:val="center"/>
          </w:tcPr>
          <w:p w14:paraId="2903DA9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493.7</w:t>
            </w:r>
          </w:p>
        </w:tc>
        <w:tc>
          <w:tcPr>
            <w:tcW w:w="388" w:type="pct"/>
            <w:shd w:val="clear" w:color="auto" w:fill="auto"/>
            <w:vAlign w:val="center"/>
          </w:tcPr>
          <w:p w14:paraId="13E5F87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453.3</w:t>
            </w:r>
          </w:p>
        </w:tc>
        <w:tc>
          <w:tcPr>
            <w:tcW w:w="388" w:type="pct"/>
            <w:shd w:val="clear" w:color="auto" w:fill="auto"/>
            <w:vAlign w:val="center"/>
          </w:tcPr>
          <w:p w14:paraId="7879179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399.8</w:t>
            </w:r>
          </w:p>
        </w:tc>
        <w:tc>
          <w:tcPr>
            <w:tcW w:w="388" w:type="pct"/>
            <w:shd w:val="clear" w:color="auto" w:fill="auto"/>
            <w:vAlign w:val="center"/>
          </w:tcPr>
          <w:p w14:paraId="588ABE1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318.3</w:t>
            </w:r>
          </w:p>
        </w:tc>
        <w:tc>
          <w:tcPr>
            <w:tcW w:w="349" w:type="pct"/>
            <w:shd w:val="clear" w:color="auto" w:fill="auto"/>
            <w:vAlign w:val="center"/>
          </w:tcPr>
          <w:p w14:paraId="5DAB681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222.2</w:t>
            </w:r>
          </w:p>
        </w:tc>
        <w:tc>
          <w:tcPr>
            <w:tcW w:w="343" w:type="pct"/>
            <w:shd w:val="clear" w:color="auto" w:fill="auto"/>
            <w:vAlign w:val="center"/>
          </w:tcPr>
          <w:p w14:paraId="13C4741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179.9</w:t>
            </w:r>
          </w:p>
        </w:tc>
      </w:tr>
      <w:tr w:rsidR="00BD376A" w:rsidRPr="00CB6EBA" w14:paraId="1A19FBF9" w14:textId="77777777" w:rsidTr="00426F3C">
        <w:trPr>
          <w:trHeight w:val="284"/>
          <w:jc w:val="center"/>
        </w:trPr>
        <w:tc>
          <w:tcPr>
            <w:tcW w:w="850" w:type="pct"/>
            <w:vMerge/>
            <w:shd w:val="clear" w:color="auto" w:fill="auto"/>
            <w:noWrap/>
            <w:vAlign w:val="center"/>
          </w:tcPr>
          <w:p w14:paraId="5CFE61C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shd w:val="clear" w:color="auto" w:fill="auto"/>
            <w:vAlign w:val="center"/>
          </w:tcPr>
          <w:p w14:paraId="25FA2F4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468" w:type="pct"/>
            <w:shd w:val="clear" w:color="auto" w:fill="auto"/>
            <w:vAlign w:val="center"/>
          </w:tcPr>
          <w:p w14:paraId="09F415F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199.9</w:t>
            </w:r>
          </w:p>
        </w:tc>
        <w:tc>
          <w:tcPr>
            <w:tcW w:w="310" w:type="pct"/>
            <w:shd w:val="clear" w:color="auto" w:fill="auto"/>
            <w:vAlign w:val="center"/>
          </w:tcPr>
          <w:p w14:paraId="73FBDC3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0.49</w:t>
            </w:r>
          </w:p>
        </w:tc>
        <w:tc>
          <w:tcPr>
            <w:tcW w:w="397" w:type="pct"/>
            <w:shd w:val="clear" w:color="auto" w:fill="auto"/>
            <w:vAlign w:val="center"/>
          </w:tcPr>
          <w:p w14:paraId="203C970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4.0</w:t>
            </w:r>
          </w:p>
        </w:tc>
        <w:tc>
          <w:tcPr>
            <w:tcW w:w="387" w:type="pct"/>
            <w:shd w:val="clear" w:color="auto" w:fill="auto"/>
            <w:vAlign w:val="center"/>
          </w:tcPr>
          <w:p w14:paraId="4F7BC2D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995.4</w:t>
            </w:r>
          </w:p>
        </w:tc>
        <w:tc>
          <w:tcPr>
            <w:tcW w:w="388" w:type="pct"/>
            <w:shd w:val="clear" w:color="auto" w:fill="auto"/>
            <w:vAlign w:val="center"/>
          </w:tcPr>
          <w:p w14:paraId="59EE61E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773.4</w:t>
            </w:r>
          </w:p>
        </w:tc>
        <w:tc>
          <w:tcPr>
            <w:tcW w:w="388" w:type="pct"/>
            <w:shd w:val="clear" w:color="auto" w:fill="auto"/>
            <w:vAlign w:val="center"/>
          </w:tcPr>
          <w:p w14:paraId="292EFD2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706.5</w:t>
            </w:r>
          </w:p>
        </w:tc>
        <w:tc>
          <w:tcPr>
            <w:tcW w:w="388" w:type="pct"/>
            <w:shd w:val="clear" w:color="auto" w:fill="auto"/>
            <w:vAlign w:val="center"/>
          </w:tcPr>
          <w:p w14:paraId="0AB20B3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618</w:t>
            </w:r>
          </w:p>
        </w:tc>
        <w:tc>
          <w:tcPr>
            <w:tcW w:w="388" w:type="pct"/>
            <w:shd w:val="clear" w:color="auto" w:fill="auto"/>
            <w:vAlign w:val="center"/>
          </w:tcPr>
          <w:p w14:paraId="6B65459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483.9</w:t>
            </w:r>
          </w:p>
        </w:tc>
        <w:tc>
          <w:tcPr>
            <w:tcW w:w="349" w:type="pct"/>
            <w:shd w:val="clear" w:color="auto" w:fill="auto"/>
            <w:vAlign w:val="center"/>
          </w:tcPr>
          <w:p w14:paraId="272AF74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327.9</w:t>
            </w:r>
          </w:p>
        </w:tc>
        <w:tc>
          <w:tcPr>
            <w:tcW w:w="343" w:type="pct"/>
            <w:shd w:val="clear" w:color="auto" w:fill="auto"/>
            <w:vAlign w:val="center"/>
          </w:tcPr>
          <w:p w14:paraId="365C9DA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260.2</w:t>
            </w:r>
          </w:p>
        </w:tc>
      </w:tr>
      <w:tr w:rsidR="00BD376A" w:rsidRPr="00CB6EBA" w14:paraId="05586A54" w14:textId="77777777" w:rsidTr="00426F3C">
        <w:trPr>
          <w:trHeight w:val="284"/>
          <w:jc w:val="center"/>
        </w:trPr>
        <w:tc>
          <w:tcPr>
            <w:tcW w:w="850" w:type="pct"/>
            <w:vMerge w:val="restart"/>
            <w:shd w:val="clear" w:color="auto" w:fill="auto"/>
            <w:noWrap/>
            <w:vAlign w:val="center"/>
          </w:tcPr>
          <w:p w14:paraId="71E4382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ascii="宋体" w:eastAsia="宋体" w:hAnsi="宋体" w:cs="宋体" w:hint="eastAsia"/>
                <w:color w:val="000000"/>
                <w:szCs w:val="21"/>
              </w:rPr>
              <w:t>①②</w:t>
            </w:r>
            <w:r w:rsidRPr="00CB6EBA">
              <w:rPr>
                <w:rFonts w:cs="Times New Roman"/>
                <w:color w:val="000000"/>
                <w:szCs w:val="21"/>
              </w:rPr>
              <w:t>两阶段</w:t>
            </w:r>
          </w:p>
          <w:p w14:paraId="5B4C037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差值（</w:t>
            </w:r>
            <w:r w:rsidRPr="00CB6EBA">
              <w:rPr>
                <w:rFonts w:cs="Times New Roman"/>
                <w:color w:val="000000"/>
                <w:szCs w:val="21"/>
              </w:rPr>
              <w:t>mm</w:t>
            </w:r>
            <w:r w:rsidRPr="00CB6EBA">
              <w:rPr>
                <w:rFonts w:cs="Times New Roman"/>
                <w:color w:val="000000"/>
                <w:szCs w:val="21"/>
              </w:rPr>
              <w:t>）</w:t>
            </w:r>
          </w:p>
        </w:tc>
        <w:tc>
          <w:tcPr>
            <w:tcW w:w="345" w:type="pct"/>
            <w:shd w:val="clear" w:color="auto" w:fill="auto"/>
            <w:vAlign w:val="center"/>
          </w:tcPr>
          <w:p w14:paraId="0E2CF1E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468" w:type="pct"/>
            <w:shd w:val="clear" w:color="auto" w:fill="auto"/>
            <w:vAlign w:val="center"/>
          </w:tcPr>
          <w:p w14:paraId="6D47E07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10" w:type="pct"/>
            <w:shd w:val="clear" w:color="auto" w:fill="auto"/>
            <w:vAlign w:val="center"/>
          </w:tcPr>
          <w:p w14:paraId="797AF0A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7C6EEBC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46589C5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5072AE7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5A9BE48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299B961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-112</w:t>
            </w:r>
          </w:p>
        </w:tc>
        <w:tc>
          <w:tcPr>
            <w:tcW w:w="388" w:type="pct"/>
            <w:shd w:val="clear" w:color="auto" w:fill="auto"/>
            <w:vAlign w:val="center"/>
          </w:tcPr>
          <w:p w14:paraId="50DACCC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-72.5</w:t>
            </w:r>
          </w:p>
        </w:tc>
        <w:tc>
          <w:tcPr>
            <w:tcW w:w="349" w:type="pct"/>
            <w:shd w:val="clear" w:color="auto" w:fill="auto"/>
            <w:vAlign w:val="center"/>
          </w:tcPr>
          <w:p w14:paraId="74EE938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3" w:type="pct"/>
            <w:shd w:val="clear" w:color="auto" w:fill="auto"/>
            <w:vAlign w:val="center"/>
          </w:tcPr>
          <w:p w14:paraId="7F9EACC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r>
      <w:tr w:rsidR="00BD376A" w:rsidRPr="00CB6EBA" w14:paraId="70870002" w14:textId="77777777" w:rsidTr="00426F3C">
        <w:trPr>
          <w:trHeight w:val="284"/>
          <w:jc w:val="center"/>
        </w:trPr>
        <w:tc>
          <w:tcPr>
            <w:tcW w:w="850" w:type="pct"/>
            <w:vMerge/>
            <w:shd w:val="clear" w:color="auto" w:fill="auto"/>
            <w:noWrap/>
            <w:vAlign w:val="center"/>
          </w:tcPr>
          <w:p w14:paraId="2BF3C60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shd w:val="clear" w:color="auto" w:fill="auto"/>
            <w:vAlign w:val="center"/>
          </w:tcPr>
          <w:p w14:paraId="41FFAB4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468" w:type="pct"/>
            <w:shd w:val="clear" w:color="auto" w:fill="auto"/>
            <w:vAlign w:val="center"/>
          </w:tcPr>
          <w:p w14:paraId="085B260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10" w:type="pct"/>
            <w:shd w:val="clear" w:color="auto" w:fill="auto"/>
            <w:vAlign w:val="center"/>
          </w:tcPr>
          <w:p w14:paraId="2BCF975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55EDBD8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1C8D6EA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78DA47B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68FD416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56C28F5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0101D9A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9" w:type="pct"/>
            <w:shd w:val="clear" w:color="auto" w:fill="auto"/>
            <w:vAlign w:val="center"/>
          </w:tcPr>
          <w:p w14:paraId="3F083F8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3" w:type="pct"/>
            <w:shd w:val="clear" w:color="auto" w:fill="auto"/>
            <w:vAlign w:val="center"/>
          </w:tcPr>
          <w:p w14:paraId="3A79DFA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r>
      <w:tr w:rsidR="00BD376A" w:rsidRPr="00CB6EBA" w14:paraId="207CE0C2" w14:textId="77777777" w:rsidTr="00426F3C">
        <w:trPr>
          <w:trHeight w:val="284"/>
          <w:jc w:val="center"/>
        </w:trPr>
        <w:tc>
          <w:tcPr>
            <w:tcW w:w="850" w:type="pct"/>
            <w:vMerge w:val="restart"/>
            <w:shd w:val="clear" w:color="auto" w:fill="auto"/>
            <w:noWrap/>
            <w:vAlign w:val="center"/>
          </w:tcPr>
          <w:p w14:paraId="061838D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ascii="宋体" w:eastAsia="宋体" w:hAnsi="宋体" w:cs="宋体" w:hint="eastAsia"/>
                <w:color w:val="000000"/>
                <w:szCs w:val="21"/>
              </w:rPr>
              <w:t>①②</w:t>
            </w:r>
            <w:r w:rsidRPr="00CB6EBA">
              <w:rPr>
                <w:rFonts w:cs="Times New Roman"/>
                <w:color w:val="000000"/>
                <w:szCs w:val="21"/>
              </w:rPr>
              <w:t>两阶段</w:t>
            </w:r>
          </w:p>
          <w:p w14:paraId="6A49BAD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相对差（</w:t>
            </w:r>
            <w:r w:rsidRPr="00CB6EBA">
              <w:rPr>
                <w:rFonts w:cs="Times New Roman"/>
                <w:color w:val="000000"/>
                <w:szCs w:val="21"/>
              </w:rPr>
              <w:t>%</w:t>
            </w:r>
            <w:r w:rsidRPr="00CB6EBA">
              <w:rPr>
                <w:rFonts w:cs="Times New Roman"/>
                <w:color w:val="000000"/>
                <w:szCs w:val="21"/>
              </w:rPr>
              <w:t>）</w:t>
            </w:r>
          </w:p>
        </w:tc>
        <w:tc>
          <w:tcPr>
            <w:tcW w:w="345" w:type="pct"/>
            <w:shd w:val="clear" w:color="auto" w:fill="auto"/>
            <w:vAlign w:val="center"/>
          </w:tcPr>
          <w:p w14:paraId="2992AEE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468" w:type="pct"/>
            <w:shd w:val="clear" w:color="auto" w:fill="auto"/>
            <w:vAlign w:val="center"/>
          </w:tcPr>
          <w:p w14:paraId="7B4D1FC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10" w:type="pct"/>
            <w:shd w:val="clear" w:color="auto" w:fill="auto"/>
            <w:vAlign w:val="center"/>
          </w:tcPr>
          <w:p w14:paraId="58C9B85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4DB0C1C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1107050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5557A7B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1EC9113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22A60B4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-27.9</w:t>
            </w:r>
          </w:p>
        </w:tc>
        <w:tc>
          <w:tcPr>
            <w:tcW w:w="388" w:type="pct"/>
            <w:shd w:val="clear" w:color="auto" w:fill="auto"/>
            <w:vAlign w:val="center"/>
          </w:tcPr>
          <w:p w14:paraId="570B614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-22.7</w:t>
            </w:r>
          </w:p>
        </w:tc>
        <w:tc>
          <w:tcPr>
            <w:tcW w:w="349" w:type="pct"/>
            <w:shd w:val="clear" w:color="auto" w:fill="auto"/>
            <w:vAlign w:val="center"/>
          </w:tcPr>
          <w:p w14:paraId="6A9FF3B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3" w:type="pct"/>
            <w:shd w:val="clear" w:color="auto" w:fill="auto"/>
            <w:vAlign w:val="center"/>
          </w:tcPr>
          <w:p w14:paraId="155607F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r>
      <w:tr w:rsidR="00BD376A" w:rsidRPr="00CB6EBA" w14:paraId="0B9AF1B0" w14:textId="77777777" w:rsidTr="00426F3C">
        <w:trPr>
          <w:trHeight w:val="284"/>
          <w:jc w:val="center"/>
        </w:trPr>
        <w:tc>
          <w:tcPr>
            <w:tcW w:w="850" w:type="pct"/>
            <w:vMerge/>
            <w:shd w:val="clear" w:color="auto" w:fill="auto"/>
            <w:noWrap/>
            <w:vAlign w:val="center"/>
          </w:tcPr>
          <w:p w14:paraId="71C72B4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shd w:val="clear" w:color="auto" w:fill="auto"/>
            <w:vAlign w:val="center"/>
          </w:tcPr>
          <w:p w14:paraId="00D3EA2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468" w:type="pct"/>
            <w:shd w:val="clear" w:color="auto" w:fill="auto"/>
            <w:vAlign w:val="center"/>
          </w:tcPr>
          <w:p w14:paraId="5CC9DBC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10" w:type="pct"/>
            <w:shd w:val="clear" w:color="auto" w:fill="auto"/>
            <w:vAlign w:val="center"/>
          </w:tcPr>
          <w:p w14:paraId="4700B7A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0191A77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4BD1F2A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505768A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4457C95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76D4825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8" w:type="pct"/>
            <w:shd w:val="clear" w:color="auto" w:fill="auto"/>
            <w:vAlign w:val="center"/>
          </w:tcPr>
          <w:p w14:paraId="5199657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9" w:type="pct"/>
            <w:shd w:val="clear" w:color="auto" w:fill="auto"/>
            <w:vAlign w:val="center"/>
          </w:tcPr>
          <w:p w14:paraId="04D5D3C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43" w:type="pct"/>
            <w:shd w:val="clear" w:color="auto" w:fill="auto"/>
            <w:vAlign w:val="center"/>
          </w:tcPr>
          <w:p w14:paraId="1A2B565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r>
      <w:tr w:rsidR="00BD376A" w:rsidRPr="00CB6EBA" w14:paraId="1E3A1D4F" w14:textId="77777777" w:rsidTr="00426F3C">
        <w:trPr>
          <w:trHeight w:val="284"/>
          <w:jc w:val="center"/>
        </w:trPr>
        <w:tc>
          <w:tcPr>
            <w:tcW w:w="850" w:type="pct"/>
            <w:vMerge w:val="restart"/>
            <w:shd w:val="clear" w:color="auto" w:fill="auto"/>
            <w:noWrap/>
            <w:vAlign w:val="center"/>
          </w:tcPr>
          <w:p w14:paraId="5236B05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ascii="宋体" w:eastAsia="宋体" w:hAnsi="宋体" w:cs="宋体" w:hint="eastAsia"/>
                <w:color w:val="000000"/>
                <w:szCs w:val="21"/>
              </w:rPr>
              <w:t>①③</w:t>
            </w:r>
            <w:r w:rsidRPr="00CB6EBA">
              <w:rPr>
                <w:rFonts w:cs="Times New Roman"/>
                <w:color w:val="000000"/>
                <w:szCs w:val="21"/>
              </w:rPr>
              <w:t>两阶段</w:t>
            </w:r>
          </w:p>
          <w:p w14:paraId="171918A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差值（</w:t>
            </w:r>
            <w:r w:rsidRPr="00CB6EBA">
              <w:rPr>
                <w:rFonts w:cs="Times New Roman"/>
                <w:color w:val="000000"/>
                <w:szCs w:val="21"/>
              </w:rPr>
              <w:t>mm</w:t>
            </w:r>
            <w:r w:rsidRPr="00CB6EBA">
              <w:rPr>
                <w:rFonts w:cs="Times New Roman"/>
                <w:color w:val="000000"/>
                <w:szCs w:val="21"/>
              </w:rPr>
              <w:t>）</w:t>
            </w:r>
          </w:p>
        </w:tc>
        <w:tc>
          <w:tcPr>
            <w:tcW w:w="345" w:type="pct"/>
            <w:shd w:val="clear" w:color="auto" w:fill="auto"/>
            <w:vAlign w:val="center"/>
          </w:tcPr>
          <w:p w14:paraId="38D2DCD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468" w:type="pct"/>
            <w:shd w:val="clear" w:color="auto" w:fill="auto"/>
            <w:vAlign w:val="center"/>
          </w:tcPr>
          <w:p w14:paraId="0C6DE8D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w:t>
            </w:r>
          </w:p>
        </w:tc>
        <w:tc>
          <w:tcPr>
            <w:tcW w:w="310" w:type="pct"/>
            <w:shd w:val="clear" w:color="auto" w:fill="auto"/>
            <w:vAlign w:val="center"/>
          </w:tcPr>
          <w:p w14:paraId="6F8B1CD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46DDFA3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4CD4B39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w:t>
            </w:r>
          </w:p>
        </w:tc>
        <w:tc>
          <w:tcPr>
            <w:tcW w:w="388" w:type="pct"/>
            <w:shd w:val="clear" w:color="auto" w:fill="auto"/>
            <w:vAlign w:val="center"/>
          </w:tcPr>
          <w:p w14:paraId="16F9CC9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1.3</w:t>
            </w:r>
          </w:p>
        </w:tc>
        <w:tc>
          <w:tcPr>
            <w:tcW w:w="388" w:type="pct"/>
            <w:shd w:val="clear" w:color="auto" w:fill="auto"/>
            <w:vAlign w:val="center"/>
          </w:tcPr>
          <w:p w14:paraId="082AB3E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1.7</w:t>
            </w:r>
          </w:p>
        </w:tc>
        <w:tc>
          <w:tcPr>
            <w:tcW w:w="388" w:type="pct"/>
            <w:shd w:val="clear" w:color="auto" w:fill="auto"/>
            <w:vAlign w:val="center"/>
          </w:tcPr>
          <w:p w14:paraId="694509E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1.2</w:t>
            </w:r>
          </w:p>
        </w:tc>
        <w:tc>
          <w:tcPr>
            <w:tcW w:w="388" w:type="pct"/>
            <w:shd w:val="clear" w:color="auto" w:fill="auto"/>
            <w:vAlign w:val="center"/>
          </w:tcPr>
          <w:p w14:paraId="189999F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0.7</w:t>
            </w:r>
          </w:p>
        </w:tc>
        <w:tc>
          <w:tcPr>
            <w:tcW w:w="349" w:type="pct"/>
            <w:shd w:val="clear" w:color="auto" w:fill="auto"/>
            <w:vAlign w:val="center"/>
          </w:tcPr>
          <w:p w14:paraId="57B56C2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0.8</w:t>
            </w:r>
          </w:p>
        </w:tc>
        <w:tc>
          <w:tcPr>
            <w:tcW w:w="343" w:type="pct"/>
            <w:shd w:val="clear" w:color="auto" w:fill="auto"/>
            <w:vAlign w:val="center"/>
          </w:tcPr>
          <w:p w14:paraId="66030DE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0.1</w:t>
            </w:r>
          </w:p>
        </w:tc>
      </w:tr>
      <w:tr w:rsidR="00BD376A" w:rsidRPr="00CB6EBA" w14:paraId="76BE012F" w14:textId="77777777" w:rsidTr="00426F3C">
        <w:trPr>
          <w:trHeight w:val="284"/>
          <w:jc w:val="center"/>
        </w:trPr>
        <w:tc>
          <w:tcPr>
            <w:tcW w:w="850" w:type="pct"/>
            <w:vMerge/>
            <w:shd w:val="clear" w:color="auto" w:fill="auto"/>
            <w:noWrap/>
            <w:vAlign w:val="center"/>
          </w:tcPr>
          <w:p w14:paraId="36831BD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shd w:val="clear" w:color="auto" w:fill="auto"/>
            <w:vAlign w:val="center"/>
          </w:tcPr>
          <w:p w14:paraId="5ED0E80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468" w:type="pct"/>
            <w:shd w:val="clear" w:color="auto" w:fill="auto"/>
            <w:vAlign w:val="center"/>
          </w:tcPr>
          <w:p w14:paraId="0F61CF8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-4.6</w:t>
            </w:r>
          </w:p>
        </w:tc>
        <w:tc>
          <w:tcPr>
            <w:tcW w:w="310" w:type="pct"/>
            <w:shd w:val="clear" w:color="auto" w:fill="auto"/>
            <w:vAlign w:val="center"/>
          </w:tcPr>
          <w:p w14:paraId="36631B0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130FA83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5AB612D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-23.4</w:t>
            </w:r>
          </w:p>
        </w:tc>
        <w:tc>
          <w:tcPr>
            <w:tcW w:w="388" w:type="pct"/>
            <w:shd w:val="clear" w:color="auto" w:fill="auto"/>
            <w:vAlign w:val="center"/>
          </w:tcPr>
          <w:p w14:paraId="15FC898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-17.4</w:t>
            </w:r>
          </w:p>
        </w:tc>
        <w:tc>
          <w:tcPr>
            <w:tcW w:w="388" w:type="pct"/>
            <w:shd w:val="clear" w:color="auto" w:fill="auto"/>
            <w:vAlign w:val="center"/>
          </w:tcPr>
          <w:p w14:paraId="1435FE2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-16.5</w:t>
            </w:r>
          </w:p>
        </w:tc>
        <w:tc>
          <w:tcPr>
            <w:tcW w:w="388" w:type="pct"/>
            <w:shd w:val="clear" w:color="auto" w:fill="auto"/>
            <w:vAlign w:val="center"/>
          </w:tcPr>
          <w:p w14:paraId="7664EC4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-14.0</w:t>
            </w:r>
          </w:p>
        </w:tc>
        <w:tc>
          <w:tcPr>
            <w:tcW w:w="388" w:type="pct"/>
            <w:shd w:val="clear" w:color="auto" w:fill="auto"/>
            <w:vAlign w:val="center"/>
          </w:tcPr>
          <w:p w14:paraId="18C910C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-10.9</w:t>
            </w:r>
          </w:p>
        </w:tc>
        <w:tc>
          <w:tcPr>
            <w:tcW w:w="349" w:type="pct"/>
            <w:shd w:val="clear" w:color="auto" w:fill="auto"/>
            <w:vAlign w:val="center"/>
          </w:tcPr>
          <w:p w14:paraId="7496342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-7.9</w:t>
            </w:r>
          </w:p>
        </w:tc>
        <w:tc>
          <w:tcPr>
            <w:tcW w:w="343" w:type="pct"/>
            <w:shd w:val="clear" w:color="auto" w:fill="auto"/>
            <w:vAlign w:val="center"/>
          </w:tcPr>
          <w:p w14:paraId="415BB86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-6.2</w:t>
            </w:r>
          </w:p>
        </w:tc>
      </w:tr>
      <w:tr w:rsidR="00BD376A" w:rsidRPr="00CB6EBA" w14:paraId="3A844F85" w14:textId="77777777" w:rsidTr="00426F3C">
        <w:trPr>
          <w:trHeight w:val="284"/>
          <w:jc w:val="center"/>
        </w:trPr>
        <w:tc>
          <w:tcPr>
            <w:tcW w:w="850" w:type="pct"/>
            <w:vMerge w:val="restart"/>
            <w:shd w:val="clear" w:color="auto" w:fill="auto"/>
            <w:noWrap/>
            <w:vAlign w:val="center"/>
          </w:tcPr>
          <w:p w14:paraId="724069F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ascii="宋体" w:eastAsia="宋体" w:hAnsi="宋体" w:cs="宋体" w:hint="eastAsia"/>
                <w:color w:val="000000"/>
                <w:szCs w:val="21"/>
              </w:rPr>
              <w:t>①③</w:t>
            </w:r>
            <w:r w:rsidRPr="00CB6EBA">
              <w:rPr>
                <w:rFonts w:cs="Times New Roman"/>
                <w:color w:val="000000"/>
                <w:szCs w:val="21"/>
              </w:rPr>
              <w:t>两阶段</w:t>
            </w:r>
          </w:p>
          <w:p w14:paraId="2C2F5AA4"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相对差（</w:t>
            </w:r>
            <w:r w:rsidRPr="00CB6EBA">
              <w:rPr>
                <w:rFonts w:cs="Times New Roman"/>
                <w:color w:val="000000"/>
                <w:szCs w:val="21"/>
              </w:rPr>
              <w:t>%</w:t>
            </w:r>
            <w:r w:rsidRPr="00CB6EBA">
              <w:rPr>
                <w:rFonts w:cs="Times New Roman"/>
                <w:color w:val="000000"/>
                <w:szCs w:val="21"/>
              </w:rPr>
              <w:t>）</w:t>
            </w:r>
          </w:p>
        </w:tc>
        <w:tc>
          <w:tcPr>
            <w:tcW w:w="345" w:type="pct"/>
            <w:shd w:val="clear" w:color="auto" w:fill="auto"/>
            <w:vAlign w:val="center"/>
          </w:tcPr>
          <w:p w14:paraId="2FB51AE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24h</w:t>
            </w:r>
          </w:p>
        </w:tc>
        <w:tc>
          <w:tcPr>
            <w:tcW w:w="468" w:type="pct"/>
            <w:shd w:val="clear" w:color="auto" w:fill="auto"/>
            <w:vAlign w:val="center"/>
          </w:tcPr>
          <w:p w14:paraId="51D6A54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0.3</w:t>
            </w:r>
          </w:p>
        </w:tc>
        <w:tc>
          <w:tcPr>
            <w:tcW w:w="310" w:type="pct"/>
            <w:shd w:val="clear" w:color="auto" w:fill="auto"/>
            <w:vAlign w:val="center"/>
          </w:tcPr>
          <w:p w14:paraId="3290657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6890A48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100487E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0.2</w:t>
            </w:r>
          </w:p>
        </w:tc>
        <w:tc>
          <w:tcPr>
            <w:tcW w:w="388" w:type="pct"/>
            <w:shd w:val="clear" w:color="auto" w:fill="auto"/>
            <w:vAlign w:val="center"/>
          </w:tcPr>
          <w:p w14:paraId="18DEF0A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0.3</w:t>
            </w:r>
          </w:p>
        </w:tc>
        <w:tc>
          <w:tcPr>
            <w:tcW w:w="388" w:type="pct"/>
            <w:shd w:val="clear" w:color="auto" w:fill="auto"/>
            <w:vAlign w:val="center"/>
          </w:tcPr>
          <w:p w14:paraId="3BC4006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w:t>
            </w:r>
          </w:p>
        </w:tc>
        <w:tc>
          <w:tcPr>
            <w:tcW w:w="388" w:type="pct"/>
            <w:shd w:val="clear" w:color="auto" w:fill="auto"/>
            <w:vAlign w:val="center"/>
          </w:tcPr>
          <w:p w14:paraId="69513EC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0.3</w:t>
            </w:r>
          </w:p>
        </w:tc>
        <w:tc>
          <w:tcPr>
            <w:tcW w:w="388" w:type="pct"/>
            <w:shd w:val="clear" w:color="auto" w:fill="auto"/>
            <w:vAlign w:val="center"/>
          </w:tcPr>
          <w:p w14:paraId="6CE2F2D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0.2</w:t>
            </w:r>
          </w:p>
        </w:tc>
        <w:tc>
          <w:tcPr>
            <w:tcW w:w="349" w:type="pct"/>
            <w:shd w:val="clear" w:color="auto" w:fill="auto"/>
            <w:vAlign w:val="center"/>
          </w:tcPr>
          <w:p w14:paraId="598B476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0.4</w:t>
            </w:r>
          </w:p>
        </w:tc>
        <w:tc>
          <w:tcPr>
            <w:tcW w:w="343" w:type="pct"/>
            <w:shd w:val="clear" w:color="auto" w:fill="auto"/>
            <w:vAlign w:val="center"/>
          </w:tcPr>
          <w:p w14:paraId="4F3EE28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0.1</w:t>
            </w:r>
          </w:p>
        </w:tc>
      </w:tr>
      <w:tr w:rsidR="00BD376A" w:rsidRPr="00CB6EBA" w14:paraId="5DA016D9" w14:textId="77777777" w:rsidTr="00426F3C">
        <w:trPr>
          <w:trHeight w:val="284"/>
          <w:jc w:val="center"/>
        </w:trPr>
        <w:tc>
          <w:tcPr>
            <w:tcW w:w="850" w:type="pct"/>
            <w:vMerge/>
            <w:shd w:val="clear" w:color="auto" w:fill="auto"/>
            <w:noWrap/>
            <w:vAlign w:val="center"/>
          </w:tcPr>
          <w:p w14:paraId="00EB874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p>
        </w:tc>
        <w:tc>
          <w:tcPr>
            <w:tcW w:w="345" w:type="pct"/>
            <w:shd w:val="clear" w:color="auto" w:fill="auto"/>
            <w:vAlign w:val="center"/>
          </w:tcPr>
          <w:p w14:paraId="66B22A4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H</w:t>
            </w:r>
            <w:r w:rsidRPr="00CB6EBA">
              <w:rPr>
                <w:rFonts w:cs="Times New Roman"/>
                <w:color w:val="000000"/>
                <w:szCs w:val="21"/>
                <w:vertAlign w:val="subscript"/>
              </w:rPr>
              <w:t>3d</w:t>
            </w:r>
          </w:p>
        </w:tc>
        <w:tc>
          <w:tcPr>
            <w:tcW w:w="468" w:type="pct"/>
            <w:shd w:val="clear" w:color="auto" w:fill="auto"/>
            <w:vAlign w:val="center"/>
          </w:tcPr>
          <w:p w14:paraId="5C0BC99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-2.3</w:t>
            </w:r>
          </w:p>
        </w:tc>
        <w:tc>
          <w:tcPr>
            <w:tcW w:w="310" w:type="pct"/>
            <w:shd w:val="clear" w:color="auto" w:fill="auto"/>
            <w:vAlign w:val="center"/>
          </w:tcPr>
          <w:p w14:paraId="4B40AFB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97" w:type="pct"/>
            <w:shd w:val="clear" w:color="auto" w:fill="auto"/>
            <w:vAlign w:val="center"/>
          </w:tcPr>
          <w:p w14:paraId="0BA1085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w:t>
            </w:r>
          </w:p>
        </w:tc>
        <w:tc>
          <w:tcPr>
            <w:tcW w:w="387" w:type="pct"/>
            <w:shd w:val="clear" w:color="auto" w:fill="auto"/>
            <w:vAlign w:val="center"/>
          </w:tcPr>
          <w:p w14:paraId="3BC9F92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-2.4</w:t>
            </w:r>
          </w:p>
        </w:tc>
        <w:tc>
          <w:tcPr>
            <w:tcW w:w="388" w:type="pct"/>
            <w:shd w:val="clear" w:color="auto" w:fill="auto"/>
            <w:vAlign w:val="center"/>
          </w:tcPr>
          <w:p w14:paraId="4E68173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-2.3</w:t>
            </w:r>
          </w:p>
        </w:tc>
        <w:tc>
          <w:tcPr>
            <w:tcW w:w="388" w:type="pct"/>
            <w:shd w:val="clear" w:color="auto" w:fill="auto"/>
            <w:vAlign w:val="center"/>
          </w:tcPr>
          <w:p w14:paraId="0A4EC4B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-2.4</w:t>
            </w:r>
          </w:p>
        </w:tc>
        <w:tc>
          <w:tcPr>
            <w:tcW w:w="388" w:type="pct"/>
            <w:shd w:val="clear" w:color="auto" w:fill="auto"/>
            <w:vAlign w:val="center"/>
          </w:tcPr>
          <w:p w14:paraId="0ADC608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-2.3</w:t>
            </w:r>
          </w:p>
        </w:tc>
        <w:tc>
          <w:tcPr>
            <w:tcW w:w="388" w:type="pct"/>
            <w:shd w:val="clear" w:color="auto" w:fill="auto"/>
            <w:vAlign w:val="center"/>
          </w:tcPr>
          <w:p w14:paraId="436F73D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-2.3</w:t>
            </w:r>
          </w:p>
        </w:tc>
        <w:tc>
          <w:tcPr>
            <w:tcW w:w="349" w:type="pct"/>
            <w:shd w:val="clear" w:color="auto" w:fill="auto"/>
            <w:vAlign w:val="center"/>
          </w:tcPr>
          <w:p w14:paraId="25BC727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-2.5</w:t>
            </w:r>
          </w:p>
        </w:tc>
        <w:tc>
          <w:tcPr>
            <w:tcW w:w="343" w:type="pct"/>
            <w:shd w:val="clear" w:color="auto" w:fill="auto"/>
            <w:vAlign w:val="center"/>
          </w:tcPr>
          <w:p w14:paraId="4980649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-2.4</w:t>
            </w:r>
          </w:p>
        </w:tc>
      </w:tr>
    </w:tbl>
    <w:p w14:paraId="619977CB" w14:textId="77777777" w:rsidR="00BD376A" w:rsidRPr="00CB6EBA" w:rsidRDefault="00BD20DE" w:rsidP="00426F3C">
      <w:pPr>
        <w:pStyle w:val="aff9"/>
      </w:pPr>
      <w:r w:rsidRPr="00CB6EBA">
        <w:t>（</w:t>
      </w:r>
      <w:r w:rsidRPr="00CB6EBA">
        <w:t>2</w:t>
      </w:r>
      <w:r w:rsidRPr="00CB6EBA">
        <w:t>）</w:t>
      </w:r>
      <w:r w:rsidR="00BD376A" w:rsidRPr="00CB6EBA">
        <w:t>与附近工程、查算图集成果比较</w:t>
      </w:r>
    </w:p>
    <w:p w14:paraId="57959557" w14:textId="77777777" w:rsidR="00BD376A" w:rsidRPr="00CB6EBA" w:rsidRDefault="00BD376A" w:rsidP="00426F3C">
      <w:pPr>
        <w:pStyle w:val="aff9"/>
      </w:pPr>
      <w:r w:rsidRPr="00CB6EBA">
        <w:t>为对本次复核计算的设计暴雨成果进行检验，将本次复核成果与邻近芙蓉水库设计暴雨成果对比列于表</w:t>
      </w:r>
      <w:r w:rsidRPr="00CB6EBA">
        <w:t>6.2-5</w:t>
      </w:r>
      <w:r w:rsidRPr="00CB6EBA">
        <w:t>；同时根据《浙江省短历时暴雨》图集的使用说明，通过在流域内查读一定的点数，取其均值，各历时设计值又通过点面系数折减，最终得到设计暴雨，将两种方法的成果列于表</w:t>
      </w:r>
      <w:r w:rsidRPr="00CB6EBA">
        <w:t>6.2-6</w:t>
      </w:r>
      <w:r w:rsidRPr="00CB6EBA">
        <w:t>以资比较。</w:t>
      </w:r>
    </w:p>
    <w:p w14:paraId="6D69F947" w14:textId="255198FF" w:rsidR="00426F3C" w:rsidRPr="00CB6EBA" w:rsidRDefault="00BD376A" w:rsidP="00426F3C">
      <w:pPr>
        <w:pStyle w:val="aff9"/>
      </w:pPr>
      <w:r w:rsidRPr="00CB6EBA">
        <w:t>与《暴雨图集》成果比较，本次复核根据实测降雨资料计算结果较查图成果大。本次暴雨统计方法为同场雨取样，资料系列从</w:t>
      </w:r>
      <w:r w:rsidRPr="00CB6EBA">
        <w:t>1951</w:t>
      </w:r>
      <w:r w:rsidRPr="00CB6EBA">
        <w:t>年</w:t>
      </w:r>
      <w:r w:rsidRPr="00CB6EBA">
        <w:t>~2015</w:t>
      </w:r>
      <w:r w:rsidRPr="00CB6EBA">
        <w:t>年共</w:t>
      </w:r>
      <w:r w:rsidRPr="00CB6EBA">
        <w:t>65</w:t>
      </w:r>
      <w:r w:rsidRPr="00CB6EBA">
        <w:t>年逐年</w:t>
      </w:r>
      <w:r w:rsidRPr="00CB6EBA">
        <w:lastRenderedPageBreak/>
        <w:t>流域面雨量作频率分析，符合规范规定，较之查图法更加符合实际情况。故查图计算的设计暴雨成果主要用于分析比较，而未直接用于本次复核。从表</w:t>
      </w:r>
      <w:r w:rsidRPr="00CB6EBA">
        <w:t>6.2-5</w:t>
      </w:r>
      <w:r w:rsidR="003C35E7" w:rsidRPr="00CB6EBA">
        <w:t>和表</w:t>
      </w:r>
      <w:r w:rsidR="003C35E7" w:rsidRPr="00CB6EBA">
        <w:t>6.2-6</w:t>
      </w:r>
      <w:r w:rsidRPr="00CB6EBA">
        <w:t>对比分析，茅岗水库与芙蓉水库均属于浙江省梅雨暴雨高值区，两水库工程所处地理位置的查图值与其设计暴雨成果是相对应的，所以本次设计暴雨成果在地区上是比较协调的。</w:t>
      </w:r>
    </w:p>
    <w:p w14:paraId="2A3FD45D" w14:textId="77777777" w:rsidR="00BD376A" w:rsidRPr="00CB6EBA" w:rsidRDefault="00BD376A">
      <w:pPr>
        <w:pStyle w:val="ac"/>
        <w:rPr>
          <w:rFonts w:eastAsia="黑体"/>
        </w:rPr>
      </w:pPr>
      <w:r w:rsidRPr="00CB6EBA">
        <w:t>表</w:t>
      </w:r>
      <w:r w:rsidRPr="00CB6EBA">
        <w:t xml:space="preserve">6.2-5 </w:t>
      </w:r>
      <w:r w:rsidRPr="00CB6EBA">
        <w:t>本次复核成果与芙蓉水库设计暴雨成果比较表</w:t>
      </w:r>
      <w:r w:rsidRPr="00CB6EBA">
        <w:rPr>
          <w:rFonts w:eastAsia="黑体"/>
        </w:rPr>
        <w:t>（年最大）</w:t>
      </w:r>
    </w:p>
    <w:tbl>
      <w:tblPr>
        <w:tblW w:w="870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67"/>
        <w:gridCol w:w="1087"/>
        <w:gridCol w:w="578"/>
        <w:gridCol w:w="845"/>
        <w:gridCol w:w="516"/>
        <w:gridCol w:w="559"/>
        <w:gridCol w:w="698"/>
        <w:gridCol w:w="758"/>
        <w:gridCol w:w="702"/>
        <w:gridCol w:w="601"/>
        <w:gridCol w:w="623"/>
        <w:gridCol w:w="578"/>
        <w:gridCol w:w="596"/>
      </w:tblGrid>
      <w:tr w:rsidR="00BD376A" w:rsidRPr="00CB6EBA" w14:paraId="2FA2B910" w14:textId="77777777" w:rsidTr="008760B0">
        <w:trPr>
          <w:trHeight w:val="340"/>
          <w:jc w:val="center"/>
        </w:trPr>
        <w:tc>
          <w:tcPr>
            <w:tcW w:w="326" w:type="pct"/>
            <w:vMerge w:val="restart"/>
            <w:shd w:val="clear" w:color="auto" w:fill="auto"/>
            <w:vAlign w:val="center"/>
          </w:tcPr>
          <w:p w14:paraId="6DC2B6B2"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工程</w:t>
            </w:r>
          </w:p>
        </w:tc>
        <w:tc>
          <w:tcPr>
            <w:tcW w:w="624" w:type="pct"/>
            <w:vMerge w:val="restart"/>
            <w:shd w:val="clear" w:color="auto" w:fill="auto"/>
          </w:tcPr>
          <w:p w14:paraId="61E7AC5E"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集水面积（</w:t>
            </w:r>
            <w:r w:rsidRPr="00CB6EBA">
              <w:rPr>
                <w:rFonts w:cs="Times New Roman"/>
                <w:sz w:val="21"/>
                <w:szCs w:val="21"/>
              </w:rPr>
              <w:t>km</w:t>
            </w:r>
            <w:r w:rsidRPr="00CB6EBA">
              <w:rPr>
                <w:rFonts w:cs="Times New Roman"/>
                <w:sz w:val="21"/>
                <w:szCs w:val="21"/>
                <w:vertAlign w:val="superscript"/>
              </w:rPr>
              <w:t>2</w:t>
            </w:r>
            <w:r w:rsidRPr="00CB6EBA">
              <w:rPr>
                <w:rFonts w:cs="Times New Roman"/>
                <w:sz w:val="21"/>
                <w:szCs w:val="21"/>
              </w:rPr>
              <w:t>）</w:t>
            </w:r>
          </w:p>
        </w:tc>
        <w:tc>
          <w:tcPr>
            <w:tcW w:w="332" w:type="pct"/>
            <w:vMerge w:val="restart"/>
            <w:shd w:val="clear" w:color="auto" w:fill="auto"/>
            <w:vAlign w:val="center"/>
          </w:tcPr>
          <w:p w14:paraId="0FCC8CF6"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历时</w:t>
            </w:r>
          </w:p>
        </w:tc>
        <w:tc>
          <w:tcPr>
            <w:tcW w:w="485" w:type="pct"/>
            <w:vMerge w:val="restart"/>
            <w:shd w:val="clear" w:color="auto" w:fill="auto"/>
            <w:vAlign w:val="center"/>
          </w:tcPr>
          <w:p w14:paraId="354861AE"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均值（</w:t>
            </w:r>
            <w:r w:rsidRPr="00CB6EBA">
              <w:rPr>
                <w:rFonts w:cs="Times New Roman"/>
                <w:sz w:val="21"/>
                <w:szCs w:val="21"/>
              </w:rPr>
              <w:t>mm</w:t>
            </w:r>
            <w:r w:rsidRPr="00CB6EBA">
              <w:rPr>
                <w:rFonts w:cs="Times New Roman"/>
                <w:sz w:val="21"/>
                <w:szCs w:val="21"/>
              </w:rPr>
              <w:t>）</w:t>
            </w:r>
          </w:p>
        </w:tc>
        <w:tc>
          <w:tcPr>
            <w:tcW w:w="296" w:type="pct"/>
            <w:vMerge w:val="restart"/>
            <w:shd w:val="clear" w:color="auto" w:fill="auto"/>
            <w:vAlign w:val="center"/>
          </w:tcPr>
          <w:p w14:paraId="34D81F6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C</w:t>
            </w:r>
            <w:r w:rsidRPr="00CB6EBA">
              <w:rPr>
                <w:rFonts w:cs="Times New Roman"/>
                <w:sz w:val="21"/>
                <w:szCs w:val="21"/>
                <w:vertAlign w:val="subscript"/>
              </w:rPr>
              <w:t>v</w:t>
            </w:r>
          </w:p>
        </w:tc>
        <w:tc>
          <w:tcPr>
            <w:tcW w:w="321" w:type="pct"/>
            <w:vMerge w:val="restart"/>
            <w:shd w:val="clear" w:color="auto" w:fill="auto"/>
            <w:vAlign w:val="center"/>
          </w:tcPr>
          <w:p w14:paraId="6239D8C2"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C</w:t>
            </w:r>
            <w:r w:rsidRPr="00CB6EBA">
              <w:rPr>
                <w:rFonts w:cs="Times New Roman"/>
                <w:sz w:val="21"/>
                <w:szCs w:val="21"/>
                <w:vertAlign w:val="subscript"/>
              </w:rPr>
              <w:t>s</w:t>
            </w:r>
            <w:r w:rsidRPr="00CB6EBA">
              <w:rPr>
                <w:rFonts w:cs="Times New Roman"/>
                <w:sz w:val="21"/>
                <w:szCs w:val="21"/>
              </w:rPr>
              <w:t>/C</w:t>
            </w:r>
            <w:r w:rsidRPr="00CB6EBA">
              <w:rPr>
                <w:rFonts w:cs="Times New Roman"/>
                <w:sz w:val="21"/>
                <w:szCs w:val="21"/>
                <w:vertAlign w:val="subscript"/>
              </w:rPr>
              <w:t>v</w:t>
            </w:r>
          </w:p>
        </w:tc>
        <w:tc>
          <w:tcPr>
            <w:tcW w:w="2618" w:type="pct"/>
            <w:gridSpan w:val="7"/>
            <w:shd w:val="clear" w:color="auto" w:fill="auto"/>
          </w:tcPr>
          <w:p w14:paraId="603D6D9B"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各频率</w:t>
            </w:r>
            <w:r w:rsidRPr="00CB6EBA">
              <w:rPr>
                <w:rFonts w:cs="Times New Roman"/>
                <w:sz w:val="21"/>
                <w:szCs w:val="21"/>
              </w:rPr>
              <w:t>(%)</w:t>
            </w:r>
            <w:r w:rsidRPr="00CB6EBA">
              <w:rPr>
                <w:rFonts w:cs="Times New Roman"/>
                <w:sz w:val="21"/>
                <w:szCs w:val="21"/>
              </w:rPr>
              <w:t>设计暴雨</w:t>
            </w:r>
            <w:r w:rsidRPr="00CB6EBA">
              <w:rPr>
                <w:rFonts w:cs="Times New Roman"/>
                <w:sz w:val="21"/>
                <w:szCs w:val="21"/>
              </w:rPr>
              <w:t>(mm)</w:t>
            </w:r>
          </w:p>
        </w:tc>
      </w:tr>
      <w:tr w:rsidR="00BD376A" w:rsidRPr="00CB6EBA" w14:paraId="5BD6674F" w14:textId="77777777" w:rsidTr="008760B0">
        <w:trPr>
          <w:trHeight w:val="340"/>
          <w:jc w:val="center"/>
        </w:trPr>
        <w:tc>
          <w:tcPr>
            <w:tcW w:w="326" w:type="pct"/>
            <w:vMerge/>
            <w:shd w:val="clear" w:color="auto" w:fill="auto"/>
            <w:vAlign w:val="center"/>
          </w:tcPr>
          <w:p w14:paraId="10A267EB"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624" w:type="pct"/>
            <w:vMerge/>
            <w:shd w:val="clear" w:color="auto" w:fill="auto"/>
          </w:tcPr>
          <w:p w14:paraId="41795253"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32" w:type="pct"/>
            <w:vMerge/>
            <w:shd w:val="clear" w:color="auto" w:fill="auto"/>
            <w:vAlign w:val="center"/>
          </w:tcPr>
          <w:p w14:paraId="66581D95"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485" w:type="pct"/>
            <w:vMerge/>
            <w:shd w:val="clear" w:color="auto" w:fill="auto"/>
            <w:vAlign w:val="center"/>
          </w:tcPr>
          <w:p w14:paraId="5D73B864"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296" w:type="pct"/>
            <w:vMerge/>
            <w:shd w:val="clear" w:color="auto" w:fill="auto"/>
            <w:vAlign w:val="center"/>
          </w:tcPr>
          <w:p w14:paraId="3B75B74F"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21" w:type="pct"/>
            <w:vMerge/>
            <w:shd w:val="clear" w:color="auto" w:fill="auto"/>
            <w:vAlign w:val="center"/>
          </w:tcPr>
          <w:p w14:paraId="2E062984"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401" w:type="pct"/>
            <w:shd w:val="clear" w:color="auto" w:fill="auto"/>
          </w:tcPr>
          <w:p w14:paraId="3D73824C"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0.05</w:t>
            </w:r>
          </w:p>
        </w:tc>
        <w:tc>
          <w:tcPr>
            <w:tcW w:w="435" w:type="pct"/>
            <w:shd w:val="clear" w:color="auto" w:fill="auto"/>
            <w:vAlign w:val="center"/>
          </w:tcPr>
          <w:p w14:paraId="135A732E"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0.1</w:t>
            </w:r>
          </w:p>
        </w:tc>
        <w:tc>
          <w:tcPr>
            <w:tcW w:w="403" w:type="pct"/>
            <w:shd w:val="clear" w:color="auto" w:fill="auto"/>
          </w:tcPr>
          <w:p w14:paraId="10016FD3"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w:t>
            </w:r>
          </w:p>
        </w:tc>
        <w:tc>
          <w:tcPr>
            <w:tcW w:w="345" w:type="pct"/>
            <w:shd w:val="clear" w:color="auto" w:fill="auto"/>
            <w:vAlign w:val="center"/>
          </w:tcPr>
          <w:p w14:paraId="222BA967"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w:t>
            </w:r>
          </w:p>
        </w:tc>
        <w:tc>
          <w:tcPr>
            <w:tcW w:w="358" w:type="pct"/>
            <w:shd w:val="clear" w:color="auto" w:fill="auto"/>
            <w:vAlign w:val="center"/>
          </w:tcPr>
          <w:p w14:paraId="000E8D4B"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5</w:t>
            </w:r>
          </w:p>
        </w:tc>
        <w:tc>
          <w:tcPr>
            <w:tcW w:w="332" w:type="pct"/>
            <w:shd w:val="clear" w:color="auto" w:fill="auto"/>
            <w:vAlign w:val="center"/>
          </w:tcPr>
          <w:p w14:paraId="494F248D"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10</w:t>
            </w:r>
          </w:p>
        </w:tc>
        <w:tc>
          <w:tcPr>
            <w:tcW w:w="345" w:type="pct"/>
            <w:shd w:val="clear" w:color="auto" w:fill="auto"/>
            <w:vAlign w:val="center"/>
          </w:tcPr>
          <w:p w14:paraId="7C3A18CD"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20</w:t>
            </w:r>
          </w:p>
        </w:tc>
      </w:tr>
      <w:tr w:rsidR="00BD376A" w:rsidRPr="00CB6EBA" w14:paraId="4114F0BE" w14:textId="77777777" w:rsidTr="008760B0">
        <w:trPr>
          <w:trHeight w:val="340"/>
          <w:jc w:val="center"/>
        </w:trPr>
        <w:tc>
          <w:tcPr>
            <w:tcW w:w="326" w:type="pct"/>
            <w:vMerge w:val="restart"/>
            <w:shd w:val="clear" w:color="auto" w:fill="auto"/>
            <w:vAlign w:val="center"/>
          </w:tcPr>
          <w:p w14:paraId="4B461ED6"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茅岗</w:t>
            </w:r>
          </w:p>
          <w:p w14:paraId="5C19C91D"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水库</w:t>
            </w:r>
          </w:p>
        </w:tc>
        <w:tc>
          <w:tcPr>
            <w:tcW w:w="624" w:type="pct"/>
            <w:vMerge w:val="restart"/>
            <w:shd w:val="clear" w:color="auto" w:fill="auto"/>
            <w:vAlign w:val="center"/>
          </w:tcPr>
          <w:p w14:paraId="6445416A"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30.1</w:t>
            </w:r>
          </w:p>
        </w:tc>
        <w:tc>
          <w:tcPr>
            <w:tcW w:w="332" w:type="pct"/>
            <w:shd w:val="clear" w:color="auto" w:fill="auto"/>
          </w:tcPr>
          <w:p w14:paraId="4FEB5E37"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H</w:t>
            </w:r>
            <w:r w:rsidRPr="00CB6EBA">
              <w:rPr>
                <w:rFonts w:cs="Times New Roman"/>
                <w:sz w:val="21"/>
                <w:szCs w:val="21"/>
                <w:vertAlign w:val="subscript"/>
              </w:rPr>
              <w:t>24h</w:t>
            </w:r>
          </w:p>
        </w:tc>
        <w:tc>
          <w:tcPr>
            <w:tcW w:w="485" w:type="pct"/>
            <w:shd w:val="clear" w:color="auto" w:fill="auto"/>
            <w:vAlign w:val="center"/>
          </w:tcPr>
          <w:p w14:paraId="138A549A"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139.9</w:t>
            </w:r>
          </w:p>
        </w:tc>
        <w:tc>
          <w:tcPr>
            <w:tcW w:w="296" w:type="pct"/>
            <w:shd w:val="clear" w:color="auto" w:fill="auto"/>
            <w:vAlign w:val="center"/>
          </w:tcPr>
          <w:p w14:paraId="3CDC4BA5"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0.45</w:t>
            </w:r>
          </w:p>
        </w:tc>
        <w:tc>
          <w:tcPr>
            <w:tcW w:w="321" w:type="pct"/>
            <w:shd w:val="clear" w:color="auto" w:fill="auto"/>
            <w:vAlign w:val="center"/>
          </w:tcPr>
          <w:p w14:paraId="6A4EDF84"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4.0</w:t>
            </w:r>
          </w:p>
        </w:tc>
        <w:tc>
          <w:tcPr>
            <w:tcW w:w="401" w:type="pct"/>
            <w:shd w:val="clear" w:color="auto" w:fill="auto"/>
            <w:vAlign w:val="center"/>
          </w:tcPr>
          <w:p w14:paraId="6EE1BE5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535</w:t>
            </w:r>
          </w:p>
        </w:tc>
        <w:tc>
          <w:tcPr>
            <w:tcW w:w="435" w:type="pct"/>
            <w:shd w:val="clear" w:color="auto" w:fill="auto"/>
            <w:vAlign w:val="center"/>
          </w:tcPr>
          <w:p w14:paraId="6550055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495</w:t>
            </w:r>
          </w:p>
        </w:tc>
        <w:tc>
          <w:tcPr>
            <w:tcW w:w="403" w:type="pct"/>
            <w:shd w:val="clear" w:color="auto" w:fill="auto"/>
            <w:vAlign w:val="center"/>
          </w:tcPr>
          <w:p w14:paraId="49E8DC0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360</w:t>
            </w:r>
          </w:p>
        </w:tc>
        <w:tc>
          <w:tcPr>
            <w:tcW w:w="345" w:type="pct"/>
            <w:shd w:val="clear" w:color="auto" w:fill="auto"/>
            <w:vAlign w:val="center"/>
          </w:tcPr>
          <w:p w14:paraId="054EC09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319</w:t>
            </w:r>
          </w:p>
        </w:tc>
        <w:tc>
          <w:tcPr>
            <w:tcW w:w="358" w:type="pct"/>
            <w:shd w:val="clear" w:color="auto" w:fill="auto"/>
            <w:vAlign w:val="center"/>
          </w:tcPr>
          <w:p w14:paraId="393ED02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265</w:t>
            </w:r>
          </w:p>
        </w:tc>
        <w:tc>
          <w:tcPr>
            <w:tcW w:w="332" w:type="pct"/>
            <w:shd w:val="clear" w:color="auto" w:fill="auto"/>
            <w:vAlign w:val="center"/>
          </w:tcPr>
          <w:p w14:paraId="39C4083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223</w:t>
            </w:r>
          </w:p>
        </w:tc>
        <w:tc>
          <w:tcPr>
            <w:tcW w:w="345" w:type="pct"/>
            <w:shd w:val="clear" w:color="auto" w:fill="auto"/>
            <w:vAlign w:val="center"/>
          </w:tcPr>
          <w:p w14:paraId="307CDC1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180</w:t>
            </w:r>
          </w:p>
        </w:tc>
      </w:tr>
      <w:tr w:rsidR="00BD376A" w:rsidRPr="00CB6EBA" w14:paraId="6E435A12" w14:textId="77777777" w:rsidTr="008760B0">
        <w:trPr>
          <w:trHeight w:val="340"/>
          <w:jc w:val="center"/>
        </w:trPr>
        <w:tc>
          <w:tcPr>
            <w:tcW w:w="326" w:type="pct"/>
            <w:vMerge/>
            <w:shd w:val="clear" w:color="auto" w:fill="auto"/>
            <w:vAlign w:val="center"/>
          </w:tcPr>
          <w:p w14:paraId="5B64894E"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624" w:type="pct"/>
            <w:vMerge/>
            <w:shd w:val="clear" w:color="auto" w:fill="auto"/>
          </w:tcPr>
          <w:p w14:paraId="3AF45ED6" w14:textId="77777777" w:rsidR="00BD376A" w:rsidRPr="00CB6EBA" w:rsidRDefault="00BD376A" w:rsidP="00BD376A">
            <w:pPr>
              <w:pStyle w:val="affc"/>
              <w:spacing w:line="320" w:lineRule="exact"/>
              <w:ind w:firstLineChars="0" w:firstLine="0"/>
              <w:jc w:val="center"/>
              <w:rPr>
                <w:rFonts w:cs="Times New Roman"/>
                <w:sz w:val="21"/>
                <w:szCs w:val="21"/>
              </w:rPr>
            </w:pPr>
          </w:p>
        </w:tc>
        <w:tc>
          <w:tcPr>
            <w:tcW w:w="332" w:type="pct"/>
            <w:shd w:val="clear" w:color="auto" w:fill="auto"/>
          </w:tcPr>
          <w:p w14:paraId="4BE707FD"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H</w:t>
            </w:r>
            <w:r w:rsidRPr="00CB6EBA">
              <w:rPr>
                <w:rFonts w:cs="Times New Roman"/>
                <w:sz w:val="21"/>
                <w:szCs w:val="21"/>
                <w:vertAlign w:val="subscript"/>
              </w:rPr>
              <w:t>3d</w:t>
            </w:r>
          </w:p>
        </w:tc>
        <w:tc>
          <w:tcPr>
            <w:tcW w:w="485" w:type="pct"/>
            <w:shd w:val="clear" w:color="auto" w:fill="auto"/>
            <w:vAlign w:val="center"/>
          </w:tcPr>
          <w:p w14:paraId="792A635A"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195.3</w:t>
            </w:r>
          </w:p>
        </w:tc>
        <w:tc>
          <w:tcPr>
            <w:tcW w:w="296" w:type="pct"/>
            <w:shd w:val="clear" w:color="auto" w:fill="auto"/>
            <w:vAlign w:val="center"/>
          </w:tcPr>
          <w:p w14:paraId="6A3269DB"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0.49</w:t>
            </w:r>
          </w:p>
        </w:tc>
        <w:tc>
          <w:tcPr>
            <w:tcW w:w="321" w:type="pct"/>
            <w:shd w:val="clear" w:color="auto" w:fill="auto"/>
            <w:vAlign w:val="center"/>
          </w:tcPr>
          <w:p w14:paraId="2B13E1A2"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4.0</w:t>
            </w:r>
          </w:p>
        </w:tc>
        <w:tc>
          <w:tcPr>
            <w:tcW w:w="401" w:type="pct"/>
            <w:shd w:val="clear" w:color="auto" w:fill="auto"/>
            <w:vAlign w:val="center"/>
          </w:tcPr>
          <w:p w14:paraId="34C3CCF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821</w:t>
            </w:r>
          </w:p>
        </w:tc>
        <w:tc>
          <w:tcPr>
            <w:tcW w:w="435" w:type="pct"/>
            <w:shd w:val="clear" w:color="auto" w:fill="auto"/>
            <w:vAlign w:val="center"/>
          </w:tcPr>
          <w:p w14:paraId="569B9DD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756</w:t>
            </w:r>
          </w:p>
        </w:tc>
        <w:tc>
          <w:tcPr>
            <w:tcW w:w="403" w:type="pct"/>
            <w:shd w:val="clear" w:color="auto" w:fill="auto"/>
            <w:vAlign w:val="center"/>
          </w:tcPr>
          <w:p w14:paraId="2B020C3B"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538</w:t>
            </w:r>
          </w:p>
        </w:tc>
        <w:tc>
          <w:tcPr>
            <w:tcW w:w="345" w:type="pct"/>
            <w:shd w:val="clear" w:color="auto" w:fill="auto"/>
            <w:vAlign w:val="center"/>
          </w:tcPr>
          <w:p w14:paraId="089BFAD8"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473</w:t>
            </w:r>
          </w:p>
        </w:tc>
        <w:tc>
          <w:tcPr>
            <w:tcW w:w="358" w:type="pct"/>
            <w:shd w:val="clear" w:color="auto" w:fill="auto"/>
            <w:vAlign w:val="center"/>
          </w:tcPr>
          <w:p w14:paraId="62F2E7EA"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386</w:t>
            </w:r>
          </w:p>
        </w:tc>
        <w:tc>
          <w:tcPr>
            <w:tcW w:w="332" w:type="pct"/>
            <w:shd w:val="clear" w:color="auto" w:fill="auto"/>
            <w:vAlign w:val="center"/>
          </w:tcPr>
          <w:p w14:paraId="1BB7E5B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320</w:t>
            </w:r>
          </w:p>
        </w:tc>
        <w:tc>
          <w:tcPr>
            <w:tcW w:w="345" w:type="pct"/>
            <w:shd w:val="clear" w:color="auto" w:fill="auto"/>
            <w:vAlign w:val="center"/>
          </w:tcPr>
          <w:p w14:paraId="78F51C1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254</w:t>
            </w:r>
          </w:p>
        </w:tc>
      </w:tr>
      <w:tr w:rsidR="00BD376A" w:rsidRPr="00CB6EBA" w14:paraId="36E21AA1" w14:textId="77777777" w:rsidTr="008760B0">
        <w:trPr>
          <w:trHeight w:val="340"/>
          <w:jc w:val="center"/>
        </w:trPr>
        <w:tc>
          <w:tcPr>
            <w:tcW w:w="326" w:type="pct"/>
            <w:vMerge w:val="restart"/>
            <w:shd w:val="clear" w:color="auto" w:fill="auto"/>
            <w:vAlign w:val="center"/>
          </w:tcPr>
          <w:p w14:paraId="28E35BE7"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芙蓉</w:t>
            </w:r>
          </w:p>
          <w:p w14:paraId="35496E08"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水库</w:t>
            </w:r>
          </w:p>
        </w:tc>
        <w:tc>
          <w:tcPr>
            <w:tcW w:w="624" w:type="pct"/>
            <w:vMerge w:val="restart"/>
            <w:shd w:val="clear" w:color="auto" w:fill="auto"/>
            <w:vAlign w:val="center"/>
          </w:tcPr>
          <w:p w14:paraId="5D0EFCD3"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126</w:t>
            </w:r>
          </w:p>
        </w:tc>
        <w:tc>
          <w:tcPr>
            <w:tcW w:w="332" w:type="pct"/>
            <w:shd w:val="clear" w:color="auto" w:fill="auto"/>
          </w:tcPr>
          <w:p w14:paraId="23061547"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H</w:t>
            </w:r>
            <w:r w:rsidRPr="00CB6EBA">
              <w:rPr>
                <w:rFonts w:cs="Times New Roman"/>
                <w:sz w:val="21"/>
                <w:szCs w:val="21"/>
                <w:vertAlign w:val="subscript"/>
              </w:rPr>
              <w:t>24h</w:t>
            </w:r>
          </w:p>
        </w:tc>
        <w:tc>
          <w:tcPr>
            <w:tcW w:w="485" w:type="pct"/>
            <w:shd w:val="clear" w:color="auto" w:fill="auto"/>
            <w:vAlign w:val="center"/>
          </w:tcPr>
          <w:p w14:paraId="3B6B0A7A"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113</w:t>
            </w:r>
          </w:p>
        </w:tc>
        <w:tc>
          <w:tcPr>
            <w:tcW w:w="296" w:type="pct"/>
            <w:shd w:val="clear" w:color="auto" w:fill="auto"/>
            <w:vAlign w:val="center"/>
          </w:tcPr>
          <w:p w14:paraId="147DC151"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0.45</w:t>
            </w:r>
          </w:p>
        </w:tc>
        <w:tc>
          <w:tcPr>
            <w:tcW w:w="321" w:type="pct"/>
            <w:shd w:val="clear" w:color="auto" w:fill="auto"/>
            <w:vAlign w:val="center"/>
          </w:tcPr>
          <w:p w14:paraId="376DEF7B" w14:textId="77777777" w:rsidR="00BD376A" w:rsidRPr="00CB6EBA" w:rsidRDefault="00BD376A" w:rsidP="00BD376A">
            <w:pPr>
              <w:spacing w:line="320" w:lineRule="exact"/>
              <w:ind w:leftChars="-57" w:left="-137" w:rightChars="-45" w:right="-108"/>
              <w:jc w:val="center"/>
              <w:rPr>
                <w:rFonts w:cs="Times New Roman"/>
                <w:color w:val="000000"/>
                <w:kern w:val="0"/>
                <w:szCs w:val="21"/>
              </w:rPr>
            </w:pPr>
            <w:r w:rsidRPr="00CB6EBA">
              <w:rPr>
                <w:rFonts w:cs="Times New Roman"/>
                <w:color w:val="000000"/>
                <w:kern w:val="0"/>
                <w:szCs w:val="21"/>
              </w:rPr>
              <w:t>3.5</w:t>
            </w:r>
          </w:p>
        </w:tc>
        <w:tc>
          <w:tcPr>
            <w:tcW w:w="401" w:type="pct"/>
            <w:shd w:val="clear" w:color="auto" w:fill="auto"/>
            <w:vAlign w:val="center"/>
          </w:tcPr>
          <w:p w14:paraId="0F891E3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414</w:t>
            </w:r>
          </w:p>
        </w:tc>
        <w:tc>
          <w:tcPr>
            <w:tcW w:w="435" w:type="pct"/>
            <w:shd w:val="clear" w:color="auto" w:fill="auto"/>
            <w:vAlign w:val="center"/>
          </w:tcPr>
          <w:p w14:paraId="1A5930B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385</w:t>
            </w:r>
          </w:p>
        </w:tc>
        <w:tc>
          <w:tcPr>
            <w:tcW w:w="403" w:type="pct"/>
            <w:shd w:val="clear" w:color="auto" w:fill="auto"/>
            <w:vAlign w:val="center"/>
          </w:tcPr>
          <w:p w14:paraId="6AADFB25"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285</w:t>
            </w:r>
          </w:p>
        </w:tc>
        <w:tc>
          <w:tcPr>
            <w:tcW w:w="345" w:type="pct"/>
            <w:shd w:val="clear" w:color="auto" w:fill="auto"/>
            <w:vAlign w:val="center"/>
          </w:tcPr>
          <w:p w14:paraId="2F88BC85"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254</w:t>
            </w:r>
          </w:p>
        </w:tc>
        <w:tc>
          <w:tcPr>
            <w:tcW w:w="358" w:type="pct"/>
            <w:shd w:val="clear" w:color="auto" w:fill="auto"/>
            <w:vAlign w:val="center"/>
          </w:tcPr>
          <w:p w14:paraId="2BB4FA62"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213</w:t>
            </w:r>
          </w:p>
        </w:tc>
        <w:tc>
          <w:tcPr>
            <w:tcW w:w="332" w:type="pct"/>
            <w:shd w:val="clear" w:color="auto" w:fill="auto"/>
            <w:vAlign w:val="center"/>
          </w:tcPr>
          <w:p w14:paraId="58F640B1"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181</w:t>
            </w:r>
          </w:p>
        </w:tc>
        <w:tc>
          <w:tcPr>
            <w:tcW w:w="345" w:type="pct"/>
            <w:shd w:val="clear" w:color="auto" w:fill="auto"/>
            <w:vAlign w:val="center"/>
          </w:tcPr>
          <w:p w14:paraId="7A1C9DE4"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148</w:t>
            </w:r>
          </w:p>
        </w:tc>
      </w:tr>
      <w:tr w:rsidR="00BD376A" w:rsidRPr="00CB6EBA" w14:paraId="2C895DC3" w14:textId="77777777" w:rsidTr="008760B0">
        <w:trPr>
          <w:trHeight w:val="340"/>
          <w:jc w:val="center"/>
        </w:trPr>
        <w:tc>
          <w:tcPr>
            <w:tcW w:w="326" w:type="pct"/>
            <w:vMerge/>
            <w:shd w:val="clear" w:color="auto" w:fill="auto"/>
          </w:tcPr>
          <w:p w14:paraId="1B24746C"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624" w:type="pct"/>
            <w:vMerge/>
            <w:shd w:val="clear" w:color="auto" w:fill="auto"/>
          </w:tcPr>
          <w:p w14:paraId="60931638" w14:textId="77777777" w:rsidR="00BD376A" w:rsidRPr="00CB6EBA" w:rsidRDefault="00BD376A" w:rsidP="00BD376A">
            <w:pPr>
              <w:pStyle w:val="affc"/>
              <w:spacing w:line="320" w:lineRule="exact"/>
              <w:ind w:firstLineChars="0" w:firstLine="0"/>
              <w:jc w:val="center"/>
              <w:rPr>
                <w:rFonts w:cs="Times New Roman"/>
                <w:sz w:val="21"/>
                <w:szCs w:val="21"/>
              </w:rPr>
            </w:pPr>
          </w:p>
        </w:tc>
        <w:tc>
          <w:tcPr>
            <w:tcW w:w="332" w:type="pct"/>
            <w:shd w:val="clear" w:color="auto" w:fill="auto"/>
          </w:tcPr>
          <w:p w14:paraId="05C84B06"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H</w:t>
            </w:r>
            <w:r w:rsidRPr="00CB6EBA">
              <w:rPr>
                <w:rFonts w:cs="Times New Roman"/>
                <w:sz w:val="21"/>
                <w:szCs w:val="21"/>
                <w:vertAlign w:val="subscript"/>
              </w:rPr>
              <w:t>3d</w:t>
            </w:r>
          </w:p>
        </w:tc>
        <w:tc>
          <w:tcPr>
            <w:tcW w:w="485" w:type="pct"/>
            <w:shd w:val="clear" w:color="auto" w:fill="auto"/>
            <w:vAlign w:val="center"/>
          </w:tcPr>
          <w:p w14:paraId="6FF2CF23"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171</w:t>
            </w:r>
          </w:p>
        </w:tc>
        <w:tc>
          <w:tcPr>
            <w:tcW w:w="296" w:type="pct"/>
            <w:shd w:val="clear" w:color="auto" w:fill="auto"/>
            <w:vAlign w:val="center"/>
          </w:tcPr>
          <w:p w14:paraId="51016720"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0.40</w:t>
            </w:r>
          </w:p>
        </w:tc>
        <w:tc>
          <w:tcPr>
            <w:tcW w:w="321" w:type="pct"/>
            <w:shd w:val="clear" w:color="auto" w:fill="auto"/>
            <w:vAlign w:val="center"/>
          </w:tcPr>
          <w:p w14:paraId="3DDE28BE" w14:textId="77777777" w:rsidR="00BD376A" w:rsidRPr="00CB6EBA" w:rsidRDefault="00BD376A" w:rsidP="00BD376A">
            <w:pPr>
              <w:spacing w:line="320" w:lineRule="exact"/>
              <w:ind w:leftChars="-57" w:left="-137" w:rightChars="-45" w:right="-108"/>
              <w:jc w:val="center"/>
              <w:rPr>
                <w:rFonts w:cs="Times New Roman"/>
                <w:color w:val="000000"/>
                <w:kern w:val="0"/>
                <w:szCs w:val="21"/>
              </w:rPr>
            </w:pPr>
            <w:r w:rsidRPr="00CB6EBA">
              <w:rPr>
                <w:rFonts w:cs="Times New Roman"/>
                <w:color w:val="000000"/>
                <w:kern w:val="0"/>
                <w:szCs w:val="21"/>
              </w:rPr>
              <w:t>3.5</w:t>
            </w:r>
          </w:p>
        </w:tc>
        <w:tc>
          <w:tcPr>
            <w:tcW w:w="401" w:type="pct"/>
            <w:shd w:val="clear" w:color="auto" w:fill="auto"/>
            <w:vAlign w:val="center"/>
          </w:tcPr>
          <w:p w14:paraId="0ECDCD0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557</w:t>
            </w:r>
          </w:p>
        </w:tc>
        <w:tc>
          <w:tcPr>
            <w:tcW w:w="435" w:type="pct"/>
            <w:shd w:val="clear" w:color="auto" w:fill="auto"/>
            <w:vAlign w:val="center"/>
          </w:tcPr>
          <w:p w14:paraId="083E59E3"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520</w:t>
            </w:r>
          </w:p>
        </w:tc>
        <w:tc>
          <w:tcPr>
            <w:tcW w:w="403" w:type="pct"/>
            <w:shd w:val="clear" w:color="auto" w:fill="auto"/>
            <w:vAlign w:val="center"/>
          </w:tcPr>
          <w:p w14:paraId="5B0B079F"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395</w:t>
            </w:r>
          </w:p>
        </w:tc>
        <w:tc>
          <w:tcPr>
            <w:tcW w:w="345" w:type="pct"/>
            <w:shd w:val="clear" w:color="auto" w:fill="auto"/>
            <w:vAlign w:val="center"/>
          </w:tcPr>
          <w:p w14:paraId="51303467"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356</w:t>
            </w:r>
          </w:p>
        </w:tc>
        <w:tc>
          <w:tcPr>
            <w:tcW w:w="358" w:type="pct"/>
            <w:shd w:val="clear" w:color="auto" w:fill="auto"/>
            <w:vAlign w:val="center"/>
          </w:tcPr>
          <w:p w14:paraId="415744DC"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304</w:t>
            </w:r>
          </w:p>
        </w:tc>
        <w:tc>
          <w:tcPr>
            <w:tcW w:w="332" w:type="pct"/>
            <w:shd w:val="clear" w:color="auto" w:fill="auto"/>
            <w:vAlign w:val="center"/>
          </w:tcPr>
          <w:p w14:paraId="4BF985E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263</w:t>
            </w:r>
          </w:p>
        </w:tc>
        <w:tc>
          <w:tcPr>
            <w:tcW w:w="345" w:type="pct"/>
            <w:shd w:val="clear" w:color="auto" w:fill="auto"/>
            <w:vAlign w:val="center"/>
          </w:tcPr>
          <w:p w14:paraId="3E931B41"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219</w:t>
            </w:r>
          </w:p>
        </w:tc>
      </w:tr>
    </w:tbl>
    <w:p w14:paraId="7AFDA6A2" w14:textId="77777777" w:rsidR="00BD376A" w:rsidRPr="00CB6EBA" w:rsidRDefault="00BD376A">
      <w:pPr>
        <w:pStyle w:val="ac"/>
      </w:pPr>
      <w:r w:rsidRPr="00CB6EBA">
        <w:t>表</w:t>
      </w:r>
      <w:r w:rsidRPr="00CB6EBA">
        <w:t xml:space="preserve">6.2-6 </w:t>
      </w:r>
      <w:r w:rsidRPr="00CB6EBA">
        <w:t>本次复核成果与查图集设计暴雨成果比较表（年最大）</w:t>
      </w:r>
    </w:p>
    <w:tbl>
      <w:tblPr>
        <w:tblW w:w="847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853"/>
        <w:gridCol w:w="621"/>
        <w:gridCol w:w="638"/>
        <w:gridCol w:w="542"/>
        <w:gridCol w:w="588"/>
        <w:gridCol w:w="579"/>
        <w:gridCol w:w="579"/>
        <w:gridCol w:w="584"/>
        <w:gridCol w:w="581"/>
        <w:gridCol w:w="581"/>
        <w:gridCol w:w="584"/>
        <w:gridCol w:w="581"/>
        <w:gridCol w:w="584"/>
        <w:gridCol w:w="576"/>
      </w:tblGrid>
      <w:tr w:rsidR="00BD376A" w:rsidRPr="00CB6EBA" w14:paraId="5B0E6B89" w14:textId="77777777" w:rsidTr="008760B0">
        <w:trPr>
          <w:trHeight w:val="340"/>
          <w:jc w:val="center"/>
        </w:trPr>
        <w:tc>
          <w:tcPr>
            <w:tcW w:w="503" w:type="pct"/>
            <w:vMerge w:val="restart"/>
            <w:shd w:val="clear" w:color="auto" w:fill="auto"/>
            <w:vAlign w:val="center"/>
          </w:tcPr>
          <w:p w14:paraId="6FEE8458"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方法</w:t>
            </w:r>
          </w:p>
        </w:tc>
        <w:tc>
          <w:tcPr>
            <w:tcW w:w="366" w:type="pct"/>
            <w:vMerge w:val="restart"/>
            <w:shd w:val="clear" w:color="auto" w:fill="auto"/>
            <w:vAlign w:val="center"/>
          </w:tcPr>
          <w:p w14:paraId="2C58089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历时</w:t>
            </w:r>
          </w:p>
        </w:tc>
        <w:tc>
          <w:tcPr>
            <w:tcW w:w="376" w:type="pct"/>
            <w:vMerge w:val="restart"/>
            <w:shd w:val="clear" w:color="auto" w:fill="auto"/>
            <w:vAlign w:val="center"/>
          </w:tcPr>
          <w:p w14:paraId="484EAD53"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均值</w:t>
            </w:r>
          </w:p>
        </w:tc>
        <w:tc>
          <w:tcPr>
            <w:tcW w:w="320" w:type="pct"/>
            <w:vMerge w:val="restart"/>
            <w:shd w:val="clear" w:color="auto" w:fill="auto"/>
            <w:vAlign w:val="center"/>
          </w:tcPr>
          <w:p w14:paraId="0D5C1788"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C</w:t>
            </w:r>
            <w:r w:rsidRPr="00CB6EBA">
              <w:rPr>
                <w:rFonts w:cs="Times New Roman"/>
                <w:sz w:val="21"/>
                <w:szCs w:val="21"/>
                <w:vertAlign w:val="subscript"/>
              </w:rPr>
              <w:t>v</w:t>
            </w:r>
          </w:p>
        </w:tc>
        <w:tc>
          <w:tcPr>
            <w:tcW w:w="347" w:type="pct"/>
            <w:vMerge w:val="restart"/>
            <w:shd w:val="clear" w:color="auto" w:fill="auto"/>
            <w:vAlign w:val="center"/>
          </w:tcPr>
          <w:p w14:paraId="20FF6FBC"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C</w:t>
            </w:r>
            <w:r w:rsidRPr="00CB6EBA">
              <w:rPr>
                <w:rFonts w:cs="Times New Roman"/>
                <w:sz w:val="21"/>
                <w:szCs w:val="21"/>
                <w:vertAlign w:val="subscript"/>
              </w:rPr>
              <w:t>s</w:t>
            </w:r>
            <w:r w:rsidRPr="00CB6EBA">
              <w:rPr>
                <w:rFonts w:cs="Times New Roman"/>
                <w:sz w:val="21"/>
                <w:szCs w:val="21"/>
              </w:rPr>
              <w:t>/C</w:t>
            </w:r>
            <w:r w:rsidRPr="00CB6EBA">
              <w:rPr>
                <w:rFonts w:cs="Times New Roman"/>
                <w:sz w:val="21"/>
                <w:szCs w:val="21"/>
                <w:vertAlign w:val="subscript"/>
              </w:rPr>
              <w:t>v</w:t>
            </w:r>
          </w:p>
        </w:tc>
        <w:tc>
          <w:tcPr>
            <w:tcW w:w="3088" w:type="pct"/>
            <w:gridSpan w:val="9"/>
            <w:shd w:val="clear" w:color="auto" w:fill="auto"/>
          </w:tcPr>
          <w:p w14:paraId="026E430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各频率</w:t>
            </w:r>
            <w:r w:rsidRPr="00CB6EBA">
              <w:rPr>
                <w:rFonts w:cs="Times New Roman"/>
                <w:sz w:val="21"/>
                <w:szCs w:val="21"/>
              </w:rPr>
              <w:t>(%)</w:t>
            </w:r>
            <w:r w:rsidRPr="00CB6EBA">
              <w:rPr>
                <w:rFonts w:cs="Times New Roman"/>
                <w:sz w:val="21"/>
                <w:szCs w:val="21"/>
              </w:rPr>
              <w:t>设计暴雨</w:t>
            </w:r>
            <w:r w:rsidRPr="00CB6EBA">
              <w:rPr>
                <w:rFonts w:cs="Times New Roman"/>
                <w:sz w:val="21"/>
                <w:szCs w:val="21"/>
              </w:rPr>
              <w:t>(mm)</w:t>
            </w:r>
          </w:p>
        </w:tc>
      </w:tr>
      <w:tr w:rsidR="00BD376A" w:rsidRPr="00CB6EBA" w14:paraId="5DB4BB20" w14:textId="77777777" w:rsidTr="008760B0">
        <w:trPr>
          <w:trHeight w:val="340"/>
          <w:jc w:val="center"/>
        </w:trPr>
        <w:tc>
          <w:tcPr>
            <w:tcW w:w="503" w:type="pct"/>
            <w:vMerge/>
            <w:shd w:val="clear" w:color="auto" w:fill="auto"/>
            <w:vAlign w:val="center"/>
          </w:tcPr>
          <w:p w14:paraId="53405A9C"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66" w:type="pct"/>
            <w:vMerge/>
            <w:shd w:val="clear" w:color="auto" w:fill="auto"/>
            <w:vAlign w:val="center"/>
          </w:tcPr>
          <w:p w14:paraId="66E0FC78"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76" w:type="pct"/>
            <w:vMerge/>
            <w:shd w:val="clear" w:color="auto" w:fill="auto"/>
            <w:vAlign w:val="center"/>
          </w:tcPr>
          <w:p w14:paraId="604273B7"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20" w:type="pct"/>
            <w:vMerge/>
            <w:shd w:val="clear" w:color="auto" w:fill="auto"/>
            <w:vAlign w:val="center"/>
          </w:tcPr>
          <w:p w14:paraId="705E1170"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47" w:type="pct"/>
            <w:vMerge/>
            <w:shd w:val="clear" w:color="auto" w:fill="auto"/>
            <w:vAlign w:val="center"/>
          </w:tcPr>
          <w:p w14:paraId="63CFED5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42" w:type="pct"/>
            <w:shd w:val="clear" w:color="auto" w:fill="auto"/>
          </w:tcPr>
          <w:p w14:paraId="3AD14C52"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0.01</w:t>
            </w:r>
          </w:p>
        </w:tc>
        <w:tc>
          <w:tcPr>
            <w:tcW w:w="342" w:type="pct"/>
            <w:shd w:val="clear" w:color="auto" w:fill="auto"/>
            <w:vAlign w:val="center"/>
          </w:tcPr>
          <w:p w14:paraId="0A69A93A"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0.05</w:t>
            </w:r>
          </w:p>
        </w:tc>
        <w:tc>
          <w:tcPr>
            <w:tcW w:w="345" w:type="pct"/>
            <w:shd w:val="clear" w:color="auto" w:fill="auto"/>
            <w:vAlign w:val="center"/>
          </w:tcPr>
          <w:p w14:paraId="128DDBD5"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0.1</w:t>
            </w:r>
          </w:p>
        </w:tc>
        <w:tc>
          <w:tcPr>
            <w:tcW w:w="343" w:type="pct"/>
            <w:shd w:val="clear" w:color="auto" w:fill="auto"/>
          </w:tcPr>
          <w:p w14:paraId="673731F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0.2</w:t>
            </w:r>
          </w:p>
        </w:tc>
        <w:tc>
          <w:tcPr>
            <w:tcW w:w="343" w:type="pct"/>
            <w:shd w:val="clear" w:color="auto" w:fill="auto"/>
            <w:vAlign w:val="center"/>
          </w:tcPr>
          <w:p w14:paraId="4B85151E"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w:t>
            </w:r>
          </w:p>
        </w:tc>
        <w:tc>
          <w:tcPr>
            <w:tcW w:w="345" w:type="pct"/>
            <w:shd w:val="clear" w:color="auto" w:fill="auto"/>
            <w:vAlign w:val="center"/>
          </w:tcPr>
          <w:p w14:paraId="4B87FCCF"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w:t>
            </w:r>
          </w:p>
        </w:tc>
        <w:tc>
          <w:tcPr>
            <w:tcW w:w="343" w:type="pct"/>
            <w:shd w:val="clear" w:color="auto" w:fill="auto"/>
            <w:vAlign w:val="center"/>
          </w:tcPr>
          <w:p w14:paraId="3AFA7408"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5</w:t>
            </w:r>
          </w:p>
        </w:tc>
        <w:tc>
          <w:tcPr>
            <w:tcW w:w="345" w:type="pct"/>
            <w:shd w:val="clear" w:color="auto" w:fill="auto"/>
            <w:vAlign w:val="center"/>
          </w:tcPr>
          <w:p w14:paraId="354220C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10</w:t>
            </w:r>
          </w:p>
        </w:tc>
        <w:tc>
          <w:tcPr>
            <w:tcW w:w="341" w:type="pct"/>
            <w:shd w:val="clear" w:color="auto" w:fill="auto"/>
            <w:vAlign w:val="center"/>
          </w:tcPr>
          <w:p w14:paraId="44F09C9B"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20</w:t>
            </w:r>
          </w:p>
        </w:tc>
      </w:tr>
      <w:tr w:rsidR="00BD376A" w:rsidRPr="00CB6EBA" w14:paraId="74595369" w14:textId="77777777" w:rsidTr="008760B0">
        <w:trPr>
          <w:trHeight w:val="340"/>
          <w:jc w:val="center"/>
        </w:trPr>
        <w:tc>
          <w:tcPr>
            <w:tcW w:w="503" w:type="pct"/>
            <w:vMerge w:val="restart"/>
            <w:shd w:val="clear" w:color="auto" w:fill="auto"/>
            <w:vAlign w:val="center"/>
          </w:tcPr>
          <w:p w14:paraId="797BAC23"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实测</w:t>
            </w:r>
          </w:p>
          <w:p w14:paraId="1887C20A"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资料</w:t>
            </w:r>
          </w:p>
        </w:tc>
        <w:tc>
          <w:tcPr>
            <w:tcW w:w="366" w:type="pct"/>
            <w:shd w:val="clear" w:color="auto" w:fill="auto"/>
          </w:tcPr>
          <w:p w14:paraId="2B2BAEE9"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H</w:t>
            </w:r>
            <w:r w:rsidRPr="00CB6EBA">
              <w:rPr>
                <w:rFonts w:cs="Times New Roman"/>
                <w:sz w:val="21"/>
                <w:szCs w:val="21"/>
                <w:vertAlign w:val="subscript"/>
              </w:rPr>
              <w:t>24h</w:t>
            </w:r>
          </w:p>
        </w:tc>
        <w:tc>
          <w:tcPr>
            <w:tcW w:w="376" w:type="pct"/>
            <w:shd w:val="clear" w:color="auto" w:fill="auto"/>
            <w:vAlign w:val="center"/>
          </w:tcPr>
          <w:p w14:paraId="45E1D9BD"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139.9</w:t>
            </w:r>
          </w:p>
        </w:tc>
        <w:tc>
          <w:tcPr>
            <w:tcW w:w="320" w:type="pct"/>
            <w:shd w:val="clear" w:color="auto" w:fill="auto"/>
            <w:vAlign w:val="center"/>
          </w:tcPr>
          <w:p w14:paraId="046B113D"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0.45</w:t>
            </w:r>
          </w:p>
        </w:tc>
        <w:tc>
          <w:tcPr>
            <w:tcW w:w="347" w:type="pct"/>
            <w:shd w:val="clear" w:color="auto" w:fill="auto"/>
            <w:vAlign w:val="center"/>
          </w:tcPr>
          <w:p w14:paraId="1A810204"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4.0</w:t>
            </w:r>
          </w:p>
        </w:tc>
        <w:tc>
          <w:tcPr>
            <w:tcW w:w="342" w:type="pct"/>
            <w:shd w:val="clear" w:color="auto" w:fill="auto"/>
            <w:vAlign w:val="center"/>
          </w:tcPr>
          <w:p w14:paraId="6237176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628</w:t>
            </w:r>
          </w:p>
        </w:tc>
        <w:tc>
          <w:tcPr>
            <w:tcW w:w="342" w:type="pct"/>
            <w:shd w:val="clear" w:color="auto" w:fill="auto"/>
            <w:vAlign w:val="center"/>
          </w:tcPr>
          <w:p w14:paraId="768A0DA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535</w:t>
            </w:r>
          </w:p>
        </w:tc>
        <w:tc>
          <w:tcPr>
            <w:tcW w:w="345" w:type="pct"/>
            <w:shd w:val="clear" w:color="auto" w:fill="auto"/>
            <w:vAlign w:val="center"/>
          </w:tcPr>
          <w:p w14:paraId="293BB3B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495</w:t>
            </w:r>
          </w:p>
        </w:tc>
        <w:tc>
          <w:tcPr>
            <w:tcW w:w="343" w:type="pct"/>
            <w:shd w:val="clear" w:color="auto" w:fill="auto"/>
            <w:vAlign w:val="center"/>
          </w:tcPr>
          <w:p w14:paraId="72693AEE"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455</w:t>
            </w:r>
          </w:p>
        </w:tc>
        <w:tc>
          <w:tcPr>
            <w:tcW w:w="343" w:type="pct"/>
            <w:shd w:val="clear" w:color="auto" w:fill="auto"/>
            <w:vAlign w:val="center"/>
          </w:tcPr>
          <w:p w14:paraId="4A06AE0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360</w:t>
            </w:r>
          </w:p>
        </w:tc>
        <w:tc>
          <w:tcPr>
            <w:tcW w:w="345" w:type="pct"/>
            <w:shd w:val="clear" w:color="auto" w:fill="auto"/>
            <w:vAlign w:val="center"/>
          </w:tcPr>
          <w:p w14:paraId="7D5010A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319</w:t>
            </w:r>
          </w:p>
        </w:tc>
        <w:tc>
          <w:tcPr>
            <w:tcW w:w="343" w:type="pct"/>
            <w:shd w:val="clear" w:color="auto" w:fill="auto"/>
            <w:vAlign w:val="center"/>
          </w:tcPr>
          <w:p w14:paraId="039B87A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265</w:t>
            </w:r>
          </w:p>
        </w:tc>
        <w:tc>
          <w:tcPr>
            <w:tcW w:w="345" w:type="pct"/>
            <w:shd w:val="clear" w:color="auto" w:fill="auto"/>
            <w:vAlign w:val="center"/>
          </w:tcPr>
          <w:p w14:paraId="00B0A38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223</w:t>
            </w:r>
          </w:p>
        </w:tc>
        <w:tc>
          <w:tcPr>
            <w:tcW w:w="341" w:type="pct"/>
            <w:shd w:val="clear" w:color="auto" w:fill="auto"/>
            <w:vAlign w:val="center"/>
          </w:tcPr>
          <w:p w14:paraId="137E6E4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180</w:t>
            </w:r>
          </w:p>
        </w:tc>
      </w:tr>
      <w:tr w:rsidR="00BD376A" w:rsidRPr="00CB6EBA" w14:paraId="63C4C956" w14:textId="77777777" w:rsidTr="008760B0">
        <w:trPr>
          <w:trHeight w:val="340"/>
          <w:jc w:val="center"/>
        </w:trPr>
        <w:tc>
          <w:tcPr>
            <w:tcW w:w="503" w:type="pct"/>
            <w:vMerge/>
            <w:shd w:val="clear" w:color="auto" w:fill="auto"/>
            <w:vAlign w:val="center"/>
          </w:tcPr>
          <w:p w14:paraId="21E1E2A3"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66" w:type="pct"/>
            <w:shd w:val="clear" w:color="auto" w:fill="auto"/>
          </w:tcPr>
          <w:p w14:paraId="71C05044"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H</w:t>
            </w:r>
            <w:r w:rsidRPr="00CB6EBA">
              <w:rPr>
                <w:rFonts w:cs="Times New Roman"/>
                <w:sz w:val="21"/>
                <w:szCs w:val="21"/>
                <w:vertAlign w:val="subscript"/>
              </w:rPr>
              <w:t>3d</w:t>
            </w:r>
          </w:p>
        </w:tc>
        <w:tc>
          <w:tcPr>
            <w:tcW w:w="376" w:type="pct"/>
            <w:shd w:val="clear" w:color="auto" w:fill="auto"/>
            <w:vAlign w:val="center"/>
          </w:tcPr>
          <w:p w14:paraId="79D444B9"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195.3</w:t>
            </w:r>
          </w:p>
        </w:tc>
        <w:tc>
          <w:tcPr>
            <w:tcW w:w="320" w:type="pct"/>
            <w:shd w:val="clear" w:color="auto" w:fill="auto"/>
            <w:vAlign w:val="center"/>
          </w:tcPr>
          <w:p w14:paraId="5F5D6F81"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0.49</w:t>
            </w:r>
          </w:p>
        </w:tc>
        <w:tc>
          <w:tcPr>
            <w:tcW w:w="347" w:type="pct"/>
            <w:shd w:val="clear" w:color="auto" w:fill="auto"/>
            <w:vAlign w:val="center"/>
          </w:tcPr>
          <w:p w14:paraId="1E8BA346" w14:textId="77777777" w:rsidR="00BD376A" w:rsidRPr="00CB6EBA" w:rsidRDefault="00BD376A" w:rsidP="00BD376A">
            <w:pPr>
              <w:pStyle w:val="affc"/>
              <w:spacing w:line="300" w:lineRule="exact"/>
              <w:ind w:leftChars="-33" w:left="-10" w:rightChars="-14" w:right="-34" w:hangingChars="33" w:hanging="69"/>
              <w:jc w:val="center"/>
              <w:rPr>
                <w:rFonts w:cs="Times New Roman"/>
                <w:sz w:val="21"/>
                <w:szCs w:val="21"/>
                <w:lang w:val="zh-CN"/>
              </w:rPr>
            </w:pPr>
            <w:r w:rsidRPr="00CB6EBA">
              <w:rPr>
                <w:rFonts w:cs="Times New Roman"/>
                <w:sz w:val="21"/>
                <w:szCs w:val="21"/>
                <w:lang w:val="zh-CN"/>
              </w:rPr>
              <w:t>4.0</w:t>
            </w:r>
          </w:p>
        </w:tc>
        <w:tc>
          <w:tcPr>
            <w:tcW w:w="342" w:type="pct"/>
            <w:shd w:val="clear" w:color="auto" w:fill="auto"/>
            <w:vAlign w:val="center"/>
          </w:tcPr>
          <w:p w14:paraId="6E036E1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972</w:t>
            </w:r>
          </w:p>
        </w:tc>
        <w:tc>
          <w:tcPr>
            <w:tcW w:w="342" w:type="pct"/>
            <w:shd w:val="clear" w:color="auto" w:fill="auto"/>
            <w:vAlign w:val="center"/>
          </w:tcPr>
          <w:p w14:paraId="14A4963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821</w:t>
            </w:r>
          </w:p>
        </w:tc>
        <w:tc>
          <w:tcPr>
            <w:tcW w:w="345" w:type="pct"/>
            <w:shd w:val="clear" w:color="auto" w:fill="auto"/>
            <w:vAlign w:val="center"/>
          </w:tcPr>
          <w:p w14:paraId="0923BF0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756</w:t>
            </w:r>
          </w:p>
        </w:tc>
        <w:tc>
          <w:tcPr>
            <w:tcW w:w="343" w:type="pct"/>
            <w:shd w:val="clear" w:color="auto" w:fill="auto"/>
            <w:vAlign w:val="center"/>
          </w:tcPr>
          <w:p w14:paraId="3B6463D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690</w:t>
            </w:r>
          </w:p>
        </w:tc>
        <w:tc>
          <w:tcPr>
            <w:tcW w:w="343" w:type="pct"/>
            <w:shd w:val="clear" w:color="auto" w:fill="auto"/>
            <w:vAlign w:val="center"/>
          </w:tcPr>
          <w:p w14:paraId="1556B8A0"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538</w:t>
            </w:r>
          </w:p>
        </w:tc>
        <w:tc>
          <w:tcPr>
            <w:tcW w:w="345" w:type="pct"/>
            <w:shd w:val="clear" w:color="auto" w:fill="auto"/>
            <w:vAlign w:val="center"/>
          </w:tcPr>
          <w:p w14:paraId="3AF58839"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473</w:t>
            </w:r>
          </w:p>
        </w:tc>
        <w:tc>
          <w:tcPr>
            <w:tcW w:w="343" w:type="pct"/>
            <w:shd w:val="clear" w:color="auto" w:fill="auto"/>
            <w:vAlign w:val="center"/>
          </w:tcPr>
          <w:p w14:paraId="7877D21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386</w:t>
            </w:r>
          </w:p>
        </w:tc>
        <w:tc>
          <w:tcPr>
            <w:tcW w:w="345" w:type="pct"/>
            <w:shd w:val="clear" w:color="auto" w:fill="auto"/>
            <w:vAlign w:val="center"/>
          </w:tcPr>
          <w:p w14:paraId="27C39EF7"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320</w:t>
            </w:r>
          </w:p>
        </w:tc>
        <w:tc>
          <w:tcPr>
            <w:tcW w:w="341" w:type="pct"/>
            <w:shd w:val="clear" w:color="auto" w:fill="auto"/>
            <w:vAlign w:val="center"/>
          </w:tcPr>
          <w:p w14:paraId="16B61EB5"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254</w:t>
            </w:r>
          </w:p>
        </w:tc>
      </w:tr>
      <w:tr w:rsidR="00BD376A" w:rsidRPr="00CB6EBA" w14:paraId="35F611F4" w14:textId="77777777" w:rsidTr="008760B0">
        <w:trPr>
          <w:trHeight w:val="340"/>
          <w:jc w:val="center"/>
        </w:trPr>
        <w:tc>
          <w:tcPr>
            <w:tcW w:w="503" w:type="pct"/>
            <w:vMerge w:val="restart"/>
            <w:shd w:val="clear" w:color="auto" w:fill="auto"/>
            <w:vAlign w:val="center"/>
          </w:tcPr>
          <w:p w14:paraId="0F6CE24E"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暴雨</w:t>
            </w:r>
          </w:p>
          <w:p w14:paraId="5F3279B0"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图集</w:t>
            </w:r>
          </w:p>
        </w:tc>
        <w:tc>
          <w:tcPr>
            <w:tcW w:w="366" w:type="pct"/>
            <w:shd w:val="clear" w:color="auto" w:fill="auto"/>
          </w:tcPr>
          <w:p w14:paraId="2E734D59"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H</w:t>
            </w:r>
            <w:r w:rsidRPr="00CB6EBA">
              <w:rPr>
                <w:rFonts w:cs="Times New Roman"/>
                <w:sz w:val="21"/>
                <w:szCs w:val="21"/>
                <w:vertAlign w:val="subscript"/>
              </w:rPr>
              <w:t>24h</w:t>
            </w:r>
          </w:p>
        </w:tc>
        <w:tc>
          <w:tcPr>
            <w:tcW w:w="376" w:type="pct"/>
            <w:shd w:val="clear" w:color="auto" w:fill="auto"/>
            <w:vAlign w:val="center"/>
          </w:tcPr>
          <w:p w14:paraId="186B2534"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140</w:t>
            </w:r>
          </w:p>
        </w:tc>
        <w:tc>
          <w:tcPr>
            <w:tcW w:w="320" w:type="pct"/>
            <w:shd w:val="clear" w:color="auto" w:fill="auto"/>
            <w:vAlign w:val="center"/>
          </w:tcPr>
          <w:p w14:paraId="617EF582"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0.45</w:t>
            </w:r>
          </w:p>
        </w:tc>
        <w:tc>
          <w:tcPr>
            <w:tcW w:w="347" w:type="pct"/>
            <w:shd w:val="clear" w:color="auto" w:fill="auto"/>
            <w:vAlign w:val="center"/>
          </w:tcPr>
          <w:p w14:paraId="5E9D7037" w14:textId="77777777" w:rsidR="00BD376A" w:rsidRPr="00CB6EBA" w:rsidRDefault="00BD376A" w:rsidP="00BD376A">
            <w:pPr>
              <w:spacing w:line="320" w:lineRule="exact"/>
              <w:ind w:leftChars="-57" w:left="-137" w:rightChars="-45" w:right="-108"/>
              <w:jc w:val="center"/>
              <w:rPr>
                <w:rFonts w:cs="Times New Roman"/>
                <w:color w:val="000000"/>
                <w:kern w:val="0"/>
                <w:szCs w:val="21"/>
              </w:rPr>
            </w:pPr>
            <w:r w:rsidRPr="00CB6EBA">
              <w:rPr>
                <w:rFonts w:cs="Times New Roman"/>
                <w:color w:val="000000"/>
                <w:kern w:val="0"/>
                <w:szCs w:val="21"/>
              </w:rPr>
              <w:t>3.5</w:t>
            </w:r>
          </w:p>
        </w:tc>
        <w:tc>
          <w:tcPr>
            <w:tcW w:w="342" w:type="pct"/>
            <w:shd w:val="clear" w:color="auto" w:fill="auto"/>
            <w:vAlign w:val="center"/>
          </w:tcPr>
          <w:p w14:paraId="58E6CEB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597</w:t>
            </w:r>
          </w:p>
        </w:tc>
        <w:tc>
          <w:tcPr>
            <w:tcW w:w="342" w:type="pct"/>
            <w:shd w:val="clear" w:color="auto" w:fill="auto"/>
            <w:vAlign w:val="center"/>
          </w:tcPr>
          <w:p w14:paraId="29950911"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513</w:t>
            </w:r>
          </w:p>
        </w:tc>
        <w:tc>
          <w:tcPr>
            <w:tcW w:w="345" w:type="pct"/>
            <w:shd w:val="clear" w:color="auto" w:fill="auto"/>
            <w:vAlign w:val="center"/>
          </w:tcPr>
          <w:p w14:paraId="558988B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476</w:t>
            </w:r>
          </w:p>
        </w:tc>
        <w:tc>
          <w:tcPr>
            <w:tcW w:w="343" w:type="pct"/>
            <w:shd w:val="clear" w:color="auto" w:fill="auto"/>
            <w:vAlign w:val="center"/>
          </w:tcPr>
          <w:p w14:paraId="184E055C"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439</w:t>
            </w:r>
          </w:p>
        </w:tc>
        <w:tc>
          <w:tcPr>
            <w:tcW w:w="343" w:type="pct"/>
            <w:shd w:val="clear" w:color="auto" w:fill="auto"/>
            <w:vAlign w:val="center"/>
          </w:tcPr>
          <w:p w14:paraId="04305518"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352</w:t>
            </w:r>
          </w:p>
        </w:tc>
        <w:tc>
          <w:tcPr>
            <w:tcW w:w="345" w:type="pct"/>
            <w:shd w:val="clear" w:color="auto" w:fill="auto"/>
            <w:vAlign w:val="center"/>
          </w:tcPr>
          <w:p w14:paraId="4D3D35D0"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314</w:t>
            </w:r>
          </w:p>
        </w:tc>
        <w:tc>
          <w:tcPr>
            <w:tcW w:w="343" w:type="pct"/>
            <w:shd w:val="clear" w:color="auto" w:fill="auto"/>
            <w:vAlign w:val="center"/>
          </w:tcPr>
          <w:p w14:paraId="404639F7"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263</w:t>
            </w:r>
          </w:p>
        </w:tc>
        <w:tc>
          <w:tcPr>
            <w:tcW w:w="345" w:type="pct"/>
            <w:shd w:val="clear" w:color="auto" w:fill="auto"/>
            <w:vAlign w:val="center"/>
          </w:tcPr>
          <w:p w14:paraId="612A848E"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224</w:t>
            </w:r>
          </w:p>
        </w:tc>
        <w:tc>
          <w:tcPr>
            <w:tcW w:w="341" w:type="pct"/>
            <w:shd w:val="clear" w:color="auto" w:fill="auto"/>
            <w:vAlign w:val="center"/>
          </w:tcPr>
          <w:p w14:paraId="372C34E5"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182</w:t>
            </w:r>
          </w:p>
        </w:tc>
      </w:tr>
      <w:tr w:rsidR="00BD376A" w:rsidRPr="00CB6EBA" w14:paraId="33798536" w14:textId="77777777" w:rsidTr="008760B0">
        <w:trPr>
          <w:trHeight w:val="340"/>
          <w:jc w:val="center"/>
        </w:trPr>
        <w:tc>
          <w:tcPr>
            <w:tcW w:w="503" w:type="pct"/>
            <w:vMerge/>
            <w:shd w:val="clear" w:color="auto" w:fill="auto"/>
          </w:tcPr>
          <w:p w14:paraId="3C1B928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p>
        </w:tc>
        <w:tc>
          <w:tcPr>
            <w:tcW w:w="366" w:type="pct"/>
            <w:shd w:val="clear" w:color="auto" w:fill="auto"/>
          </w:tcPr>
          <w:p w14:paraId="08D163E5" w14:textId="77777777" w:rsidR="00BD376A" w:rsidRPr="00CB6EBA" w:rsidRDefault="00BD376A" w:rsidP="00BD376A">
            <w:pPr>
              <w:pStyle w:val="affc"/>
              <w:spacing w:line="320" w:lineRule="exact"/>
              <w:ind w:firstLineChars="0" w:firstLine="0"/>
              <w:jc w:val="center"/>
              <w:rPr>
                <w:rFonts w:cs="Times New Roman"/>
                <w:sz w:val="21"/>
                <w:szCs w:val="21"/>
              </w:rPr>
            </w:pPr>
            <w:r w:rsidRPr="00CB6EBA">
              <w:rPr>
                <w:rFonts w:cs="Times New Roman"/>
                <w:sz w:val="21"/>
                <w:szCs w:val="21"/>
              </w:rPr>
              <w:t>H</w:t>
            </w:r>
            <w:r w:rsidRPr="00CB6EBA">
              <w:rPr>
                <w:rFonts w:cs="Times New Roman"/>
                <w:sz w:val="21"/>
                <w:szCs w:val="21"/>
                <w:vertAlign w:val="subscript"/>
              </w:rPr>
              <w:t>3d</w:t>
            </w:r>
          </w:p>
        </w:tc>
        <w:tc>
          <w:tcPr>
            <w:tcW w:w="376" w:type="pct"/>
            <w:shd w:val="clear" w:color="auto" w:fill="auto"/>
            <w:vAlign w:val="center"/>
          </w:tcPr>
          <w:p w14:paraId="63F1FEAA"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200</w:t>
            </w:r>
          </w:p>
        </w:tc>
        <w:tc>
          <w:tcPr>
            <w:tcW w:w="320" w:type="pct"/>
            <w:shd w:val="clear" w:color="auto" w:fill="auto"/>
            <w:vAlign w:val="center"/>
          </w:tcPr>
          <w:p w14:paraId="55C39B9E"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0.45</w:t>
            </w:r>
          </w:p>
        </w:tc>
        <w:tc>
          <w:tcPr>
            <w:tcW w:w="347" w:type="pct"/>
            <w:shd w:val="clear" w:color="auto" w:fill="auto"/>
            <w:vAlign w:val="center"/>
          </w:tcPr>
          <w:p w14:paraId="4C35F0C3" w14:textId="77777777" w:rsidR="00BD376A" w:rsidRPr="00CB6EBA" w:rsidRDefault="00BD376A" w:rsidP="00BD376A">
            <w:pPr>
              <w:spacing w:line="320" w:lineRule="exact"/>
              <w:ind w:leftChars="-57" w:left="-137" w:rightChars="-45" w:right="-108"/>
              <w:jc w:val="center"/>
              <w:rPr>
                <w:rFonts w:cs="Times New Roman"/>
                <w:color w:val="000000"/>
                <w:kern w:val="0"/>
                <w:szCs w:val="21"/>
              </w:rPr>
            </w:pPr>
            <w:r w:rsidRPr="00CB6EBA">
              <w:rPr>
                <w:rFonts w:cs="Times New Roman"/>
                <w:color w:val="000000"/>
                <w:kern w:val="0"/>
                <w:szCs w:val="21"/>
              </w:rPr>
              <w:t>3.5</w:t>
            </w:r>
          </w:p>
        </w:tc>
        <w:tc>
          <w:tcPr>
            <w:tcW w:w="342" w:type="pct"/>
            <w:shd w:val="clear" w:color="auto" w:fill="auto"/>
            <w:vAlign w:val="center"/>
          </w:tcPr>
          <w:p w14:paraId="4C62460D"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853</w:t>
            </w:r>
          </w:p>
        </w:tc>
        <w:tc>
          <w:tcPr>
            <w:tcW w:w="342" w:type="pct"/>
            <w:shd w:val="clear" w:color="auto" w:fill="auto"/>
            <w:vAlign w:val="center"/>
          </w:tcPr>
          <w:p w14:paraId="7126390F"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732</w:t>
            </w:r>
          </w:p>
        </w:tc>
        <w:tc>
          <w:tcPr>
            <w:tcW w:w="345" w:type="pct"/>
            <w:shd w:val="clear" w:color="auto" w:fill="auto"/>
            <w:vAlign w:val="center"/>
          </w:tcPr>
          <w:p w14:paraId="6267FA92"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680</w:t>
            </w:r>
          </w:p>
        </w:tc>
        <w:tc>
          <w:tcPr>
            <w:tcW w:w="343" w:type="pct"/>
            <w:shd w:val="clear" w:color="auto" w:fill="auto"/>
            <w:vAlign w:val="center"/>
          </w:tcPr>
          <w:p w14:paraId="4A049246" w14:textId="77777777" w:rsidR="00BD376A" w:rsidRPr="00CB6EBA" w:rsidRDefault="00BD376A" w:rsidP="00BD376A">
            <w:pPr>
              <w:widowControl/>
              <w:adjustRightInd w:val="0"/>
              <w:snapToGrid w:val="0"/>
              <w:spacing w:line="276" w:lineRule="auto"/>
              <w:ind w:leftChars="-50" w:left="-120" w:rightChars="-50" w:right="-120"/>
              <w:jc w:val="center"/>
              <w:rPr>
                <w:rFonts w:cs="Times New Roman"/>
                <w:color w:val="000000"/>
                <w:szCs w:val="21"/>
              </w:rPr>
            </w:pPr>
            <w:r w:rsidRPr="00CB6EBA">
              <w:rPr>
                <w:rFonts w:cs="Times New Roman"/>
                <w:color w:val="000000"/>
                <w:szCs w:val="21"/>
              </w:rPr>
              <w:t>627</w:t>
            </w:r>
          </w:p>
        </w:tc>
        <w:tc>
          <w:tcPr>
            <w:tcW w:w="343" w:type="pct"/>
            <w:shd w:val="clear" w:color="auto" w:fill="auto"/>
            <w:vAlign w:val="center"/>
          </w:tcPr>
          <w:p w14:paraId="2C6C5C1A"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503</w:t>
            </w:r>
          </w:p>
        </w:tc>
        <w:tc>
          <w:tcPr>
            <w:tcW w:w="345" w:type="pct"/>
            <w:shd w:val="clear" w:color="auto" w:fill="auto"/>
            <w:vAlign w:val="center"/>
          </w:tcPr>
          <w:p w14:paraId="54160EA9"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449</w:t>
            </w:r>
          </w:p>
        </w:tc>
        <w:tc>
          <w:tcPr>
            <w:tcW w:w="343" w:type="pct"/>
            <w:shd w:val="clear" w:color="auto" w:fill="auto"/>
            <w:vAlign w:val="center"/>
          </w:tcPr>
          <w:p w14:paraId="6D3D5297"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376</w:t>
            </w:r>
          </w:p>
        </w:tc>
        <w:tc>
          <w:tcPr>
            <w:tcW w:w="345" w:type="pct"/>
            <w:shd w:val="clear" w:color="auto" w:fill="auto"/>
            <w:vAlign w:val="center"/>
          </w:tcPr>
          <w:p w14:paraId="64966BF4"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319</w:t>
            </w:r>
          </w:p>
        </w:tc>
        <w:tc>
          <w:tcPr>
            <w:tcW w:w="341" w:type="pct"/>
            <w:shd w:val="clear" w:color="auto" w:fill="auto"/>
            <w:vAlign w:val="center"/>
          </w:tcPr>
          <w:p w14:paraId="79B86EA4" w14:textId="77777777" w:rsidR="00BD376A" w:rsidRPr="00CB6EBA" w:rsidRDefault="00BD376A" w:rsidP="00BD376A">
            <w:pPr>
              <w:pStyle w:val="affc"/>
              <w:spacing w:line="320" w:lineRule="exact"/>
              <w:ind w:leftChars="-57" w:left="-137" w:rightChars="-45" w:right="-108" w:firstLineChars="0" w:firstLine="0"/>
              <w:jc w:val="center"/>
              <w:rPr>
                <w:rFonts w:cs="Times New Roman"/>
                <w:sz w:val="21"/>
                <w:szCs w:val="21"/>
              </w:rPr>
            </w:pPr>
            <w:r w:rsidRPr="00CB6EBA">
              <w:rPr>
                <w:rFonts w:cs="Times New Roman"/>
                <w:sz w:val="21"/>
                <w:szCs w:val="21"/>
              </w:rPr>
              <w:t>261</w:t>
            </w:r>
          </w:p>
        </w:tc>
      </w:tr>
    </w:tbl>
    <w:p w14:paraId="57F8375E" w14:textId="77777777" w:rsidR="003C35E7" w:rsidRPr="00CB6EBA" w:rsidRDefault="00BD20DE" w:rsidP="00426F3C">
      <w:pPr>
        <w:pStyle w:val="aff9"/>
      </w:pPr>
      <w:r w:rsidRPr="00CB6EBA">
        <w:t>3</w:t>
      </w:r>
      <w:r w:rsidRPr="00CB6EBA">
        <w:t>、</w:t>
      </w:r>
      <w:r w:rsidR="003C35E7" w:rsidRPr="00CB6EBA">
        <w:t>设计雨型</w:t>
      </w:r>
    </w:p>
    <w:p w14:paraId="6870E750" w14:textId="77777777" w:rsidR="003C35E7" w:rsidRPr="00CB6EBA" w:rsidRDefault="00BD20DE" w:rsidP="00426F3C">
      <w:pPr>
        <w:pStyle w:val="aff9"/>
      </w:pPr>
      <w:r w:rsidRPr="00CB6EBA">
        <w:t>（</w:t>
      </w:r>
      <w:r w:rsidRPr="00CB6EBA">
        <w:t>1</w:t>
      </w:r>
      <w:r w:rsidRPr="00CB6EBA">
        <w:t>）</w:t>
      </w:r>
      <w:r w:rsidR="003C35E7" w:rsidRPr="00CB6EBA">
        <w:t>日程分配</w:t>
      </w:r>
    </w:p>
    <w:p w14:paraId="4E66E3EB" w14:textId="5E6D36FA" w:rsidR="003A2FCC" w:rsidRPr="00CB6EBA" w:rsidRDefault="003C35E7" w:rsidP="00426F3C">
      <w:pPr>
        <w:pStyle w:val="aff9"/>
      </w:pPr>
      <w:r w:rsidRPr="00CB6EBA">
        <w:t>设计暴雨的日程分配，根据《浙江省短历时暴雨》的常规办法，最大一日排在第二天，第一天为（</w:t>
      </w:r>
      <w:r w:rsidRPr="00CB6EBA">
        <w:t>H</w:t>
      </w:r>
      <w:r w:rsidRPr="00CB6EBA">
        <w:rPr>
          <w:vertAlign w:val="subscript"/>
        </w:rPr>
        <w:t>3d</w:t>
      </w:r>
      <w:r w:rsidRPr="00CB6EBA">
        <w:t>－</w:t>
      </w:r>
      <w:r w:rsidRPr="00CB6EBA">
        <w:t>H</w:t>
      </w:r>
      <w:r w:rsidRPr="00CB6EBA">
        <w:rPr>
          <w:vertAlign w:val="subscript"/>
        </w:rPr>
        <w:t>24</w:t>
      </w:r>
      <w:r w:rsidRPr="00CB6EBA">
        <w:t>）的</w:t>
      </w:r>
      <w:r w:rsidRPr="00CB6EBA">
        <w:t>60%</w:t>
      </w:r>
      <w:r w:rsidRPr="00CB6EBA">
        <w:t>，第三天为（</w:t>
      </w:r>
      <w:r w:rsidRPr="00CB6EBA">
        <w:t>H</w:t>
      </w:r>
      <w:r w:rsidRPr="00CB6EBA">
        <w:rPr>
          <w:vertAlign w:val="subscript"/>
        </w:rPr>
        <w:t>3d</w:t>
      </w:r>
      <w:r w:rsidRPr="00CB6EBA">
        <w:t>－</w:t>
      </w:r>
      <w:r w:rsidRPr="00CB6EBA">
        <w:t>H</w:t>
      </w:r>
      <w:r w:rsidRPr="00CB6EBA">
        <w:rPr>
          <w:vertAlign w:val="subscript"/>
        </w:rPr>
        <w:t>24</w:t>
      </w:r>
      <w:r w:rsidRPr="00CB6EBA">
        <w:t>）的</w:t>
      </w:r>
      <w:r w:rsidRPr="00CB6EBA">
        <w:t>40%</w:t>
      </w:r>
      <w:r w:rsidRPr="00CB6EBA">
        <w:t>，见表</w:t>
      </w:r>
      <w:r w:rsidRPr="00CB6EBA">
        <w:t>6.2-7</w:t>
      </w:r>
      <w:r w:rsidRPr="00CB6EBA">
        <w:t>。</w:t>
      </w:r>
    </w:p>
    <w:p w14:paraId="00E3209C" w14:textId="77777777" w:rsidR="003C35E7" w:rsidRPr="00CB6EBA" w:rsidRDefault="003C35E7">
      <w:pPr>
        <w:pStyle w:val="ac"/>
      </w:pPr>
      <w:r w:rsidRPr="00CB6EBA">
        <w:t>表</w:t>
      </w:r>
      <w:r w:rsidRPr="00CB6EBA">
        <w:t xml:space="preserve">6.2-7 </w:t>
      </w:r>
      <w:r w:rsidRPr="00CB6EBA">
        <w:t>设计暴雨日程分配表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615"/>
        <w:gridCol w:w="1649"/>
        <w:gridCol w:w="2132"/>
        <w:gridCol w:w="2132"/>
      </w:tblGrid>
      <w:tr w:rsidR="003C35E7" w:rsidRPr="00CB6EBA" w14:paraId="2DB987B3" w14:textId="77777777" w:rsidTr="00FB4C61">
        <w:trPr>
          <w:trHeight w:val="340"/>
          <w:jc w:val="center"/>
        </w:trPr>
        <w:tc>
          <w:tcPr>
            <w:tcW w:w="1533" w:type="pct"/>
            <w:shd w:val="clear" w:color="auto" w:fill="auto"/>
            <w:vAlign w:val="center"/>
          </w:tcPr>
          <w:p w14:paraId="2466B92B" w14:textId="77777777" w:rsidR="003C35E7" w:rsidRPr="00CB6EBA" w:rsidRDefault="003C35E7" w:rsidP="00FB4C61">
            <w:pPr>
              <w:pStyle w:val="aff2"/>
            </w:pPr>
            <w:r w:rsidRPr="00CB6EBA">
              <w:rPr>
                <w:rFonts w:eastAsia="宋体"/>
              </w:rPr>
              <w:t>日程</w:t>
            </w:r>
          </w:p>
        </w:tc>
        <w:tc>
          <w:tcPr>
            <w:tcW w:w="967" w:type="pct"/>
            <w:shd w:val="clear" w:color="auto" w:fill="auto"/>
            <w:vAlign w:val="center"/>
          </w:tcPr>
          <w:p w14:paraId="13DA7ED1" w14:textId="77777777" w:rsidR="003C35E7" w:rsidRPr="00CB6EBA" w:rsidRDefault="003C35E7" w:rsidP="00FB4C61">
            <w:pPr>
              <w:pStyle w:val="aff2"/>
            </w:pPr>
            <w:r w:rsidRPr="00CB6EBA">
              <w:rPr>
                <w:rFonts w:eastAsia="宋体"/>
              </w:rPr>
              <w:t>第一天</w:t>
            </w:r>
          </w:p>
        </w:tc>
        <w:tc>
          <w:tcPr>
            <w:tcW w:w="1250" w:type="pct"/>
            <w:shd w:val="clear" w:color="auto" w:fill="auto"/>
            <w:vAlign w:val="center"/>
          </w:tcPr>
          <w:p w14:paraId="403FCEE3" w14:textId="77777777" w:rsidR="003C35E7" w:rsidRPr="00CB6EBA" w:rsidRDefault="003C35E7" w:rsidP="00FB4C61">
            <w:pPr>
              <w:pStyle w:val="aff2"/>
            </w:pPr>
            <w:r w:rsidRPr="00CB6EBA">
              <w:rPr>
                <w:rFonts w:eastAsia="宋体"/>
              </w:rPr>
              <w:t>第二天</w:t>
            </w:r>
          </w:p>
        </w:tc>
        <w:tc>
          <w:tcPr>
            <w:tcW w:w="1250" w:type="pct"/>
            <w:shd w:val="clear" w:color="auto" w:fill="auto"/>
            <w:vAlign w:val="center"/>
          </w:tcPr>
          <w:p w14:paraId="6AF0AA13" w14:textId="77777777" w:rsidR="003C35E7" w:rsidRPr="00CB6EBA" w:rsidRDefault="003C35E7" w:rsidP="00FB4C61">
            <w:pPr>
              <w:pStyle w:val="aff2"/>
            </w:pPr>
            <w:r w:rsidRPr="00CB6EBA">
              <w:rPr>
                <w:rFonts w:eastAsia="宋体"/>
              </w:rPr>
              <w:t>第三天</w:t>
            </w:r>
          </w:p>
        </w:tc>
      </w:tr>
      <w:tr w:rsidR="003C35E7" w:rsidRPr="00CB6EBA" w14:paraId="07FF901C" w14:textId="77777777" w:rsidTr="00FB4C61">
        <w:trPr>
          <w:trHeight w:val="340"/>
          <w:jc w:val="center"/>
        </w:trPr>
        <w:tc>
          <w:tcPr>
            <w:tcW w:w="1533" w:type="pct"/>
            <w:shd w:val="clear" w:color="auto" w:fill="auto"/>
            <w:vAlign w:val="center"/>
          </w:tcPr>
          <w:p w14:paraId="4197ADFA" w14:textId="77777777" w:rsidR="003C35E7" w:rsidRPr="00CB6EBA" w:rsidRDefault="003C35E7" w:rsidP="00FB4C61">
            <w:pPr>
              <w:pStyle w:val="aff2"/>
            </w:pPr>
            <w:r w:rsidRPr="00CB6EBA">
              <w:rPr>
                <w:rFonts w:eastAsia="宋体"/>
              </w:rPr>
              <w:t>占（</w:t>
            </w:r>
            <w:r w:rsidRPr="00CB6EBA">
              <w:t>H</w:t>
            </w:r>
            <w:r w:rsidRPr="00CB6EBA">
              <w:rPr>
                <w:vertAlign w:val="subscript"/>
              </w:rPr>
              <w:t>3d</w:t>
            </w:r>
            <w:r w:rsidRPr="00CB6EBA">
              <w:rPr>
                <w:rFonts w:eastAsia="宋体"/>
              </w:rPr>
              <w:t>－</w:t>
            </w:r>
            <w:r w:rsidRPr="00CB6EBA">
              <w:t>H</w:t>
            </w:r>
            <w:r w:rsidRPr="00CB6EBA">
              <w:rPr>
                <w:vertAlign w:val="subscript"/>
              </w:rPr>
              <w:t>24h</w:t>
            </w:r>
            <w:r w:rsidRPr="00CB6EBA">
              <w:rPr>
                <w:rFonts w:eastAsia="宋体"/>
              </w:rPr>
              <w:t>）</w:t>
            </w:r>
            <w:r w:rsidRPr="00CB6EBA">
              <w:t xml:space="preserve"> (%)</w:t>
            </w:r>
          </w:p>
        </w:tc>
        <w:tc>
          <w:tcPr>
            <w:tcW w:w="967" w:type="pct"/>
            <w:shd w:val="clear" w:color="auto" w:fill="auto"/>
            <w:vAlign w:val="center"/>
          </w:tcPr>
          <w:p w14:paraId="72FA2263" w14:textId="77777777" w:rsidR="003C35E7" w:rsidRPr="00CB6EBA" w:rsidRDefault="003C35E7" w:rsidP="00FB4C61">
            <w:pPr>
              <w:pStyle w:val="aff2"/>
            </w:pPr>
            <w:r w:rsidRPr="00CB6EBA">
              <w:t>60</w:t>
            </w:r>
          </w:p>
        </w:tc>
        <w:tc>
          <w:tcPr>
            <w:tcW w:w="1250" w:type="pct"/>
            <w:shd w:val="clear" w:color="auto" w:fill="auto"/>
            <w:vAlign w:val="center"/>
          </w:tcPr>
          <w:p w14:paraId="0106369D" w14:textId="77777777" w:rsidR="003C35E7" w:rsidRPr="00CB6EBA" w:rsidRDefault="003C35E7" w:rsidP="00FB4C61">
            <w:pPr>
              <w:pStyle w:val="aff2"/>
            </w:pPr>
          </w:p>
        </w:tc>
        <w:tc>
          <w:tcPr>
            <w:tcW w:w="1250" w:type="pct"/>
            <w:shd w:val="clear" w:color="auto" w:fill="auto"/>
            <w:vAlign w:val="center"/>
          </w:tcPr>
          <w:p w14:paraId="6669E83E" w14:textId="77777777" w:rsidR="003C35E7" w:rsidRPr="00CB6EBA" w:rsidRDefault="003C35E7" w:rsidP="00FB4C61">
            <w:pPr>
              <w:pStyle w:val="aff2"/>
            </w:pPr>
          </w:p>
        </w:tc>
      </w:tr>
      <w:tr w:rsidR="003C35E7" w:rsidRPr="00CB6EBA" w14:paraId="678F5ED2" w14:textId="77777777" w:rsidTr="00FB4C61">
        <w:trPr>
          <w:trHeight w:val="340"/>
          <w:jc w:val="center"/>
        </w:trPr>
        <w:tc>
          <w:tcPr>
            <w:tcW w:w="1533" w:type="pct"/>
            <w:shd w:val="clear" w:color="auto" w:fill="auto"/>
            <w:vAlign w:val="center"/>
          </w:tcPr>
          <w:p w14:paraId="72482B3B" w14:textId="77777777" w:rsidR="003C35E7" w:rsidRPr="00CB6EBA" w:rsidRDefault="003C35E7" w:rsidP="00FB4C61">
            <w:pPr>
              <w:pStyle w:val="aff2"/>
            </w:pPr>
            <w:r w:rsidRPr="00CB6EBA">
              <w:rPr>
                <w:rFonts w:eastAsia="宋体"/>
              </w:rPr>
              <w:t>占</w:t>
            </w:r>
            <w:r w:rsidRPr="00CB6EBA">
              <w:t xml:space="preserve">  H</w:t>
            </w:r>
            <w:r w:rsidRPr="00CB6EBA">
              <w:rPr>
                <w:vertAlign w:val="subscript"/>
              </w:rPr>
              <w:t xml:space="preserve">24h  </w:t>
            </w:r>
            <w:r w:rsidRPr="00CB6EBA">
              <w:t>(%)</w:t>
            </w:r>
          </w:p>
        </w:tc>
        <w:tc>
          <w:tcPr>
            <w:tcW w:w="967" w:type="pct"/>
            <w:shd w:val="clear" w:color="auto" w:fill="auto"/>
            <w:vAlign w:val="center"/>
          </w:tcPr>
          <w:p w14:paraId="55AF64F4" w14:textId="77777777" w:rsidR="003C35E7" w:rsidRPr="00CB6EBA" w:rsidRDefault="003C35E7" w:rsidP="00FB4C61">
            <w:pPr>
              <w:pStyle w:val="aff2"/>
            </w:pPr>
          </w:p>
        </w:tc>
        <w:tc>
          <w:tcPr>
            <w:tcW w:w="1250" w:type="pct"/>
            <w:shd w:val="clear" w:color="auto" w:fill="auto"/>
            <w:vAlign w:val="center"/>
          </w:tcPr>
          <w:p w14:paraId="44C0BB7C" w14:textId="77777777" w:rsidR="003C35E7" w:rsidRPr="00CB6EBA" w:rsidRDefault="003C35E7" w:rsidP="00FB4C61">
            <w:pPr>
              <w:pStyle w:val="aff2"/>
            </w:pPr>
            <w:r w:rsidRPr="00CB6EBA">
              <w:t>100</w:t>
            </w:r>
          </w:p>
        </w:tc>
        <w:tc>
          <w:tcPr>
            <w:tcW w:w="1250" w:type="pct"/>
            <w:shd w:val="clear" w:color="auto" w:fill="auto"/>
            <w:vAlign w:val="center"/>
          </w:tcPr>
          <w:p w14:paraId="30E54B88" w14:textId="77777777" w:rsidR="003C35E7" w:rsidRPr="00CB6EBA" w:rsidRDefault="003C35E7" w:rsidP="00FB4C61">
            <w:pPr>
              <w:pStyle w:val="aff2"/>
            </w:pPr>
          </w:p>
        </w:tc>
      </w:tr>
      <w:tr w:rsidR="003C35E7" w:rsidRPr="00CB6EBA" w14:paraId="320735DF" w14:textId="77777777" w:rsidTr="00FB4C61">
        <w:trPr>
          <w:trHeight w:val="340"/>
          <w:jc w:val="center"/>
        </w:trPr>
        <w:tc>
          <w:tcPr>
            <w:tcW w:w="1533" w:type="pct"/>
            <w:shd w:val="clear" w:color="auto" w:fill="auto"/>
            <w:vAlign w:val="center"/>
          </w:tcPr>
          <w:p w14:paraId="023583E5" w14:textId="77777777" w:rsidR="003C35E7" w:rsidRPr="00CB6EBA" w:rsidRDefault="003C35E7" w:rsidP="00FB4C61">
            <w:pPr>
              <w:pStyle w:val="aff2"/>
            </w:pPr>
            <w:r w:rsidRPr="00CB6EBA">
              <w:rPr>
                <w:rFonts w:eastAsia="宋体"/>
              </w:rPr>
              <w:t>占（</w:t>
            </w:r>
            <w:r w:rsidRPr="00CB6EBA">
              <w:t>H</w:t>
            </w:r>
            <w:r w:rsidRPr="00CB6EBA">
              <w:rPr>
                <w:vertAlign w:val="subscript"/>
              </w:rPr>
              <w:t>3d</w:t>
            </w:r>
            <w:r w:rsidRPr="00CB6EBA">
              <w:rPr>
                <w:rFonts w:eastAsia="宋体"/>
              </w:rPr>
              <w:t>－</w:t>
            </w:r>
            <w:r w:rsidRPr="00CB6EBA">
              <w:t>H</w:t>
            </w:r>
            <w:r w:rsidRPr="00CB6EBA">
              <w:rPr>
                <w:vertAlign w:val="subscript"/>
              </w:rPr>
              <w:t>24h</w:t>
            </w:r>
            <w:r w:rsidRPr="00CB6EBA">
              <w:rPr>
                <w:rFonts w:eastAsia="宋体"/>
              </w:rPr>
              <w:t>）</w:t>
            </w:r>
            <w:r w:rsidRPr="00CB6EBA">
              <w:t xml:space="preserve"> (%)</w:t>
            </w:r>
          </w:p>
        </w:tc>
        <w:tc>
          <w:tcPr>
            <w:tcW w:w="967" w:type="pct"/>
            <w:shd w:val="clear" w:color="auto" w:fill="auto"/>
            <w:vAlign w:val="center"/>
          </w:tcPr>
          <w:p w14:paraId="5A11A75B" w14:textId="77777777" w:rsidR="003C35E7" w:rsidRPr="00CB6EBA" w:rsidRDefault="003C35E7" w:rsidP="00FB4C61">
            <w:pPr>
              <w:pStyle w:val="aff2"/>
            </w:pPr>
          </w:p>
        </w:tc>
        <w:tc>
          <w:tcPr>
            <w:tcW w:w="1250" w:type="pct"/>
            <w:shd w:val="clear" w:color="auto" w:fill="auto"/>
            <w:vAlign w:val="center"/>
          </w:tcPr>
          <w:p w14:paraId="724E2C9E" w14:textId="77777777" w:rsidR="003C35E7" w:rsidRPr="00CB6EBA" w:rsidRDefault="003C35E7" w:rsidP="00FB4C61">
            <w:pPr>
              <w:pStyle w:val="aff2"/>
            </w:pPr>
          </w:p>
        </w:tc>
        <w:tc>
          <w:tcPr>
            <w:tcW w:w="1250" w:type="pct"/>
            <w:shd w:val="clear" w:color="auto" w:fill="auto"/>
            <w:vAlign w:val="center"/>
          </w:tcPr>
          <w:p w14:paraId="3C12A315" w14:textId="77777777" w:rsidR="003C35E7" w:rsidRPr="00CB6EBA" w:rsidRDefault="003C35E7" w:rsidP="00FB4C61">
            <w:pPr>
              <w:pStyle w:val="aff2"/>
            </w:pPr>
            <w:r w:rsidRPr="00CB6EBA">
              <w:t>40</w:t>
            </w:r>
          </w:p>
        </w:tc>
      </w:tr>
    </w:tbl>
    <w:p w14:paraId="59AA6C4D" w14:textId="77777777" w:rsidR="003C35E7" w:rsidRPr="00CB6EBA" w:rsidRDefault="00BD20DE" w:rsidP="00426F3C">
      <w:pPr>
        <w:pStyle w:val="aff9"/>
      </w:pPr>
      <w:r w:rsidRPr="00CB6EBA">
        <w:t>（</w:t>
      </w:r>
      <w:r w:rsidRPr="00CB6EBA">
        <w:t>2</w:t>
      </w:r>
      <w:r w:rsidRPr="00CB6EBA">
        <w:t>）</w:t>
      </w:r>
      <w:r w:rsidR="003C35E7" w:rsidRPr="00CB6EBA">
        <w:t>时程分配</w:t>
      </w:r>
    </w:p>
    <w:p w14:paraId="7A0999F7" w14:textId="77777777" w:rsidR="003C35E7" w:rsidRPr="00CB6EBA" w:rsidRDefault="003C35E7" w:rsidP="00426F3C">
      <w:pPr>
        <w:pStyle w:val="aff9"/>
      </w:pPr>
      <w:r w:rsidRPr="00CB6EBA">
        <w:t>根据《浙江省可能最大暴雨图集》暴雨衰减指数</w:t>
      </w:r>
      <w:r w:rsidRPr="00CB6EBA">
        <w:t>Np</w:t>
      </w:r>
      <w:r w:rsidRPr="00CB6EBA">
        <w:t>等值线图，结合水库除险加固工程初步设计报告，设计暴雨</w:t>
      </w:r>
      <w:r w:rsidRPr="00CB6EBA">
        <w:t>Np</w:t>
      </w:r>
      <w:r w:rsidRPr="00CB6EBA">
        <w:t>值取用如下：</w:t>
      </w:r>
    </w:p>
    <w:p w14:paraId="5D648A52" w14:textId="77777777" w:rsidR="003C35E7" w:rsidRPr="00CB6EBA" w:rsidRDefault="003C35E7" w:rsidP="00426F3C">
      <w:pPr>
        <w:pStyle w:val="aff9"/>
      </w:pPr>
      <w:r w:rsidRPr="00CB6EBA">
        <w:lastRenderedPageBreak/>
        <w:t>重现期</w:t>
      </w:r>
      <w:r w:rsidRPr="00CB6EBA">
        <w:t>T≥100</w:t>
      </w:r>
      <w:r w:rsidRPr="00CB6EBA">
        <w:t>年，</w:t>
      </w:r>
      <w:r w:rsidRPr="00CB6EBA">
        <w:t>Np=0.60</w:t>
      </w:r>
      <w:r w:rsidRPr="00CB6EBA">
        <w:t>；</w:t>
      </w:r>
    </w:p>
    <w:p w14:paraId="751B53B6" w14:textId="77777777" w:rsidR="003C35E7" w:rsidRPr="00CB6EBA" w:rsidRDefault="003C35E7" w:rsidP="00426F3C">
      <w:pPr>
        <w:pStyle w:val="aff9"/>
      </w:pPr>
      <w:r w:rsidRPr="00CB6EBA">
        <w:t>重现期</w:t>
      </w:r>
      <w:r w:rsidRPr="00CB6EBA">
        <w:t>T</w:t>
      </w:r>
      <w:r w:rsidRPr="00CB6EBA">
        <w:t>＜</w:t>
      </w:r>
      <w:r w:rsidRPr="00CB6EBA">
        <w:t>100</w:t>
      </w:r>
      <w:r w:rsidRPr="00CB6EBA">
        <w:t>年，</w:t>
      </w:r>
      <w:r w:rsidRPr="00CB6EBA">
        <w:t>Np=0.63</w:t>
      </w:r>
      <w:r w:rsidRPr="00CB6EBA">
        <w:t>。</w:t>
      </w:r>
    </w:p>
    <w:p w14:paraId="34676AD9" w14:textId="77777777" w:rsidR="003C35E7" w:rsidRPr="00CB6EBA" w:rsidRDefault="003C35E7" w:rsidP="00426F3C">
      <w:pPr>
        <w:pStyle w:val="aff9"/>
      </w:pPr>
      <w:r w:rsidRPr="00CB6EBA">
        <w:t>根据暴雨公式计算各历时雨量，计算时段取</w:t>
      </w:r>
      <w:r w:rsidRPr="00CB6EBA">
        <w:t>1h</w:t>
      </w:r>
      <w:r w:rsidRPr="00CB6EBA">
        <w:t>，相邻历时（</w:t>
      </w:r>
      <w:r w:rsidRPr="00CB6EBA">
        <w:t>ti</w:t>
      </w:r>
      <w:r w:rsidRPr="00CB6EBA">
        <w:t>）雨量之差值，即为从大到小排列的时段雨量。最大一天降水量</w:t>
      </w:r>
      <w:r w:rsidRPr="00CB6EBA">
        <w:t>24</w:t>
      </w:r>
      <w:r w:rsidRPr="00CB6EBA">
        <w:t>小时雨型按下列规则排列：时段雨量老大项末时刻排在</w:t>
      </w:r>
      <w:r w:rsidRPr="00CB6EBA">
        <w:t>21</w:t>
      </w:r>
      <w:r w:rsidRPr="00CB6EBA">
        <w:t>：</w:t>
      </w:r>
      <w:r w:rsidRPr="00CB6EBA">
        <w:t>00</w:t>
      </w:r>
      <w:r w:rsidRPr="00CB6EBA">
        <w:t>，时段雨量老二项排在老大项的左边；其余项从大到小奇数项排列在左边，偶数项排列在右边，当右边排满</w:t>
      </w:r>
      <w:r w:rsidRPr="00CB6EBA">
        <w:t>24</w:t>
      </w:r>
      <w:r w:rsidRPr="00CB6EBA">
        <w:t>：</w:t>
      </w:r>
      <w:r w:rsidRPr="00CB6EBA">
        <w:t>00</w:t>
      </w:r>
      <w:r w:rsidRPr="00CB6EBA">
        <w:t>后，余下各项时段雨量从大到小都排列在左边。其余二天</w:t>
      </w:r>
      <w:r w:rsidRPr="00CB6EBA">
        <w:t>24</w:t>
      </w:r>
      <w:r w:rsidRPr="00CB6EBA">
        <w:t>小时雨型同样按</w:t>
      </w:r>
      <w:r w:rsidRPr="00CB6EBA">
        <w:t>24</w:t>
      </w:r>
      <w:r w:rsidRPr="00CB6EBA">
        <w:t>小时雨型规则排列。</w:t>
      </w:r>
    </w:p>
    <w:p w14:paraId="7E7AD8E0" w14:textId="77777777" w:rsidR="003C35E7" w:rsidRPr="00CB6EBA" w:rsidRDefault="00FB4C61" w:rsidP="00787C9F">
      <w:pPr>
        <w:pStyle w:val="3"/>
        <w:spacing w:before="163"/>
      </w:pPr>
      <w:bookmarkStart w:id="1054" w:name="_Toc494531482"/>
      <w:r w:rsidRPr="00CB6EBA">
        <w:t xml:space="preserve">6.2.2 </w:t>
      </w:r>
      <w:r w:rsidRPr="00CB6EBA">
        <w:t>设计洪水</w:t>
      </w:r>
      <w:bookmarkEnd w:id="1054"/>
    </w:p>
    <w:p w14:paraId="49DF059B" w14:textId="77777777" w:rsidR="00FB4C61" w:rsidRPr="00CB6EBA" w:rsidRDefault="00BD20DE" w:rsidP="00426F3C">
      <w:pPr>
        <w:pStyle w:val="aff9"/>
      </w:pPr>
      <w:r w:rsidRPr="00CB6EBA">
        <w:t>1</w:t>
      </w:r>
      <w:r w:rsidRPr="00CB6EBA">
        <w:t>、</w:t>
      </w:r>
      <w:r w:rsidR="00FB4C61" w:rsidRPr="00CB6EBA">
        <w:t>产流计算</w:t>
      </w:r>
    </w:p>
    <w:p w14:paraId="0BE6EB72" w14:textId="77777777" w:rsidR="00FB4C61" w:rsidRPr="00CB6EBA" w:rsidRDefault="00FB4C61" w:rsidP="00426F3C">
      <w:pPr>
        <w:pStyle w:val="aff9"/>
      </w:pPr>
      <w:r w:rsidRPr="00CB6EBA">
        <w:t>我省属南方湿润地区，主要产流方式是蓄满产流，即在土壤满足田间持水量以前不产流，所有的降水都被土壤吸收；而在土壤满足田间持水量后，所有的降水（减去同期的蒸散发）都产流。在设计情况下，我省经验作法为：产流计算采用简易扣损法，假定土壤最大含水量为</w:t>
      </w:r>
      <w:r w:rsidRPr="00CB6EBA">
        <w:t>100mm</w:t>
      </w:r>
      <w:r w:rsidRPr="00CB6EBA">
        <w:t>，土壤前期含水量为</w:t>
      </w:r>
      <w:r w:rsidRPr="00CB6EBA">
        <w:t>75mm</w:t>
      </w:r>
      <w:r w:rsidRPr="00CB6EBA">
        <w:t>，则初损为</w:t>
      </w:r>
      <w:r w:rsidRPr="00CB6EBA">
        <w:t>25mm</w:t>
      </w:r>
      <w:r w:rsidRPr="00CB6EBA">
        <w:t>。最大</w:t>
      </w:r>
      <w:r w:rsidRPr="00CB6EBA">
        <w:t>24</w:t>
      </w:r>
      <w:r w:rsidRPr="00CB6EBA">
        <w:t>小时雨量后损为</w:t>
      </w:r>
      <w:r w:rsidRPr="00CB6EBA">
        <w:t>1mm/h</w:t>
      </w:r>
      <w:r w:rsidRPr="00CB6EBA">
        <w:t>，其余几日后损为</w:t>
      </w:r>
      <w:r w:rsidRPr="00CB6EBA">
        <w:t>0.5mm/h</w:t>
      </w:r>
      <w:r w:rsidRPr="00CB6EBA">
        <w:t>。</w:t>
      </w:r>
    </w:p>
    <w:p w14:paraId="34E3299D" w14:textId="77777777" w:rsidR="00FB4C61" w:rsidRPr="00CB6EBA" w:rsidRDefault="00BD20DE" w:rsidP="00426F3C">
      <w:pPr>
        <w:pStyle w:val="aff9"/>
      </w:pPr>
      <w:r w:rsidRPr="00CB6EBA">
        <w:t>2</w:t>
      </w:r>
      <w:r w:rsidRPr="00CB6EBA">
        <w:t>、</w:t>
      </w:r>
      <w:r w:rsidR="00FB4C61" w:rsidRPr="00CB6EBA">
        <w:t>汇流计算</w:t>
      </w:r>
    </w:p>
    <w:p w14:paraId="09C04487" w14:textId="77777777" w:rsidR="00FB4C61" w:rsidRPr="00CB6EBA" w:rsidRDefault="00FB4C61" w:rsidP="00426F3C">
      <w:pPr>
        <w:pStyle w:val="aff9"/>
      </w:pPr>
      <w:r w:rsidRPr="00CB6EBA">
        <w:t>茅岗水库集水面积</w:t>
      </w:r>
      <w:r w:rsidRPr="00CB6EBA">
        <w:t>30.1km</w:t>
      </w:r>
      <w:r w:rsidRPr="00CB6EBA">
        <w:rPr>
          <w:vertAlign w:val="superscript"/>
        </w:rPr>
        <w:t>2</w:t>
      </w:r>
      <w:r w:rsidRPr="00CB6EBA">
        <w:t>，根据《浙江省中小流域设计暴雨洪水图集》使用说明：集水面积小于</w:t>
      </w:r>
      <w:r w:rsidRPr="00CB6EBA">
        <w:t>50 km</w:t>
      </w:r>
      <w:r w:rsidRPr="00CB6EBA">
        <w:rPr>
          <w:vertAlign w:val="superscript"/>
        </w:rPr>
        <w:t>2</w:t>
      </w:r>
      <w:r w:rsidRPr="00CB6EBA">
        <w:t>的特小流域，应选用浙江省推理公式法。本次复核采用浙江省推理公式计算设计洪水。由浙江省中小流域设计暴雨洪水图集，流域汇流时间及洪峰采用试算确定。茅岗水库坝址以上集雨面积</w:t>
      </w:r>
      <w:r w:rsidRPr="00CB6EBA">
        <w:t>30.1km</w:t>
      </w:r>
      <w:r w:rsidRPr="00CB6EBA">
        <w:rPr>
          <w:vertAlign w:val="superscript"/>
        </w:rPr>
        <w:t>2</w:t>
      </w:r>
      <w:r w:rsidRPr="00CB6EBA">
        <w:t>，主流长</w:t>
      </w:r>
      <w:r w:rsidRPr="00CB6EBA">
        <w:t>8.47km</w:t>
      </w:r>
      <w:r w:rsidRPr="00CB6EBA">
        <w:t>，河道平均比降</w:t>
      </w:r>
      <w:r w:rsidRPr="00CB6EBA">
        <w:t>35.47‰</w:t>
      </w:r>
      <w:r w:rsidRPr="00CB6EBA">
        <w:t>，取下垫面植被情况为一般型（浙江</w:t>
      </w:r>
      <w:r w:rsidRPr="00CB6EBA">
        <w:rPr>
          <w:rFonts w:ascii="宋体" w:hAnsi="宋体" w:cs="宋体" w:hint="eastAsia"/>
        </w:rPr>
        <w:t>Ⅲ</w:t>
      </w:r>
      <w:r w:rsidRPr="00CB6EBA">
        <w:t>类），计算各频率汇流时间和洪峰流量见表</w:t>
      </w:r>
      <w:r w:rsidRPr="00CB6EBA">
        <w:t>6</w:t>
      </w:r>
      <w:r w:rsidR="004E2C84" w:rsidRPr="00CB6EBA">
        <w:t>.2-8</w:t>
      </w:r>
      <w:r w:rsidRPr="00CB6EBA">
        <w:t>。</w:t>
      </w:r>
    </w:p>
    <w:p w14:paraId="6B465FA1" w14:textId="066C15A5" w:rsidR="00426F3C" w:rsidRPr="00CB6EBA" w:rsidRDefault="00426F3C" w:rsidP="00426F3C">
      <w:pPr>
        <w:pStyle w:val="aff9"/>
      </w:pPr>
      <w:r w:rsidRPr="00CB6EBA">
        <w:br w:type="page"/>
      </w:r>
    </w:p>
    <w:p w14:paraId="3011B660" w14:textId="77777777" w:rsidR="00FB4C61" w:rsidRPr="00CB6EBA" w:rsidRDefault="00FB4C61">
      <w:pPr>
        <w:pStyle w:val="ac"/>
      </w:pPr>
      <w:r w:rsidRPr="00CB6EBA">
        <w:lastRenderedPageBreak/>
        <w:t>表</w:t>
      </w:r>
      <w:r w:rsidRPr="00CB6EBA">
        <w:t>6.</w:t>
      </w:r>
      <w:r w:rsidR="004E2C84" w:rsidRPr="00CB6EBA">
        <w:t>2-8</w:t>
      </w:r>
      <w:r w:rsidRPr="00CB6EBA">
        <w:t>茅岗水库洪峰流量和汇流时间成果表</w:t>
      </w:r>
    </w:p>
    <w:tbl>
      <w:tblPr>
        <w:tblW w:w="921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992"/>
        <w:gridCol w:w="881"/>
        <w:gridCol w:w="684"/>
        <w:gridCol w:w="684"/>
        <w:gridCol w:w="682"/>
        <w:gridCol w:w="684"/>
        <w:gridCol w:w="684"/>
        <w:gridCol w:w="684"/>
        <w:gridCol w:w="684"/>
        <w:gridCol w:w="682"/>
        <w:gridCol w:w="684"/>
        <w:gridCol w:w="622"/>
      </w:tblGrid>
      <w:tr w:rsidR="00FB4C61" w:rsidRPr="00CB6EBA" w14:paraId="7E4A5856" w14:textId="77777777" w:rsidTr="008760B0">
        <w:trPr>
          <w:trHeight w:val="340"/>
          <w:jc w:val="center"/>
        </w:trPr>
        <w:tc>
          <w:tcPr>
            <w:tcW w:w="567" w:type="dxa"/>
            <w:vMerge w:val="restart"/>
            <w:shd w:val="clear" w:color="auto" w:fill="auto"/>
            <w:vAlign w:val="center"/>
          </w:tcPr>
          <w:p w14:paraId="328E57B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分期</w:t>
            </w:r>
          </w:p>
        </w:tc>
        <w:tc>
          <w:tcPr>
            <w:tcW w:w="992" w:type="dxa"/>
            <w:vMerge w:val="restart"/>
            <w:shd w:val="clear" w:color="auto" w:fill="auto"/>
            <w:vAlign w:val="center"/>
          </w:tcPr>
          <w:p w14:paraId="19C7F554"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项目</w:t>
            </w:r>
          </w:p>
        </w:tc>
        <w:tc>
          <w:tcPr>
            <w:tcW w:w="881" w:type="dxa"/>
            <w:vMerge w:val="restart"/>
            <w:shd w:val="clear" w:color="auto" w:fill="auto"/>
            <w:vAlign w:val="center"/>
          </w:tcPr>
          <w:p w14:paraId="271B55E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单位</w:t>
            </w:r>
          </w:p>
        </w:tc>
        <w:tc>
          <w:tcPr>
            <w:tcW w:w="6774" w:type="dxa"/>
            <w:gridSpan w:val="10"/>
            <w:shd w:val="clear" w:color="auto" w:fill="auto"/>
            <w:vAlign w:val="center"/>
          </w:tcPr>
          <w:p w14:paraId="5EBC711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各频率（％）设计值</w:t>
            </w:r>
          </w:p>
        </w:tc>
      </w:tr>
      <w:tr w:rsidR="00FB4C61" w:rsidRPr="00CB6EBA" w14:paraId="1E4890F0" w14:textId="77777777" w:rsidTr="008760B0">
        <w:trPr>
          <w:trHeight w:val="340"/>
          <w:jc w:val="center"/>
        </w:trPr>
        <w:tc>
          <w:tcPr>
            <w:tcW w:w="567" w:type="dxa"/>
            <w:vMerge/>
            <w:shd w:val="clear" w:color="auto" w:fill="auto"/>
            <w:vAlign w:val="center"/>
          </w:tcPr>
          <w:p w14:paraId="052BE02B" w14:textId="77777777" w:rsidR="00FB4C61" w:rsidRPr="00CB6EBA" w:rsidRDefault="00FB4C61" w:rsidP="00FB4C61">
            <w:pPr>
              <w:spacing w:line="240" w:lineRule="auto"/>
              <w:jc w:val="center"/>
              <w:rPr>
                <w:rFonts w:eastAsia="宋体" w:cs="Times New Roman"/>
                <w:sz w:val="21"/>
                <w:szCs w:val="21"/>
              </w:rPr>
            </w:pPr>
          </w:p>
        </w:tc>
        <w:tc>
          <w:tcPr>
            <w:tcW w:w="992" w:type="dxa"/>
            <w:vMerge/>
            <w:shd w:val="clear" w:color="auto" w:fill="auto"/>
            <w:vAlign w:val="center"/>
          </w:tcPr>
          <w:p w14:paraId="7F438E16" w14:textId="77777777" w:rsidR="00FB4C61" w:rsidRPr="00CB6EBA" w:rsidRDefault="00FB4C61" w:rsidP="00FB4C61">
            <w:pPr>
              <w:spacing w:line="240" w:lineRule="auto"/>
              <w:jc w:val="center"/>
              <w:rPr>
                <w:rFonts w:eastAsia="宋体" w:cs="Times New Roman"/>
                <w:sz w:val="21"/>
                <w:szCs w:val="21"/>
              </w:rPr>
            </w:pPr>
          </w:p>
        </w:tc>
        <w:tc>
          <w:tcPr>
            <w:tcW w:w="881" w:type="dxa"/>
            <w:vMerge/>
            <w:shd w:val="clear" w:color="auto" w:fill="auto"/>
            <w:vAlign w:val="center"/>
          </w:tcPr>
          <w:p w14:paraId="5DAED23C" w14:textId="77777777" w:rsidR="00FB4C61" w:rsidRPr="00CB6EBA" w:rsidRDefault="00FB4C61" w:rsidP="00FB4C61">
            <w:pPr>
              <w:spacing w:line="240" w:lineRule="auto"/>
              <w:jc w:val="center"/>
              <w:rPr>
                <w:rFonts w:eastAsia="宋体" w:cs="Times New Roman"/>
                <w:sz w:val="21"/>
                <w:szCs w:val="21"/>
              </w:rPr>
            </w:pPr>
          </w:p>
        </w:tc>
        <w:tc>
          <w:tcPr>
            <w:tcW w:w="684" w:type="dxa"/>
            <w:shd w:val="clear" w:color="auto" w:fill="auto"/>
            <w:vAlign w:val="center"/>
          </w:tcPr>
          <w:p w14:paraId="16C42589" w14:textId="77777777" w:rsidR="00FB4C61" w:rsidRPr="00CB6EBA" w:rsidRDefault="00FB4C61" w:rsidP="00FB4C61">
            <w:pPr>
              <w:spacing w:line="240" w:lineRule="auto"/>
              <w:ind w:left="-31"/>
              <w:jc w:val="center"/>
              <w:rPr>
                <w:rFonts w:eastAsia="宋体" w:cs="Times New Roman"/>
                <w:sz w:val="21"/>
                <w:szCs w:val="21"/>
              </w:rPr>
            </w:pPr>
            <w:r w:rsidRPr="00CB6EBA">
              <w:rPr>
                <w:rFonts w:eastAsia="宋体" w:cs="Times New Roman"/>
                <w:sz w:val="21"/>
                <w:szCs w:val="21"/>
              </w:rPr>
              <w:t>0.01</w:t>
            </w:r>
          </w:p>
        </w:tc>
        <w:tc>
          <w:tcPr>
            <w:tcW w:w="684" w:type="dxa"/>
            <w:shd w:val="clear" w:color="auto" w:fill="auto"/>
            <w:vAlign w:val="center"/>
          </w:tcPr>
          <w:p w14:paraId="7DE0B529"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0.02</w:t>
            </w:r>
          </w:p>
        </w:tc>
        <w:tc>
          <w:tcPr>
            <w:tcW w:w="682" w:type="dxa"/>
            <w:shd w:val="clear" w:color="auto" w:fill="auto"/>
            <w:vAlign w:val="center"/>
          </w:tcPr>
          <w:p w14:paraId="3092CF2C"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0.1</w:t>
            </w:r>
          </w:p>
        </w:tc>
        <w:tc>
          <w:tcPr>
            <w:tcW w:w="684" w:type="dxa"/>
            <w:shd w:val="clear" w:color="auto" w:fill="auto"/>
            <w:vAlign w:val="center"/>
          </w:tcPr>
          <w:p w14:paraId="0B228668"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0.2</w:t>
            </w:r>
          </w:p>
        </w:tc>
        <w:tc>
          <w:tcPr>
            <w:tcW w:w="684" w:type="dxa"/>
            <w:shd w:val="clear" w:color="auto" w:fill="auto"/>
            <w:vAlign w:val="center"/>
          </w:tcPr>
          <w:p w14:paraId="468AF8D5"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0.5</w:t>
            </w:r>
          </w:p>
        </w:tc>
        <w:tc>
          <w:tcPr>
            <w:tcW w:w="684" w:type="dxa"/>
            <w:shd w:val="clear" w:color="auto" w:fill="auto"/>
            <w:vAlign w:val="center"/>
          </w:tcPr>
          <w:p w14:paraId="5C78CDEE"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1</w:t>
            </w:r>
          </w:p>
        </w:tc>
        <w:tc>
          <w:tcPr>
            <w:tcW w:w="684" w:type="dxa"/>
            <w:shd w:val="clear" w:color="auto" w:fill="auto"/>
            <w:vAlign w:val="center"/>
          </w:tcPr>
          <w:p w14:paraId="21811966"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2</w:t>
            </w:r>
          </w:p>
        </w:tc>
        <w:tc>
          <w:tcPr>
            <w:tcW w:w="682" w:type="dxa"/>
            <w:shd w:val="clear" w:color="auto" w:fill="auto"/>
            <w:vAlign w:val="center"/>
          </w:tcPr>
          <w:p w14:paraId="70B83425"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5</w:t>
            </w:r>
          </w:p>
        </w:tc>
        <w:tc>
          <w:tcPr>
            <w:tcW w:w="684" w:type="dxa"/>
            <w:shd w:val="clear" w:color="auto" w:fill="auto"/>
            <w:vAlign w:val="center"/>
          </w:tcPr>
          <w:p w14:paraId="65B56454"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10</w:t>
            </w:r>
          </w:p>
        </w:tc>
        <w:tc>
          <w:tcPr>
            <w:tcW w:w="622" w:type="dxa"/>
            <w:shd w:val="clear" w:color="auto" w:fill="auto"/>
            <w:vAlign w:val="center"/>
          </w:tcPr>
          <w:p w14:paraId="7AD6D223" w14:textId="77777777" w:rsidR="00FB4C61" w:rsidRPr="00CB6EBA" w:rsidRDefault="00FB4C61" w:rsidP="00FB4C61">
            <w:pPr>
              <w:spacing w:line="240" w:lineRule="auto"/>
              <w:jc w:val="center"/>
              <w:rPr>
                <w:rFonts w:eastAsia="宋体" w:cs="Times New Roman"/>
                <w:kern w:val="0"/>
                <w:sz w:val="21"/>
                <w:szCs w:val="21"/>
              </w:rPr>
            </w:pPr>
            <w:r w:rsidRPr="00CB6EBA">
              <w:rPr>
                <w:rFonts w:eastAsia="宋体" w:cs="Times New Roman"/>
                <w:kern w:val="0"/>
                <w:sz w:val="21"/>
                <w:szCs w:val="21"/>
              </w:rPr>
              <w:t>20</w:t>
            </w:r>
          </w:p>
        </w:tc>
      </w:tr>
      <w:tr w:rsidR="00FB4C61" w:rsidRPr="00CB6EBA" w14:paraId="11672928" w14:textId="77777777" w:rsidTr="008760B0">
        <w:trPr>
          <w:trHeight w:val="340"/>
          <w:jc w:val="center"/>
        </w:trPr>
        <w:tc>
          <w:tcPr>
            <w:tcW w:w="567" w:type="dxa"/>
            <w:vMerge w:val="restart"/>
            <w:shd w:val="clear" w:color="auto" w:fill="auto"/>
            <w:vAlign w:val="center"/>
          </w:tcPr>
          <w:p w14:paraId="60ED035A"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年最大</w:t>
            </w:r>
          </w:p>
        </w:tc>
        <w:tc>
          <w:tcPr>
            <w:tcW w:w="992" w:type="dxa"/>
            <w:shd w:val="clear" w:color="auto" w:fill="auto"/>
            <w:vAlign w:val="center"/>
          </w:tcPr>
          <w:p w14:paraId="7FA68E6D"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洪峰流量</w:t>
            </w:r>
          </w:p>
        </w:tc>
        <w:tc>
          <w:tcPr>
            <w:tcW w:w="881" w:type="dxa"/>
            <w:shd w:val="clear" w:color="auto" w:fill="auto"/>
            <w:vAlign w:val="center"/>
          </w:tcPr>
          <w:p w14:paraId="33B2D9AB"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684" w:type="dxa"/>
            <w:shd w:val="clear" w:color="auto" w:fill="auto"/>
            <w:vAlign w:val="center"/>
          </w:tcPr>
          <w:p w14:paraId="6F554884"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1148.8</w:t>
            </w:r>
          </w:p>
        </w:tc>
        <w:tc>
          <w:tcPr>
            <w:tcW w:w="684" w:type="dxa"/>
            <w:shd w:val="clear" w:color="auto" w:fill="auto"/>
            <w:vAlign w:val="center"/>
          </w:tcPr>
          <w:p w14:paraId="35CBD029"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1074.9</w:t>
            </w:r>
          </w:p>
        </w:tc>
        <w:tc>
          <w:tcPr>
            <w:tcW w:w="682" w:type="dxa"/>
            <w:shd w:val="clear" w:color="auto" w:fill="auto"/>
            <w:vAlign w:val="center"/>
          </w:tcPr>
          <w:p w14:paraId="66FD976C"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868.1</w:t>
            </w:r>
          </w:p>
        </w:tc>
        <w:tc>
          <w:tcPr>
            <w:tcW w:w="684" w:type="dxa"/>
            <w:shd w:val="clear" w:color="auto" w:fill="auto"/>
            <w:vAlign w:val="center"/>
          </w:tcPr>
          <w:p w14:paraId="29A704F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796.5</w:t>
            </w:r>
          </w:p>
        </w:tc>
        <w:tc>
          <w:tcPr>
            <w:tcW w:w="684" w:type="dxa"/>
            <w:shd w:val="clear" w:color="auto" w:fill="auto"/>
            <w:vAlign w:val="center"/>
          </w:tcPr>
          <w:p w14:paraId="077665CE"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672.7</w:t>
            </w:r>
          </w:p>
        </w:tc>
        <w:tc>
          <w:tcPr>
            <w:tcW w:w="684" w:type="dxa"/>
            <w:shd w:val="clear" w:color="auto" w:fill="auto"/>
            <w:vAlign w:val="center"/>
          </w:tcPr>
          <w:p w14:paraId="642C3CC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603.5</w:t>
            </w:r>
          </w:p>
        </w:tc>
        <w:tc>
          <w:tcPr>
            <w:tcW w:w="684" w:type="dxa"/>
            <w:shd w:val="clear" w:color="auto" w:fill="auto"/>
            <w:vAlign w:val="center"/>
          </w:tcPr>
          <w:p w14:paraId="102510F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578.5</w:t>
            </w:r>
          </w:p>
        </w:tc>
        <w:tc>
          <w:tcPr>
            <w:tcW w:w="682" w:type="dxa"/>
            <w:shd w:val="clear" w:color="auto" w:fill="auto"/>
            <w:vAlign w:val="center"/>
          </w:tcPr>
          <w:p w14:paraId="79097A32"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456.0</w:t>
            </w:r>
          </w:p>
        </w:tc>
        <w:tc>
          <w:tcPr>
            <w:tcW w:w="684" w:type="dxa"/>
            <w:shd w:val="clear" w:color="auto" w:fill="auto"/>
            <w:vAlign w:val="center"/>
          </w:tcPr>
          <w:p w14:paraId="7BA1CA85"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363.4</w:t>
            </w:r>
          </w:p>
        </w:tc>
        <w:tc>
          <w:tcPr>
            <w:tcW w:w="622" w:type="dxa"/>
            <w:shd w:val="clear" w:color="auto" w:fill="auto"/>
            <w:vAlign w:val="center"/>
          </w:tcPr>
          <w:p w14:paraId="08E341FC"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276.5</w:t>
            </w:r>
          </w:p>
        </w:tc>
      </w:tr>
      <w:tr w:rsidR="00FB4C61" w:rsidRPr="00CB6EBA" w14:paraId="7D56A176" w14:textId="77777777" w:rsidTr="008760B0">
        <w:trPr>
          <w:trHeight w:val="340"/>
          <w:jc w:val="center"/>
        </w:trPr>
        <w:tc>
          <w:tcPr>
            <w:tcW w:w="567" w:type="dxa"/>
            <w:vMerge/>
            <w:shd w:val="clear" w:color="auto" w:fill="auto"/>
            <w:vAlign w:val="center"/>
          </w:tcPr>
          <w:p w14:paraId="3DA29762"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219658C1"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洪峰模数</w:t>
            </w:r>
          </w:p>
        </w:tc>
        <w:tc>
          <w:tcPr>
            <w:tcW w:w="881" w:type="dxa"/>
            <w:shd w:val="clear" w:color="auto" w:fill="auto"/>
            <w:vAlign w:val="center"/>
          </w:tcPr>
          <w:p w14:paraId="1FD7A8E6"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/s/km</w:t>
            </w:r>
            <w:r w:rsidRPr="00CB6EBA">
              <w:rPr>
                <w:rFonts w:eastAsia="宋体" w:cs="Times New Roman"/>
                <w:sz w:val="21"/>
                <w:szCs w:val="21"/>
                <w:vertAlign w:val="superscript"/>
              </w:rPr>
              <w:t>2</w:t>
            </w:r>
          </w:p>
        </w:tc>
        <w:tc>
          <w:tcPr>
            <w:tcW w:w="684" w:type="dxa"/>
            <w:shd w:val="clear" w:color="auto" w:fill="auto"/>
            <w:vAlign w:val="center"/>
          </w:tcPr>
          <w:p w14:paraId="2F774FA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38.2</w:t>
            </w:r>
          </w:p>
        </w:tc>
        <w:tc>
          <w:tcPr>
            <w:tcW w:w="684" w:type="dxa"/>
            <w:shd w:val="clear" w:color="auto" w:fill="auto"/>
            <w:vAlign w:val="center"/>
          </w:tcPr>
          <w:p w14:paraId="0F379A2E"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35.7</w:t>
            </w:r>
          </w:p>
        </w:tc>
        <w:tc>
          <w:tcPr>
            <w:tcW w:w="682" w:type="dxa"/>
            <w:shd w:val="clear" w:color="auto" w:fill="auto"/>
            <w:vAlign w:val="center"/>
          </w:tcPr>
          <w:p w14:paraId="63228863"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28.8</w:t>
            </w:r>
          </w:p>
        </w:tc>
        <w:tc>
          <w:tcPr>
            <w:tcW w:w="684" w:type="dxa"/>
            <w:shd w:val="clear" w:color="auto" w:fill="auto"/>
            <w:vAlign w:val="center"/>
          </w:tcPr>
          <w:p w14:paraId="3ED72837"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26.5</w:t>
            </w:r>
          </w:p>
        </w:tc>
        <w:tc>
          <w:tcPr>
            <w:tcW w:w="684" w:type="dxa"/>
            <w:shd w:val="clear" w:color="auto" w:fill="auto"/>
            <w:vAlign w:val="center"/>
          </w:tcPr>
          <w:p w14:paraId="5F2E8F2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22.3</w:t>
            </w:r>
          </w:p>
        </w:tc>
        <w:tc>
          <w:tcPr>
            <w:tcW w:w="684" w:type="dxa"/>
            <w:shd w:val="clear" w:color="auto" w:fill="auto"/>
            <w:vAlign w:val="center"/>
          </w:tcPr>
          <w:p w14:paraId="1837E9A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20.0</w:t>
            </w:r>
          </w:p>
        </w:tc>
        <w:tc>
          <w:tcPr>
            <w:tcW w:w="684" w:type="dxa"/>
            <w:shd w:val="clear" w:color="auto" w:fill="auto"/>
            <w:vAlign w:val="center"/>
          </w:tcPr>
          <w:p w14:paraId="340C3F0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19.2</w:t>
            </w:r>
          </w:p>
        </w:tc>
        <w:tc>
          <w:tcPr>
            <w:tcW w:w="682" w:type="dxa"/>
            <w:shd w:val="clear" w:color="auto" w:fill="auto"/>
            <w:vAlign w:val="center"/>
          </w:tcPr>
          <w:p w14:paraId="54DADDB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15.1</w:t>
            </w:r>
          </w:p>
        </w:tc>
        <w:tc>
          <w:tcPr>
            <w:tcW w:w="684" w:type="dxa"/>
            <w:shd w:val="clear" w:color="auto" w:fill="auto"/>
            <w:vAlign w:val="center"/>
          </w:tcPr>
          <w:p w14:paraId="6B778339"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12.1</w:t>
            </w:r>
          </w:p>
        </w:tc>
        <w:tc>
          <w:tcPr>
            <w:tcW w:w="622" w:type="dxa"/>
            <w:shd w:val="clear" w:color="auto" w:fill="auto"/>
            <w:vAlign w:val="center"/>
          </w:tcPr>
          <w:p w14:paraId="62F21D3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9.2</w:t>
            </w:r>
          </w:p>
        </w:tc>
      </w:tr>
      <w:tr w:rsidR="00FB4C61" w:rsidRPr="00CB6EBA" w14:paraId="4C392239" w14:textId="77777777" w:rsidTr="008760B0">
        <w:trPr>
          <w:trHeight w:val="340"/>
          <w:jc w:val="center"/>
        </w:trPr>
        <w:tc>
          <w:tcPr>
            <w:tcW w:w="567" w:type="dxa"/>
            <w:vMerge/>
            <w:shd w:val="clear" w:color="auto" w:fill="auto"/>
            <w:vAlign w:val="center"/>
          </w:tcPr>
          <w:p w14:paraId="7F7D22B3"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7EA93086"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3</w:t>
            </w:r>
            <w:r w:rsidRPr="00CB6EBA">
              <w:rPr>
                <w:rFonts w:eastAsia="宋体" w:cs="Times New Roman"/>
                <w:sz w:val="21"/>
                <w:szCs w:val="21"/>
              </w:rPr>
              <w:t>日洪量</w:t>
            </w:r>
          </w:p>
        </w:tc>
        <w:tc>
          <w:tcPr>
            <w:tcW w:w="881" w:type="dxa"/>
            <w:shd w:val="clear" w:color="auto" w:fill="auto"/>
            <w:vAlign w:val="center"/>
          </w:tcPr>
          <w:p w14:paraId="3BB77C7E"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万</w:t>
            </w:r>
            <w:r w:rsidRPr="00CB6EBA">
              <w:rPr>
                <w:rFonts w:eastAsia="宋体" w:cs="Times New Roman"/>
                <w:sz w:val="21"/>
                <w:szCs w:val="21"/>
              </w:rPr>
              <w:t>m</w:t>
            </w:r>
            <w:r w:rsidRPr="00CB6EBA">
              <w:rPr>
                <w:rFonts w:eastAsia="宋体" w:cs="Times New Roman"/>
                <w:sz w:val="21"/>
                <w:szCs w:val="21"/>
                <w:vertAlign w:val="superscript"/>
              </w:rPr>
              <w:t>3</w:t>
            </w:r>
          </w:p>
        </w:tc>
        <w:tc>
          <w:tcPr>
            <w:tcW w:w="684" w:type="dxa"/>
            <w:shd w:val="clear" w:color="auto" w:fill="auto"/>
            <w:vAlign w:val="center"/>
          </w:tcPr>
          <w:p w14:paraId="092FB256"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2794.6</w:t>
            </w:r>
          </w:p>
        </w:tc>
        <w:tc>
          <w:tcPr>
            <w:tcW w:w="684" w:type="dxa"/>
            <w:shd w:val="clear" w:color="auto" w:fill="auto"/>
            <w:vAlign w:val="center"/>
          </w:tcPr>
          <w:p w14:paraId="05D9487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2593.5</w:t>
            </w:r>
          </w:p>
        </w:tc>
        <w:tc>
          <w:tcPr>
            <w:tcW w:w="682" w:type="dxa"/>
            <w:shd w:val="clear" w:color="auto" w:fill="auto"/>
            <w:vAlign w:val="center"/>
          </w:tcPr>
          <w:p w14:paraId="7BBCB731"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2130.0</w:t>
            </w:r>
          </w:p>
        </w:tc>
        <w:tc>
          <w:tcPr>
            <w:tcW w:w="684" w:type="dxa"/>
            <w:shd w:val="clear" w:color="auto" w:fill="auto"/>
            <w:vAlign w:val="center"/>
          </w:tcPr>
          <w:p w14:paraId="11CCD016"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1927.4</w:t>
            </w:r>
          </w:p>
        </w:tc>
        <w:tc>
          <w:tcPr>
            <w:tcW w:w="684" w:type="dxa"/>
            <w:shd w:val="clear" w:color="auto" w:fill="auto"/>
            <w:vAlign w:val="center"/>
          </w:tcPr>
          <w:p w14:paraId="79578413"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1656.7</w:t>
            </w:r>
          </w:p>
        </w:tc>
        <w:tc>
          <w:tcPr>
            <w:tcW w:w="684" w:type="dxa"/>
            <w:shd w:val="clear" w:color="auto" w:fill="auto"/>
            <w:vAlign w:val="center"/>
          </w:tcPr>
          <w:p w14:paraId="2D72D3E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1454.9</w:t>
            </w:r>
          </w:p>
        </w:tc>
        <w:tc>
          <w:tcPr>
            <w:tcW w:w="684" w:type="dxa"/>
            <w:shd w:val="clear" w:color="auto" w:fill="auto"/>
            <w:vAlign w:val="center"/>
          </w:tcPr>
          <w:p w14:paraId="2938EAD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1260.8</w:t>
            </w:r>
          </w:p>
        </w:tc>
        <w:tc>
          <w:tcPr>
            <w:tcW w:w="682" w:type="dxa"/>
            <w:shd w:val="clear" w:color="auto" w:fill="auto"/>
            <w:vAlign w:val="center"/>
          </w:tcPr>
          <w:p w14:paraId="0796E9DE"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984.2</w:t>
            </w:r>
          </w:p>
        </w:tc>
        <w:tc>
          <w:tcPr>
            <w:tcW w:w="684" w:type="dxa"/>
            <w:shd w:val="clear" w:color="auto" w:fill="auto"/>
            <w:vAlign w:val="center"/>
          </w:tcPr>
          <w:p w14:paraId="4396AB5C"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774.1</w:t>
            </w:r>
          </w:p>
        </w:tc>
        <w:tc>
          <w:tcPr>
            <w:tcW w:w="622" w:type="dxa"/>
            <w:shd w:val="clear" w:color="auto" w:fill="auto"/>
            <w:vAlign w:val="center"/>
          </w:tcPr>
          <w:p w14:paraId="0638CDB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584.9</w:t>
            </w:r>
          </w:p>
        </w:tc>
      </w:tr>
      <w:tr w:rsidR="00FB4C61" w:rsidRPr="00CB6EBA" w14:paraId="22B5964B" w14:textId="77777777" w:rsidTr="008760B0">
        <w:trPr>
          <w:trHeight w:val="340"/>
          <w:jc w:val="center"/>
        </w:trPr>
        <w:tc>
          <w:tcPr>
            <w:tcW w:w="567" w:type="dxa"/>
            <w:vMerge/>
            <w:shd w:val="clear" w:color="auto" w:fill="auto"/>
            <w:vAlign w:val="center"/>
          </w:tcPr>
          <w:p w14:paraId="46E2D3C0"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06E24DF0"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汇流时间</w:t>
            </w:r>
          </w:p>
        </w:tc>
        <w:tc>
          <w:tcPr>
            <w:tcW w:w="881" w:type="dxa"/>
            <w:shd w:val="clear" w:color="auto" w:fill="auto"/>
            <w:vAlign w:val="center"/>
          </w:tcPr>
          <w:p w14:paraId="32D493DB"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h</w:t>
            </w:r>
          </w:p>
        </w:tc>
        <w:tc>
          <w:tcPr>
            <w:tcW w:w="684" w:type="dxa"/>
            <w:shd w:val="clear" w:color="auto" w:fill="auto"/>
            <w:vAlign w:val="center"/>
          </w:tcPr>
          <w:p w14:paraId="2038FDB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1.48</w:t>
            </w:r>
          </w:p>
        </w:tc>
        <w:tc>
          <w:tcPr>
            <w:tcW w:w="684" w:type="dxa"/>
            <w:shd w:val="clear" w:color="auto" w:fill="auto"/>
            <w:vAlign w:val="center"/>
          </w:tcPr>
          <w:p w14:paraId="456A486C"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1.51</w:t>
            </w:r>
          </w:p>
        </w:tc>
        <w:tc>
          <w:tcPr>
            <w:tcW w:w="682" w:type="dxa"/>
            <w:shd w:val="clear" w:color="auto" w:fill="auto"/>
            <w:vAlign w:val="center"/>
          </w:tcPr>
          <w:p w14:paraId="19692324"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1.59</w:t>
            </w:r>
          </w:p>
        </w:tc>
        <w:tc>
          <w:tcPr>
            <w:tcW w:w="684" w:type="dxa"/>
            <w:shd w:val="clear" w:color="auto" w:fill="auto"/>
            <w:vAlign w:val="center"/>
          </w:tcPr>
          <w:p w14:paraId="7175CFA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1.63</w:t>
            </w:r>
          </w:p>
        </w:tc>
        <w:tc>
          <w:tcPr>
            <w:tcW w:w="684" w:type="dxa"/>
            <w:shd w:val="clear" w:color="auto" w:fill="auto"/>
            <w:vAlign w:val="center"/>
          </w:tcPr>
          <w:p w14:paraId="4FAB2C21"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1.69</w:t>
            </w:r>
          </w:p>
        </w:tc>
        <w:tc>
          <w:tcPr>
            <w:tcW w:w="684" w:type="dxa"/>
            <w:shd w:val="clear" w:color="auto" w:fill="auto"/>
            <w:vAlign w:val="center"/>
          </w:tcPr>
          <w:p w14:paraId="74C8C354"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1.75</w:t>
            </w:r>
          </w:p>
        </w:tc>
        <w:tc>
          <w:tcPr>
            <w:tcW w:w="684" w:type="dxa"/>
            <w:shd w:val="clear" w:color="auto" w:fill="auto"/>
            <w:vAlign w:val="center"/>
          </w:tcPr>
          <w:p w14:paraId="54FA6972"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1.77</w:t>
            </w:r>
          </w:p>
        </w:tc>
        <w:tc>
          <w:tcPr>
            <w:tcW w:w="682" w:type="dxa"/>
            <w:shd w:val="clear" w:color="auto" w:fill="auto"/>
            <w:vAlign w:val="center"/>
          </w:tcPr>
          <w:p w14:paraId="25AC250A"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1.87</w:t>
            </w:r>
          </w:p>
        </w:tc>
        <w:tc>
          <w:tcPr>
            <w:tcW w:w="684" w:type="dxa"/>
            <w:shd w:val="clear" w:color="auto" w:fill="auto"/>
            <w:vAlign w:val="center"/>
          </w:tcPr>
          <w:p w14:paraId="5815B651"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1.97</w:t>
            </w:r>
          </w:p>
        </w:tc>
        <w:tc>
          <w:tcPr>
            <w:tcW w:w="622" w:type="dxa"/>
            <w:shd w:val="clear" w:color="auto" w:fill="auto"/>
            <w:vAlign w:val="center"/>
          </w:tcPr>
          <w:p w14:paraId="5400186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2.10</w:t>
            </w:r>
          </w:p>
        </w:tc>
      </w:tr>
      <w:tr w:rsidR="00FB4C61" w:rsidRPr="00CB6EBA" w14:paraId="35BA6D55" w14:textId="77777777" w:rsidTr="008760B0">
        <w:trPr>
          <w:trHeight w:val="340"/>
          <w:jc w:val="center"/>
        </w:trPr>
        <w:tc>
          <w:tcPr>
            <w:tcW w:w="567" w:type="dxa"/>
            <w:vMerge w:val="restart"/>
            <w:shd w:val="clear" w:color="auto" w:fill="auto"/>
            <w:vAlign w:val="center"/>
          </w:tcPr>
          <w:p w14:paraId="2B53716C"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梅汛期</w:t>
            </w:r>
          </w:p>
        </w:tc>
        <w:tc>
          <w:tcPr>
            <w:tcW w:w="992" w:type="dxa"/>
            <w:shd w:val="clear" w:color="auto" w:fill="auto"/>
            <w:vAlign w:val="center"/>
          </w:tcPr>
          <w:p w14:paraId="3B32FC39"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洪峰流量</w:t>
            </w:r>
          </w:p>
        </w:tc>
        <w:tc>
          <w:tcPr>
            <w:tcW w:w="881" w:type="dxa"/>
            <w:shd w:val="clear" w:color="auto" w:fill="auto"/>
            <w:vAlign w:val="center"/>
          </w:tcPr>
          <w:p w14:paraId="2E02F531"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684" w:type="dxa"/>
            <w:shd w:val="clear" w:color="auto" w:fill="auto"/>
            <w:vAlign w:val="center"/>
          </w:tcPr>
          <w:p w14:paraId="42853483"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1062.1</w:t>
            </w:r>
          </w:p>
        </w:tc>
        <w:tc>
          <w:tcPr>
            <w:tcW w:w="684" w:type="dxa"/>
            <w:shd w:val="clear" w:color="auto" w:fill="auto"/>
            <w:vAlign w:val="center"/>
          </w:tcPr>
          <w:p w14:paraId="0B3C6C05"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997.0</w:t>
            </w:r>
          </w:p>
        </w:tc>
        <w:tc>
          <w:tcPr>
            <w:tcW w:w="682" w:type="dxa"/>
            <w:shd w:val="clear" w:color="auto" w:fill="auto"/>
            <w:vAlign w:val="center"/>
          </w:tcPr>
          <w:p w14:paraId="2808BAE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812.4</w:t>
            </w:r>
          </w:p>
        </w:tc>
        <w:tc>
          <w:tcPr>
            <w:tcW w:w="684" w:type="dxa"/>
            <w:shd w:val="clear" w:color="auto" w:fill="auto"/>
            <w:vAlign w:val="center"/>
          </w:tcPr>
          <w:p w14:paraId="71F72DD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718.1</w:t>
            </w:r>
          </w:p>
        </w:tc>
        <w:tc>
          <w:tcPr>
            <w:tcW w:w="684" w:type="dxa"/>
            <w:shd w:val="clear" w:color="auto" w:fill="auto"/>
            <w:vAlign w:val="center"/>
          </w:tcPr>
          <w:p w14:paraId="32A7AAD1"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636.8</w:t>
            </w:r>
          </w:p>
        </w:tc>
        <w:tc>
          <w:tcPr>
            <w:tcW w:w="684" w:type="dxa"/>
            <w:shd w:val="clear" w:color="auto" w:fill="auto"/>
            <w:vAlign w:val="center"/>
          </w:tcPr>
          <w:p w14:paraId="6550CF7E"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574.6</w:t>
            </w:r>
          </w:p>
        </w:tc>
        <w:tc>
          <w:tcPr>
            <w:tcW w:w="684" w:type="dxa"/>
            <w:shd w:val="clear" w:color="auto" w:fill="auto"/>
            <w:vAlign w:val="center"/>
          </w:tcPr>
          <w:p w14:paraId="6834FE1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529.0</w:t>
            </w:r>
          </w:p>
        </w:tc>
        <w:tc>
          <w:tcPr>
            <w:tcW w:w="682" w:type="dxa"/>
            <w:shd w:val="clear" w:color="auto" w:fill="auto"/>
            <w:vAlign w:val="center"/>
          </w:tcPr>
          <w:p w14:paraId="5405D3F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441.7</w:t>
            </w:r>
          </w:p>
        </w:tc>
        <w:tc>
          <w:tcPr>
            <w:tcW w:w="684" w:type="dxa"/>
            <w:shd w:val="clear" w:color="auto" w:fill="auto"/>
            <w:vAlign w:val="center"/>
          </w:tcPr>
          <w:p w14:paraId="7EA06E82"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355.1</w:t>
            </w:r>
          </w:p>
        </w:tc>
        <w:tc>
          <w:tcPr>
            <w:tcW w:w="622" w:type="dxa"/>
            <w:shd w:val="clear" w:color="auto" w:fill="auto"/>
            <w:vAlign w:val="center"/>
          </w:tcPr>
          <w:p w14:paraId="6BBC66A3"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272.7</w:t>
            </w:r>
          </w:p>
        </w:tc>
      </w:tr>
      <w:tr w:rsidR="00FB4C61" w:rsidRPr="00CB6EBA" w14:paraId="33412118" w14:textId="77777777" w:rsidTr="008760B0">
        <w:trPr>
          <w:trHeight w:val="340"/>
          <w:jc w:val="center"/>
        </w:trPr>
        <w:tc>
          <w:tcPr>
            <w:tcW w:w="567" w:type="dxa"/>
            <w:vMerge/>
            <w:shd w:val="clear" w:color="auto" w:fill="auto"/>
            <w:vAlign w:val="center"/>
          </w:tcPr>
          <w:p w14:paraId="4C0121EE"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627F8F4F"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洪峰模数</w:t>
            </w:r>
          </w:p>
        </w:tc>
        <w:tc>
          <w:tcPr>
            <w:tcW w:w="881" w:type="dxa"/>
            <w:shd w:val="clear" w:color="auto" w:fill="auto"/>
            <w:vAlign w:val="center"/>
          </w:tcPr>
          <w:p w14:paraId="52A9C076"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/s/km</w:t>
            </w:r>
            <w:r w:rsidRPr="00CB6EBA">
              <w:rPr>
                <w:rFonts w:eastAsia="宋体" w:cs="Times New Roman"/>
                <w:sz w:val="21"/>
                <w:szCs w:val="21"/>
                <w:vertAlign w:val="superscript"/>
              </w:rPr>
              <w:t>2</w:t>
            </w:r>
          </w:p>
        </w:tc>
        <w:tc>
          <w:tcPr>
            <w:tcW w:w="684" w:type="dxa"/>
            <w:shd w:val="clear" w:color="auto" w:fill="auto"/>
            <w:vAlign w:val="center"/>
          </w:tcPr>
          <w:p w14:paraId="554944E2"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35.3</w:t>
            </w:r>
          </w:p>
        </w:tc>
        <w:tc>
          <w:tcPr>
            <w:tcW w:w="684" w:type="dxa"/>
            <w:shd w:val="clear" w:color="auto" w:fill="auto"/>
            <w:vAlign w:val="center"/>
          </w:tcPr>
          <w:p w14:paraId="76E48005"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33.1</w:t>
            </w:r>
          </w:p>
        </w:tc>
        <w:tc>
          <w:tcPr>
            <w:tcW w:w="682" w:type="dxa"/>
            <w:shd w:val="clear" w:color="auto" w:fill="auto"/>
            <w:vAlign w:val="center"/>
          </w:tcPr>
          <w:p w14:paraId="37102B90"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27.0</w:t>
            </w:r>
          </w:p>
        </w:tc>
        <w:tc>
          <w:tcPr>
            <w:tcW w:w="684" w:type="dxa"/>
            <w:shd w:val="clear" w:color="auto" w:fill="auto"/>
            <w:vAlign w:val="center"/>
          </w:tcPr>
          <w:p w14:paraId="026414F3"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23.8</w:t>
            </w:r>
          </w:p>
        </w:tc>
        <w:tc>
          <w:tcPr>
            <w:tcW w:w="684" w:type="dxa"/>
            <w:shd w:val="clear" w:color="auto" w:fill="auto"/>
            <w:vAlign w:val="center"/>
          </w:tcPr>
          <w:p w14:paraId="54845564"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21.1</w:t>
            </w:r>
          </w:p>
        </w:tc>
        <w:tc>
          <w:tcPr>
            <w:tcW w:w="684" w:type="dxa"/>
            <w:shd w:val="clear" w:color="auto" w:fill="auto"/>
            <w:vAlign w:val="center"/>
          </w:tcPr>
          <w:p w14:paraId="73CCB020"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19.1</w:t>
            </w:r>
          </w:p>
        </w:tc>
        <w:tc>
          <w:tcPr>
            <w:tcW w:w="684" w:type="dxa"/>
            <w:shd w:val="clear" w:color="auto" w:fill="auto"/>
            <w:vAlign w:val="center"/>
          </w:tcPr>
          <w:p w14:paraId="0E8DA175"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17.6</w:t>
            </w:r>
          </w:p>
        </w:tc>
        <w:tc>
          <w:tcPr>
            <w:tcW w:w="682" w:type="dxa"/>
            <w:shd w:val="clear" w:color="auto" w:fill="auto"/>
            <w:vAlign w:val="center"/>
          </w:tcPr>
          <w:p w14:paraId="6A77B348"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14.7</w:t>
            </w:r>
          </w:p>
        </w:tc>
        <w:tc>
          <w:tcPr>
            <w:tcW w:w="684" w:type="dxa"/>
            <w:shd w:val="clear" w:color="auto" w:fill="auto"/>
            <w:vAlign w:val="center"/>
          </w:tcPr>
          <w:p w14:paraId="0D25D0B0" w14:textId="77777777" w:rsidR="00FB4C61" w:rsidRPr="00CB6EBA" w:rsidRDefault="00FB4C61" w:rsidP="00FB4C61">
            <w:pPr>
              <w:widowControl/>
              <w:adjustRightInd w:val="0"/>
              <w:snapToGrid w:val="0"/>
              <w:spacing w:line="276" w:lineRule="auto"/>
              <w:ind w:leftChars="-50" w:left="-120" w:rightChars="-50" w:right="-120"/>
              <w:jc w:val="center"/>
              <w:rPr>
                <w:rFonts w:eastAsia="宋体" w:cs="Times New Roman"/>
                <w:color w:val="000000"/>
                <w:sz w:val="21"/>
                <w:szCs w:val="21"/>
              </w:rPr>
            </w:pPr>
            <w:r w:rsidRPr="00CB6EBA">
              <w:rPr>
                <w:rFonts w:eastAsia="宋体" w:cs="Times New Roman"/>
                <w:color w:val="000000"/>
                <w:sz w:val="21"/>
                <w:szCs w:val="21"/>
              </w:rPr>
              <w:t>11.8</w:t>
            </w:r>
          </w:p>
        </w:tc>
        <w:tc>
          <w:tcPr>
            <w:tcW w:w="622" w:type="dxa"/>
            <w:shd w:val="clear" w:color="auto" w:fill="auto"/>
            <w:vAlign w:val="center"/>
          </w:tcPr>
          <w:p w14:paraId="7EC3A941"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9.0</w:t>
            </w:r>
          </w:p>
        </w:tc>
      </w:tr>
      <w:tr w:rsidR="00FB4C61" w:rsidRPr="00CB6EBA" w14:paraId="6CE4B3BC" w14:textId="77777777" w:rsidTr="008760B0">
        <w:trPr>
          <w:trHeight w:val="340"/>
          <w:jc w:val="center"/>
        </w:trPr>
        <w:tc>
          <w:tcPr>
            <w:tcW w:w="567" w:type="dxa"/>
            <w:vMerge/>
            <w:shd w:val="clear" w:color="auto" w:fill="auto"/>
            <w:vAlign w:val="center"/>
          </w:tcPr>
          <w:p w14:paraId="649F6092"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5148AC7C"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3</w:t>
            </w:r>
            <w:r w:rsidRPr="00CB6EBA">
              <w:rPr>
                <w:rFonts w:eastAsia="宋体" w:cs="Times New Roman"/>
                <w:sz w:val="21"/>
                <w:szCs w:val="21"/>
              </w:rPr>
              <w:t>日洪量</w:t>
            </w:r>
          </w:p>
        </w:tc>
        <w:tc>
          <w:tcPr>
            <w:tcW w:w="881" w:type="dxa"/>
            <w:shd w:val="clear" w:color="auto" w:fill="auto"/>
            <w:vAlign w:val="center"/>
          </w:tcPr>
          <w:p w14:paraId="6C0DFD04"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万</w:t>
            </w:r>
            <w:r w:rsidRPr="00CB6EBA">
              <w:rPr>
                <w:rFonts w:eastAsia="宋体" w:cs="Times New Roman"/>
                <w:sz w:val="21"/>
                <w:szCs w:val="21"/>
              </w:rPr>
              <w:t>m</w:t>
            </w:r>
            <w:r w:rsidRPr="00CB6EBA">
              <w:rPr>
                <w:rFonts w:eastAsia="宋体" w:cs="Times New Roman"/>
                <w:sz w:val="21"/>
                <w:szCs w:val="21"/>
                <w:vertAlign w:val="superscript"/>
              </w:rPr>
              <w:t>3</w:t>
            </w:r>
          </w:p>
        </w:tc>
        <w:tc>
          <w:tcPr>
            <w:tcW w:w="684" w:type="dxa"/>
            <w:shd w:val="clear" w:color="auto" w:fill="auto"/>
            <w:vAlign w:val="center"/>
          </w:tcPr>
          <w:p w14:paraId="6FB078D6"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2362.1</w:t>
            </w:r>
          </w:p>
        </w:tc>
        <w:tc>
          <w:tcPr>
            <w:tcW w:w="684" w:type="dxa"/>
            <w:shd w:val="clear" w:color="auto" w:fill="auto"/>
            <w:vAlign w:val="center"/>
          </w:tcPr>
          <w:p w14:paraId="6018A9A5"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2204.3</w:t>
            </w:r>
          </w:p>
        </w:tc>
        <w:tc>
          <w:tcPr>
            <w:tcW w:w="682" w:type="dxa"/>
            <w:shd w:val="clear" w:color="auto" w:fill="auto"/>
            <w:vAlign w:val="center"/>
          </w:tcPr>
          <w:p w14:paraId="2D30FB2E"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1821.1</w:t>
            </w:r>
          </w:p>
        </w:tc>
        <w:tc>
          <w:tcPr>
            <w:tcW w:w="684" w:type="dxa"/>
            <w:shd w:val="clear" w:color="auto" w:fill="auto"/>
            <w:vAlign w:val="center"/>
          </w:tcPr>
          <w:p w14:paraId="4B20DE3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1663.0</w:t>
            </w:r>
          </w:p>
        </w:tc>
        <w:tc>
          <w:tcPr>
            <w:tcW w:w="684" w:type="dxa"/>
            <w:shd w:val="clear" w:color="auto" w:fill="auto"/>
            <w:vAlign w:val="center"/>
          </w:tcPr>
          <w:p w14:paraId="46F8C66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1450.0</w:t>
            </w:r>
          </w:p>
        </w:tc>
        <w:tc>
          <w:tcPr>
            <w:tcW w:w="684" w:type="dxa"/>
            <w:shd w:val="clear" w:color="auto" w:fill="auto"/>
            <w:vAlign w:val="center"/>
          </w:tcPr>
          <w:p w14:paraId="50E05DF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1288.0</w:t>
            </w:r>
          </w:p>
        </w:tc>
        <w:tc>
          <w:tcPr>
            <w:tcW w:w="684" w:type="dxa"/>
            <w:shd w:val="clear" w:color="auto" w:fill="auto"/>
            <w:vAlign w:val="center"/>
          </w:tcPr>
          <w:p w14:paraId="4A82CDC9"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1114.7</w:t>
            </w:r>
          </w:p>
        </w:tc>
        <w:tc>
          <w:tcPr>
            <w:tcW w:w="682" w:type="dxa"/>
            <w:shd w:val="clear" w:color="auto" w:fill="auto"/>
            <w:vAlign w:val="center"/>
          </w:tcPr>
          <w:p w14:paraId="171D832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896.4</w:t>
            </w:r>
          </w:p>
        </w:tc>
        <w:tc>
          <w:tcPr>
            <w:tcW w:w="684" w:type="dxa"/>
            <w:shd w:val="clear" w:color="auto" w:fill="auto"/>
            <w:vAlign w:val="center"/>
          </w:tcPr>
          <w:p w14:paraId="623DD8B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715.7</w:t>
            </w:r>
          </w:p>
        </w:tc>
        <w:tc>
          <w:tcPr>
            <w:tcW w:w="622" w:type="dxa"/>
            <w:shd w:val="clear" w:color="auto" w:fill="auto"/>
            <w:vAlign w:val="center"/>
          </w:tcPr>
          <w:p w14:paraId="79AFEB59"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552.9</w:t>
            </w:r>
          </w:p>
        </w:tc>
      </w:tr>
      <w:tr w:rsidR="00FB4C61" w:rsidRPr="00CB6EBA" w14:paraId="145BC292" w14:textId="77777777" w:rsidTr="008760B0">
        <w:trPr>
          <w:trHeight w:val="340"/>
          <w:jc w:val="center"/>
        </w:trPr>
        <w:tc>
          <w:tcPr>
            <w:tcW w:w="567" w:type="dxa"/>
            <w:vMerge/>
            <w:shd w:val="clear" w:color="auto" w:fill="auto"/>
            <w:vAlign w:val="center"/>
          </w:tcPr>
          <w:p w14:paraId="1CD01D9F"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770D2D02"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汇流时间</w:t>
            </w:r>
          </w:p>
        </w:tc>
        <w:tc>
          <w:tcPr>
            <w:tcW w:w="881" w:type="dxa"/>
            <w:shd w:val="clear" w:color="auto" w:fill="auto"/>
            <w:vAlign w:val="center"/>
          </w:tcPr>
          <w:p w14:paraId="4F84942C"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h</w:t>
            </w:r>
          </w:p>
        </w:tc>
        <w:tc>
          <w:tcPr>
            <w:tcW w:w="684" w:type="dxa"/>
            <w:shd w:val="clear" w:color="auto" w:fill="auto"/>
            <w:vAlign w:val="center"/>
          </w:tcPr>
          <w:p w14:paraId="2C352BE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1.51</w:t>
            </w:r>
          </w:p>
        </w:tc>
        <w:tc>
          <w:tcPr>
            <w:tcW w:w="684" w:type="dxa"/>
            <w:shd w:val="clear" w:color="auto" w:fill="auto"/>
            <w:vAlign w:val="center"/>
          </w:tcPr>
          <w:p w14:paraId="0EE34266"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1.54</w:t>
            </w:r>
          </w:p>
        </w:tc>
        <w:tc>
          <w:tcPr>
            <w:tcW w:w="682" w:type="dxa"/>
            <w:shd w:val="clear" w:color="auto" w:fill="auto"/>
            <w:vAlign w:val="center"/>
          </w:tcPr>
          <w:p w14:paraId="3F76FCFA"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1.62</w:t>
            </w:r>
          </w:p>
        </w:tc>
        <w:tc>
          <w:tcPr>
            <w:tcW w:w="684" w:type="dxa"/>
            <w:shd w:val="clear" w:color="auto" w:fill="auto"/>
            <w:vAlign w:val="center"/>
          </w:tcPr>
          <w:p w14:paraId="52D3C5F5"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1.66</w:t>
            </w:r>
          </w:p>
        </w:tc>
        <w:tc>
          <w:tcPr>
            <w:tcW w:w="684" w:type="dxa"/>
            <w:shd w:val="clear" w:color="auto" w:fill="auto"/>
            <w:vAlign w:val="center"/>
          </w:tcPr>
          <w:p w14:paraId="215E1841"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1.72</w:t>
            </w:r>
          </w:p>
        </w:tc>
        <w:tc>
          <w:tcPr>
            <w:tcW w:w="684" w:type="dxa"/>
            <w:shd w:val="clear" w:color="auto" w:fill="auto"/>
            <w:vAlign w:val="center"/>
          </w:tcPr>
          <w:p w14:paraId="31D53DB2"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1.77</w:t>
            </w:r>
          </w:p>
        </w:tc>
        <w:tc>
          <w:tcPr>
            <w:tcW w:w="684" w:type="dxa"/>
            <w:shd w:val="clear" w:color="auto" w:fill="auto"/>
            <w:vAlign w:val="center"/>
          </w:tcPr>
          <w:p w14:paraId="5CACA576"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1.79</w:t>
            </w:r>
          </w:p>
        </w:tc>
        <w:tc>
          <w:tcPr>
            <w:tcW w:w="682" w:type="dxa"/>
            <w:shd w:val="clear" w:color="auto" w:fill="auto"/>
            <w:vAlign w:val="center"/>
          </w:tcPr>
          <w:p w14:paraId="66548AD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1.89</w:t>
            </w:r>
          </w:p>
        </w:tc>
        <w:tc>
          <w:tcPr>
            <w:tcW w:w="684" w:type="dxa"/>
            <w:shd w:val="clear" w:color="auto" w:fill="auto"/>
            <w:vAlign w:val="center"/>
          </w:tcPr>
          <w:p w14:paraId="546028C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1.99</w:t>
            </w:r>
          </w:p>
        </w:tc>
        <w:tc>
          <w:tcPr>
            <w:tcW w:w="622" w:type="dxa"/>
            <w:shd w:val="clear" w:color="auto" w:fill="auto"/>
            <w:vAlign w:val="center"/>
          </w:tcPr>
          <w:p w14:paraId="080A75F4"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2.11</w:t>
            </w:r>
          </w:p>
        </w:tc>
      </w:tr>
      <w:tr w:rsidR="00FB4C61" w:rsidRPr="00CB6EBA" w14:paraId="0978EC17" w14:textId="77777777" w:rsidTr="008760B0">
        <w:trPr>
          <w:trHeight w:val="340"/>
          <w:jc w:val="center"/>
        </w:trPr>
        <w:tc>
          <w:tcPr>
            <w:tcW w:w="567" w:type="dxa"/>
            <w:vMerge w:val="restart"/>
            <w:shd w:val="clear" w:color="auto" w:fill="auto"/>
            <w:vAlign w:val="center"/>
          </w:tcPr>
          <w:p w14:paraId="1F4425F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台汛期</w:t>
            </w:r>
          </w:p>
        </w:tc>
        <w:tc>
          <w:tcPr>
            <w:tcW w:w="992" w:type="dxa"/>
            <w:shd w:val="clear" w:color="auto" w:fill="auto"/>
            <w:vAlign w:val="center"/>
          </w:tcPr>
          <w:p w14:paraId="14716726"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洪峰流量</w:t>
            </w:r>
          </w:p>
        </w:tc>
        <w:tc>
          <w:tcPr>
            <w:tcW w:w="881" w:type="dxa"/>
            <w:shd w:val="clear" w:color="auto" w:fill="auto"/>
            <w:vAlign w:val="center"/>
          </w:tcPr>
          <w:p w14:paraId="5D8EDE4A"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684" w:type="dxa"/>
            <w:shd w:val="clear" w:color="auto" w:fill="auto"/>
            <w:vAlign w:val="center"/>
          </w:tcPr>
          <w:p w14:paraId="4CF2B3A5"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508.4</w:t>
            </w:r>
          </w:p>
        </w:tc>
        <w:tc>
          <w:tcPr>
            <w:tcW w:w="684" w:type="dxa"/>
            <w:shd w:val="clear" w:color="auto" w:fill="auto"/>
            <w:vAlign w:val="center"/>
          </w:tcPr>
          <w:p w14:paraId="15E296F6"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474.1</w:t>
            </w:r>
          </w:p>
        </w:tc>
        <w:tc>
          <w:tcPr>
            <w:tcW w:w="682" w:type="dxa"/>
            <w:shd w:val="clear" w:color="auto" w:fill="auto"/>
            <w:vAlign w:val="center"/>
          </w:tcPr>
          <w:p w14:paraId="30C622E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375.5</w:t>
            </w:r>
          </w:p>
        </w:tc>
        <w:tc>
          <w:tcPr>
            <w:tcW w:w="684" w:type="dxa"/>
            <w:shd w:val="clear" w:color="auto" w:fill="auto"/>
            <w:vAlign w:val="center"/>
          </w:tcPr>
          <w:p w14:paraId="3C36A37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342.8</w:t>
            </w:r>
          </w:p>
        </w:tc>
        <w:tc>
          <w:tcPr>
            <w:tcW w:w="684" w:type="dxa"/>
            <w:shd w:val="clear" w:color="auto" w:fill="auto"/>
            <w:vAlign w:val="center"/>
          </w:tcPr>
          <w:p w14:paraId="172A872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283.8</w:t>
            </w:r>
          </w:p>
        </w:tc>
        <w:tc>
          <w:tcPr>
            <w:tcW w:w="684" w:type="dxa"/>
            <w:shd w:val="clear" w:color="auto" w:fill="auto"/>
            <w:vAlign w:val="center"/>
          </w:tcPr>
          <w:p w14:paraId="55903C29"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252.6</w:t>
            </w:r>
          </w:p>
        </w:tc>
        <w:tc>
          <w:tcPr>
            <w:tcW w:w="684" w:type="dxa"/>
            <w:shd w:val="clear" w:color="auto" w:fill="auto"/>
            <w:vAlign w:val="center"/>
          </w:tcPr>
          <w:p w14:paraId="1960CBE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238.4</w:t>
            </w:r>
          </w:p>
        </w:tc>
        <w:tc>
          <w:tcPr>
            <w:tcW w:w="682" w:type="dxa"/>
            <w:shd w:val="clear" w:color="auto" w:fill="auto"/>
            <w:vAlign w:val="center"/>
          </w:tcPr>
          <w:p w14:paraId="317C5DE7"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182.1</w:t>
            </w:r>
          </w:p>
        </w:tc>
        <w:tc>
          <w:tcPr>
            <w:tcW w:w="684" w:type="dxa"/>
            <w:shd w:val="clear" w:color="auto" w:fill="auto"/>
            <w:vAlign w:val="center"/>
          </w:tcPr>
          <w:p w14:paraId="0B2B24B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150.3</w:t>
            </w:r>
          </w:p>
        </w:tc>
        <w:tc>
          <w:tcPr>
            <w:tcW w:w="622" w:type="dxa"/>
            <w:shd w:val="clear" w:color="auto" w:fill="auto"/>
            <w:vAlign w:val="center"/>
          </w:tcPr>
          <w:p w14:paraId="112D1485"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110.1</w:t>
            </w:r>
          </w:p>
        </w:tc>
      </w:tr>
      <w:tr w:rsidR="00FB4C61" w:rsidRPr="00CB6EBA" w14:paraId="205DA55D" w14:textId="77777777" w:rsidTr="008760B0">
        <w:trPr>
          <w:trHeight w:val="340"/>
          <w:jc w:val="center"/>
        </w:trPr>
        <w:tc>
          <w:tcPr>
            <w:tcW w:w="567" w:type="dxa"/>
            <w:vMerge/>
            <w:shd w:val="clear" w:color="auto" w:fill="auto"/>
            <w:vAlign w:val="center"/>
          </w:tcPr>
          <w:p w14:paraId="7F05E38D"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1FF79714"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洪峰模数</w:t>
            </w:r>
          </w:p>
        </w:tc>
        <w:tc>
          <w:tcPr>
            <w:tcW w:w="881" w:type="dxa"/>
            <w:shd w:val="clear" w:color="auto" w:fill="auto"/>
            <w:vAlign w:val="center"/>
          </w:tcPr>
          <w:p w14:paraId="786BA1AB"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/s/km</w:t>
            </w:r>
            <w:r w:rsidRPr="00CB6EBA">
              <w:rPr>
                <w:rFonts w:eastAsia="宋体" w:cs="Times New Roman"/>
                <w:sz w:val="21"/>
                <w:szCs w:val="21"/>
                <w:vertAlign w:val="superscript"/>
              </w:rPr>
              <w:t>2</w:t>
            </w:r>
          </w:p>
        </w:tc>
        <w:tc>
          <w:tcPr>
            <w:tcW w:w="684" w:type="dxa"/>
            <w:shd w:val="clear" w:color="auto" w:fill="auto"/>
            <w:vAlign w:val="center"/>
          </w:tcPr>
          <w:p w14:paraId="5426214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16.9</w:t>
            </w:r>
          </w:p>
        </w:tc>
        <w:tc>
          <w:tcPr>
            <w:tcW w:w="684" w:type="dxa"/>
            <w:shd w:val="clear" w:color="auto" w:fill="auto"/>
            <w:vAlign w:val="center"/>
          </w:tcPr>
          <w:p w14:paraId="55D823F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15.7</w:t>
            </w:r>
          </w:p>
        </w:tc>
        <w:tc>
          <w:tcPr>
            <w:tcW w:w="682" w:type="dxa"/>
            <w:shd w:val="clear" w:color="auto" w:fill="auto"/>
            <w:vAlign w:val="center"/>
          </w:tcPr>
          <w:p w14:paraId="5FE8C63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12.5</w:t>
            </w:r>
          </w:p>
        </w:tc>
        <w:tc>
          <w:tcPr>
            <w:tcW w:w="684" w:type="dxa"/>
            <w:shd w:val="clear" w:color="auto" w:fill="auto"/>
            <w:vAlign w:val="center"/>
          </w:tcPr>
          <w:p w14:paraId="000A40F9"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11.4</w:t>
            </w:r>
          </w:p>
        </w:tc>
        <w:tc>
          <w:tcPr>
            <w:tcW w:w="684" w:type="dxa"/>
            <w:shd w:val="clear" w:color="auto" w:fill="auto"/>
            <w:vAlign w:val="center"/>
          </w:tcPr>
          <w:p w14:paraId="246B3B05"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9.4</w:t>
            </w:r>
          </w:p>
        </w:tc>
        <w:tc>
          <w:tcPr>
            <w:tcW w:w="684" w:type="dxa"/>
            <w:shd w:val="clear" w:color="auto" w:fill="auto"/>
            <w:vAlign w:val="center"/>
          </w:tcPr>
          <w:p w14:paraId="40C3E8E3"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8.4</w:t>
            </w:r>
          </w:p>
        </w:tc>
        <w:tc>
          <w:tcPr>
            <w:tcW w:w="684" w:type="dxa"/>
            <w:shd w:val="clear" w:color="auto" w:fill="auto"/>
            <w:vAlign w:val="center"/>
          </w:tcPr>
          <w:p w14:paraId="36CA2B2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7.9</w:t>
            </w:r>
          </w:p>
        </w:tc>
        <w:tc>
          <w:tcPr>
            <w:tcW w:w="682" w:type="dxa"/>
            <w:shd w:val="clear" w:color="auto" w:fill="auto"/>
            <w:vAlign w:val="center"/>
          </w:tcPr>
          <w:p w14:paraId="04E7279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6.0</w:t>
            </w:r>
          </w:p>
        </w:tc>
        <w:tc>
          <w:tcPr>
            <w:tcW w:w="684" w:type="dxa"/>
            <w:shd w:val="clear" w:color="auto" w:fill="auto"/>
            <w:vAlign w:val="center"/>
          </w:tcPr>
          <w:p w14:paraId="32E71903"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5.0</w:t>
            </w:r>
          </w:p>
        </w:tc>
        <w:tc>
          <w:tcPr>
            <w:tcW w:w="622" w:type="dxa"/>
            <w:shd w:val="clear" w:color="auto" w:fill="auto"/>
            <w:vAlign w:val="center"/>
          </w:tcPr>
          <w:p w14:paraId="66B7484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3.6</w:t>
            </w:r>
          </w:p>
        </w:tc>
      </w:tr>
      <w:tr w:rsidR="00FB4C61" w:rsidRPr="00CB6EBA" w14:paraId="4D2F0167" w14:textId="77777777" w:rsidTr="008760B0">
        <w:trPr>
          <w:trHeight w:val="340"/>
          <w:jc w:val="center"/>
        </w:trPr>
        <w:tc>
          <w:tcPr>
            <w:tcW w:w="567" w:type="dxa"/>
            <w:vMerge/>
            <w:shd w:val="clear" w:color="auto" w:fill="auto"/>
            <w:vAlign w:val="center"/>
          </w:tcPr>
          <w:p w14:paraId="439DB022"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137AEFE8"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3</w:t>
            </w:r>
            <w:r w:rsidRPr="00CB6EBA">
              <w:rPr>
                <w:rFonts w:eastAsia="宋体" w:cs="Times New Roman"/>
                <w:sz w:val="21"/>
                <w:szCs w:val="21"/>
              </w:rPr>
              <w:t>日洪量</w:t>
            </w:r>
          </w:p>
        </w:tc>
        <w:tc>
          <w:tcPr>
            <w:tcW w:w="881" w:type="dxa"/>
            <w:shd w:val="clear" w:color="auto" w:fill="auto"/>
            <w:vAlign w:val="center"/>
          </w:tcPr>
          <w:p w14:paraId="6E524BCE"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万</w:t>
            </w:r>
            <w:r w:rsidRPr="00CB6EBA">
              <w:rPr>
                <w:rFonts w:eastAsia="宋体" w:cs="Times New Roman"/>
                <w:sz w:val="21"/>
                <w:szCs w:val="21"/>
              </w:rPr>
              <w:t>m</w:t>
            </w:r>
            <w:r w:rsidRPr="00CB6EBA">
              <w:rPr>
                <w:rFonts w:eastAsia="宋体" w:cs="Times New Roman"/>
                <w:sz w:val="21"/>
                <w:szCs w:val="21"/>
                <w:vertAlign w:val="superscript"/>
              </w:rPr>
              <w:t>3</w:t>
            </w:r>
          </w:p>
        </w:tc>
        <w:tc>
          <w:tcPr>
            <w:tcW w:w="684" w:type="dxa"/>
            <w:shd w:val="clear" w:color="auto" w:fill="auto"/>
            <w:vAlign w:val="center"/>
          </w:tcPr>
          <w:p w14:paraId="66330456"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1527.9</w:t>
            </w:r>
          </w:p>
        </w:tc>
        <w:tc>
          <w:tcPr>
            <w:tcW w:w="684" w:type="dxa"/>
            <w:shd w:val="clear" w:color="auto" w:fill="auto"/>
            <w:vAlign w:val="center"/>
          </w:tcPr>
          <w:p w14:paraId="4E3A43AA"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1400.6</w:t>
            </w:r>
          </w:p>
        </w:tc>
        <w:tc>
          <w:tcPr>
            <w:tcW w:w="682" w:type="dxa"/>
            <w:shd w:val="clear" w:color="auto" w:fill="auto"/>
            <w:vAlign w:val="center"/>
          </w:tcPr>
          <w:p w14:paraId="2C42A43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1085.2</w:t>
            </w:r>
          </w:p>
        </w:tc>
        <w:tc>
          <w:tcPr>
            <w:tcW w:w="684" w:type="dxa"/>
            <w:shd w:val="clear" w:color="auto" w:fill="auto"/>
            <w:vAlign w:val="center"/>
          </w:tcPr>
          <w:p w14:paraId="13A32C4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961.2</w:t>
            </w:r>
          </w:p>
        </w:tc>
        <w:tc>
          <w:tcPr>
            <w:tcW w:w="684" w:type="dxa"/>
            <w:shd w:val="clear" w:color="auto" w:fill="auto"/>
            <w:vAlign w:val="center"/>
          </w:tcPr>
          <w:p w14:paraId="75E54B4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804.4</w:t>
            </w:r>
          </w:p>
        </w:tc>
        <w:tc>
          <w:tcPr>
            <w:tcW w:w="684" w:type="dxa"/>
            <w:shd w:val="clear" w:color="auto" w:fill="auto"/>
            <w:vAlign w:val="center"/>
          </w:tcPr>
          <w:p w14:paraId="7886775A"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681.7</w:t>
            </w:r>
          </w:p>
        </w:tc>
        <w:tc>
          <w:tcPr>
            <w:tcW w:w="684" w:type="dxa"/>
            <w:shd w:val="clear" w:color="auto" w:fill="auto"/>
            <w:vAlign w:val="center"/>
          </w:tcPr>
          <w:p w14:paraId="599DA251"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560.8</w:t>
            </w:r>
          </w:p>
        </w:tc>
        <w:tc>
          <w:tcPr>
            <w:tcW w:w="682" w:type="dxa"/>
            <w:shd w:val="clear" w:color="auto" w:fill="auto"/>
            <w:vAlign w:val="center"/>
          </w:tcPr>
          <w:p w14:paraId="0F68E98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402.2</w:t>
            </w:r>
          </w:p>
        </w:tc>
        <w:tc>
          <w:tcPr>
            <w:tcW w:w="684" w:type="dxa"/>
            <w:shd w:val="clear" w:color="auto" w:fill="auto"/>
            <w:vAlign w:val="center"/>
          </w:tcPr>
          <w:p w14:paraId="46D47DD2"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284.9</w:t>
            </w:r>
          </w:p>
        </w:tc>
        <w:tc>
          <w:tcPr>
            <w:tcW w:w="622" w:type="dxa"/>
            <w:shd w:val="clear" w:color="auto" w:fill="auto"/>
            <w:vAlign w:val="center"/>
          </w:tcPr>
          <w:p w14:paraId="60EBB296"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227.0</w:t>
            </w:r>
          </w:p>
        </w:tc>
      </w:tr>
      <w:tr w:rsidR="00FB4C61" w:rsidRPr="00CB6EBA" w14:paraId="139DDDFE" w14:textId="77777777" w:rsidTr="008760B0">
        <w:trPr>
          <w:trHeight w:val="340"/>
          <w:jc w:val="center"/>
        </w:trPr>
        <w:tc>
          <w:tcPr>
            <w:tcW w:w="567" w:type="dxa"/>
            <w:vMerge/>
            <w:shd w:val="clear" w:color="auto" w:fill="auto"/>
            <w:vAlign w:val="center"/>
          </w:tcPr>
          <w:p w14:paraId="1F55AF40" w14:textId="77777777" w:rsidR="00FB4C61" w:rsidRPr="00CB6EBA" w:rsidRDefault="00FB4C61" w:rsidP="00FB4C61">
            <w:pPr>
              <w:spacing w:line="240" w:lineRule="auto"/>
              <w:jc w:val="center"/>
              <w:rPr>
                <w:rFonts w:eastAsia="宋体" w:cs="Times New Roman"/>
                <w:sz w:val="21"/>
                <w:szCs w:val="21"/>
              </w:rPr>
            </w:pPr>
          </w:p>
        </w:tc>
        <w:tc>
          <w:tcPr>
            <w:tcW w:w="992" w:type="dxa"/>
            <w:shd w:val="clear" w:color="auto" w:fill="auto"/>
            <w:vAlign w:val="center"/>
          </w:tcPr>
          <w:p w14:paraId="3530F421" w14:textId="77777777" w:rsidR="00FB4C61" w:rsidRPr="00CB6EBA" w:rsidRDefault="00FB4C61" w:rsidP="00FB4C61">
            <w:pPr>
              <w:spacing w:line="240" w:lineRule="auto"/>
              <w:ind w:rightChars="-51" w:right="-122"/>
              <w:jc w:val="center"/>
              <w:rPr>
                <w:rFonts w:eastAsia="宋体" w:cs="Times New Roman"/>
                <w:sz w:val="21"/>
                <w:szCs w:val="21"/>
              </w:rPr>
            </w:pPr>
            <w:r w:rsidRPr="00CB6EBA">
              <w:rPr>
                <w:rFonts w:eastAsia="宋体" w:cs="Times New Roman"/>
                <w:sz w:val="21"/>
                <w:szCs w:val="21"/>
              </w:rPr>
              <w:t>汇流时间</w:t>
            </w:r>
          </w:p>
        </w:tc>
        <w:tc>
          <w:tcPr>
            <w:tcW w:w="881" w:type="dxa"/>
            <w:shd w:val="clear" w:color="auto" w:fill="auto"/>
            <w:vAlign w:val="center"/>
          </w:tcPr>
          <w:p w14:paraId="32127393" w14:textId="77777777" w:rsidR="00FB4C61" w:rsidRPr="00CB6EBA" w:rsidRDefault="00FB4C61" w:rsidP="00FB4C61">
            <w:pPr>
              <w:spacing w:line="240" w:lineRule="auto"/>
              <w:ind w:rightChars="-25" w:right="-60"/>
              <w:jc w:val="center"/>
              <w:rPr>
                <w:rFonts w:eastAsia="宋体" w:cs="Times New Roman"/>
                <w:sz w:val="21"/>
                <w:szCs w:val="21"/>
              </w:rPr>
            </w:pPr>
            <w:r w:rsidRPr="00CB6EBA">
              <w:rPr>
                <w:rFonts w:eastAsia="宋体" w:cs="Times New Roman"/>
                <w:sz w:val="21"/>
                <w:szCs w:val="21"/>
              </w:rPr>
              <w:t>h</w:t>
            </w:r>
          </w:p>
        </w:tc>
        <w:tc>
          <w:tcPr>
            <w:tcW w:w="684" w:type="dxa"/>
            <w:shd w:val="clear" w:color="auto" w:fill="auto"/>
            <w:vAlign w:val="center"/>
          </w:tcPr>
          <w:p w14:paraId="08E8A33A"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1.81</w:t>
            </w:r>
          </w:p>
        </w:tc>
        <w:tc>
          <w:tcPr>
            <w:tcW w:w="684" w:type="dxa"/>
            <w:shd w:val="clear" w:color="auto" w:fill="auto"/>
            <w:vAlign w:val="center"/>
          </w:tcPr>
          <w:p w14:paraId="5FCA8CDC"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1.85</w:t>
            </w:r>
          </w:p>
        </w:tc>
        <w:tc>
          <w:tcPr>
            <w:tcW w:w="682" w:type="dxa"/>
            <w:shd w:val="clear" w:color="auto" w:fill="auto"/>
            <w:vAlign w:val="center"/>
          </w:tcPr>
          <w:p w14:paraId="788AB4E0"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1.95</w:t>
            </w:r>
          </w:p>
        </w:tc>
        <w:tc>
          <w:tcPr>
            <w:tcW w:w="684" w:type="dxa"/>
            <w:shd w:val="clear" w:color="auto" w:fill="auto"/>
            <w:vAlign w:val="center"/>
          </w:tcPr>
          <w:p w14:paraId="7C49F739"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2.01</w:t>
            </w:r>
          </w:p>
        </w:tc>
        <w:tc>
          <w:tcPr>
            <w:tcW w:w="684" w:type="dxa"/>
            <w:shd w:val="clear" w:color="auto" w:fill="auto"/>
            <w:vAlign w:val="center"/>
          </w:tcPr>
          <w:p w14:paraId="3C9E3DAB"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2.09</w:t>
            </w:r>
          </w:p>
        </w:tc>
        <w:tc>
          <w:tcPr>
            <w:tcW w:w="684" w:type="dxa"/>
            <w:shd w:val="clear" w:color="auto" w:fill="auto"/>
            <w:vAlign w:val="center"/>
          </w:tcPr>
          <w:p w14:paraId="1DB09B9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2.16</w:t>
            </w:r>
          </w:p>
        </w:tc>
        <w:tc>
          <w:tcPr>
            <w:tcW w:w="684" w:type="dxa"/>
            <w:shd w:val="clear" w:color="auto" w:fill="auto"/>
            <w:vAlign w:val="center"/>
          </w:tcPr>
          <w:p w14:paraId="1B4ED5B7"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2.20</w:t>
            </w:r>
          </w:p>
        </w:tc>
        <w:tc>
          <w:tcPr>
            <w:tcW w:w="682" w:type="dxa"/>
            <w:shd w:val="clear" w:color="auto" w:fill="auto"/>
            <w:vAlign w:val="center"/>
          </w:tcPr>
          <w:p w14:paraId="3A6994BD"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2.34</w:t>
            </w:r>
          </w:p>
        </w:tc>
        <w:tc>
          <w:tcPr>
            <w:tcW w:w="684" w:type="dxa"/>
            <w:shd w:val="clear" w:color="auto" w:fill="auto"/>
            <w:vAlign w:val="center"/>
          </w:tcPr>
          <w:p w14:paraId="7F7BE688"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2.48</w:t>
            </w:r>
          </w:p>
        </w:tc>
        <w:tc>
          <w:tcPr>
            <w:tcW w:w="622" w:type="dxa"/>
            <w:shd w:val="clear" w:color="auto" w:fill="auto"/>
            <w:vAlign w:val="center"/>
          </w:tcPr>
          <w:p w14:paraId="4F47E15F" w14:textId="77777777" w:rsidR="00FB4C61" w:rsidRPr="00CB6EBA" w:rsidRDefault="00FB4C61" w:rsidP="00FB4C61">
            <w:pPr>
              <w:spacing w:line="240" w:lineRule="auto"/>
              <w:jc w:val="center"/>
              <w:rPr>
                <w:rFonts w:eastAsia="宋体" w:cs="Times New Roman"/>
                <w:sz w:val="21"/>
                <w:szCs w:val="21"/>
              </w:rPr>
            </w:pPr>
            <w:r w:rsidRPr="00CB6EBA">
              <w:rPr>
                <w:rFonts w:eastAsia="宋体" w:cs="Times New Roman"/>
                <w:sz w:val="21"/>
                <w:szCs w:val="21"/>
              </w:rPr>
              <w:t>2.66</w:t>
            </w:r>
          </w:p>
        </w:tc>
      </w:tr>
    </w:tbl>
    <w:p w14:paraId="2A5A2301" w14:textId="77777777" w:rsidR="004E2C84" w:rsidRPr="00CB6EBA" w:rsidRDefault="004E2C84" w:rsidP="004E2C84">
      <w:pPr>
        <w:pStyle w:val="3"/>
        <w:spacing w:before="163"/>
      </w:pPr>
      <w:bookmarkStart w:id="1055" w:name="_Toc494531483"/>
      <w:r w:rsidRPr="00CB6EBA">
        <w:t xml:space="preserve">6.2.3 </w:t>
      </w:r>
      <w:r w:rsidRPr="00CB6EBA">
        <w:t>设计洪水的比较</w:t>
      </w:r>
      <w:bookmarkEnd w:id="1055"/>
    </w:p>
    <w:p w14:paraId="5EFDAD03" w14:textId="77777777" w:rsidR="004E2C84" w:rsidRPr="00CB6EBA" w:rsidRDefault="004E2C84" w:rsidP="00426F3C">
      <w:pPr>
        <w:pStyle w:val="aff9"/>
      </w:pPr>
      <w:r w:rsidRPr="00CB6EBA">
        <w:t>茅岗水库除险加固工程初设报告（</w:t>
      </w:r>
      <w:r w:rsidRPr="00CB6EBA">
        <w:t>2006</w:t>
      </w:r>
      <w:r w:rsidRPr="00CB6EBA">
        <w:t>年）中的设计洪水成果与</w:t>
      </w:r>
      <w:r w:rsidRPr="00CB6EBA">
        <w:t>2005</w:t>
      </w:r>
      <w:r w:rsidRPr="00CB6EBA">
        <w:t>年安全鉴定报告成果相同，故将该成果及</w:t>
      </w:r>
      <w:r w:rsidRPr="00CB6EBA">
        <w:t>1969</w:t>
      </w:r>
      <w:r w:rsidRPr="00CB6EBA">
        <w:t>年设计报告中数据与本次复核成果进行比较，列于表</w:t>
      </w:r>
      <w:r w:rsidRPr="00CB6EBA">
        <w:t>6.2-9</w:t>
      </w:r>
      <w:r w:rsidRPr="00CB6EBA">
        <w:t>。</w:t>
      </w:r>
      <w:r w:rsidRPr="00CB6EBA">
        <w:t>1969</w:t>
      </w:r>
      <w:r w:rsidRPr="00CB6EBA">
        <w:t>年设计成果较本次分析的设计洪水成果大，考虑到当时计算方法、参数等不明确，</w:t>
      </w:r>
      <w:r w:rsidRPr="00CB6EBA">
        <w:t>1969</w:t>
      </w:r>
      <w:r w:rsidRPr="00CB6EBA">
        <w:t>年成果只做参考；本次复核与除险加固工程初设报告（</w:t>
      </w:r>
      <w:r w:rsidRPr="00CB6EBA">
        <w:t>2006</w:t>
      </w:r>
      <w:r w:rsidRPr="00CB6EBA">
        <w:t>年）两次计算均采用浙江省推理公式法计算设计洪水，两者成果较接近但本次复核成果略大，这主要跟暴雨系列延长造成的设计暴雨成果变化以及浙江省推理公式法计算时采用的汇流参数不同有关。</w:t>
      </w:r>
    </w:p>
    <w:p w14:paraId="44E32927" w14:textId="2BE37A61" w:rsidR="00BE3BB4" w:rsidRPr="00CB6EBA" w:rsidRDefault="004E2C84" w:rsidP="00426F3C">
      <w:pPr>
        <w:pStyle w:val="aff9"/>
      </w:pPr>
      <w:r w:rsidRPr="00CB6EBA">
        <w:t>另外，通过与其他相似工程相比，从洪峰流量与集水面积的一般规律来看，洪峰模数比较协调，设计洪水成果可认为合理可靠。</w:t>
      </w:r>
      <w:r w:rsidR="00BE3BB4" w:rsidRPr="00CB6EBA">
        <w:br w:type="page"/>
      </w:r>
    </w:p>
    <w:p w14:paraId="1793D40B" w14:textId="77777777" w:rsidR="004E2C84" w:rsidRPr="00CB6EBA" w:rsidRDefault="004E2C84">
      <w:pPr>
        <w:pStyle w:val="ac"/>
      </w:pPr>
      <w:r w:rsidRPr="00CB6EBA">
        <w:lastRenderedPageBreak/>
        <w:t>表</w:t>
      </w:r>
      <w:r w:rsidRPr="00CB6EBA">
        <w:t>6.2-9</w:t>
      </w:r>
      <w:r w:rsidRPr="00CB6EBA">
        <w:t>设计洪水成果比较表（年最大）</w:t>
      </w:r>
    </w:p>
    <w:tbl>
      <w:tblPr>
        <w:tblW w:w="8906"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134"/>
        <w:gridCol w:w="709"/>
        <w:gridCol w:w="1134"/>
        <w:gridCol w:w="1012"/>
        <w:gridCol w:w="505"/>
        <w:gridCol w:w="505"/>
        <w:gridCol w:w="542"/>
        <w:gridCol w:w="538"/>
        <w:gridCol w:w="435"/>
        <w:gridCol w:w="505"/>
        <w:gridCol w:w="505"/>
        <w:gridCol w:w="505"/>
        <w:gridCol w:w="473"/>
        <w:gridCol w:w="404"/>
      </w:tblGrid>
      <w:tr w:rsidR="004E2C84" w:rsidRPr="00CB6EBA" w14:paraId="47356233" w14:textId="77777777" w:rsidTr="008760B0">
        <w:trPr>
          <w:trHeight w:val="340"/>
          <w:jc w:val="center"/>
        </w:trPr>
        <w:tc>
          <w:tcPr>
            <w:tcW w:w="1134" w:type="dxa"/>
            <w:vMerge w:val="restart"/>
            <w:shd w:val="clear" w:color="auto" w:fill="auto"/>
            <w:vAlign w:val="center"/>
          </w:tcPr>
          <w:p w14:paraId="1D3A61F8"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工</w:t>
            </w:r>
            <w:r w:rsidRPr="00CB6EBA">
              <w:rPr>
                <w:rFonts w:eastAsia="宋体" w:cs="Times New Roman"/>
                <w:sz w:val="21"/>
                <w:szCs w:val="21"/>
              </w:rPr>
              <w:t xml:space="preserve"> </w:t>
            </w:r>
            <w:r w:rsidRPr="00CB6EBA">
              <w:rPr>
                <w:rFonts w:eastAsia="宋体" w:cs="Times New Roman"/>
                <w:sz w:val="21"/>
                <w:szCs w:val="21"/>
              </w:rPr>
              <w:t>程</w:t>
            </w:r>
          </w:p>
        </w:tc>
        <w:tc>
          <w:tcPr>
            <w:tcW w:w="709" w:type="dxa"/>
            <w:vMerge w:val="restart"/>
            <w:shd w:val="clear" w:color="auto" w:fill="auto"/>
            <w:vAlign w:val="center"/>
          </w:tcPr>
          <w:p w14:paraId="63CD34DE"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集水面</w:t>
            </w:r>
          </w:p>
          <w:p w14:paraId="52721751"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积</w:t>
            </w:r>
            <w:r w:rsidRPr="00CB6EBA">
              <w:rPr>
                <w:rFonts w:eastAsia="宋体" w:cs="Times New Roman"/>
                <w:sz w:val="21"/>
                <w:szCs w:val="21"/>
              </w:rPr>
              <w:t>(km</w:t>
            </w:r>
            <w:r w:rsidRPr="00CB6EBA">
              <w:rPr>
                <w:rFonts w:eastAsia="宋体" w:cs="Times New Roman"/>
                <w:sz w:val="21"/>
                <w:szCs w:val="21"/>
                <w:vertAlign w:val="superscript"/>
              </w:rPr>
              <w:t>2</w:t>
            </w:r>
            <w:r w:rsidRPr="00CB6EBA">
              <w:rPr>
                <w:rFonts w:eastAsia="宋体" w:cs="Times New Roman"/>
                <w:sz w:val="21"/>
                <w:szCs w:val="21"/>
              </w:rPr>
              <w:t>)</w:t>
            </w:r>
          </w:p>
        </w:tc>
        <w:tc>
          <w:tcPr>
            <w:tcW w:w="1134" w:type="dxa"/>
            <w:vMerge w:val="restart"/>
            <w:shd w:val="clear" w:color="auto" w:fill="auto"/>
            <w:vAlign w:val="center"/>
          </w:tcPr>
          <w:p w14:paraId="7DF56320"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项目</w:t>
            </w:r>
          </w:p>
        </w:tc>
        <w:tc>
          <w:tcPr>
            <w:tcW w:w="1012" w:type="dxa"/>
            <w:vMerge w:val="restart"/>
            <w:shd w:val="clear" w:color="auto" w:fill="auto"/>
            <w:vAlign w:val="center"/>
          </w:tcPr>
          <w:p w14:paraId="49E8C79F"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单位</w:t>
            </w:r>
          </w:p>
        </w:tc>
        <w:tc>
          <w:tcPr>
            <w:tcW w:w="4917" w:type="dxa"/>
            <w:gridSpan w:val="10"/>
            <w:shd w:val="clear" w:color="auto" w:fill="auto"/>
            <w:vAlign w:val="center"/>
          </w:tcPr>
          <w:p w14:paraId="023F087D" w14:textId="77777777" w:rsidR="004E2C84" w:rsidRPr="00CB6EBA" w:rsidRDefault="004E2C84" w:rsidP="004E2C84">
            <w:pPr>
              <w:spacing w:line="240" w:lineRule="auto"/>
              <w:ind w:firstLine="420"/>
              <w:jc w:val="center"/>
              <w:rPr>
                <w:rFonts w:eastAsia="宋体" w:cs="Times New Roman"/>
                <w:sz w:val="21"/>
                <w:szCs w:val="21"/>
              </w:rPr>
            </w:pPr>
            <w:r w:rsidRPr="00CB6EBA">
              <w:rPr>
                <w:rFonts w:eastAsia="宋体" w:cs="Times New Roman"/>
                <w:sz w:val="21"/>
                <w:szCs w:val="21"/>
              </w:rPr>
              <w:t>各频率（％）设计值</w:t>
            </w:r>
          </w:p>
        </w:tc>
      </w:tr>
      <w:tr w:rsidR="004E2C84" w:rsidRPr="00CB6EBA" w14:paraId="75BBE1A3" w14:textId="77777777" w:rsidTr="008760B0">
        <w:trPr>
          <w:trHeight w:val="340"/>
          <w:jc w:val="center"/>
        </w:trPr>
        <w:tc>
          <w:tcPr>
            <w:tcW w:w="1134" w:type="dxa"/>
            <w:vMerge/>
            <w:shd w:val="clear" w:color="auto" w:fill="auto"/>
            <w:vAlign w:val="center"/>
          </w:tcPr>
          <w:p w14:paraId="6605209C" w14:textId="77777777" w:rsidR="004E2C84" w:rsidRPr="00CB6EBA" w:rsidRDefault="004E2C84" w:rsidP="004E2C84">
            <w:pPr>
              <w:spacing w:line="240" w:lineRule="auto"/>
              <w:ind w:firstLine="420"/>
              <w:jc w:val="center"/>
              <w:rPr>
                <w:rFonts w:eastAsia="宋体" w:cs="Times New Roman"/>
                <w:sz w:val="21"/>
                <w:szCs w:val="21"/>
              </w:rPr>
            </w:pPr>
          </w:p>
        </w:tc>
        <w:tc>
          <w:tcPr>
            <w:tcW w:w="709" w:type="dxa"/>
            <w:vMerge/>
            <w:shd w:val="clear" w:color="auto" w:fill="auto"/>
            <w:vAlign w:val="center"/>
          </w:tcPr>
          <w:p w14:paraId="6DC0E898" w14:textId="77777777" w:rsidR="004E2C84" w:rsidRPr="00CB6EBA" w:rsidRDefault="004E2C84" w:rsidP="004E2C84">
            <w:pPr>
              <w:spacing w:line="240" w:lineRule="auto"/>
              <w:ind w:firstLine="420"/>
              <w:jc w:val="center"/>
              <w:rPr>
                <w:rFonts w:eastAsia="宋体" w:cs="Times New Roman"/>
                <w:sz w:val="21"/>
                <w:szCs w:val="21"/>
              </w:rPr>
            </w:pPr>
          </w:p>
        </w:tc>
        <w:tc>
          <w:tcPr>
            <w:tcW w:w="1134" w:type="dxa"/>
            <w:vMerge/>
            <w:shd w:val="clear" w:color="auto" w:fill="auto"/>
            <w:vAlign w:val="center"/>
          </w:tcPr>
          <w:p w14:paraId="1CA80CF3" w14:textId="77777777" w:rsidR="004E2C84" w:rsidRPr="00CB6EBA" w:rsidRDefault="004E2C84" w:rsidP="004E2C84">
            <w:pPr>
              <w:spacing w:line="240" w:lineRule="auto"/>
              <w:ind w:leftChars="-51" w:left="-122" w:rightChars="-45" w:right="-108" w:firstLineChars="50" w:firstLine="105"/>
              <w:jc w:val="center"/>
              <w:rPr>
                <w:rFonts w:eastAsia="宋体" w:cs="Times New Roman"/>
                <w:sz w:val="21"/>
                <w:szCs w:val="21"/>
              </w:rPr>
            </w:pPr>
          </w:p>
        </w:tc>
        <w:tc>
          <w:tcPr>
            <w:tcW w:w="1012" w:type="dxa"/>
            <w:vMerge/>
            <w:shd w:val="clear" w:color="auto" w:fill="auto"/>
            <w:vAlign w:val="center"/>
          </w:tcPr>
          <w:p w14:paraId="76059852" w14:textId="77777777" w:rsidR="004E2C84" w:rsidRPr="00CB6EBA" w:rsidRDefault="004E2C84" w:rsidP="004E2C84">
            <w:pPr>
              <w:spacing w:line="240" w:lineRule="auto"/>
              <w:ind w:firstLine="420"/>
              <w:jc w:val="center"/>
              <w:rPr>
                <w:rFonts w:eastAsia="宋体" w:cs="Times New Roman"/>
                <w:sz w:val="21"/>
                <w:szCs w:val="21"/>
              </w:rPr>
            </w:pPr>
          </w:p>
        </w:tc>
        <w:tc>
          <w:tcPr>
            <w:tcW w:w="505" w:type="dxa"/>
            <w:shd w:val="clear" w:color="auto" w:fill="auto"/>
            <w:vAlign w:val="center"/>
          </w:tcPr>
          <w:p w14:paraId="4FB17E05"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0.01</w:t>
            </w:r>
          </w:p>
        </w:tc>
        <w:tc>
          <w:tcPr>
            <w:tcW w:w="505" w:type="dxa"/>
            <w:shd w:val="clear" w:color="auto" w:fill="auto"/>
            <w:vAlign w:val="center"/>
          </w:tcPr>
          <w:p w14:paraId="673C65F3"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0.02</w:t>
            </w:r>
          </w:p>
        </w:tc>
        <w:tc>
          <w:tcPr>
            <w:tcW w:w="542" w:type="dxa"/>
            <w:shd w:val="clear" w:color="auto" w:fill="auto"/>
            <w:vAlign w:val="center"/>
          </w:tcPr>
          <w:p w14:paraId="131FF6D8"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0.1</w:t>
            </w:r>
          </w:p>
        </w:tc>
        <w:tc>
          <w:tcPr>
            <w:tcW w:w="538" w:type="dxa"/>
            <w:shd w:val="clear" w:color="auto" w:fill="auto"/>
            <w:vAlign w:val="center"/>
          </w:tcPr>
          <w:p w14:paraId="4C4D6E98"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0.2</w:t>
            </w:r>
          </w:p>
        </w:tc>
        <w:tc>
          <w:tcPr>
            <w:tcW w:w="435" w:type="dxa"/>
            <w:shd w:val="clear" w:color="auto" w:fill="auto"/>
            <w:vAlign w:val="center"/>
          </w:tcPr>
          <w:p w14:paraId="5198AAEA"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0.5</w:t>
            </w:r>
          </w:p>
        </w:tc>
        <w:tc>
          <w:tcPr>
            <w:tcW w:w="505" w:type="dxa"/>
            <w:shd w:val="clear" w:color="auto" w:fill="auto"/>
            <w:vAlign w:val="center"/>
          </w:tcPr>
          <w:p w14:paraId="68E1A9D9"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w:t>
            </w:r>
          </w:p>
        </w:tc>
        <w:tc>
          <w:tcPr>
            <w:tcW w:w="505" w:type="dxa"/>
            <w:shd w:val="clear" w:color="auto" w:fill="auto"/>
            <w:vAlign w:val="center"/>
          </w:tcPr>
          <w:p w14:paraId="343DD7AE"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2</w:t>
            </w:r>
          </w:p>
        </w:tc>
        <w:tc>
          <w:tcPr>
            <w:tcW w:w="505" w:type="dxa"/>
            <w:shd w:val="clear" w:color="auto" w:fill="auto"/>
            <w:vAlign w:val="center"/>
          </w:tcPr>
          <w:p w14:paraId="4387ECA0"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5</w:t>
            </w:r>
          </w:p>
        </w:tc>
        <w:tc>
          <w:tcPr>
            <w:tcW w:w="473" w:type="dxa"/>
            <w:shd w:val="clear" w:color="auto" w:fill="auto"/>
            <w:vAlign w:val="center"/>
          </w:tcPr>
          <w:p w14:paraId="508D9BBA"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w:t>
            </w:r>
          </w:p>
        </w:tc>
        <w:tc>
          <w:tcPr>
            <w:tcW w:w="404" w:type="dxa"/>
            <w:shd w:val="clear" w:color="auto" w:fill="auto"/>
            <w:vAlign w:val="center"/>
          </w:tcPr>
          <w:p w14:paraId="639C1419"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20</w:t>
            </w:r>
          </w:p>
        </w:tc>
      </w:tr>
      <w:tr w:rsidR="004E2C84" w:rsidRPr="00CB6EBA" w14:paraId="409BE808" w14:textId="77777777" w:rsidTr="008760B0">
        <w:trPr>
          <w:trHeight w:val="340"/>
          <w:jc w:val="center"/>
        </w:trPr>
        <w:tc>
          <w:tcPr>
            <w:tcW w:w="1134" w:type="dxa"/>
            <w:vMerge w:val="restart"/>
            <w:shd w:val="clear" w:color="auto" w:fill="auto"/>
            <w:vAlign w:val="center"/>
          </w:tcPr>
          <w:p w14:paraId="43CC334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茅岗</w:t>
            </w:r>
          </w:p>
          <w:p w14:paraId="0BD74D5C"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w:t>
            </w:r>
            <w:r w:rsidRPr="00CB6EBA">
              <w:rPr>
                <w:rFonts w:eastAsia="宋体" w:cs="Times New Roman"/>
                <w:sz w:val="21"/>
                <w:szCs w:val="21"/>
              </w:rPr>
              <w:t>本次复核</w:t>
            </w:r>
            <w:r w:rsidRPr="00CB6EBA">
              <w:rPr>
                <w:rFonts w:eastAsia="宋体" w:cs="Times New Roman"/>
                <w:sz w:val="21"/>
                <w:szCs w:val="21"/>
              </w:rPr>
              <w:t>)</w:t>
            </w:r>
          </w:p>
        </w:tc>
        <w:tc>
          <w:tcPr>
            <w:tcW w:w="709" w:type="dxa"/>
            <w:vMerge w:val="restart"/>
            <w:shd w:val="clear" w:color="auto" w:fill="auto"/>
            <w:vAlign w:val="center"/>
          </w:tcPr>
          <w:p w14:paraId="5DBF88DA"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30.1</w:t>
            </w:r>
          </w:p>
        </w:tc>
        <w:tc>
          <w:tcPr>
            <w:tcW w:w="1134" w:type="dxa"/>
            <w:shd w:val="clear" w:color="auto" w:fill="auto"/>
            <w:vAlign w:val="center"/>
          </w:tcPr>
          <w:p w14:paraId="17F20983"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洪峰流量</w:t>
            </w:r>
          </w:p>
        </w:tc>
        <w:tc>
          <w:tcPr>
            <w:tcW w:w="1012" w:type="dxa"/>
            <w:shd w:val="clear" w:color="auto" w:fill="auto"/>
            <w:vAlign w:val="center"/>
          </w:tcPr>
          <w:p w14:paraId="3B6392CC" w14:textId="77777777" w:rsidR="004E2C84" w:rsidRPr="00CB6EBA" w:rsidRDefault="004E2C84" w:rsidP="004E2C84">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505" w:type="dxa"/>
            <w:shd w:val="clear" w:color="auto" w:fill="auto"/>
            <w:vAlign w:val="center"/>
          </w:tcPr>
          <w:p w14:paraId="76037C64"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1149</w:t>
            </w:r>
          </w:p>
        </w:tc>
        <w:tc>
          <w:tcPr>
            <w:tcW w:w="505" w:type="dxa"/>
            <w:shd w:val="clear" w:color="auto" w:fill="auto"/>
            <w:vAlign w:val="center"/>
          </w:tcPr>
          <w:p w14:paraId="7EC7F1D3"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1075</w:t>
            </w:r>
          </w:p>
        </w:tc>
        <w:tc>
          <w:tcPr>
            <w:tcW w:w="542" w:type="dxa"/>
            <w:shd w:val="clear" w:color="auto" w:fill="auto"/>
            <w:vAlign w:val="center"/>
          </w:tcPr>
          <w:p w14:paraId="57952243"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868</w:t>
            </w:r>
          </w:p>
        </w:tc>
        <w:tc>
          <w:tcPr>
            <w:tcW w:w="538" w:type="dxa"/>
            <w:shd w:val="clear" w:color="auto" w:fill="auto"/>
            <w:vAlign w:val="center"/>
          </w:tcPr>
          <w:p w14:paraId="0F5052DD"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797</w:t>
            </w:r>
          </w:p>
        </w:tc>
        <w:tc>
          <w:tcPr>
            <w:tcW w:w="435" w:type="dxa"/>
            <w:shd w:val="clear" w:color="auto" w:fill="auto"/>
            <w:vAlign w:val="center"/>
          </w:tcPr>
          <w:p w14:paraId="178798B1"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673</w:t>
            </w:r>
          </w:p>
        </w:tc>
        <w:tc>
          <w:tcPr>
            <w:tcW w:w="505" w:type="dxa"/>
            <w:shd w:val="clear" w:color="auto" w:fill="auto"/>
            <w:vAlign w:val="center"/>
          </w:tcPr>
          <w:p w14:paraId="47F97ED0"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604</w:t>
            </w:r>
          </w:p>
        </w:tc>
        <w:tc>
          <w:tcPr>
            <w:tcW w:w="505" w:type="dxa"/>
            <w:shd w:val="clear" w:color="auto" w:fill="auto"/>
            <w:vAlign w:val="center"/>
          </w:tcPr>
          <w:p w14:paraId="4982DA76"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579</w:t>
            </w:r>
          </w:p>
        </w:tc>
        <w:tc>
          <w:tcPr>
            <w:tcW w:w="505" w:type="dxa"/>
            <w:shd w:val="clear" w:color="auto" w:fill="auto"/>
            <w:vAlign w:val="center"/>
          </w:tcPr>
          <w:p w14:paraId="3C03C619"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456</w:t>
            </w:r>
          </w:p>
        </w:tc>
        <w:tc>
          <w:tcPr>
            <w:tcW w:w="473" w:type="dxa"/>
            <w:shd w:val="clear" w:color="auto" w:fill="auto"/>
            <w:vAlign w:val="center"/>
          </w:tcPr>
          <w:p w14:paraId="77D36FC4"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363</w:t>
            </w:r>
          </w:p>
        </w:tc>
        <w:tc>
          <w:tcPr>
            <w:tcW w:w="404" w:type="dxa"/>
            <w:shd w:val="clear" w:color="auto" w:fill="auto"/>
            <w:vAlign w:val="center"/>
          </w:tcPr>
          <w:p w14:paraId="0573A55F"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277</w:t>
            </w:r>
          </w:p>
        </w:tc>
      </w:tr>
      <w:tr w:rsidR="004E2C84" w:rsidRPr="00CB6EBA" w14:paraId="580CE27B" w14:textId="77777777" w:rsidTr="008760B0">
        <w:trPr>
          <w:trHeight w:val="340"/>
          <w:jc w:val="center"/>
        </w:trPr>
        <w:tc>
          <w:tcPr>
            <w:tcW w:w="1134" w:type="dxa"/>
            <w:vMerge/>
            <w:shd w:val="clear" w:color="auto" w:fill="auto"/>
            <w:vAlign w:val="center"/>
          </w:tcPr>
          <w:p w14:paraId="38214F6D"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709" w:type="dxa"/>
            <w:vMerge/>
            <w:shd w:val="clear" w:color="auto" w:fill="auto"/>
            <w:vAlign w:val="center"/>
          </w:tcPr>
          <w:p w14:paraId="70F0DE3D"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1134" w:type="dxa"/>
            <w:shd w:val="clear" w:color="auto" w:fill="auto"/>
            <w:vAlign w:val="center"/>
          </w:tcPr>
          <w:p w14:paraId="638ABB9A"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洪峰模数</w:t>
            </w:r>
          </w:p>
        </w:tc>
        <w:tc>
          <w:tcPr>
            <w:tcW w:w="1012" w:type="dxa"/>
            <w:shd w:val="clear" w:color="auto" w:fill="auto"/>
            <w:vAlign w:val="center"/>
          </w:tcPr>
          <w:p w14:paraId="5C4BDD15" w14:textId="77777777" w:rsidR="004E2C84" w:rsidRPr="00CB6EBA" w:rsidRDefault="004E2C84" w:rsidP="004E2C84">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/s/km</w:t>
            </w:r>
            <w:r w:rsidRPr="00CB6EBA">
              <w:rPr>
                <w:rFonts w:eastAsia="宋体" w:cs="Times New Roman"/>
                <w:sz w:val="21"/>
                <w:szCs w:val="21"/>
                <w:vertAlign w:val="superscript"/>
              </w:rPr>
              <w:t>2</w:t>
            </w:r>
          </w:p>
        </w:tc>
        <w:tc>
          <w:tcPr>
            <w:tcW w:w="505" w:type="dxa"/>
            <w:shd w:val="clear" w:color="auto" w:fill="auto"/>
            <w:vAlign w:val="center"/>
          </w:tcPr>
          <w:p w14:paraId="656D5C2C"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38.2</w:t>
            </w:r>
          </w:p>
        </w:tc>
        <w:tc>
          <w:tcPr>
            <w:tcW w:w="505" w:type="dxa"/>
            <w:shd w:val="clear" w:color="auto" w:fill="auto"/>
            <w:vAlign w:val="center"/>
          </w:tcPr>
          <w:p w14:paraId="2F75F341"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35.7</w:t>
            </w:r>
          </w:p>
        </w:tc>
        <w:tc>
          <w:tcPr>
            <w:tcW w:w="542" w:type="dxa"/>
            <w:shd w:val="clear" w:color="auto" w:fill="auto"/>
            <w:vAlign w:val="center"/>
          </w:tcPr>
          <w:p w14:paraId="5B01D456"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28.8</w:t>
            </w:r>
          </w:p>
        </w:tc>
        <w:tc>
          <w:tcPr>
            <w:tcW w:w="538" w:type="dxa"/>
            <w:shd w:val="clear" w:color="auto" w:fill="auto"/>
            <w:vAlign w:val="center"/>
          </w:tcPr>
          <w:p w14:paraId="703BCB45"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26.5</w:t>
            </w:r>
          </w:p>
        </w:tc>
        <w:tc>
          <w:tcPr>
            <w:tcW w:w="435" w:type="dxa"/>
            <w:shd w:val="clear" w:color="auto" w:fill="auto"/>
            <w:vAlign w:val="center"/>
          </w:tcPr>
          <w:p w14:paraId="40F202B6"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22.3</w:t>
            </w:r>
          </w:p>
        </w:tc>
        <w:tc>
          <w:tcPr>
            <w:tcW w:w="505" w:type="dxa"/>
            <w:shd w:val="clear" w:color="auto" w:fill="auto"/>
            <w:vAlign w:val="center"/>
          </w:tcPr>
          <w:p w14:paraId="1F5EE8A5"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20.0</w:t>
            </w:r>
          </w:p>
        </w:tc>
        <w:tc>
          <w:tcPr>
            <w:tcW w:w="505" w:type="dxa"/>
            <w:shd w:val="clear" w:color="auto" w:fill="auto"/>
            <w:vAlign w:val="center"/>
          </w:tcPr>
          <w:p w14:paraId="170FC455"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19.2</w:t>
            </w:r>
          </w:p>
        </w:tc>
        <w:tc>
          <w:tcPr>
            <w:tcW w:w="505" w:type="dxa"/>
            <w:shd w:val="clear" w:color="auto" w:fill="auto"/>
            <w:vAlign w:val="center"/>
          </w:tcPr>
          <w:p w14:paraId="52EBA1CE"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15.1</w:t>
            </w:r>
          </w:p>
        </w:tc>
        <w:tc>
          <w:tcPr>
            <w:tcW w:w="473" w:type="dxa"/>
            <w:shd w:val="clear" w:color="auto" w:fill="auto"/>
            <w:vAlign w:val="center"/>
          </w:tcPr>
          <w:p w14:paraId="34AB4D21"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12.1</w:t>
            </w:r>
          </w:p>
        </w:tc>
        <w:tc>
          <w:tcPr>
            <w:tcW w:w="404" w:type="dxa"/>
            <w:shd w:val="clear" w:color="auto" w:fill="auto"/>
            <w:vAlign w:val="center"/>
          </w:tcPr>
          <w:p w14:paraId="2ABAB70B" w14:textId="77777777" w:rsidR="004E2C84" w:rsidRPr="00CB6EBA" w:rsidRDefault="004E2C84" w:rsidP="004E2C84">
            <w:pPr>
              <w:spacing w:line="240" w:lineRule="auto"/>
              <w:jc w:val="center"/>
              <w:rPr>
                <w:rFonts w:eastAsia="宋体" w:cs="Times New Roman"/>
                <w:sz w:val="21"/>
                <w:szCs w:val="21"/>
              </w:rPr>
            </w:pPr>
            <w:r w:rsidRPr="00CB6EBA">
              <w:rPr>
                <w:rFonts w:eastAsia="宋体" w:cs="Times New Roman"/>
                <w:sz w:val="21"/>
                <w:szCs w:val="21"/>
              </w:rPr>
              <w:t>9.2</w:t>
            </w:r>
          </w:p>
        </w:tc>
      </w:tr>
      <w:tr w:rsidR="004E2C84" w:rsidRPr="00CB6EBA" w14:paraId="1F4F43F5" w14:textId="77777777" w:rsidTr="008760B0">
        <w:trPr>
          <w:trHeight w:val="340"/>
          <w:jc w:val="center"/>
        </w:trPr>
        <w:tc>
          <w:tcPr>
            <w:tcW w:w="1134" w:type="dxa"/>
            <w:vMerge w:val="restart"/>
            <w:shd w:val="clear" w:color="auto" w:fill="auto"/>
            <w:vAlign w:val="center"/>
          </w:tcPr>
          <w:p w14:paraId="01597F73"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茅岗</w:t>
            </w:r>
            <w:r w:rsidRPr="00CB6EBA">
              <w:rPr>
                <w:rFonts w:eastAsia="宋体" w:cs="Times New Roman"/>
                <w:sz w:val="21"/>
                <w:szCs w:val="21"/>
              </w:rPr>
              <w:t>(1969</w:t>
            </w:r>
          </w:p>
          <w:p w14:paraId="617B0E6E"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年设计</w:t>
            </w:r>
            <w:r w:rsidRPr="00CB6EBA">
              <w:rPr>
                <w:rFonts w:eastAsia="宋体" w:cs="Times New Roman"/>
                <w:sz w:val="21"/>
                <w:szCs w:val="21"/>
              </w:rPr>
              <w:t>)</w:t>
            </w:r>
          </w:p>
        </w:tc>
        <w:tc>
          <w:tcPr>
            <w:tcW w:w="709" w:type="dxa"/>
            <w:vMerge w:val="restart"/>
            <w:shd w:val="clear" w:color="auto" w:fill="auto"/>
            <w:vAlign w:val="center"/>
          </w:tcPr>
          <w:p w14:paraId="48E57FE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30.0</w:t>
            </w:r>
          </w:p>
        </w:tc>
        <w:tc>
          <w:tcPr>
            <w:tcW w:w="1134" w:type="dxa"/>
            <w:shd w:val="clear" w:color="auto" w:fill="auto"/>
            <w:vAlign w:val="center"/>
          </w:tcPr>
          <w:p w14:paraId="2767D1F3"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洪峰流量</w:t>
            </w:r>
          </w:p>
        </w:tc>
        <w:tc>
          <w:tcPr>
            <w:tcW w:w="1012" w:type="dxa"/>
            <w:shd w:val="clear" w:color="auto" w:fill="auto"/>
            <w:vAlign w:val="center"/>
          </w:tcPr>
          <w:p w14:paraId="54EE30BE" w14:textId="77777777" w:rsidR="004E2C84" w:rsidRPr="00CB6EBA" w:rsidRDefault="004E2C84" w:rsidP="004E2C84">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505" w:type="dxa"/>
            <w:shd w:val="clear" w:color="auto" w:fill="auto"/>
            <w:vAlign w:val="center"/>
          </w:tcPr>
          <w:p w14:paraId="50D0BE37"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731E31F9"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42" w:type="dxa"/>
            <w:shd w:val="clear" w:color="auto" w:fill="auto"/>
            <w:vAlign w:val="center"/>
          </w:tcPr>
          <w:p w14:paraId="6870102C"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38" w:type="dxa"/>
            <w:shd w:val="clear" w:color="auto" w:fill="auto"/>
            <w:vAlign w:val="center"/>
          </w:tcPr>
          <w:p w14:paraId="2E29456C"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435" w:type="dxa"/>
            <w:shd w:val="clear" w:color="auto" w:fill="auto"/>
            <w:vAlign w:val="center"/>
          </w:tcPr>
          <w:p w14:paraId="0059071F"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792</w:t>
            </w:r>
          </w:p>
        </w:tc>
        <w:tc>
          <w:tcPr>
            <w:tcW w:w="505" w:type="dxa"/>
            <w:shd w:val="clear" w:color="auto" w:fill="auto"/>
            <w:vAlign w:val="center"/>
          </w:tcPr>
          <w:p w14:paraId="7272DD4A" w14:textId="77777777" w:rsidR="004E2C84" w:rsidRPr="00CB6EBA" w:rsidRDefault="004E2C84" w:rsidP="004E2C84">
            <w:pPr>
              <w:widowControl/>
              <w:spacing w:line="240" w:lineRule="auto"/>
              <w:jc w:val="center"/>
              <w:rPr>
                <w:rFonts w:eastAsia="宋体" w:cs="Times New Roman"/>
                <w:snapToGrid w:val="0"/>
                <w:sz w:val="21"/>
                <w:szCs w:val="24"/>
              </w:rPr>
            </w:pPr>
          </w:p>
        </w:tc>
        <w:tc>
          <w:tcPr>
            <w:tcW w:w="505" w:type="dxa"/>
            <w:shd w:val="clear" w:color="auto" w:fill="auto"/>
            <w:vAlign w:val="center"/>
          </w:tcPr>
          <w:p w14:paraId="3BA06675" w14:textId="77777777" w:rsidR="004E2C84" w:rsidRPr="00CB6EBA" w:rsidRDefault="004E2C84" w:rsidP="004E2C84">
            <w:pPr>
              <w:widowControl/>
              <w:spacing w:line="240" w:lineRule="auto"/>
              <w:jc w:val="center"/>
              <w:rPr>
                <w:rFonts w:eastAsia="宋体" w:cs="Times New Roman"/>
                <w:snapToGrid w:val="0"/>
                <w:sz w:val="21"/>
                <w:szCs w:val="24"/>
              </w:rPr>
            </w:pPr>
            <w:r w:rsidRPr="00CB6EBA">
              <w:rPr>
                <w:rFonts w:eastAsia="宋体" w:cs="Times New Roman"/>
                <w:snapToGrid w:val="0"/>
                <w:sz w:val="21"/>
                <w:szCs w:val="24"/>
              </w:rPr>
              <w:t>603</w:t>
            </w:r>
          </w:p>
        </w:tc>
        <w:tc>
          <w:tcPr>
            <w:tcW w:w="505" w:type="dxa"/>
            <w:shd w:val="clear" w:color="auto" w:fill="auto"/>
            <w:vAlign w:val="center"/>
          </w:tcPr>
          <w:p w14:paraId="13876110" w14:textId="77777777" w:rsidR="004E2C84" w:rsidRPr="00CB6EBA" w:rsidRDefault="004E2C84" w:rsidP="004E2C84">
            <w:pPr>
              <w:widowControl/>
              <w:spacing w:line="240" w:lineRule="auto"/>
              <w:ind w:leftChars="-50" w:left="-120" w:rightChars="-50" w:right="-120"/>
              <w:jc w:val="center"/>
              <w:rPr>
                <w:rFonts w:eastAsia="宋体" w:cs="Times New Roman"/>
                <w:snapToGrid w:val="0"/>
                <w:sz w:val="21"/>
                <w:szCs w:val="24"/>
              </w:rPr>
            </w:pPr>
          </w:p>
        </w:tc>
        <w:tc>
          <w:tcPr>
            <w:tcW w:w="473" w:type="dxa"/>
            <w:shd w:val="clear" w:color="auto" w:fill="auto"/>
            <w:vAlign w:val="center"/>
          </w:tcPr>
          <w:p w14:paraId="4BA34C06" w14:textId="77777777" w:rsidR="004E2C84" w:rsidRPr="00CB6EBA" w:rsidRDefault="004E2C84" w:rsidP="004E2C84">
            <w:pPr>
              <w:widowControl/>
              <w:spacing w:line="240" w:lineRule="auto"/>
              <w:jc w:val="center"/>
              <w:rPr>
                <w:rFonts w:eastAsia="宋体" w:cs="Times New Roman"/>
                <w:snapToGrid w:val="0"/>
                <w:sz w:val="21"/>
                <w:szCs w:val="24"/>
              </w:rPr>
            </w:pPr>
          </w:p>
        </w:tc>
        <w:tc>
          <w:tcPr>
            <w:tcW w:w="404" w:type="dxa"/>
            <w:shd w:val="clear" w:color="auto" w:fill="auto"/>
            <w:vAlign w:val="center"/>
          </w:tcPr>
          <w:p w14:paraId="52A85845" w14:textId="77777777" w:rsidR="004E2C84" w:rsidRPr="00CB6EBA" w:rsidRDefault="004E2C84" w:rsidP="004E2C84">
            <w:pPr>
              <w:widowControl/>
              <w:spacing w:line="240" w:lineRule="auto"/>
              <w:jc w:val="center"/>
              <w:rPr>
                <w:rFonts w:eastAsia="宋体" w:cs="Times New Roman"/>
                <w:snapToGrid w:val="0"/>
                <w:sz w:val="21"/>
                <w:szCs w:val="24"/>
              </w:rPr>
            </w:pPr>
          </w:p>
        </w:tc>
      </w:tr>
      <w:tr w:rsidR="004E2C84" w:rsidRPr="00CB6EBA" w14:paraId="26178FC6" w14:textId="77777777" w:rsidTr="008760B0">
        <w:trPr>
          <w:trHeight w:val="340"/>
          <w:jc w:val="center"/>
        </w:trPr>
        <w:tc>
          <w:tcPr>
            <w:tcW w:w="1134" w:type="dxa"/>
            <w:vMerge/>
            <w:shd w:val="clear" w:color="auto" w:fill="auto"/>
            <w:vAlign w:val="center"/>
          </w:tcPr>
          <w:p w14:paraId="3EEECF44"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709" w:type="dxa"/>
            <w:vMerge/>
            <w:shd w:val="clear" w:color="auto" w:fill="auto"/>
            <w:vAlign w:val="center"/>
          </w:tcPr>
          <w:p w14:paraId="6A92458F"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1134" w:type="dxa"/>
            <w:shd w:val="clear" w:color="auto" w:fill="auto"/>
            <w:vAlign w:val="center"/>
          </w:tcPr>
          <w:p w14:paraId="08836155"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洪峰模数</w:t>
            </w:r>
          </w:p>
        </w:tc>
        <w:tc>
          <w:tcPr>
            <w:tcW w:w="1012" w:type="dxa"/>
            <w:shd w:val="clear" w:color="auto" w:fill="auto"/>
            <w:vAlign w:val="center"/>
          </w:tcPr>
          <w:p w14:paraId="3339C050" w14:textId="77777777" w:rsidR="004E2C84" w:rsidRPr="00CB6EBA" w:rsidRDefault="004E2C84" w:rsidP="004E2C84">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/s/km</w:t>
            </w:r>
            <w:r w:rsidRPr="00CB6EBA">
              <w:rPr>
                <w:rFonts w:eastAsia="宋体" w:cs="Times New Roman"/>
                <w:sz w:val="21"/>
                <w:szCs w:val="21"/>
                <w:vertAlign w:val="superscript"/>
              </w:rPr>
              <w:t>2</w:t>
            </w:r>
          </w:p>
        </w:tc>
        <w:tc>
          <w:tcPr>
            <w:tcW w:w="505" w:type="dxa"/>
            <w:shd w:val="clear" w:color="auto" w:fill="auto"/>
            <w:vAlign w:val="center"/>
          </w:tcPr>
          <w:p w14:paraId="49938D03"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3C957EA9"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42" w:type="dxa"/>
            <w:shd w:val="clear" w:color="auto" w:fill="auto"/>
            <w:vAlign w:val="center"/>
          </w:tcPr>
          <w:p w14:paraId="4E28F9AD"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38" w:type="dxa"/>
            <w:shd w:val="clear" w:color="auto" w:fill="auto"/>
            <w:vAlign w:val="center"/>
          </w:tcPr>
          <w:p w14:paraId="14FF4B5A"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435" w:type="dxa"/>
            <w:shd w:val="clear" w:color="auto" w:fill="auto"/>
            <w:vAlign w:val="center"/>
          </w:tcPr>
          <w:p w14:paraId="20FA6595"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26.4</w:t>
            </w:r>
          </w:p>
        </w:tc>
        <w:tc>
          <w:tcPr>
            <w:tcW w:w="505" w:type="dxa"/>
            <w:shd w:val="clear" w:color="auto" w:fill="auto"/>
            <w:vAlign w:val="center"/>
          </w:tcPr>
          <w:p w14:paraId="4117CD36" w14:textId="77777777" w:rsidR="004E2C84" w:rsidRPr="00CB6EBA" w:rsidRDefault="004E2C84" w:rsidP="004E2C84">
            <w:pPr>
              <w:widowControl/>
              <w:spacing w:line="240" w:lineRule="auto"/>
              <w:jc w:val="center"/>
              <w:rPr>
                <w:rFonts w:eastAsia="宋体" w:cs="Times New Roman"/>
                <w:snapToGrid w:val="0"/>
                <w:sz w:val="21"/>
                <w:szCs w:val="24"/>
              </w:rPr>
            </w:pPr>
          </w:p>
        </w:tc>
        <w:tc>
          <w:tcPr>
            <w:tcW w:w="505" w:type="dxa"/>
            <w:shd w:val="clear" w:color="auto" w:fill="auto"/>
            <w:vAlign w:val="center"/>
          </w:tcPr>
          <w:p w14:paraId="4928606A" w14:textId="77777777" w:rsidR="004E2C84" w:rsidRPr="00CB6EBA" w:rsidRDefault="004E2C84" w:rsidP="004E2C84">
            <w:pPr>
              <w:widowControl/>
              <w:spacing w:line="240" w:lineRule="auto"/>
              <w:jc w:val="center"/>
              <w:rPr>
                <w:rFonts w:eastAsia="宋体" w:cs="Times New Roman"/>
                <w:snapToGrid w:val="0"/>
                <w:sz w:val="21"/>
                <w:szCs w:val="24"/>
              </w:rPr>
            </w:pPr>
            <w:r w:rsidRPr="00CB6EBA">
              <w:rPr>
                <w:rFonts w:eastAsia="宋体" w:cs="Times New Roman"/>
                <w:snapToGrid w:val="0"/>
                <w:sz w:val="21"/>
                <w:szCs w:val="24"/>
              </w:rPr>
              <w:t>20.1</w:t>
            </w:r>
          </w:p>
        </w:tc>
        <w:tc>
          <w:tcPr>
            <w:tcW w:w="505" w:type="dxa"/>
            <w:shd w:val="clear" w:color="auto" w:fill="auto"/>
            <w:vAlign w:val="center"/>
          </w:tcPr>
          <w:p w14:paraId="2D07AD82" w14:textId="77777777" w:rsidR="004E2C84" w:rsidRPr="00CB6EBA" w:rsidRDefault="004E2C84" w:rsidP="004E2C84">
            <w:pPr>
              <w:widowControl/>
              <w:spacing w:line="240" w:lineRule="auto"/>
              <w:ind w:leftChars="-50" w:left="-120" w:rightChars="-50" w:right="-120"/>
              <w:jc w:val="center"/>
              <w:rPr>
                <w:rFonts w:eastAsia="宋体" w:cs="Times New Roman"/>
                <w:snapToGrid w:val="0"/>
                <w:sz w:val="21"/>
                <w:szCs w:val="24"/>
              </w:rPr>
            </w:pPr>
          </w:p>
        </w:tc>
        <w:tc>
          <w:tcPr>
            <w:tcW w:w="473" w:type="dxa"/>
            <w:shd w:val="clear" w:color="auto" w:fill="auto"/>
            <w:vAlign w:val="center"/>
          </w:tcPr>
          <w:p w14:paraId="1A981664" w14:textId="77777777" w:rsidR="004E2C84" w:rsidRPr="00CB6EBA" w:rsidRDefault="004E2C84" w:rsidP="004E2C84">
            <w:pPr>
              <w:widowControl/>
              <w:spacing w:line="240" w:lineRule="auto"/>
              <w:jc w:val="center"/>
              <w:rPr>
                <w:rFonts w:eastAsia="宋体" w:cs="Times New Roman"/>
                <w:snapToGrid w:val="0"/>
                <w:sz w:val="21"/>
                <w:szCs w:val="24"/>
              </w:rPr>
            </w:pPr>
          </w:p>
        </w:tc>
        <w:tc>
          <w:tcPr>
            <w:tcW w:w="404" w:type="dxa"/>
            <w:shd w:val="clear" w:color="auto" w:fill="auto"/>
            <w:vAlign w:val="center"/>
          </w:tcPr>
          <w:p w14:paraId="579FBCB7" w14:textId="77777777" w:rsidR="004E2C84" w:rsidRPr="00CB6EBA" w:rsidRDefault="004E2C84" w:rsidP="004E2C84">
            <w:pPr>
              <w:widowControl/>
              <w:spacing w:line="240" w:lineRule="auto"/>
              <w:jc w:val="center"/>
              <w:rPr>
                <w:rFonts w:eastAsia="宋体" w:cs="Times New Roman"/>
                <w:snapToGrid w:val="0"/>
                <w:sz w:val="21"/>
                <w:szCs w:val="24"/>
              </w:rPr>
            </w:pPr>
          </w:p>
        </w:tc>
      </w:tr>
      <w:tr w:rsidR="004E2C84" w:rsidRPr="00CB6EBA" w14:paraId="418DC673" w14:textId="77777777" w:rsidTr="008760B0">
        <w:trPr>
          <w:trHeight w:val="340"/>
          <w:jc w:val="center"/>
        </w:trPr>
        <w:tc>
          <w:tcPr>
            <w:tcW w:w="1134" w:type="dxa"/>
            <w:vMerge w:val="restart"/>
            <w:shd w:val="clear" w:color="auto" w:fill="auto"/>
            <w:vAlign w:val="center"/>
          </w:tcPr>
          <w:p w14:paraId="70F369DB"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茅岗</w:t>
            </w:r>
            <w:r w:rsidRPr="00CB6EBA">
              <w:rPr>
                <w:rFonts w:eastAsia="宋体" w:cs="Times New Roman"/>
                <w:sz w:val="21"/>
                <w:szCs w:val="21"/>
              </w:rPr>
              <w:t>(2005</w:t>
            </w:r>
          </w:p>
          <w:p w14:paraId="4530E8F9"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年复核</w:t>
            </w:r>
            <w:r w:rsidRPr="00CB6EBA">
              <w:rPr>
                <w:rFonts w:eastAsia="宋体" w:cs="Times New Roman"/>
                <w:sz w:val="21"/>
                <w:szCs w:val="21"/>
              </w:rPr>
              <w:t>)</w:t>
            </w:r>
          </w:p>
        </w:tc>
        <w:tc>
          <w:tcPr>
            <w:tcW w:w="709" w:type="dxa"/>
            <w:vMerge w:val="restart"/>
            <w:shd w:val="clear" w:color="auto" w:fill="auto"/>
            <w:vAlign w:val="center"/>
          </w:tcPr>
          <w:p w14:paraId="00668063"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30.0</w:t>
            </w:r>
          </w:p>
        </w:tc>
        <w:tc>
          <w:tcPr>
            <w:tcW w:w="1134" w:type="dxa"/>
            <w:shd w:val="clear" w:color="auto" w:fill="auto"/>
            <w:vAlign w:val="center"/>
          </w:tcPr>
          <w:p w14:paraId="775806F7"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洪峰流量</w:t>
            </w:r>
          </w:p>
        </w:tc>
        <w:tc>
          <w:tcPr>
            <w:tcW w:w="1012" w:type="dxa"/>
            <w:shd w:val="clear" w:color="auto" w:fill="auto"/>
            <w:vAlign w:val="center"/>
          </w:tcPr>
          <w:p w14:paraId="071029FF" w14:textId="77777777" w:rsidR="004E2C84" w:rsidRPr="00CB6EBA" w:rsidRDefault="004E2C84" w:rsidP="004E2C84">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505" w:type="dxa"/>
            <w:shd w:val="clear" w:color="auto" w:fill="auto"/>
            <w:vAlign w:val="center"/>
          </w:tcPr>
          <w:p w14:paraId="1227CBAB"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1120</w:t>
            </w:r>
          </w:p>
        </w:tc>
        <w:tc>
          <w:tcPr>
            <w:tcW w:w="505" w:type="dxa"/>
            <w:shd w:val="clear" w:color="auto" w:fill="auto"/>
            <w:vAlign w:val="center"/>
          </w:tcPr>
          <w:p w14:paraId="1BBD2329"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1035</w:t>
            </w:r>
          </w:p>
        </w:tc>
        <w:tc>
          <w:tcPr>
            <w:tcW w:w="542" w:type="dxa"/>
            <w:shd w:val="clear" w:color="auto" w:fill="auto"/>
            <w:vAlign w:val="center"/>
          </w:tcPr>
          <w:p w14:paraId="41FA8CAC"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843</w:t>
            </w:r>
          </w:p>
        </w:tc>
        <w:tc>
          <w:tcPr>
            <w:tcW w:w="538" w:type="dxa"/>
            <w:shd w:val="clear" w:color="auto" w:fill="auto"/>
            <w:vAlign w:val="center"/>
          </w:tcPr>
          <w:p w14:paraId="43F385D7"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761</w:t>
            </w:r>
          </w:p>
        </w:tc>
        <w:tc>
          <w:tcPr>
            <w:tcW w:w="435" w:type="dxa"/>
            <w:shd w:val="clear" w:color="auto" w:fill="auto"/>
            <w:vAlign w:val="center"/>
          </w:tcPr>
          <w:p w14:paraId="70625D66"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655</w:t>
            </w:r>
          </w:p>
        </w:tc>
        <w:tc>
          <w:tcPr>
            <w:tcW w:w="505" w:type="dxa"/>
            <w:shd w:val="clear" w:color="auto" w:fill="auto"/>
            <w:vAlign w:val="center"/>
          </w:tcPr>
          <w:p w14:paraId="08A5F929" w14:textId="77777777" w:rsidR="004E2C84" w:rsidRPr="00CB6EBA" w:rsidRDefault="004E2C84" w:rsidP="004E2C84">
            <w:pPr>
              <w:widowControl/>
              <w:spacing w:line="240" w:lineRule="auto"/>
              <w:jc w:val="center"/>
              <w:rPr>
                <w:rFonts w:eastAsia="宋体" w:cs="Times New Roman"/>
                <w:snapToGrid w:val="0"/>
                <w:sz w:val="21"/>
                <w:szCs w:val="24"/>
              </w:rPr>
            </w:pPr>
          </w:p>
        </w:tc>
        <w:tc>
          <w:tcPr>
            <w:tcW w:w="505" w:type="dxa"/>
            <w:shd w:val="clear" w:color="auto" w:fill="auto"/>
            <w:vAlign w:val="center"/>
          </w:tcPr>
          <w:p w14:paraId="62544AF9" w14:textId="77777777" w:rsidR="004E2C84" w:rsidRPr="00CB6EBA" w:rsidRDefault="004E2C84" w:rsidP="004E2C84">
            <w:pPr>
              <w:widowControl/>
              <w:spacing w:line="240" w:lineRule="auto"/>
              <w:jc w:val="center"/>
              <w:rPr>
                <w:rFonts w:eastAsia="宋体" w:cs="Times New Roman"/>
                <w:snapToGrid w:val="0"/>
                <w:sz w:val="21"/>
                <w:szCs w:val="24"/>
              </w:rPr>
            </w:pPr>
            <w:r w:rsidRPr="00CB6EBA">
              <w:rPr>
                <w:rFonts w:eastAsia="宋体" w:cs="Times New Roman"/>
                <w:snapToGrid w:val="0"/>
                <w:sz w:val="21"/>
                <w:szCs w:val="24"/>
              </w:rPr>
              <w:t>547</w:t>
            </w:r>
          </w:p>
        </w:tc>
        <w:tc>
          <w:tcPr>
            <w:tcW w:w="505" w:type="dxa"/>
            <w:shd w:val="clear" w:color="auto" w:fill="auto"/>
            <w:vAlign w:val="center"/>
          </w:tcPr>
          <w:p w14:paraId="56CD0B52" w14:textId="77777777" w:rsidR="004E2C84" w:rsidRPr="00CB6EBA" w:rsidRDefault="004E2C84" w:rsidP="004E2C84">
            <w:pPr>
              <w:widowControl/>
              <w:spacing w:line="240" w:lineRule="auto"/>
              <w:ind w:leftChars="-50" w:left="-120" w:rightChars="-50" w:right="-120"/>
              <w:jc w:val="center"/>
              <w:rPr>
                <w:rFonts w:eastAsia="宋体" w:cs="Times New Roman"/>
                <w:snapToGrid w:val="0"/>
                <w:sz w:val="21"/>
                <w:szCs w:val="24"/>
              </w:rPr>
            </w:pPr>
          </w:p>
        </w:tc>
        <w:tc>
          <w:tcPr>
            <w:tcW w:w="473" w:type="dxa"/>
            <w:shd w:val="clear" w:color="auto" w:fill="auto"/>
            <w:vAlign w:val="center"/>
          </w:tcPr>
          <w:p w14:paraId="133832F7" w14:textId="77777777" w:rsidR="004E2C84" w:rsidRPr="00CB6EBA" w:rsidRDefault="004E2C84" w:rsidP="004E2C84">
            <w:pPr>
              <w:widowControl/>
              <w:spacing w:line="240" w:lineRule="auto"/>
              <w:jc w:val="center"/>
              <w:rPr>
                <w:rFonts w:eastAsia="宋体" w:cs="Times New Roman"/>
                <w:snapToGrid w:val="0"/>
                <w:sz w:val="21"/>
                <w:szCs w:val="24"/>
              </w:rPr>
            </w:pPr>
            <w:r w:rsidRPr="00CB6EBA">
              <w:rPr>
                <w:rFonts w:eastAsia="宋体" w:cs="Times New Roman"/>
                <w:snapToGrid w:val="0"/>
                <w:sz w:val="21"/>
                <w:szCs w:val="24"/>
              </w:rPr>
              <w:t>354</w:t>
            </w:r>
          </w:p>
        </w:tc>
        <w:tc>
          <w:tcPr>
            <w:tcW w:w="404" w:type="dxa"/>
            <w:shd w:val="clear" w:color="auto" w:fill="auto"/>
            <w:vAlign w:val="center"/>
          </w:tcPr>
          <w:p w14:paraId="6E07EFF7" w14:textId="77777777" w:rsidR="004E2C84" w:rsidRPr="00CB6EBA" w:rsidRDefault="004E2C84" w:rsidP="004E2C84">
            <w:pPr>
              <w:widowControl/>
              <w:spacing w:line="240" w:lineRule="auto"/>
              <w:jc w:val="center"/>
              <w:rPr>
                <w:rFonts w:eastAsia="宋体" w:cs="Times New Roman"/>
                <w:snapToGrid w:val="0"/>
                <w:sz w:val="21"/>
                <w:szCs w:val="24"/>
              </w:rPr>
            </w:pPr>
          </w:p>
        </w:tc>
      </w:tr>
      <w:tr w:rsidR="004E2C84" w:rsidRPr="00CB6EBA" w14:paraId="546406DA" w14:textId="77777777" w:rsidTr="008760B0">
        <w:trPr>
          <w:trHeight w:val="340"/>
          <w:jc w:val="center"/>
        </w:trPr>
        <w:tc>
          <w:tcPr>
            <w:tcW w:w="1134" w:type="dxa"/>
            <w:vMerge/>
            <w:shd w:val="clear" w:color="auto" w:fill="auto"/>
            <w:vAlign w:val="center"/>
          </w:tcPr>
          <w:p w14:paraId="7702FD05"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709" w:type="dxa"/>
            <w:vMerge/>
            <w:shd w:val="clear" w:color="auto" w:fill="auto"/>
            <w:vAlign w:val="center"/>
          </w:tcPr>
          <w:p w14:paraId="48B1A173"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1134" w:type="dxa"/>
            <w:shd w:val="clear" w:color="auto" w:fill="auto"/>
            <w:vAlign w:val="center"/>
          </w:tcPr>
          <w:p w14:paraId="618BA3B3"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洪峰模数</w:t>
            </w:r>
          </w:p>
        </w:tc>
        <w:tc>
          <w:tcPr>
            <w:tcW w:w="1012" w:type="dxa"/>
            <w:shd w:val="clear" w:color="auto" w:fill="auto"/>
            <w:vAlign w:val="center"/>
          </w:tcPr>
          <w:p w14:paraId="4513EB96" w14:textId="77777777" w:rsidR="004E2C84" w:rsidRPr="00CB6EBA" w:rsidRDefault="004E2C84" w:rsidP="004E2C84">
            <w:pPr>
              <w:spacing w:line="240" w:lineRule="auto"/>
              <w:ind w:rightChars="-25" w:right="-60"/>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/s/km</w:t>
            </w:r>
            <w:r w:rsidRPr="00CB6EBA">
              <w:rPr>
                <w:rFonts w:eastAsia="宋体" w:cs="Times New Roman"/>
                <w:sz w:val="21"/>
                <w:szCs w:val="21"/>
                <w:vertAlign w:val="superscript"/>
              </w:rPr>
              <w:t>2</w:t>
            </w:r>
          </w:p>
        </w:tc>
        <w:tc>
          <w:tcPr>
            <w:tcW w:w="505" w:type="dxa"/>
            <w:shd w:val="clear" w:color="auto" w:fill="auto"/>
            <w:vAlign w:val="center"/>
          </w:tcPr>
          <w:p w14:paraId="2841A000"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37.3</w:t>
            </w:r>
          </w:p>
        </w:tc>
        <w:tc>
          <w:tcPr>
            <w:tcW w:w="505" w:type="dxa"/>
            <w:shd w:val="clear" w:color="auto" w:fill="auto"/>
            <w:vAlign w:val="center"/>
          </w:tcPr>
          <w:p w14:paraId="78A3F6EA"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34.5</w:t>
            </w:r>
          </w:p>
        </w:tc>
        <w:tc>
          <w:tcPr>
            <w:tcW w:w="542" w:type="dxa"/>
            <w:shd w:val="clear" w:color="auto" w:fill="auto"/>
            <w:vAlign w:val="center"/>
          </w:tcPr>
          <w:p w14:paraId="454463D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28.1</w:t>
            </w:r>
          </w:p>
        </w:tc>
        <w:tc>
          <w:tcPr>
            <w:tcW w:w="538" w:type="dxa"/>
            <w:shd w:val="clear" w:color="auto" w:fill="auto"/>
            <w:vAlign w:val="center"/>
          </w:tcPr>
          <w:p w14:paraId="6BB65005"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25.4</w:t>
            </w:r>
          </w:p>
        </w:tc>
        <w:tc>
          <w:tcPr>
            <w:tcW w:w="435" w:type="dxa"/>
            <w:shd w:val="clear" w:color="auto" w:fill="auto"/>
            <w:vAlign w:val="center"/>
          </w:tcPr>
          <w:p w14:paraId="4C28BCC3"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21.8</w:t>
            </w:r>
          </w:p>
        </w:tc>
        <w:tc>
          <w:tcPr>
            <w:tcW w:w="505" w:type="dxa"/>
            <w:shd w:val="clear" w:color="auto" w:fill="auto"/>
            <w:vAlign w:val="center"/>
          </w:tcPr>
          <w:p w14:paraId="51DE62E0"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5B8403A4"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18.2</w:t>
            </w:r>
          </w:p>
        </w:tc>
        <w:tc>
          <w:tcPr>
            <w:tcW w:w="505" w:type="dxa"/>
            <w:shd w:val="clear" w:color="auto" w:fill="auto"/>
            <w:vAlign w:val="center"/>
          </w:tcPr>
          <w:p w14:paraId="728C835E"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473" w:type="dxa"/>
            <w:shd w:val="clear" w:color="auto" w:fill="auto"/>
            <w:vAlign w:val="center"/>
          </w:tcPr>
          <w:p w14:paraId="1398905B"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11.8</w:t>
            </w:r>
          </w:p>
        </w:tc>
        <w:tc>
          <w:tcPr>
            <w:tcW w:w="404" w:type="dxa"/>
            <w:shd w:val="clear" w:color="auto" w:fill="auto"/>
            <w:vAlign w:val="center"/>
          </w:tcPr>
          <w:p w14:paraId="5EE6B96A"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r>
      <w:tr w:rsidR="004E2C84" w:rsidRPr="00CB6EBA" w14:paraId="711DB618" w14:textId="77777777" w:rsidTr="008760B0">
        <w:trPr>
          <w:trHeight w:val="340"/>
          <w:jc w:val="center"/>
        </w:trPr>
        <w:tc>
          <w:tcPr>
            <w:tcW w:w="1134" w:type="dxa"/>
            <w:vMerge w:val="restart"/>
            <w:shd w:val="clear" w:color="auto" w:fill="auto"/>
            <w:vAlign w:val="center"/>
          </w:tcPr>
          <w:p w14:paraId="1C67AFE4"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芙蓉水库</w:t>
            </w:r>
            <w:r w:rsidRPr="00CB6EBA">
              <w:rPr>
                <w:rFonts w:eastAsia="宋体" w:cs="Times New Roman"/>
                <w:sz w:val="21"/>
                <w:szCs w:val="21"/>
              </w:rPr>
              <w:t>(2015</w:t>
            </w:r>
            <w:r w:rsidRPr="00CB6EBA">
              <w:rPr>
                <w:rFonts w:eastAsia="宋体" w:cs="Times New Roman"/>
                <w:sz w:val="21"/>
                <w:szCs w:val="21"/>
              </w:rPr>
              <w:t>年</w:t>
            </w:r>
            <w:r w:rsidRPr="00CB6EBA">
              <w:rPr>
                <w:rFonts w:eastAsia="宋体" w:cs="Times New Roman"/>
                <w:sz w:val="21"/>
                <w:szCs w:val="21"/>
              </w:rPr>
              <w:t>)</w:t>
            </w:r>
          </w:p>
        </w:tc>
        <w:tc>
          <w:tcPr>
            <w:tcW w:w="709" w:type="dxa"/>
            <w:vMerge w:val="restart"/>
            <w:shd w:val="clear" w:color="auto" w:fill="auto"/>
            <w:vAlign w:val="center"/>
          </w:tcPr>
          <w:p w14:paraId="50D3775F"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126</w:t>
            </w:r>
          </w:p>
        </w:tc>
        <w:tc>
          <w:tcPr>
            <w:tcW w:w="1134" w:type="dxa"/>
            <w:shd w:val="clear" w:color="auto" w:fill="auto"/>
            <w:vAlign w:val="center"/>
          </w:tcPr>
          <w:p w14:paraId="5B976488"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洪峰流量</w:t>
            </w:r>
          </w:p>
        </w:tc>
        <w:tc>
          <w:tcPr>
            <w:tcW w:w="1012" w:type="dxa"/>
            <w:shd w:val="clear" w:color="auto" w:fill="auto"/>
            <w:vAlign w:val="center"/>
          </w:tcPr>
          <w:p w14:paraId="59F89A4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505" w:type="dxa"/>
            <w:shd w:val="clear" w:color="auto" w:fill="auto"/>
            <w:vAlign w:val="center"/>
          </w:tcPr>
          <w:p w14:paraId="3142C28D"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692E5644"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42" w:type="dxa"/>
            <w:shd w:val="clear" w:color="auto" w:fill="auto"/>
            <w:vAlign w:val="center"/>
          </w:tcPr>
          <w:p w14:paraId="31B04DA3"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1521</w:t>
            </w:r>
          </w:p>
        </w:tc>
        <w:tc>
          <w:tcPr>
            <w:tcW w:w="538" w:type="dxa"/>
            <w:shd w:val="clear" w:color="auto" w:fill="auto"/>
            <w:vAlign w:val="center"/>
          </w:tcPr>
          <w:p w14:paraId="539F455F"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1390</w:t>
            </w:r>
          </w:p>
        </w:tc>
        <w:tc>
          <w:tcPr>
            <w:tcW w:w="435" w:type="dxa"/>
            <w:shd w:val="clear" w:color="auto" w:fill="auto"/>
            <w:vAlign w:val="center"/>
          </w:tcPr>
          <w:p w14:paraId="20354194"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36218C1B"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1069</w:t>
            </w:r>
          </w:p>
        </w:tc>
        <w:tc>
          <w:tcPr>
            <w:tcW w:w="505" w:type="dxa"/>
            <w:shd w:val="clear" w:color="auto" w:fill="auto"/>
            <w:vAlign w:val="center"/>
          </w:tcPr>
          <w:p w14:paraId="4008AA45"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973</w:t>
            </w:r>
          </w:p>
        </w:tc>
        <w:tc>
          <w:tcPr>
            <w:tcW w:w="505" w:type="dxa"/>
            <w:shd w:val="clear" w:color="auto" w:fill="auto"/>
            <w:vAlign w:val="center"/>
          </w:tcPr>
          <w:p w14:paraId="2778F754"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779</w:t>
            </w:r>
          </w:p>
        </w:tc>
        <w:tc>
          <w:tcPr>
            <w:tcW w:w="473" w:type="dxa"/>
            <w:shd w:val="clear" w:color="auto" w:fill="auto"/>
            <w:vAlign w:val="center"/>
          </w:tcPr>
          <w:p w14:paraId="66B5185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620</w:t>
            </w:r>
          </w:p>
        </w:tc>
        <w:tc>
          <w:tcPr>
            <w:tcW w:w="404" w:type="dxa"/>
            <w:shd w:val="clear" w:color="auto" w:fill="auto"/>
            <w:vAlign w:val="center"/>
          </w:tcPr>
          <w:p w14:paraId="4C72F494"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485</w:t>
            </w:r>
          </w:p>
        </w:tc>
      </w:tr>
      <w:tr w:rsidR="004E2C84" w:rsidRPr="00CB6EBA" w14:paraId="166C2B36" w14:textId="77777777" w:rsidTr="008760B0">
        <w:trPr>
          <w:trHeight w:val="340"/>
          <w:jc w:val="center"/>
        </w:trPr>
        <w:tc>
          <w:tcPr>
            <w:tcW w:w="1134" w:type="dxa"/>
            <w:vMerge/>
            <w:shd w:val="clear" w:color="auto" w:fill="auto"/>
            <w:vAlign w:val="center"/>
          </w:tcPr>
          <w:p w14:paraId="1BDF98E1"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709" w:type="dxa"/>
            <w:vMerge/>
            <w:shd w:val="clear" w:color="auto" w:fill="auto"/>
            <w:vAlign w:val="center"/>
          </w:tcPr>
          <w:p w14:paraId="6BF8A16A"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1134" w:type="dxa"/>
            <w:shd w:val="clear" w:color="auto" w:fill="auto"/>
            <w:vAlign w:val="center"/>
          </w:tcPr>
          <w:p w14:paraId="3C5549C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洪峰模数</w:t>
            </w:r>
          </w:p>
        </w:tc>
        <w:tc>
          <w:tcPr>
            <w:tcW w:w="1012" w:type="dxa"/>
            <w:shd w:val="clear" w:color="auto" w:fill="auto"/>
            <w:vAlign w:val="center"/>
          </w:tcPr>
          <w:p w14:paraId="2EFB60D5"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/s/km</w:t>
            </w:r>
            <w:r w:rsidRPr="00CB6EBA">
              <w:rPr>
                <w:rFonts w:eastAsia="宋体" w:cs="Times New Roman"/>
                <w:sz w:val="21"/>
                <w:szCs w:val="21"/>
                <w:vertAlign w:val="superscript"/>
              </w:rPr>
              <w:t>2</w:t>
            </w:r>
          </w:p>
        </w:tc>
        <w:tc>
          <w:tcPr>
            <w:tcW w:w="505" w:type="dxa"/>
            <w:shd w:val="clear" w:color="auto" w:fill="auto"/>
            <w:vAlign w:val="center"/>
          </w:tcPr>
          <w:p w14:paraId="7CBE9E8C"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37D55287"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42" w:type="dxa"/>
            <w:shd w:val="clear" w:color="auto" w:fill="auto"/>
            <w:vAlign w:val="center"/>
          </w:tcPr>
          <w:p w14:paraId="0DCBCDA7"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12.1</w:t>
            </w:r>
          </w:p>
        </w:tc>
        <w:tc>
          <w:tcPr>
            <w:tcW w:w="538" w:type="dxa"/>
            <w:shd w:val="clear" w:color="auto" w:fill="auto"/>
            <w:vAlign w:val="center"/>
          </w:tcPr>
          <w:p w14:paraId="5E9D3384"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11.0</w:t>
            </w:r>
          </w:p>
        </w:tc>
        <w:tc>
          <w:tcPr>
            <w:tcW w:w="435" w:type="dxa"/>
            <w:shd w:val="clear" w:color="auto" w:fill="auto"/>
            <w:vAlign w:val="center"/>
          </w:tcPr>
          <w:p w14:paraId="4FCE4377"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36FF1761"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8.5</w:t>
            </w:r>
          </w:p>
        </w:tc>
        <w:tc>
          <w:tcPr>
            <w:tcW w:w="505" w:type="dxa"/>
            <w:shd w:val="clear" w:color="auto" w:fill="auto"/>
            <w:vAlign w:val="center"/>
          </w:tcPr>
          <w:p w14:paraId="7330B455"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7.7</w:t>
            </w:r>
          </w:p>
        </w:tc>
        <w:tc>
          <w:tcPr>
            <w:tcW w:w="505" w:type="dxa"/>
            <w:shd w:val="clear" w:color="auto" w:fill="auto"/>
            <w:vAlign w:val="center"/>
          </w:tcPr>
          <w:p w14:paraId="2E8327C0"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6.2</w:t>
            </w:r>
          </w:p>
        </w:tc>
        <w:tc>
          <w:tcPr>
            <w:tcW w:w="473" w:type="dxa"/>
            <w:shd w:val="clear" w:color="auto" w:fill="auto"/>
            <w:vAlign w:val="center"/>
          </w:tcPr>
          <w:p w14:paraId="7898C8CA"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4.9</w:t>
            </w:r>
          </w:p>
        </w:tc>
        <w:tc>
          <w:tcPr>
            <w:tcW w:w="404" w:type="dxa"/>
            <w:shd w:val="clear" w:color="auto" w:fill="auto"/>
            <w:vAlign w:val="center"/>
          </w:tcPr>
          <w:p w14:paraId="185BD7A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3.8</w:t>
            </w:r>
          </w:p>
        </w:tc>
      </w:tr>
      <w:tr w:rsidR="004E2C84" w:rsidRPr="00CB6EBA" w14:paraId="040E4326" w14:textId="77777777" w:rsidTr="008760B0">
        <w:trPr>
          <w:trHeight w:val="340"/>
          <w:jc w:val="center"/>
        </w:trPr>
        <w:tc>
          <w:tcPr>
            <w:tcW w:w="1134" w:type="dxa"/>
            <w:vMerge w:val="restart"/>
            <w:shd w:val="clear" w:color="auto" w:fill="auto"/>
            <w:vAlign w:val="center"/>
          </w:tcPr>
          <w:p w14:paraId="4EC2636C"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铜山源水库</w:t>
            </w:r>
            <w:r w:rsidRPr="00CB6EBA">
              <w:rPr>
                <w:rFonts w:eastAsia="宋体" w:cs="Times New Roman"/>
                <w:sz w:val="21"/>
                <w:szCs w:val="21"/>
              </w:rPr>
              <w:t>(</w:t>
            </w:r>
            <w:r w:rsidRPr="00CB6EBA">
              <w:rPr>
                <w:rFonts w:eastAsia="宋体" w:cs="Times New Roman"/>
                <w:sz w:val="21"/>
                <w:szCs w:val="21"/>
              </w:rPr>
              <w:t>初步设计</w:t>
            </w:r>
            <w:r w:rsidRPr="00CB6EBA">
              <w:rPr>
                <w:rFonts w:eastAsia="宋体" w:cs="Times New Roman"/>
                <w:sz w:val="21"/>
                <w:szCs w:val="21"/>
              </w:rPr>
              <w:t>)</w:t>
            </w:r>
          </w:p>
        </w:tc>
        <w:tc>
          <w:tcPr>
            <w:tcW w:w="709" w:type="dxa"/>
            <w:vMerge w:val="restart"/>
            <w:shd w:val="clear" w:color="auto" w:fill="auto"/>
            <w:vAlign w:val="center"/>
          </w:tcPr>
          <w:p w14:paraId="126D17E7"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180</w:t>
            </w:r>
          </w:p>
        </w:tc>
        <w:tc>
          <w:tcPr>
            <w:tcW w:w="1134" w:type="dxa"/>
            <w:shd w:val="clear" w:color="auto" w:fill="auto"/>
            <w:vAlign w:val="center"/>
          </w:tcPr>
          <w:p w14:paraId="7E3AC17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洪峰流量</w:t>
            </w:r>
          </w:p>
        </w:tc>
        <w:tc>
          <w:tcPr>
            <w:tcW w:w="1012" w:type="dxa"/>
            <w:shd w:val="clear" w:color="auto" w:fill="auto"/>
            <w:vAlign w:val="center"/>
          </w:tcPr>
          <w:p w14:paraId="2F1C2C06"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505" w:type="dxa"/>
            <w:shd w:val="clear" w:color="auto" w:fill="auto"/>
            <w:vAlign w:val="center"/>
          </w:tcPr>
          <w:p w14:paraId="66D1B486"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16076A6C"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42" w:type="dxa"/>
            <w:shd w:val="clear" w:color="auto" w:fill="auto"/>
            <w:vAlign w:val="center"/>
          </w:tcPr>
          <w:p w14:paraId="358A80BC"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1929</w:t>
            </w:r>
          </w:p>
        </w:tc>
        <w:tc>
          <w:tcPr>
            <w:tcW w:w="538" w:type="dxa"/>
            <w:shd w:val="clear" w:color="auto" w:fill="auto"/>
            <w:vAlign w:val="center"/>
          </w:tcPr>
          <w:p w14:paraId="1D797B6C"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435" w:type="dxa"/>
            <w:shd w:val="clear" w:color="auto" w:fill="auto"/>
            <w:vAlign w:val="center"/>
          </w:tcPr>
          <w:p w14:paraId="5880B0E1"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5C0E8EFD"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1411</w:t>
            </w:r>
          </w:p>
        </w:tc>
        <w:tc>
          <w:tcPr>
            <w:tcW w:w="505" w:type="dxa"/>
            <w:shd w:val="clear" w:color="auto" w:fill="auto"/>
            <w:vAlign w:val="center"/>
          </w:tcPr>
          <w:p w14:paraId="3590654A"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1264</w:t>
            </w:r>
          </w:p>
        </w:tc>
        <w:tc>
          <w:tcPr>
            <w:tcW w:w="505" w:type="dxa"/>
            <w:shd w:val="clear" w:color="auto" w:fill="auto"/>
            <w:vAlign w:val="center"/>
          </w:tcPr>
          <w:p w14:paraId="7F8A9881"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1064</w:t>
            </w:r>
          </w:p>
        </w:tc>
        <w:tc>
          <w:tcPr>
            <w:tcW w:w="473" w:type="dxa"/>
            <w:shd w:val="clear" w:color="auto" w:fill="auto"/>
            <w:vAlign w:val="center"/>
          </w:tcPr>
          <w:p w14:paraId="030977CA"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862</w:t>
            </w:r>
          </w:p>
        </w:tc>
        <w:tc>
          <w:tcPr>
            <w:tcW w:w="404" w:type="dxa"/>
            <w:shd w:val="clear" w:color="auto" w:fill="auto"/>
            <w:vAlign w:val="center"/>
          </w:tcPr>
          <w:p w14:paraId="1D453BA7"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693</w:t>
            </w:r>
          </w:p>
        </w:tc>
      </w:tr>
      <w:tr w:rsidR="004E2C84" w:rsidRPr="00CB6EBA" w14:paraId="08DE19AC" w14:textId="77777777" w:rsidTr="008760B0">
        <w:trPr>
          <w:trHeight w:val="340"/>
          <w:jc w:val="center"/>
        </w:trPr>
        <w:tc>
          <w:tcPr>
            <w:tcW w:w="1134" w:type="dxa"/>
            <w:vMerge/>
            <w:shd w:val="clear" w:color="auto" w:fill="auto"/>
            <w:vAlign w:val="center"/>
          </w:tcPr>
          <w:p w14:paraId="3232CC3E"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709" w:type="dxa"/>
            <w:vMerge/>
            <w:shd w:val="clear" w:color="auto" w:fill="auto"/>
            <w:vAlign w:val="center"/>
          </w:tcPr>
          <w:p w14:paraId="61D22C48"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1134" w:type="dxa"/>
            <w:shd w:val="clear" w:color="auto" w:fill="auto"/>
            <w:vAlign w:val="center"/>
          </w:tcPr>
          <w:p w14:paraId="56F9A41E"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洪峰模数</w:t>
            </w:r>
          </w:p>
        </w:tc>
        <w:tc>
          <w:tcPr>
            <w:tcW w:w="1012" w:type="dxa"/>
            <w:shd w:val="clear" w:color="auto" w:fill="auto"/>
            <w:vAlign w:val="center"/>
          </w:tcPr>
          <w:p w14:paraId="4219E432"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/s/km</w:t>
            </w:r>
            <w:r w:rsidRPr="00CB6EBA">
              <w:rPr>
                <w:rFonts w:eastAsia="宋体" w:cs="Times New Roman"/>
                <w:sz w:val="21"/>
                <w:szCs w:val="21"/>
                <w:vertAlign w:val="superscript"/>
              </w:rPr>
              <w:t>2</w:t>
            </w:r>
          </w:p>
        </w:tc>
        <w:tc>
          <w:tcPr>
            <w:tcW w:w="505" w:type="dxa"/>
            <w:shd w:val="clear" w:color="auto" w:fill="auto"/>
            <w:vAlign w:val="center"/>
          </w:tcPr>
          <w:p w14:paraId="76542F12"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169ECEBC"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42" w:type="dxa"/>
            <w:shd w:val="clear" w:color="auto" w:fill="auto"/>
            <w:vAlign w:val="center"/>
          </w:tcPr>
          <w:p w14:paraId="656DCC40"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10.7</w:t>
            </w:r>
          </w:p>
        </w:tc>
        <w:tc>
          <w:tcPr>
            <w:tcW w:w="538" w:type="dxa"/>
            <w:shd w:val="clear" w:color="auto" w:fill="auto"/>
            <w:vAlign w:val="center"/>
          </w:tcPr>
          <w:p w14:paraId="404197CE"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435" w:type="dxa"/>
            <w:shd w:val="clear" w:color="auto" w:fill="auto"/>
            <w:vAlign w:val="center"/>
          </w:tcPr>
          <w:p w14:paraId="2F698A89" w14:textId="77777777" w:rsidR="004E2C84" w:rsidRPr="00CB6EBA" w:rsidRDefault="004E2C84" w:rsidP="004E2C84">
            <w:pPr>
              <w:spacing w:line="240" w:lineRule="auto"/>
              <w:ind w:leftChars="-51" w:left="-122" w:rightChars="-45" w:right="-108"/>
              <w:jc w:val="center"/>
              <w:rPr>
                <w:rFonts w:eastAsia="宋体" w:cs="Times New Roman"/>
                <w:sz w:val="21"/>
                <w:szCs w:val="21"/>
              </w:rPr>
            </w:pPr>
          </w:p>
        </w:tc>
        <w:tc>
          <w:tcPr>
            <w:tcW w:w="505" w:type="dxa"/>
            <w:shd w:val="clear" w:color="auto" w:fill="auto"/>
            <w:vAlign w:val="center"/>
          </w:tcPr>
          <w:p w14:paraId="7EF4754B"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7.84</w:t>
            </w:r>
          </w:p>
        </w:tc>
        <w:tc>
          <w:tcPr>
            <w:tcW w:w="505" w:type="dxa"/>
            <w:shd w:val="clear" w:color="auto" w:fill="auto"/>
            <w:vAlign w:val="center"/>
          </w:tcPr>
          <w:p w14:paraId="0344C20D"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7.02</w:t>
            </w:r>
          </w:p>
        </w:tc>
        <w:tc>
          <w:tcPr>
            <w:tcW w:w="505" w:type="dxa"/>
            <w:shd w:val="clear" w:color="auto" w:fill="auto"/>
            <w:vAlign w:val="center"/>
          </w:tcPr>
          <w:p w14:paraId="7FD50D50"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5.91</w:t>
            </w:r>
          </w:p>
        </w:tc>
        <w:tc>
          <w:tcPr>
            <w:tcW w:w="473" w:type="dxa"/>
            <w:shd w:val="clear" w:color="auto" w:fill="auto"/>
            <w:vAlign w:val="center"/>
          </w:tcPr>
          <w:p w14:paraId="2B6CB6CB"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4.79</w:t>
            </w:r>
          </w:p>
        </w:tc>
        <w:tc>
          <w:tcPr>
            <w:tcW w:w="404" w:type="dxa"/>
            <w:shd w:val="clear" w:color="auto" w:fill="auto"/>
            <w:vAlign w:val="center"/>
          </w:tcPr>
          <w:p w14:paraId="04AD568D" w14:textId="77777777" w:rsidR="004E2C84" w:rsidRPr="00CB6EBA" w:rsidRDefault="004E2C84" w:rsidP="004E2C84">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3.85</w:t>
            </w:r>
          </w:p>
        </w:tc>
      </w:tr>
    </w:tbl>
    <w:p w14:paraId="4B8B82AC" w14:textId="77777777" w:rsidR="0005125E" w:rsidRPr="00CB6EBA" w:rsidRDefault="00DC07DA" w:rsidP="00C9249D">
      <w:pPr>
        <w:pStyle w:val="2"/>
      </w:pPr>
      <w:bookmarkStart w:id="1056" w:name="_Toc494531484"/>
      <w:bookmarkStart w:id="1057" w:name="_Toc511404261"/>
      <w:bookmarkStart w:id="1058" w:name="_Toc511415020"/>
      <w:bookmarkStart w:id="1059" w:name="_Toc511417002"/>
      <w:bookmarkStart w:id="1060" w:name="_Toc511417258"/>
      <w:bookmarkStart w:id="1061" w:name="_Toc511490941"/>
      <w:bookmarkStart w:id="1062" w:name="_Toc512175621"/>
      <w:bookmarkStart w:id="1063" w:name="_Toc512175683"/>
      <w:bookmarkStart w:id="1064" w:name="_Toc512417432"/>
      <w:bookmarkStart w:id="1065" w:name="_Toc512417494"/>
      <w:bookmarkStart w:id="1066" w:name="_Toc512417556"/>
      <w:r w:rsidRPr="00CB6EBA">
        <w:t xml:space="preserve">6.3 </w:t>
      </w:r>
      <w:r w:rsidRPr="00CB6EBA">
        <w:t>调洪计算</w:t>
      </w:r>
      <w:bookmarkEnd w:id="1056"/>
      <w:bookmarkEnd w:id="1057"/>
      <w:bookmarkEnd w:id="1058"/>
      <w:bookmarkEnd w:id="1059"/>
      <w:bookmarkEnd w:id="1060"/>
      <w:bookmarkEnd w:id="1061"/>
      <w:bookmarkEnd w:id="1062"/>
      <w:bookmarkEnd w:id="1063"/>
      <w:bookmarkEnd w:id="1064"/>
      <w:bookmarkEnd w:id="1065"/>
      <w:bookmarkEnd w:id="1066"/>
    </w:p>
    <w:p w14:paraId="4220DA40" w14:textId="77777777" w:rsidR="00EF3D92" w:rsidRPr="00CB6EBA" w:rsidRDefault="004A1DAE" w:rsidP="00C83184">
      <w:pPr>
        <w:pStyle w:val="3"/>
        <w:keepNext w:val="0"/>
        <w:spacing w:before="163"/>
      </w:pPr>
      <w:bookmarkStart w:id="1067" w:name="_Toc494531485"/>
      <w:r w:rsidRPr="00CB6EBA">
        <w:t>6.3.1</w:t>
      </w:r>
      <w:r w:rsidRPr="00CB6EBA">
        <w:t>调洪计算原理和基本资料</w:t>
      </w:r>
      <w:bookmarkEnd w:id="1067"/>
    </w:p>
    <w:p w14:paraId="016193F5" w14:textId="77777777" w:rsidR="004A1DAE" w:rsidRPr="00CB6EBA" w:rsidRDefault="004A1DAE">
      <w:pPr>
        <w:pStyle w:val="af"/>
      </w:pPr>
      <w:r w:rsidRPr="00CB6EBA">
        <w:rPr>
          <w:rStyle w:val="Charf8"/>
        </w:rPr>
        <w:t>水库调洪计算原理采用静库容计算方法。泄洪设施为正常溢洪道、非常溢洪道及灌溉发电洞，泄流曲线采用</w:t>
      </w:r>
      <w:r w:rsidRPr="00CB6EBA">
        <w:rPr>
          <w:rStyle w:val="Charf8"/>
        </w:rPr>
        <w:t>2006</w:t>
      </w:r>
      <w:r w:rsidRPr="00CB6EBA">
        <w:rPr>
          <w:rStyle w:val="Charf8"/>
        </w:rPr>
        <w:t>年除险加固工程初设报告结果</w:t>
      </w:r>
      <w:r w:rsidRPr="00CB6EBA">
        <w:t>。</w:t>
      </w:r>
    </w:p>
    <w:p w14:paraId="1775D527" w14:textId="77777777" w:rsidR="004A1DAE" w:rsidRPr="00CB6EBA" w:rsidRDefault="004A1DAE" w:rsidP="00C83184">
      <w:pPr>
        <w:pStyle w:val="3"/>
        <w:keepNext w:val="0"/>
        <w:spacing w:before="163"/>
      </w:pPr>
      <w:bookmarkStart w:id="1068" w:name="_Toc494531486"/>
      <w:r w:rsidRPr="00CB6EBA">
        <w:t>6.3.2</w:t>
      </w:r>
      <w:r w:rsidRPr="00CB6EBA">
        <w:t>洪水调度</w:t>
      </w:r>
      <w:r w:rsidR="00C53ACB" w:rsidRPr="00CB6EBA">
        <w:t>原则和</w:t>
      </w:r>
      <w:r w:rsidRPr="00CB6EBA">
        <w:t>调洪计算</w:t>
      </w:r>
      <w:bookmarkEnd w:id="1068"/>
    </w:p>
    <w:p w14:paraId="1E7F0706" w14:textId="77777777" w:rsidR="004A1DAE" w:rsidRPr="00CB6EBA" w:rsidRDefault="004A1DAE" w:rsidP="00426F3C">
      <w:pPr>
        <w:pStyle w:val="aff9"/>
      </w:pPr>
      <w:r w:rsidRPr="00CB6EBA">
        <w:t>由于溢流坝段及非常溢洪道均无闸门控制，是否下泄取决于水库水位。水库正常水位为</w:t>
      </w:r>
      <w:r w:rsidRPr="00CB6EBA">
        <w:t>301.04m</w:t>
      </w:r>
      <w:r w:rsidRPr="00CB6EBA">
        <w:t>，库水位达到</w:t>
      </w:r>
      <w:r w:rsidRPr="00CB6EBA">
        <w:t>301.04m</w:t>
      </w:r>
      <w:r w:rsidRPr="00CB6EBA">
        <w:t>而遭遇洪水，溢流坝段开始溢流，当水位超过</w:t>
      </w:r>
      <w:r w:rsidRPr="00CB6EBA">
        <w:t>304.16m</w:t>
      </w:r>
      <w:r w:rsidRPr="00CB6EBA">
        <w:t>时，非常溢洪道也开始宣泄洪水。</w:t>
      </w:r>
    </w:p>
    <w:p w14:paraId="0A3D2598" w14:textId="77777777" w:rsidR="004A1DAE" w:rsidRPr="00CB6EBA" w:rsidRDefault="004A1DAE" w:rsidP="00426F3C">
      <w:pPr>
        <w:pStyle w:val="aff9"/>
      </w:pPr>
      <w:r w:rsidRPr="00CB6EBA">
        <w:t>将本次复核结果与除险加固工程初设报告结果对比，见图</w:t>
      </w:r>
      <w:r w:rsidRPr="00CB6EBA">
        <w:t>6.3-1</w:t>
      </w:r>
      <w:r w:rsidRPr="00CB6EBA">
        <w:t>。从图中可以看出，两者水位下泄能力关系相差不大：在水位约</w:t>
      </w:r>
      <w:r w:rsidRPr="00CB6EBA">
        <w:t>304.84m</w:t>
      </w:r>
      <w:r w:rsidRPr="00CB6EBA">
        <w:t>时，两者下泄量近似相等；在水位小于</w:t>
      </w:r>
      <w:r w:rsidRPr="00CB6EBA">
        <w:t>304.84m</w:t>
      </w:r>
      <w:r w:rsidRPr="00CB6EBA">
        <w:t>时，同水位情况下，初设阶段较本次复核大；在水位大于</w:t>
      </w:r>
      <w:r w:rsidRPr="00CB6EBA">
        <w:t>304.84m</w:t>
      </w:r>
      <w:r w:rsidRPr="00CB6EBA">
        <w:t>时，同水位情况下，初设阶段较本次复核小。</w:t>
      </w:r>
    </w:p>
    <w:p w14:paraId="66D80116" w14:textId="77777777" w:rsidR="004A1DAE" w:rsidRPr="00CB6EBA" w:rsidRDefault="004A1DAE" w:rsidP="00426F3C">
      <w:pPr>
        <w:pStyle w:val="aff9"/>
      </w:pPr>
      <w:r w:rsidRPr="00CB6EBA">
        <w:t>为偏安全考虑，本次调洪计算采用本次复核下泄能力。</w:t>
      </w:r>
    </w:p>
    <w:p w14:paraId="07AE886B" w14:textId="77777777" w:rsidR="004A1DAE" w:rsidRPr="00CB6EBA" w:rsidRDefault="004A1DAE" w:rsidP="004A1DAE">
      <w:pPr>
        <w:jc w:val="center"/>
        <w:rPr>
          <w:rFonts w:cs="Times New Roman"/>
        </w:rPr>
      </w:pPr>
      <w:r w:rsidRPr="00CB6EBA">
        <w:rPr>
          <w:rFonts w:cs="Times New Roman"/>
          <w:noProof/>
        </w:rPr>
        <w:lastRenderedPageBreak/>
        <w:drawing>
          <wp:inline distT="0" distB="0" distL="0" distR="0" wp14:anchorId="59C3BE03" wp14:editId="455D6D9A">
            <wp:extent cx="5579745" cy="2707005"/>
            <wp:effectExtent l="0" t="0" r="1905" b="1714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DB41D61" w14:textId="77777777" w:rsidR="004A1DAE" w:rsidRPr="00CB6EBA" w:rsidRDefault="004A1DAE">
      <w:pPr>
        <w:pStyle w:val="ae"/>
        <w:spacing w:after="163"/>
      </w:pPr>
      <w:r w:rsidRPr="00CB6EBA">
        <w:t>图</w:t>
      </w:r>
      <w:r w:rsidRPr="00CB6EBA">
        <w:t xml:space="preserve">6.3-1      </w:t>
      </w:r>
      <w:r w:rsidRPr="00CB6EBA">
        <w:t>除险加固初设报告泄流量与本次复核结果对比图</w:t>
      </w:r>
    </w:p>
    <w:p w14:paraId="11D7E809" w14:textId="77777777" w:rsidR="004A1DAE" w:rsidRPr="00CB6EBA" w:rsidRDefault="004A1DAE" w:rsidP="00787C9F">
      <w:pPr>
        <w:pStyle w:val="3"/>
        <w:spacing w:before="163"/>
      </w:pPr>
      <w:bookmarkStart w:id="1069" w:name="_Toc494531487"/>
      <w:r w:rsidRPr="00CB6EBA">
        <w:t>6.3.3</w:t>
      </w:r>
      <w:r w:rsidRPr="00CB6EBA">
        <w:t>调洪计算成果合理性分析</w:t>
      </w:r>
      <w:bookmarkEnd w:id="1069"/>
    </w:p>
    <w:p w14:paraId="05B9567C" w14:textId="034302C6" w:rsidR="00F506C3" w:rsidRPr="00CB6EBA" w:rsidRDefault="00C53ACB">
      <w:pPr>
        <w:pStyle w:val="af"/>
      </w:pPr>
      <w:r w:rsidRPr="00CB6EBA">
        <w:t>为便于分析比较，将本次调洪计算成果与除险加固工程初设阶段成果同列于一张表，见表</w:t>
      </w:r>
      <w:r w:rsidRPr="00CB6EBA">
        <w:t>6.3-1</w:t>
      </w:r>
      <w:r w:rsidRPr="00CB6EBA">
        <w:t>。从表中可以看出，</w:t>
      </w:r>
      <w:r w:rsidRPr="00CB6EBA">
        <w:t>50</w:t>
      </w:r>
      <w:r w:rsidRPr="00CB6EBA">
        <w:t>年一遇设计洪水位</w:t>
      </w:r>
      <w:r w:rsidRPr="00CB6EBA">
        <w:t>303.77m</w:t>
      </w:r>
      <w:r w:rsidRPr="00CB6EBA">
        <w:t>，较除险加固工程初设阶段的设计洪水位</w:t>
      </w:r>
      <w:r w:rsidRPr="00CB6EBA">
        <w:t>303.54m</w:t>
      </w:r>
      <w:r w:rsidRPr="00CB6EBA">
        <w:t>高</w:t>
      </w:r>
      <w:r w:rsidRPr="00CB6EBA">
        <w:t>0.23m</w:t>
      </w:r>
      <w:r w:rsidRPr="00CB6EBA">
        <w:t>；</w:t>
      </w:r>
      <w:r w:rsidRPr="00CB6EBA">
        <w:t>500</w:t>
      </w:r>
      <w:r w:rsidRPr="00CB6EBA">
        <w:t>年一遇洪水位</w:t>
      </w:r>
      <w:r w:rsidRPr="00CB6EBA">
        <w:t>304.41m</w:t>
      </w:r>
      <w:r w:rsidRPr="00CB6EBA">
        <w:t>，较除险加固工程初设阶段的洪水位</w:t>
      </w:r>
      <w:r w:rsidRPr="00CB6EBA">
        <w:t>304.16m</w:t>
      </w:r>
      <w:r w:rsidRPr="00CB6EBA">
        <w:t>高</w:t>
      </w:r>
      <w:r w:rsidRPr="00CB6EBA">
        <w:t>0.25m</w:t>
      </w:r>
      <w:r w:rsidRPr="00CB6EBA">
        <w:t>；</w:t>
      </w:r>
      <w:r w:rsidRPr="00CB6EBA">
        <w:t>5000</w:t>
      </w:r>
      <w:r w:rsidRPr="00CB6EBA">
        <w:t>年一遇校核洪水位</w:t>
      </w:r>
      <w:r w:rsidRPr="00CB6EBA">
        <w:t>305.03m</w:t>
      </w:r>
      <w:r w:rsidRPr="00CB6EBA">
        <w:t>，较除险加固工程初设阶段的校核洪水位</w:t>
      </w:r>
      <w:r w:rsidRPr="00CB6EBA">
        <w:t>304.91m</w:t>
      </w:r>
      <w:r w:rsidRPr="00CB6EBA">
        <w:t>高</w:t>
      </w:r>
      <w:r w:rsidRPr="00CB6EBA">
        <w:t>0.12m</w:t>
      </w:r>
      <w:r w:rsidRPr="00CB6EBA">
        <w:t>。造成两阶段调洪成果略有不同的主要原因是随着资料的延长，设计洪水的成果略有不同。</w:t>
      </w:r>
    </w:p>
    <w:p w14:paraId="32378D0B" w14:textId="77777777" w:rsidR="00C53ACB" w:rsidRPr="00CB6EBA" w:rsidRDefault="00C53ACB">
      <w:pPr>
        <w:pStyle w:val="ac"/>
      </w:pPr>
      <w:r w:rsidRPr="00CB6EBA">
        <w:t>表</w:t>
      </w:r>
      <w:r w:rsidRPr="00CB6EBA">
        <w:t xml:space="preserve">6.3-1 </w:t>
      </w:r>
      <w:r w:rsidRPr="00CB6EBA">
        <w:t>茅岗水库年最大调洪计算成果比较表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1190"/>
        <w:gridCol w:w="1697"/>
        <w:gridCol w:w="706"/>
        <w:gridCol w:w="706"/>
        <w:gridCol w:w="699"/>
        <w:gridCol w:w="706"/>
        <w:gridCol w:w="706"/>
        <w:gridCol w:w="706"/>
        <w:gridCol w:w="706"/>
        <w:gridCol w:w="706"/>
      </w:tblGrid>
      <w:tr w:rsidR="00C53ACB" w:rsidRPr="00CB6EBA" w14:paraId="5B323D33" w14:textId="77777777" w:rsidTr="008760B0">
        <w:trPr>
          <w:trHeight w:val="340"/>
          <w:jc w:val="center"/>
        </w:trPr>
        <w:tc>
          <w:tcPr>
            <w:tcW w:w="697" w:type="pct"/>
            <w:vMerge w:val="restart"/>
            <w:shd w:val="clear" w:color="auto" w:fill="auto"/>
            <w:vAlign w:val="center"/>
          </w:tcPr>
          <w:p w14:paraId="182AA91A" w14:textId="77777777" w:rsidR="00C53ACB" w:rsidRPr="00CB6EBA" w:rsidRDefault="00C53ACB" w:rsidP="00C53ACB">
            <w:pPr>
              <w:spacing w:line="320" w:lineRule="exact"/>
              <w:ind w:left="-31"/>
              <w:jc w:val="center"/>
              <w:rPr>
                <w:rFonts w:eastAsia="宋体" w:cs="Times New Roman"/>
                <w:sz w:val="21"/>
                <w:szCs w:val="21"/>
              </w:rPr>
            </w:pPr>
            <w:r w:rsidRPr="00CB6EBA">
              <w:rPr>
                <w:rFonts w:eastAsia="宋体" w:cs="Times New Roman"/>
                <w:sz w:val="21"/>
                <w:szCs w:val="21"/>
              </w:rPr>
              <w:t>阶段</w:t>
            </w:r>
          </w:p>
        </w:tc>
        <w:tc>
          <w:tcPr>
            <w:tcW w:w="995" w:type="pct"/>
            <w:vMerge w:val="restart"/>
            <w:shd w:val="clear" w:color="auto" w:fill="auto"/>
            <w:vAlign w:val="center"/>
          </w:tcPr>
          <w:p w14:paraId="37A61693" w14:textId="77777777" w:rsidR="00C53ACB" w:rsidRPr="00CB6EBA" w:rsidRDefault="00C53ACB" w:rsidP="00C53ACB">
            <w:pPr>
              <w:spacing w:line="320" w:lineRule="exact"/>
              <w:ind w:left="-31"/>
              <w:jc w:val="center"/>
              <w:rPr>
                <w:rFonts w:eastAsia="宋体" w:cs="Times New Roman"/>
                <w:sz w:val="21"/>
                <w:szCs w:val="21"/>
              </w:rPr>
            </w:pPr>
            <w:r w:rsidRPr="00CB6EBA">
              <w:rPr>
                <w:rFonts w:eastAsia="宋体" w:cs="Times New Roman"/>
                <w:sz w:val="21"/>
                <w:szCs w:val="21"/>
              </w:rPr>
              <w:t>项目</w:t>
            </w:r>
          </w:p>
        </w:tc>
        <w:tc>
          <w:tcPr>
            <w:tcW w:w="3308" w:type="pct"/>
            <w:gridSpan w:val="8"/>
            <w:shd w:val="clear" w:color="auto" w:fill="auto"/>
            <w:vAlign w:val="center"/>
          </w:tcPr>
          <w:p w14:paraId="79BCCDDB" w14:textId="77777777" w:rsidR="00C53ACB" w:rsidRPr="00CB6EBA" w:rsidRDefault="00C53ACB" w:rsidP="00C53ACB">
            <w:pPr>
              <w:spacing w:line="320" w:lineRule="exact"/>
              <w:ind w:left="-31"/>
              <w:jc w:val="center"/>
              <w:rPr>
                <w:rFonts w:eastAsia="宋体" w:cs="Times New Roman"/>
                <w:sz w:val="21"/>
                <w:szCs w:val="21"/>
              </w:rPr>
            </w:pPr>
            <w:r w:rsidRPr="00CB6EBA">
              <w:rPr>
                <w:rFonts w:eastAsia="宋体" w:cs="Times New Roman"/>
                <w:sz w:val="21"/>
                <w:szCs w:val="21"/>
              </w:rPr>
              <w:t>各频率</w:t>
            </w:r>
            <w:r w:rsidRPr="00CB6EBA">
              <w:rPr>
                <w:rFonts w:eastAsia="宋体" w:cs="Times New Roman"/>
                <w:sz w:val="21"/>
                <w:szCs w:val="21"/>
              </w:rPr>
              <w:t>(%)</w:t>
            </w:r>
            <w:r w:rsidRPr="00CB6EBA">
              <w:rPr>
                <w:rFonts w:eastAsia="宋体" w:cs="Times New Roman"/>
                <w:sz w:val="21"/>
                <w:szCs w:val="21"/>
              </w:rPr>
              <w:t>计算值</w:t>
            </w:r>
          </w:p>
        </w:tc>
      </w:tr>
      <w:tr w:rsidR="00C53ACB" w:rsidRPr="00CB6EBA" w14:paraId="17F4DE20" w14:textId="77777777" w:rsidTr="008760B0">
        <w:trPr>
          <w:trHeight w:val="340"/>
          <w:jc w:val="center"/>
        </w:trPr>
        <w:tc>
          <w:tcPr>
            <w:tcW w:w="697" w:type="pct"/>
            <w:vMerge/>
            <w:shd w:val="clear" w:color="auto" w:fill="auto"/>
            <w:vAlign w:val="center"/>
          </w:tcPr>
          <w:p w14:paraId="3162A412" w14:textId="77777777" w:rsidR="00C53ACB" w:rsidRPr="00CB6EBA" w:rsidRDefault="00C53ACB" w:rsidP="00C53ACB">
            <w:pPr>
              <w:spacing w:line="320" w:lineRule="exact"/>
              <w:ind w:left="-31"/>
              <w:jc w:val="center"/>
              <w:rPr>
                <w:rFonts w:eastAsia="宋体" w:cs="Times New Roman"/>
                <w:b/>
                <w:sz w:val="21"/>
                <w:szCs w:val="21"/>
              </w:rPr>
            </w:pPr>
          </w:p>
        </w:tc>
        <w:tc>
          <w:tcPr>
            <w:tcW w:w="995" w:type="pct"/>
            <w:vMerge/>
            <w:shd w:val="clear" w:color="auto" w:fill="auto"/>
            <w:vAlign w:val="center"/>
          </w:tcPr>
          <w:p w14:paraId="303D1883" w14:textId="77777777" w:rsidR="00C53ACB" w:rsidRPr="00CB6EBA" w:rsidRDefault="00C53ACB" w:rsidP="00C53ACB">
            <w:pPr>
              <w:spacing w:line="320" w:lineRule="exact"/>
              <w:ind w:left="-31"/>
              <w:jc w:val="center"/>
              <w:rPr>
                <w:rFonts w:eastAsia="宋体" w:cs="Times New Roman"/>
                <w:b/>
                <w:sz w:val="21"/>
                <w:szCs w:val="21"/>
              </w:rPr>
            </w:pPr>
          </w:p>
        </w:tc>
        <w:tc>
          <w:tcPr>
            <w:tcW w:w="414" w:type="pct"/>
            <w:shd w:val="clear" w:color="auto" w:fill="auto"/>
            <w:vAlign w:val="center"/>
          </w:tcPr>
          <w:p w14:paraId="32E2287E" w14:textId="77777777" w:rsidR="00C53ACB" w:rsidRPr="008760B0" w:rsidRDefault="00C53ACB" w:rsidP="00C53ACB">
            <w:pPr>
              <w:spacing w:line="240" w:lineRule="auto"/>
              <w:jc w:val="center"/>
              <w:rPr>
                <w:rFonts w:eastAsia="宋体" w:cs="Times New Roman"/>
                <w:snapToGrid w:val="0"/>
                <w:sz w:val="21"/>
                <w:szCs w:val="24"/>
              </w:rPr>
            </w:pPr>
            <w:r w:rsidRPr="008760B0">
              <w:rPr>
                <w:rFonts w:eastAsia="宋体" w:cs="Times New Roman"/>
                <w:snapToGrid w:val="0"/>
                <w:sz w:val="21"/>
                <w:szCs w:val="24"/>
              </w:rPr>
              <w:t>0.02</w:t>
            </w:r>
          </w:p>
        </w:tc>
        <w:tc>
          <w:tcPr>
            <w:tcW w:w="414" w:type="pct"/>
            <w:shd w:val="clear" w:color="auto" w:fill="auto"/>
            <w:vAlign w:val="center"/>
          </w:tcPr>
          <w:p w14:paraId="29382784" w14:textId="77777777" w:rsidR="00C53ACB" w:rsidRPr="008760B0" w:rsidRDefault="00C53ACB" w:rsidP="00C53ACB">
            <w:pPr>
              <w:spacing w:line="240" w:lineRule="auto"/>
              <w:jc w:val="center"/>
              <w:rPr>
                <w:rFonts w:eastAsia="宋体" w:cs="Times New Roman"/>
                <w:snapToGrid w:val="0"/>
                <w:sz w:val="21"/>
                <w:szCs w:val="24"/>
              </w:rPr>
            </w:pPr>
            <w:r w:rsidRPr="008760B0">
              <w:rPr>
                <w:rFonts w:eastAsia="宋体" w:cs="Times New Roman"/>
                <w:snapToGrid w:val="0"/>
                <w:sz w:val="21"/>
                <w:szCs w:val="24"/>
              </w:rPr>
              <w:t>0.1</w:t>
            </w:r>
          </w:p>
        </w:tc>
        <w:tc>
          <w:tcPr>
            <w:tcW w:w="410" w:type="pct"/>
            <w:shd w:val="clear" w:color="auto" w:fill="auto"/>
            <w:vAlign w:val="center"/>
          </w:tcPr>
          <w:p w14:paraId="6A50C034" w14:textId="77777777" w:rsidR="00C53ACB" w:rsidRPr="008760B0" w:rsidRDefault="00C53ACB" w:rsidP="00C53ACB">
            <w:pPr>
              <w:spacing w:line="240" w:lineRule="auto"/>
              <w:jc w:val="center"/>
              <w:rPr>
                <w:rFonts w:eastAsia="宋体" w:cs="Times New Roman"/>
                <w:snapToGrid w:val="0"/>
                <w:sz w:val="21"/>
                <w:szCs w:val="24"/>
              </w:rPr>
            </w:pPr>
            <w:r w:rsidRPr="008760B0">
              <w:rPr>
                <w:rFonts w:eastAsia="宋体" w:cs="Times New Roman"/>
                <w:snapToGrid w:val="0"/>
                <w:sz w:val="21"/>
                <w:szCs w:val="24"/>
              </w:rPr>
              <w:t>0.2</w:t>
            </w:r>
          </w:p>
        </w:tc>
        <w:tc>
          <w:tcPr>
            <w:tcW w:w="414" w:type="pct"/>
            <w:shd w:val="clear" w:color="auto" w:fill="auto"/>
            <w:vAlign w:val="center"/>
          </w:tcPr>
          <w:p w14:paraId="36EA6F25" w14:textId="77777777" w:rsidR="00C53ACB" w:rsidRPr="008760B0" w:rsidRDefault="00C53ACB" w:rsidP="00C53ACB">
            <w:pPr>
              <w:spacing w:line="240" w:lineRule="auto"/>
              <w:jc w:val="center"/>
              <w:rPr>
                <w:rFonts w:eastAsia="宋体" w:cs="Times New Roman"/>
                <w:snapToGrid w:val="0"/>
                <w:sz w:val="21"/>
                <w:szCs w:val="24"/>
              </w:rPr>
            </w:pPr>
            <w:r w:rsidRPr="008760B0">
              <w:rPr>
                <w:rFonts w:eastAsia="宋体" w:cs="Times New Roman"/>
                <w:snapToGrid w:val="0"/>
                <w:sz w:val="21"/>
                <w:szCs w:val="24"/>
              </w:rPr>
              <w:t>0.5</w:t>
            </w:r>
          </w:p>
        </w:tc>
        <w:tc>
          <w:tcPr>
            <w:tcW w:w="414" w:type="pct"/>
            <w:shd w:val="clear" w:color="auto" w:fill="auto"/>
            <w:vAlign w:val="center"/>
          </w:tcPr>
          <w:p w14:paraId="5AB6B9A1" w14:textId="77777777" w:rsidR="00C53ACB" w:rsidRPr="008760B0" w:rsidRDefault="00C53ACB" w:rsidP="00C53ACB">
            <w:pPr>
              <w:spacing w:line="240" w:lineRule="auto"/>
              <w:jc w:val="center"/>
              <w:rPr>
                <w:rFonts w:eastAsia="宋体" w:cs="Times New Roman"/>
                <w:snapToGrid w:val="0"/>
                <w:sz w:val="21"/>
                <w:szCs w:val="24"/>
              </w:rPr>
            </w:pPr>
            <w:r w:rsidRPr="008760B0">
              <w:rPr>
                <w:rFonts w:eastAsia="宋体" w:cs="Times New Roman"/>
                <w:snapToGrid w:val="0"/>
                <w:sz w:val="21"/>
                <w:szCs w:val="24"/>
              </w:rPr>
              <w:t>2</w:t>
            </w:r>
          </w:p>
        </w:tc>
        <w:tc>
          <w:tcPr>
            <w:tcW w:w="414" w:type="pct"/>
            <w:shd w:val="clear" w:color="auto" w:fill="auto"/>
            <w:vAlign w:val="center"/>
          </w:tcPr>
          <w:p w14:paraId="2EFC3180" w14:textId="77777777" w:rsidR="00C53ACB" w:rsidRPr="008760B0" w:rsidRDefault="00C53ACB" w:rsidP="00C53ACB">
            <w:pPr>
              <w:spacing w:line="240" w:lineRule="auto"/>
              <w:jc w:val="center"/>
              <w:rPr>
                <w:rFonts w:eastAsia="宋体" w:cs="Times New Roman"/>
                <w:snapToGrid w:val="0"/>
                <w:sz w:val="21"/>
                <w:szCs w:val="24"/>
              </w:rPr>
            </w:pPr>
            <w:r w:rsidRPr="008760B0">
              <w:rPr>
                <w:rFonts w:eastAsia="宋体" w:cs="Times New Roman"/>
                <w:snapToGrid w:val="0"/>
                <w:sz w:val="21"/>
                <w:szCs w:val="24"/>
              </w:rPr>
              <w:t>5</w:t>
            </w:r>
          </w:p>
        </w:tc>
        <w:tc>
          <w:tcPr>
            <w:tcW w:w="414" w:type="pct"/>
            <w:shd w:val="clear" w:color="auto" w:fill="auto"/>
            <w:vAlign w:val="center"/>
          </w:tcPr>
          <w:p w14:paraId="1C03D771" w14:textId="77777777" w:rsidR="00C53ACB" w:rsidRPr="008760B0" w:rsidRDefault="00C53ACB" w:rsidP="00C53ACB">
            <w:pPr>
              <w:spacing w:line="240" w:lineRule="auto"/>
              <w:jc w:val="center"/>
              <w:rPr>
                <w:rFonts w:eastAsia="宋体" w:cs="Times New Roman"/>
                <w:snapToGrid w:val="0"/>
                <w:sz w:val="21"/>
                <w:szCs w:val="24"/>
              </w:rPr>
            </w:pPr>
            <w:r w:rsidRPr="008760B0">
              <w:rPr>
                <w:rFonts w:eastAsia="宋体" w:cs="Times New Roman"/>
                <w:snapToGrid w:val="0"/>
                <w:sz w:val="21"/>
                <w:szCs w:val="24"/>
              </w:rPr>
              <w:t>10</w:t>
            </w:r>
          </w:p>
        </w:tc>
        <w:tc>
          <w:tcPr>
            <w:tcW w:w="414" w:type="pct"/>
            <w:shd w:val="clear" w:color="auto" w:fill="auto"/>
            <w:vAlign w:val="center"/>
          </w:tcPr>
          <w:p w14:paraId="5A6CB8A8" w14:textId="77777777" w:rsidR="00C53ACB" w:rsidRPr="008760B0" w:rsidRDefault="00C53ACB" w:rsidP="00C53ACB">
            <w:pPr>
              <w:spacing w:line="240" w:lineRule="auto"/>
              <w:jc w:val="center"/>
              <w:rPr>
                <w:rFonts w:eastAsia="宋体" w:cs="Times New Roman"/>
                <w:snapToGrid w:val="0"/>
                <w:sz w:val="21"/>
                <w:szCs w:val="24"/>
              </w:rPr>
            </w:pPr>
            <w:r w:rsidRPr="008760B0">
              <w:rPr>
                <w:rFonts w:eastAsia="宋体" w:cs="Times New Roman"/>
                <w:snapToGrid w:val="0"/>
                <w:sz w:val="21"/>
                <w:szCs w:val="24"/>
              </w:rPr>
              <w:t>20</w:t>
            </w:r>
          </w:p>
        </w:tc>
      </w:tr>
      <w:tr w:rsidR="00C53ACB" w:rsidRPr="00CB6EBA" w14:paraId="04E1F96A" w14:textId="77777777" w:rsidTr="008760B0">
        <w:trPr>
          <w:trHeight w:val="340"/>
          <w:jc w:val="center"/>
        </w:trPr>
        <w:tc>
          <w:tcPr>
            <w:tcW w:w="697" w:type="pct"/>
            <w:vMerge w:val="restart"/>
            <w:shd w:val="clear" w:color="auto" w:fill="auto"/>
            <w:vAlign w:val="center"/>
          </w:tcPr>
          <w:p w14:paraId="27FA23FB" w14:textId="77777777" w:rsidR="00C53ACB" w:rsidRPr="00CB6EBA" w:rsidRDefault="00C53ACB" w:rsidP="00C53ACB">
            <w:pPr>
              <w:spacing w:line="320" w:lineRule="exact"/>
              <w:jc w:val="center"/>
              <w:rPr>
                <w:rFonts w:eastAsia="宋体" w:cs="Times New Roman"/>
                <w:sz w:val="21"/>
                <w:szCs w:val="21"/>
              </w:rPr>
            </w:pPr>
            <w:r w:rsidRPr="00CB6EBA">
              <w:rPr>
                <w:rFonts w:eastAsia="宋体" w:cs="Times New Roman"/>
                <w:sz w:val="21"/>
                <w:szCs w:val="21"/>
              </w:rPr>
              <w:t>除险加固工程初设</w:t>
            </w:r>
          </w:p>
        </w:tc>
        <w:tc>
          <w:tcPr>
            <w:tcW w:w="995" w:type="pct"/>
            <w:shd w:val="clear" w:color="auto" w:fill="auto"/>
            <w:vAlign w:val="center"/>
          </w:tcPr>
          <w:p w14:paraId="42430A0F" w14:textId="77777777" w:rsidR="00C53ACB" w:rsidRPr="00CB6EBA" w:rsidRDefault="00C53ACB" w:rsidP="00C53ACB">
            <w:pPr>
              <w:jc w:val="center"/>
              <w:rPr>
                <w:rFonts w:eastAsia="宋体" w:cs="Times New Roman"/>
                <w:sz w:val="21"/>
                <w:szCs w:val="21"/>
              </w:rPr>
            </w:pPr>
            <w:r w:rsidRPr="00CB6EBA">
              <w:rPr>
                <w:rFonts w:eastAsia="宋体" w:cs="Times New Roman"/>
                <w:sz w:val="21"/>
                <w:szCs w:val="21"/>
              </w:rPr>
              <w:t>最高洪水位</w:t>
            </w:r>
            <w:r w:rsidRPr="00CB6EBA">
              <w:rPr>
                <w:rFonts w:eastAsia="宋体" w:cs="Times New Roman"/>
                <w:sz w:val="21"/>
                <w:szCs w:val="21"/>
              </w:rPr>
              <w:t>(m)</w:t>
            </w:r>
          </w:p>
        </w:tc>
        <w:tc>
          <w:tcPr>
            <w:tcW w:w="414" w:type="pct"/>
            <w:shd w:val="clear" w:color="auto" w:fill="auto"/>
            <w:vAlign w:val="center"/>
          </w:tcPr>
          <w:p w14:paraId="20E5ABEE"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304.91</w:t>
            </w:r>
          </w:p>
        </w:tc>
        <w:tc>
          <w:tcPr>
            <w:tcW w:w="414" w:type="pct"/>
            <w:shd w:val="clear" w:color="auto" w:fill="auto"/>
            <w:vAlign w:val="center"/>
          </w:tcPr>
          <w:p w14:paraId="26019212"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304.37</w:t>
            </w:r>
          </w:p>
        </w:tc>
        <w:tc>
          <w:tcPr>
            <w:tcW w:w="410" w:type="pct"/>
            <w:shd w:val="clear" w:color="auto" w:fill="auto"/>
            <w:vAlign w:val="center"/>
          </w:tcPr>
          <w:p w14:paraId="254D7064"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304.16</w:t>
            </w:r>
          </w:p>
        </w:tc>
        <w:tc>
          <w:tcPr>
            <w:tcW w:w="414" w:type="pct"/>
            <w:shd w:val="clear" w:color="auto" w:fill="auto"/>
            <w:vAlign w:val="center"/>
          </w:tcPr>
          <w:p w14:paraId="26DD7A7B"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303.87</w:t>
            </w:r>
          </w:p>
        </w:tc>
        <w:tc>
          <w:tcPr>
            <w:tcW w:w="414" w:type="pct"/>
            <w:shd w:val="clear" w:color="auto" w:fill="auto"/>
            <w:vAlign w:val="center"/>
          </w:tcPr>
          <w:p w14:paraId="19B08578"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303.54</w:t>
            </w:r>
          </w:p>
        </w:tc>
        <w:tc>
          <w:tcPr>
            <w:tcW w:w="414" w:type="pct"/>
            <w:shd w:val="clear" w:color="auto" w:fill="auto"/>
            <w:vAlign w:val="center"/>
          </w:tcPr>
          <w:p w14:paraId="23FD1CB2"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303.03</w:t>
            </w:r>
          </w:p>
        </w:tc>
        <w:tc>
          <w:tcPr>
            <w:tcW w:w="414" w:type="pct"/>
            <w:shd w:val="clear" w:color="auto" w:fill="auto"/>
            <w:vAlign w:val="center"/>
          </w:tcPr>
          <w:p w14:paraId="404292CF"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302.75</w:t>
            </w:r>
          </w:p>
        </w:tc>
        <w:tc>
          <w:tcPr>
            <w:tcW w:w="414" w:type="pct"/>
            <w:shd w:val="clear" w:color="auto" w:fill="auto"/>
            <w:vAlign w:val="center"/>
          </w:tcPr>
          <w:p w14:paraId="5506E73D"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302.46</w:t>
            </w:r>
          </w:p>
        </w:tc>
      </w:tr>
      <w:tr w:rsidR="00C53ACB" w:rsidRPr="00CB6EBA" w14:paraId="4D6AB0B4" w14:textId="77777777" w:rsidTr="008760B0">
        <w:trPr>
          <w:trHeight w:val="340"/>
          <w:jc w:val="center"/>
        </w:trPr>
        <w:tc>
          <w:tcPr>
            <w:tcW w:w="697" w:type="pct"/>
            <w:vMerge/>
            <w:shd w:val="clear" w:color="auto" w:fill="auto"/>
            <w:vAlign w:val="center"/>
          </w:tcPr>
          <w:p w14:paraId="6C29FA59" w14:textId="77777777" w:rsidR="00C53ACB" w:rsidRPr="00CB6EBA" w:rsidRDefault="00C53ACB" w:rsidP="00C53ACB">
            <w:pPr>
              <w:spacing w:line="320" w:lineRule="exact"/>
              <w:jc w:val="center"/>
              <w:rPr>
                <w:rFonts w:eastAsia="宋体" w:cs="Times New Roman"/>
                <w:sz w:val="21"/>
                <w:szCs w:val="21"/>
              </w:rPr>
            </w:pPr>
          </w:p>
        </w:tc>
        <w:tc>
          <w:tcPr>
            <w:tcW w:w="995" w:type="pct"/>
            <w:shd w:val="clear" w:color="auto" w:fill="auto"/>
            <w:vAlign w:val="center"/>
          </w:tcPr>
          <w:p w14:paraId="217613EE" w14:textId="77777777" w:rsidR="00C53ACB" w:rsidRPr="00CB6EBA" w:rsidRDefault="00C53ACB" w:rsidP="00C53ACB">
            <w:pPr>
              <w:jc w:val="center"/>
              <w:rPr>
                <w:rFonts w:eastAsia="宋体" w:cs="Times New Roman"/>
                <w:sz w:val="21"/>
                <w:szCs w:val="21"/>
              </w:rPr>
            </w:pPr>
            <w:r w:rsidRPr="00CB6EBA">
              <w:rPr>
                <w:rFonts w:eastAsia="宋体" w:cs="Times New Roman"/>
                <w:sz w:val="21"/>
                <w:szCs w:val="21"/>
              </w:rPr>
              <w:t>相应库容</w:t>
            </w:r>
            <w:r w:rsidRPr="00CB6EBA">
              <w:rPr>
                <w:rFonts w:eastAsia="宋体" w:cs="Times New Roman"/>
                <w:sz w:val="21"/>
                <w:szCs w:val="21"/>
              </w:rPr>
              <w:t>(</w:t>
            </w:r>
            <w:r w:rsidRPr="00CB6EBA">
              <w:rPr>
                <w:rFonts w:eastAsia="宋体" w:cs="Times New Roman"/>
                <w:sz w:val="21"/>
                <w:szCs w:val="21"/>
              </w:rPr>
              <w:t>万</w:t>
            </w: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w:t>
            </w:r>
          </w:p>
        </w:tc>
        <w:tc>
          <w:tcPr>
            <w:tcW w:w="414" w:type="pct"/>
            <w:shd w:val="clear" w:color="auto" w:fill="auto"/>
            <w:vAlign w:val="center"/>
          </w:tcPr>
          <w:p w14:paraId="49E76501"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1116</w:t>
            </w:r>
          </w:p>
        </w:tc>
        <w:tc>
          <w:tcPr>
            <w:tcW w:w="414" w:type="pct"/>
            <w:shd w:val="clear" w:color="auto" w:fill="auto"/>
            <w:vAlign w:val="center"/>
          </w:tcPr>
          <w:p w14:paraId="4D1AC582"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1082</w:t>
            </w:r>
          </w:p>
        </w:tc>
        <w:tc>
          <w:tcPr>
            <w:tcW w:w="410" w:type="pct"/>
            <w:shd w:val="clear" w:color="auto" w:fill="auto"/>
            <w:vAlign w:val="center"/>
          </w:tcPr>
          <w:p w14:paraId="1717E685"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1067</w:t>
            </w:r>
          </w:p>
        </w:tc>
        <w:tc>
          <w:tcPr>
            <w:tcW w:w="414" w:type="pct"/>
            <w:shd w:val="clear" w:color="auto" w:fill="auto"/>
            <w:vAlign w:val="center"/>
          </w:tcPr>
          <w:p w14:paraId="0AF32B13"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1050</w:t>
            </w:r>
          </w:p>
        </w:tc>
        <w:tc>
          <w:tcPr>
            <w:tcW w:w="414" w:type="pct"/>
            <w:shd w:val="clear" w:color="auto" w:fill="auto"/>
            <w:vAlign w:val="center"/>
          </w:tcPr>
          <w:p w14:paraId="2DC83891"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1031</w:t>
            </w:r>
          </w:p>
        </w:tc>
        <w:tc>
          <w:tcPr>
            <w:tcW w:w="414" w:type="pct"/>
            <w:shd w:val="clear" w:color="auto" w:fill="auto"/>
            <w:vAlign w:val="center"/>
          </w:tcPr>
          <w:p w14:paraId="752EE325"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997</w:t>
            </w:r>
          </w:p>
        </w:tc>
        <w:tc>
          <w:tcPr>
            <w:tcW w:w="414" w:type="pct"/>
            <w:shd w:val="clear" w:color="auto" w:fill="auto"/>
            <w:vAlign w:val="center"/>
          </w:tcPr>
          <w:p w14:paraId="22CD05CB"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980</w:t>
            </w:r>
          </w:p>
        </w:tc>
        <w:tc>
          <w:tcPr>
            <w:tcW w:w="414" w:type="pct"/>
            <w:shd w:val="clear" w:color="auto" w:fill="auto"/>
            <w:vAlign w:val="center"/>
          </w:tcPr>
          <w:p w14:paraId="2E640042"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962</w:t>
            </w:r>
          </w:p>
        </w:tc>
      </w:tr>
      <w:tr w:rsidR="00C53ACB" w:rsidRPr="00CB6EBA" w14:paraId="04FC425A" w14:textId="77777777" w:rsidTr="008760B0">
        <w:trPr>
          <w:trHeight w:val="340"/>
          <w:jc w:val="center"/>
        </w:trPr>
        <w:tc>
          <w:tcPr>
            <w:tcW w:w="697" w:type="pct"/>
            <w:vMerge/>
            <w:shd w:val="clear" w:color="auto" w:fill="auto"/>
            <w:vAlign w:val="center"/>
          </w:tcPr>
          <w:p w14:paraId="1109C33C" w14:textId="77777777" w:rsidR="00C53ACB" w:rsidRPr="00CB6EBA" w:rsidRDefault="00C53ACB" w:rsidP="00C53ACB">
            <w:pPr>
              <w:spacing w:line="320" w:lineRule="exact"/>
              <w:jc w:val="center"/>
              <w:rPr>
                <w:rFonts w:eastAsia="宋体" w:cs="Times New Roman"/>
                <w:sz w:val="21"/>
                <w:szCs w:val="21"/>
              </w:rPr>
            </w:pPr>
          </w:p>
        </w:tc>
        <w:tc>
          <w:tcPr>
            <w:tcW w:w="995" w:type="pct"/>
            <w:shd w:val="clear" w:color="auto" w:fill="auto"/>
            <w:vAlign w:val="center"/>
          </w:tcPr>
          <w:p w14:paraId="3E93801B" w14:textId="77777777" w:rsidR="00C53ACB" w:rsidRPr="00CB6EBA" w:rsidRDefault="00C53ACB" w:rsidP="00C53ACB">
            <w:pPr>
              <w:ind w:left="-31"/>
              <w:jc w:val="center"/>
              <w:rPr>
                <w:rFonts w:eastAsia="宋体" w:cs="Times New Roman"/>
                <w:sz w:val="21"/>
                <w:szCs w:val="21"/>
              </w:rPr>
            </w:pPr>
            <w:r w:rsidRPr="00CB6EBA">
              <w:rPr>
                <w:rFonts w:eastAsia="宋体" w:cs="Times New Roman"/>
                <w:sz w:val="21"/>
                <w:szCs w:val="21"/>
              </w:rPr>
              <w:t>最大泄量</w:t>
            </w: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414" w:type="pct"/>
            <w:shd w:val="clear" w:color="auto" w:fill="auto"/>
            <w:vAlign w:val="center"/>
          </w:tcPr>
          <w:p w14:paraId="3BA66533"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864</w:t>
            </w:r>
          </w:p>
        </w:tc>
        <w:tc>
          <w:tcPr>
            <w:tcW w:w="414" w:type="pct"/>
            <w:shd w:val="clear" w:color="auto" w:fill="auto"/>
            <w:vAlign w:val="center"/>
          </w:tcPr>
          <w:p w14:paraId="798523C0"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661</w:t>
            </w:r>
          </w:p>
        </w:tc>
        <w:tc>
          <w:tcPr>
            <w:tcW w:w="410" w:type="pct"/>
            <w:shd w:val="clear" w:color="auto" w:fill="auto"/>
            <w:vAlign w:val="center"/>
          </w:tcPr>
          <w:p w14:paraId="03B96EDF"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602</w:t>
            </w:r>
          </w:p>
        </w:tc>
        <w:tc>
          <w:tcPr>
            <w:tcW w:w="414" w:type="pct"/>
            <w:shd w:val="clear" w:color="auto" w:fill="auto"/>
            <w:vAlign w:val="center"/>
          </w:tcPr>
          <w:p w14:paraId="7BDF06B3"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515</w:t>
            </w:r>
          </w:p>
        </w:tc>
        <w:tc>
          <w:tcPr>
            <w:tcW w:w="414" w:type="pct"/>
            <w:shd w:val="clear" w:color="auto" w:fill="auto"/>
            <w:vAlign w:val="center"/>
          </w:tcPr>
          <w:p w14:paraId="3610E8E1"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425</w:t>
            </w:r>
          </w:p>
        </w:tc>
        <w:tc>
          <w:tcPr>
            <w:tcW w:w="414" w:type="pct"/>
            <w:shd w:val="clear" w:color="auto" w:fill="auto"/>
            <w:vAlign w:val="center"/>
          </w:tcPr>
          <w:p w14:paraId="41C2D049"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284</w:t>
            </w:r>
          </w:p>
        </w:tc>
        <w:tc>
          <w:tcPr>
            <w:tcW w:w="414" w:type="pct"/>
            <w:shd w:val="clear" w:color="auto" w:fill="auto"/>
            <w:vAlign w:val="center"/>
          </w:tcPr>
          <w:p w14:paraId="69BD6479"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227</w:t>
            </w:r>
          </w:p>
        </w:tc>
        <w:tc>
          <w:tcPr>
            <w:tcW w:w="414" w:type="pct"/>
            <w:shd w:val="clear" w:color="auto" w:fill="auto"/>
            <w:vAlign w:val="center"/>
          </w:tcPr>
          <w:p w14:paraId="21C45BA3" w14:textId="77777777" w:rsidR="00C53ACB" w:rsidRPr="00CB6EBA" w:rsidRDefault="00C53ACB" w:rsidP="00C53ACB">
            <w:pPr>
              <w:ind w:leftChars="-51" w:left="-122" w:rightChars="-45" w:right="-108" w:firstLineChars="50" w:firstLine="105"/>
              <w:jc w:val="center"/>
              <w:rPr>
                <w:rFonts w:eastAsia="宋体" w:cs="Times New Roman"/>
                <w:sz w:val="21"/>
                <w:szCs w:val="21"/>
              </w:rPr>
            </w:pPr>
            <w:r w:rsidRPr="00CB6EBA">
              <w:rPr>
                <w:rFonts w:eastAsia="宋体" w:cs="Times New Roman"/>
                <w:sz w:val="21"/>
                <w:szCs w:val="21"/>
              </w:rPr>
              <w:t>169</w:t>
            </w:r>
          </w:p>
        </w:tc>
      </w:tr>
      <w:tr w:rsidR="00C53ACB" w:rsidRPr="00CB6EBA" w14:paraId="5A7E796E" w14:textId="77777777" w:rsidTr="008760B0">
        <w:trPr>
          <w:trHeight w:val="340"/>
          <w:jc w:val="center"/>
        </w:trPr>
        <w:tc>
          <w:tcPr>
            <w:tcW w:w="697" w:type="pct"/>
            <w:vMerge w:val="restart"/>
            <w:shd w:val="clear" w:color="auto" w:fill="auto"/>
            <w:vAlign w:val="center"/>
          </w:tcPr>
          <w:p w14:paraId="5C8A2AC5" w14:textId="77777777" w:rsidR="00C53ACB" w:rsidRPr="00CB6EBA" w:rsidRDefault="00C53ACB" w:rsidP="00C53ACB">
            <w:pPr>
              <w:spacing w:line="320" w:lineRule="exact"/>
              <w:jc w:val="center"/>
              <w:rPr>
                <w:rFonts w:eastAsia="宋体" w:cs="Times New Roman"/>
                <w:sz w:val="21"/>
                <w:szCs w:val="21"/>
              </w:rPr>
            </w:pPr>
            <w:r w:rsidRPr="00CB6EBA">
              <w:rPr>
                <w:rFonts w:eastAsia="宋体" w:cs="Times New Roman"/>
                <w:sz w:val="21"/>
                <w:szCs w:val="21"/>
              </w:rPr>
              <w:t>本次</w:t>
            </w:r>
          </w:p>
          <w:p w14:paraId="3B97AA9F" w14:textId="77777777" w:rsidR="00C53ACB" w:rsidRPr="00CB6EBA" w:rsidRDefault="00C53ACB" w:rsidP="00C53ACB">
            <w:pPr>
              <w:spacing w:line="320" w:lineRule="exact"/>
              <w:jc w:val="center"/>
              <w:rPr>
                <w:rFonts w:eastAsia="宋体" w:cs="Times New Roman"/>
                <w:sz w:val="21"/>
                <w:szCs w:val="21"/>
              </w:rPr>
            </w:pPr>
            <w:r w:rsidRPr="00CB6EBA">
              <w:rPr>
                <w:rFonts w:eastAsia="宋体" w:cs="Times New Roman"/>
                <w:sz w:val="21"/>
                <w:szCs w:val="21"/>
              </w:rPr>
              <w:t>复核</w:t>
            </w:r>
          </w:p>
        </w:tc>
        <w:tc>
          <w:tcPr>
            <w:tcW w:w="995" w:type="pct"/>
            <w:shd w:val="clear" w:color="auto" w:fill="auto"/>
            <w:vAlign w:val="center"/>
          </w:tcPr>
          <w:p w14:paraId="4479748C" w14:textId="77777777" w:rsidR="00C53ACB" w:rsidRPr="00CB6EBA" w:rsidRDefault="00C53ACB" w:rsidP="00C53ACB">
            <w:pPr>
              <w:jc w:val="center"/>
              <w:rPr>
                <w:rFonts w:eastAsia="宋体" w:cs="Times New Roman"/>
                <w:sz w:val="21"/>
                <w:szCs w:val="21"/>
              </w:rPr>
            </w:pPr>
            <w:r w:rsidRPr="00CB6EBA">
              <w:rPr>
                <w:rFonts w:eastAsia="宋体" w:cs="Times New Roman"/>
                <w:sz w:val="21"/>
                <w:szCs w:val="21"/>
              </w:rPr>
              <w:t>最高洪水位</w:t>
            </w:r>
            <w:r w:rsidRPr="00CB6EBA">
              <w:rPr>
                <w:rFonts w:eastAsia="宋体" w:cs="Times New Roman"/>
                <w:sz w:val="21"/>
                <w:szCs w:val="21"/>
              </w:rPr>
              <w:t>(m)</w:t>
            </w:r>
          </w:p>
        </w:tc>
        <w:tc>
          <w:tcPr>
            <w:tcW w:w="414" w:type="pct"/>
            <w:shd w:val="clear" w:color="auto" w:fill="auto"/>
            <w:vAlign w:val="center"/>
          </w:tcPr>
          <w:p w14:paraId="0278F016"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305.03</w:t>
            </w:r>
          </w:p>
        </w:tc>
        <w:tc>
          <w:tcPr>
            <w:tcW w:w="414" w:type="pct"/>
            <w:shd w:val="clear" w:color="auto" w:fill="auto"/>
            <w:vAlign w:val="center"/>
          </w:tcPr>
          <w:p w14:paraId="749F2B92"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304.59</w:t>
            </w:r>
          </w:p>
        </w:tc>
        <w:tc>
          <w:tcPr>
            <w:tcW w:w="410" w:type="pct"/>
            <w:shd w:val="clear" w:color="auto" w:fill="auto"/>
            <w:vAlign w:val="center"/>
          </w:tcPr>
          <w:p w14:paraId="195766FF"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304.41</w:t>
            </w:r>
          </w:p>
        </w:tc>
        <w:tc>
          <w:tcPr>
            <w:tcW w:w="414" w:type="pct"/>
            <w:shd w:val="clear" w:color="auto" w:fill="auto"/>
            <w:vAlign w:val="center"/>
          </w:tcPr>
          <w:p w14:paraId="4916FEDB"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304.08</w:t>
            </w:r>
          </w:p>
        </w:tc>
        <w:tc>
          <w:tcPr>
            <w:tcW w:w="414" w:type="pct"/>
            <w:shd w:val="clear" w:color="auto" w:fill="auto"/>
            <w:vAlign w:val="center"/>
          </w:tcPr>
          <w:p w14:paraId="123BF692"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1044</w:t>
            </w:r>
          </w:p>
        </w:tc>
        <w:tc>
          <w:tcPr>
            <w:tcW w:w="414" w:type="pct"/>
            <w:shd w:val="clear" w:color="auto" w:fill="auto"/>
            <w:vAlign w:val="center"/>
          </w:tcPr>
          <w:p w14:paraId="216EFECE"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1020</w:t>
            </w:r>
          </w:p>
        </w:tc>
        <w:tc>
          <w:tcPr>
            <w:tcW w:w="414" w:type="pct"/>
            <w:shd w:val="clear" w:color="auto" w:fill="auto"/>
            <w:vAlign w:val="center"/>
          </w:tcPr>
          <w:p w14:paraId="3A31EE6B"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1001</w:t>
            </w:r>
          </w:p>
        </w:tc>
        <w:tc>
          <w:tcPr>
            <w:tcW w:w="414" w:type="pct"/>
            <w:shd w:val="clear" w:color="auto" w:fill="auto"/>
            <w:vAlign w:val="center"/>
          </w:tcPr>
          <w:p w14:paraId="28944096"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981</w:t>
            </w:r>
          </w:p>
        </w:tc>
      </w:tr>
      <w:tr w:rsidR="00C53ACB" w:rsidRPr="00CB6EBA" w14:paraId="63282879" w14:textId="77777777" w:rsidTr="008760B0">
        <w:trPr>
          <w:trHeight w:val="340"/>
          <w:jc w:val="center"/>
        </w:trPr>
        <w:tc>
          <w:tcPr>
            <w:tcW w:w="697" w:type="pct"/>
            <w:vMerge/>
            <w:shd w:val="clear" w:color="auto" w:fill="auto"/>
            <w:vAlign w:val="center"/>
          </w:tcPr>
          <w:p w14:paraId="410560FB" w14:textId="77777777" w:rsidR="00C53ACB" w:rsidRPr="00CB6EBA" w:rsidRDefault="00C53ACB" w:rsidP="00C53ACB">
            <w:pPr>
              <w:spacing w:line="320" w:lineRule="exact"/>
              <w:ind w:left="-31" w:rightChars="-51" w:right="-122"/>
              <w:jc w:val="center"/>
              <w:rPr>
                <w:rFonts w:eastAsia="宋体" w:cs="Times New Roman"/>
                <w:sz w:val="21"/>
                <w:szCs w:val="21"/>
              </w:rPr>
            </w:pPr>
          </w:p>
        </w:tc>
        <w:tc>
          <w:tcPr>
            <w:tcW w:w="995" w:type="pct"/>
            <w:shd w:val="clear" w:color="auto" w:fill="auto"/>
            <w:vAlign w:val="center"/>
          </w:tcPr>
          <w:p w14:paraId="066645DE" w14:textId="77777777" w:rsidR="00C53ACB" w:rsidRPr="00CB6EBA" w:rsidRDefault="00C53ACB" w:rsidP="00C53ACB">
            <w:pPr>
              <w:jc w:val="center"/>
              <w:rPr>
                <w:rFonts w:eastAsia="宋体" w:cs="Times New Roman"/>
                <w:sz w:val="21"/>
                <w:szCs w:val="21"/>
              </w:rPr>
            </w:pPr>
            <w:r w:rsidRPr="00CB6EBA">
              <w:rPr>
                <w:rFonts w:eastAsia="宋体" w:cs="Times New Roman"/>
                <w:sz w:val="21"/>
                <w:szCs w:val="21"/>
              </w:rPr>
              <w:t>相应库容</w:t>
            </w:r>
            <w:r w:rsidRPr="00CB6EBA">
              <w:rPr>
                <w:rFonts w:eastAsia="宋体" w:cs="Times New Roman"/>
                <w:sz w:val="21"/>
                <w:szCs w:val="21"/>
              </w:rPr>
              <w:t>(</w:t>
            </w:r>
            <w:r w:rsidRPr="00CB6EBA">
              <w:rPr>
                <w:rFonts w:eastAsia="宋体" w:cs="Times New Roman"/>
                <w:sz w:val="21"/>
                <w:szCs w:val="21"/>
              </w:rPr>
              <w:t>万</w:t>
            </w: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w:t>
            </w:r>
          </w:p>
        </w:tc>
        <w:tc>
          <w:tcPr>
            <w:tcW w:w="414" w:type="pct"/>
            <w:shd w:val="clear" w:color="auto" w:fill="auto"/>
            <w:vAlign w:val="center"/>
          </w:tcPr>
          <w:p w14:paraId="1C931078"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1124</w:t>
            </w:r>
          </w:p>
        </w:tc>
        <w:tc>
          <w:tcPr>
            <w:tcW w:w="414" w:type="pct"/>
            <w:shd w:val="clear" w:color="auto" w:fill="auto"/>
            <w:vAlign w:val="center"/>
          </w:tcPr>
          <w:p w14:paraId="50EB959F"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1096</w:t>
            </w:r>
          </w:p>
        </w:tc>
        <w:tc>
          <w:tcPr>
            <w:tcW w:w="410" w:type="pct"/>
            <w:shd w:val="clear" w:color="auto" w:fill="auto"/>
            <w:vAlign w:val="center"/>
          </w:tcPr>
          <w:p w14:paraId="78D7E048"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1084</w:t>
            </w:r>
          </w:p>
        </w:tc>
        <w:tc>
          <w:tcPr>
            <w:tcW w:w="414" w:type="pct"/>
            <w:shd w:val="clear" w:color="auto" w:fill="auto"/>
            <w:vAlign w:val="center"/>
          </w:tcPr>
          <w:p w14:paraId="0CC41D1A"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1064</w:t>
            </w:r>
          </w:p>
        </w:tc>
        <w:tc>
          <w:tcPr>
            <w:tcW w:w="414" w:type="pct"/>
            <w:shd w:val="clear" w:color="auto" w:fill="auto"/>
            <w:vAlign w:val="center"/>
          </w:tcPr>
          <w:p w14:paraId="5A9D1422"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464</w:t>
            </w:r>
          </w:p>
        </w:tc>
        <w:tc>
          <w:tcPr>
            <w:tcW w:w="414" w:type="pct"/>
            <w:shd w:val="clear" w:color="auto" w:fill="auto"/>
            <w:vAlign w:val="center"/>
          </w:tcPr>
          <w:p w14:paraId="571A4433"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363</w:t>
            </w:r>
          </w:p>
        </w:tc>
        <w:tc>
          <w:tcPr>
            <w:tcW w:w="414" w:type="pct"/>
            <w:shd w:val="clear" w:color="auto" w:fill="auto"/>
            <w:vAlign w:val="center"/>
          </w:tcPr>
          <w:p w14:paraId="25B74F4A"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287</w:t>
            </w:r>
          </w:p>
        </w:tc>
        <w:tc>
          <w:tcPr>
            <w:tcW w:w="414" w:type="pct"/>
            <w:shd w:val="clear" w:color="auto" w:fill="auto"/>
            <w:vAlign w:val="center"/>
          </w:tcPr>
          <w:p w14:paraId="04699FE8"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217</w:t>
            </w:r>
          </w:p>
        </w:tc>
      </w:tr>
      <w:tr w:rsidR="00C53ACB" w:rsidRPr="00CB6EBA" w14:paraId="70B6D5B7" w14:textId="77777777" w:rsidTr="008760B0">
        <w:trPr>
          <w:trHeight w:val="340"/>
          <w:jc w:val="center"/>
        </w:trPr>
        <w:tc>
          <w:tcPr>
            <w:tcW w:w="697" w:type="pct"/>
            <w:vMerge/>
            <w:shd w:val="clear" w:color="auto" w:fill="auto"/>
            <w:vAlign w:val="center"/>
          </w:tcPr>
          <w:p w14:paraId="16A595B5" w14:textId="77777777" w:rsidR="00C53ACB" w:rsidRPr="00CB6EBA" w:rsidRDefault="00C53ACB" w:rsidP="00C53ACB">
            <w:pPr>
              <w:spacing w:line="320" w:lineRule="exact"/>
              <w:ind w:left="-31"/>
              <w:jc w:val="center"/>
              <w:rPr>
                <w:rFonts w:eastAsia="宋体" w:cs="Times New Roman"/>
                <w:sz w:val="21"/>
                <w:szCs w:val="21"/>
              </w:rPr>
            </w:pPr>
          </w:p>
        </w:tc>
        <w:tc>
          <w:tcPr>
            <w:tcW w:w="995" w:type="pct"/>
            <w:shd w:val="clear" w:color="auto" w:fill="auto"/>
            <w:vAlign w:val="center"/>
          </w:tcPr>
          <w:p w14:paraId="696CFBDF" w14:textId="77777777" w:rsidR="00C53ACB" w:rsidRPr="00CB6EBA" w:rsidRDefault="00C53ACB" w:rsidP="00C53ACB">
            <w:pPr>
              <w:ind w:left="-31"/>
              <w:jc w:val="center"/>
              <w:rPr>
                <w:rFonts w:eastAsia="宋体" w:cs="Times New Roman"/>
                <w:sz w:val="21"/>
                <w:szCs w:val="21"/>
              </w:rPr>
            </w:pPr>
            <w:r w:rsidRPr="00CB6EBA">
              <w:rPr>
                <w:rFonts w:eastAsia="宋体" w:cs="Times New Roman"/>
                <w:sz w:val="21"/>
                <w:szCs w:val="21"/>
              </w:rPr>
              <w:t>最大泄量</w:t>
            </w:r>
            <w:r w:rsidRPr="00CB6EBA">
              <w:rPr>
                <w:rFonts w:eastAsia="宋体" w:cs="Times New Roman"/>
                <w:sz w:val="21"/>
                <w:szCs w:val="21"/>
              </w:rPr>
              <w:t>(m</w:t>
            </w:r>
            <w:r w:rsidRPr="00CB6EBA">
              <w:rPr>
                <w:rFonts w:eastAsia="宋体" w:cs="Times New Roman"/>
                <w:sz w:val="21"/>
                <w:szCs w:val="21"/>
                <w:vertAlign w:val="superscript"/>
              </w:rPr>
              <w:t>3</w:t>
            </w:r>
            <w:r w:rsidRPr="00CB6EBA">
              <w:rPr>
                <w:rFonts w:eastAsia="宋体" w:cs="Times New Roman"/>
                <w:sz w:val="21"/>
                <w:szCs w:val="21"/>
              </w:rPr>
              <w:t>/s)</w:t>
            </w:r>
          </w:p>
        </w:tc>
        <w:tc>
          <w:tcPr>
            <w:tcW w:w="414" w:type="pct"/>
            <w:shd w:val="clear" w:color="auto" w:fill="auto"/>
            <w:vAlign w:val="center"/>
          </w:tcPr>
          <w:p w14:paraId="15077FEB"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919</w:t>
            </w:r>
          </w:p>
        </w:tc>
        <w:tc>
          <w:tcPr>
            <w:tcW w:w="414" w:type="pct"/>
            <w:shd w:val="clear" w:color="auto" w:fill="auto"/>
            <w:vAlign w:val="center"/>
          </w:tcPr>
          <w:p w14:paraId="5BC30F0B"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728</w:t>
            </w:r>
          </w:p>
        </w:tc>
        <w:tc>
          <w:tcPr>
            <w:tcW w:w="410" w:type="pct"/>
            <w:shd w:val="clear" w:color="auto" w:fill="auto"/>
            <w:vAlign w:val="center"/>
          </w:tcPr>
          <w:p w14:paraId="65250D6F"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659</w:t>
            </w:r>
          </w:p>
        </w:tc>
        <w:tc>
          <w:tcPr>
            <w:tcW w:w="414" w:type="pct"/>
            <w:shd w:val="clear" w:color="auto" w:fill="auto"/>
            <w:vAlign w:val="center"/>
          </w:tcPr>
          <w:p w14:paraId="59813F81" w14:textId="77777777" w:rsidR="00C53ACB" w:rsidRPr="00CB6EBA" w:rsidRDefault="00C53ACB" w:rsidP="00C53ACB">
            <w:pPr>
              <w:spacing w:line="240" w:lineRule="auto"/>
              <w:ind w:leftChars="-51" w:left="-122" w:rightChars="-45" w:right="-108"/>
              <w:jc w:val="center"/>
              <w:rPr>
                <w:rFonts w:eastAsia="宋体" w:cs="Times New Roman"/>
                <w:sz w:val="21"/>
                <w:szCs w:val="21"/>
              </w:rPr>
            </w:pPr>
            <w:r w:rsidRPr="00CB6EBA">
              <w:rPr>
                <w:rFonts w:eastAsia="宋体" w:cs="Times New Roman"/>
                <w:sz w:val="21"/>
                <w:szCs w:val="21"/>
              </w:rPr>
              <w:t>552</w:t>
            </w:r>
          </w:p>
        </w:tc>
        <w:tc>
          <w:tcPr>
            <w:tcW w:w="414" w:type="pct"/>
            <w:shd w:val="clear" w:color="auto" w:fill="auto"/>
            <w:vAlign w:val="center"/>
          </w:tcPr>
          <w:p w14:paraId="4E6E0C15" w14:textId="77777777" w:rsidR="00C53ACB" w:rsidRPr="00CB6EBA" w:rsidRDefault="00C53ACB" w:rsidP="00C53ACB">
            <w:pPr>
              <w:ind w:leftChars="-51" w:left="-122" w:rightChars="-45" w:right="-108"/>
              <w:jc w:val="center"/>
              <w:rPr>
                <w:rFonts w:eastAsia="宋体" w:cs="Times New Roman"/>
                <w:sz w:val="21"/>
                <w:szCs w:val="21"/>
              </w:rPr>
            </w:pPr>
            <w:r w:rsidRPr="00CB6EBA">
              <w:rPr>
                <w:rFonts w:eastAsia="宋体" w:cs="Times New Roman"/>
                <w:sz w:val="21"/>
                <w:szCs w:val="21"/>
              </w:rPr>
              <w:t>467</w:t>
            </w:r>
          </w:p>
        </w:tc>
        <w:tc>
          <w:tcPr>
            <w:tcW w:w="414" w:type="pct"/>
            <w:shd w:val="clear" w:color="auto" w:fill="auto"/>
            <w:vAlign w:val="center"/>
          </w:tcPr>
          <w:p w14:paraId="6ED261C2" w14:textId="77777777" w:rsidR="00C53ACB" w:rsidRPr="00CB6EBA" w:rsidRDefault="00C53ACB" w:rsidP="00C53ACB">
            <w:pPr>
              <w:ind w:leftChars="-51" w:left="-122" w:rightChars="-45" w:right="-108"/>
              <w:jc w:val="center"/>
              <w:rPr>
                <w:rFonts w:eastAsia="宋体" w:cs="Times New Roman"/>
                <w:sz w:val="21"/>
                <w:szCs w:val="21"/>
              </w:rPr>
            </w:pPr>
            <w:r w:rsidRPr="00CB6EBA">
              <w:rPr>
                <w:rFonts w:eastAsia="宋体" w:cs="Times New Roman"/>
                <w:sz w:val="21"/>
                <w:szCs w:val="21"/>
              </w:rPr>
              <w:t>364</w:t>
            </w:r>
          </w:p>
        </w:tc>
        <w:tc>
          <w:tcPr>
            <w:tcW w:w="414" w:type="pct"/>
            <w:shd w:val="clear" w:color="auto" w:fill="auto"/>
            <w:vAlign w:val="center"/>
          </w:tcPr>
          <w:p w14:paraId="17FD5168" w14:textId="77777777" w:rsidR="00C53ACB" w:rsidRPr="00CB6EBA" w:rsidRDefault="00C53ACB" w:rsidP="00C53ACB">
            <w:pPr>
              <w:ind w:leftChars="-51" w:left="-122" w:rightChars="-45" w:right="-108"/>
              <w:jc w:val="center"/>
              <w:rPr>
                <w:rFonts w:eastAsia="宋体" w:cs="Times New Roman"/>
                <w:sz w:val="21"/>
                <w:szCs w:val="21"/>
              </w:rPr>
            </w:pPr>
            <w:r w:rsidRPr="00CB6EBA">
              <w:rPr>
                <w:rFonts w:eastAsia="宋体" w:cs="Times New Roman"/>
                <w:sz w:val="21"/>
                <w:szCs w:val="21"/>
              </w:rPr>
              <w:t>285</w:t>
            </w:r>
          </w:p>
        </w:tc>
        <w:tc>
          <w:tcPr>
            <w:tcW w:w="414" w:type="pct"/>
            <w:shd w:val="clear" w:color="auto" w:fill="auto"/>
            <w:vAlign w:val="center"/>
          </w:tcPr>
          <w:p w14:paraId="6C28B50E" w14:textId="77777777" w:rsidR="00C53ACB" w:rsidRPr="00CB6EBA" w:rsidRDefault="00C53ACB" w:rsidP="00C53ACB">
            <w:pPr>
              <w:ind w:leftChars="-51" w:left="-122" w:rightChars="-45" w:right="-108"/>
              <w:jc w:val="center"/>
              <w:rPr>
                <w:rFonts w:eastAsia="宋体" w:cs="Times New Roman"/>
                <w:sz w:val="21"/>
                <w:szCs w:val="21"/>
              </w:rPr>
            </w:pPr>
            <w:r w:rsidRPr="00CB6EBA">
              <w:rPr>
                <w:rFonts w:eastAsia="宋体" w:cs="Times New Roman"/>
                <w:sz w:val="21"/>
                <w:szCs w:val="21"/>
              </w:rPr>
              <w:t>217</w:t>
            </w:r>
          </w:p>
        </w:tc>
      </w:tr>
    </w:tbl>
    <w:p w14:paraId="3131C298" w14:textId="77777777" w:rsidR="00DC07DA" w:rsidRPr="00CB6EBA" w:rsidRDefault="00DC07DA" w:rsidP="009A6F62">
      <w:pPr>
        <w:pStyle w:val="2"/>
      </w:pPr>
      <w:bookmarkStart w:id="1070" w:name="_Toc494531488"/>
      <w:bookmarkStart w:id="1071" w:name="_Toc511404262"/>
      <w:bookmarkStart w:id="1072" w:name="_Toc511415021"/>
      <w:bookmarkStart w:id="1073" w:name="_Toc511417003"/>
      <w:bookmarkStart w:id="1074" w:name="_Toc511417259"/>
      <w:bookmarkStart w:id="1075" w:name="_Toc511490942"/>
      <w:bookmarkStart w:id="1076" w:name="_Toc512175622"/>
      <w:bookmarkStart w:id="1077" w:name="_Toc512175684"/>
      <w:bookmarkStart w:id="1078" w:name="_Toc512417433"/>
      <w:bookmarkStart w:id="1079" w:name="_Toc512417495"/>
      <w:bookmarkStart w:id="1080" w:name="_Toc512417557"/>
      <w:r w:rsidRPr="00CB6EBA">
        <w:lastRenderedPageBreak/>
        <w:t xml:space="preserve">6.4 </w:t>
      </w:r>
      <w:r w:rsidRPr="00CB6EBA">
        <w:t>防洪安全复核</w:t>
      </w:r>
      <w:bookmarkEnd w:id="1070"/>
      <w:bookmarkEnd w:id="1071"/>
      <w:bookmarkEnd w:id="1072"/>
      <w:bookmarkEnd w:id="1073"/>
      <w:bookmarkEnd w:id="1074"/>
      <w:bookmarkEnd w:id="1075"/>
      <w:bookmarkEnd w:id="1076"/>
      <w:bookmarkEnd w:id="1077"/>
      <w:bookmarkEnd w:id="1078"/>
      <w:bookmarkEnd w:id="1079"/>
      <w:bookmarkEnd w:id="1080"/>
    </w:p>
    <w:p w14:paraId="5D031776" w14:textId="77777777" w:rsidR="00C53ACB" w:rsidRPr="00CB6EBA" w:rsidRDefault="00C53ACB" w:rsidP="00787C9F">
      <w:pPr>
        <w:pStyle w:val="3"/>
        <w:spacing w:before="163"/>
      </w:pPr>
      <w:bookmarkStart w:id="1081" w:name="_Toc494531489"/>
      <w:r w:rsidRPr="00CB6EBA">
        <w:t>6.4.1`</w:t>
      </w:r>
      <w:r w:rsidRPr="00CB6EBA">
        <w:t>超高计算</w:t>
      </w:r>
      <w:bookmarkEnd w:id="1081"/>
    </w:p>
    <w:p w14:paraId="5AA7E654" w14:textId="77777777" w:rsidR="00C53ACB" w:rsidRPr="00CB6EBA" w:rsidRDefault="00BD20DE">
      <w:pPr>
        <w:pStyle w:val="af"/>
      </w:pPr>
      <w:r w:rsidRPr="00CB6EBA">
        <w:t>1</w:t>
      </w:r>
      <w:r w:rsidRPr="00CB6EBA">
        <w:t>、</w:t>
      </w:r>
      <w:r w:rsidR="00C53ACB" w:rsidRPr="00CB6EBA">
        <w:t>主坝</w:t>
      </w:r>
    </w:p>
    <w:p w14:paraId="763C03E5" w14:textId="77777777" w:rsidR="00C53ACB" w:rsidRPr="00CB6EBA" w:rsidRDefault="00C53ACB">
      <w:pPr>
        <w:pStyle w:val="af"/>
      </w:pPr>
      <w:r w:rsidRPr="00CB6EBA">
        <w:t>主坝为浆砌块石重力坝，重力坝坝顶应高于校核洪水位，坝顶上游防浪墙顶的高程应高于波浪顶高程，其与正常蓄水位或校核洪水位的高差，应选择两者中防浪墙顶高程的高者作为选定高程。</w:t>
      </w:r>
    </w:p>
    <w:p w14:paraId="776E7128" w14:textId="77777777" w:rsidR="00C53ACB" w:rsidRPr="00CB6EBA" w:rsidRDefault="00C53ACB">
      <w:pPr>
        <w:pStyle w:val="af"/>
      </w:pPr>
      <w:r w:rsidRPr="00CB6EBA">
        <w:t>主坝坝顶超高计算成果见表</w:t>
      </w:r>
      <w:r w:rsidRPr="00CB6EBA">
        <w:t>6.4-1</w:t>
      </w:r>
      <w:r w:rsidRPr="00CB6EBA">
        <w:t>。</w:t>
      </w:r>
    </w:p>
    <w:p w14:paraId="62F80D3B" w14:textId="77777777" w:rsidR="00C53ACB" w:rsidRPr="00CB6EBA" w:rsidRDefault="00C53ACB">
      <w:pPr>
        <w:pStyle w:val="ac"/>
      </w:pPr>
      <w:r w:rsidRPr="00CB6EBA">
        <w:t>表</w:t>
      </w:r>
      <w:r w:rsidRPr="00CB6EBA">
        <w:t xml:space="preserve">6.4-1 </w:t>
      </w:r>
      <w:r w:rsidRPr="00CB6EBA">
        <w:t>主坝坝顶超高计算成果表</w:t>
      </w:r>
    </w:p>
    <w:tbl>
      <w:tblPr>
        <w:tblW w:w="859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290"/>
        <w:gridCol w:w="1043"/>
        <w:gridCol w:w="1118"/>
        <w:gridCol w:w="949"/>
        <w:gridCol w:w="1046"/>
        <w:gridCol w:w="1111"/>
        <w:gridCol w:w="1037"/>
      </w:tblGrid>
      <w:tr w:rsidR="00C53ACB" w:rsidRPr="00CB6EBA" w14:paraId="2EA75450" w14:textId="77777777" w:rsidTr="008760B0">
        <w:trPr>
          <w:trHeight w:val="340"/>
          <w:jc w:val="center"/>
        </w:trPr>
        <w:tc>
          <w:tcPr>
            <w:tcW w:w="2290" w:type="dxa"/>
            <w:shd w:val="clear" w:color="auto" w:fill="auto"/>
            <w:vAlign w:val="center"/>
          </w:tcPr>
          <w:p w14:paraId="61207A75" w14:textId="77777777" w:rsidR="00C53ACB" w:rsidRPr="00CB6EBA" w:rsidRDefault="00C53ACB" w:rsidP="00C53ACB">
            <w:pPr>
              <w:pStyle w:val="aff2"/>
            </w:pPr>
            <w:r w:rsidRPr="00CB6EBA">
              <w:rPr>
                <w:rFonts w:eastAsia="宋体"/>
              </w:rPr>
              <w:t>工况</w:t>
            </w:r>
          </w:p>
        </w:tc>
        <w:tc>
          <w:tcPr>
            <w:tcW w:w="1043" w:type="dxa"/>
            <w:shd w:val="clear" w:color="auto" w:fill="auto"/>
            <w:vAlign w:val="center"/>
          </w:tcPr>
          <w:p w14:paraId="3606B52B" w14:textId="77777777" w:rsidR="00C53ACB" w:rsidRPr="00CB6EBA" w:rsidRDefault="00C53ACB" w:rsidP="00C53ACB">
            <w:pPr>
              <w:pStyle w:val="aff2"/>
              <w:rPr>
                <w:i/>
              </w:rPr>
            </w:pPr>
            <w:r w:rsidRPr="00CB6EBA">
              <w:rPr>
                <w:i/>
              </w:rPr>
              <w:t>W</w:t>
            </w:r>
          </w:p>
          <w:p w14:paraId="3A610438" w14:textId="77777777" w:rsidR="00C53ACB" w:rsidRPr="00CB6EBA" w:rsidRDefault="00C53ACB" w:rsidP="00C53ACB">
            <w:pPr>
              <w:pStyle w:val="aff2"/>
            </w:pPr>
            <w:r w:rsidRPr="00CB6EBA">
              <w:t>(m/s)</w:t>
            </w:r>
          </w:p>
        </w:tc>
        <w:tc>
          <w:tcPr>
            <w:tcW w:w="1118" w:type="dxa"/>
            <w:shd w:val="clear" w:color="auto" w:fill="auto"/>
            <w:vAlign w:val="center"/>
          </w:tcPr>
          <w:p w14:paraId="36EBAAC4" w14:textId="77777777" w:rsidR="00C53ACB" w:rsidRPr="00CB6EBA" w:rsidRDefault="00C53ACB" w:rsidP="00C53ACB">
            <w:pPr>
              <w:pStyle w:val="aff2"/>
            </w:pPr>
            <w:r w:rsidRPr="00CB6EBA">
              <w:rPr>
                <w:i/>
              </w:rPr>
              <w:t>D</w:t>
            </w:r>
          </w:p>
          <w:p w14:paraId="0A02F38E" w14:textId="77777777" w:rsidR="00C53ACB" w:rsidRPr="00CB6EBA" w:rsidRDefault="00C53ACB" w:rsidP="00C53ACB">
            <w:pPr>
              <w:pStyle w:val="aff2"/>
            </w:pPr>
            <w:r w:rsidRPr="00CB6EBA">
              <w:t>(m)</w:t>
            </w:r>
          </w:p>
        </w:tc>
        <w:tc>
          <w:tcPr>
            <w:tcW w:w="949" w:type="dxa"/>
            <w:shd w:val="clear" w:color="auto" w:fill="auto"/>
            <w:vAlign w:val="center"/>
          </w:tcPr>
          <w:p w14:paraId="2E46339A" w14:textId="77777777" w:rsidR="00C53ACB" w:rsidRPr="00CB6EBA" w:rsidRDefault="00C53ACB" w:rsidP="00C53ACB">
            <w:pPr>
              <w:pStyle w:val="aff2"/>
              <w:rPr>
                <w:sz w:val="28"/>
                <w:szCs w:val="28"/>
              </w:rPr>
            </w:pPr>
            <w:r w:rsidRPr="00CB6EBA">
              <w:rPr>
                <w:position w:val="-12"/>
                <w:sz w:val="28"/>
                <w:szCs w:val="28"/>
              </w:rPr>
              <w:object w:dxaOrig="360" w:dyaOrig="360" w14:anchorId="2C429818">
                <v:shape id="_x0000_i1029" type="#_x0000_t75" style="width:19.3pt;height:19.3pt" o:ole="">
                  <v:imagedata r:id="rId23" o:title=""/>
                </v:shape>
                <o:OLEObject Type="Embed" ProgID="Equation.DSMT4" ShapeID="_x0000_i1029" DrawAspect="Content" ObjectID="_1586190786" r:id="rId24"/>
              </w:object>
            </w:r>
          </w:p>
          <w:p w14:paraId="56366A71" w14:textId="77777777" w:rsidR="00C53ACB" w:rsidRPr="00CB6EBA" w:rsidRDefault="00C53ACB" w:rsidP="00C53ACB">
            <w:pPr>
              <w:pStyle w:val="aff2"/>
            </w:pPr>
            <w:r w:rsidRPr="00CB6EBA">
              <w:t>(m)</w:t>
            </w:r>
          </w:p>
        </w:tc>
        <w:tc>
          <w:tcPr>
            <w:tcW w:w="1046" w:type="dxa"/>
            <w:shd w:val="clear" w:color="auto" w:fill="auto"/>
            <w:vAlign w:val="center"/>
          </w:tcPr>
          <w:p w14:paraId="009E668B" w14:textId="77777777" w:rsidR="00C53ACB" w:rsidRPr="00CB6EBA" w:rsidRDefault="00C53ACB" w:rsidP="00C53ACB">
            <w:pPr>
              <w:pStyle w:val="aff2"/>
            </w:pPr>
            <w:r w:rsidRPr="00CB6EBA">
              <w:rPr>
                <w:position w:val="-12"/>
                <w:sz w:val="28"/>
                <w:szCs w:val="28"/>
              </w:rPr>
              <w:object w:dxaOrig="260" w:dyaOrig="360" w14:anchorId="11D1A0D2">
                <v:shape id="_x0000_i1030" type="#_x0000_t75" style="width:14.95pt;height:19.3pt" o:ole="">
                  <v:imagedata r:id="rId25" o:title=""/>
                </v:shape>
                <o:OLEObject Type="Embed" ProgID="Equation.DSMT4" ShapeID="_x0000_i1030" DrawAspect="Content" ObjectID="_1586190787" r:id="rId26"/>
              </w:object>
            </w:r>
          </w:p>
          <w:p w14:paraId="57D08EC7" w14:textId="77777777" w:rsidR="00C53ACB" w:rsidRPr="00CB6EBA" w:rsidRDefault="00C53ACB" w:rsidP="00C53ACB">
            <w:pPr>
              <w:pStyle w:val="aff2"/>
            </w:pPr>
            <w:r w:rsidRPr="00CB6EBA">
              <w:t>(m)</w:t>
            </w:r>
          </w:p>
        </w:tc>
        <w:tc>
          <w:tcPr>
            <w:tcW w:w="1111" w:type="dxa"/>
            <w:shd w:val="clear" w:color="auto" w:fill="auto"/>
          </w:tcPr>
          <w:p w14:paraId="77024F8B" w14:textId="77777777" w:rsidR="00C53ACB" w:rsidRPr="00CB6EBA" w:rsidRDefault="00C53ACB" w:rsidP="00C53ACB">
            <w:pPr>
              <w:pStyle w:val="aff2"/>
            </w:pPr>
            <w:r w:rsidRPr="00CB6EBA">
              <w:rPr>
                <w:position w:val="-12"/>
                <w:sz w:val="24"/>
              </w:rPr>
              <w:object w:dxaOrig="260" w:dyaOrig="360" w14:anchorId="3213526F">
                <v:shape id="_x0000_i1031" type="#_x0000_t75" style="width:11.4pt;height:19.3pt" o:ole="">
                  <v:imagedata r:id="rId27" o:title=""/>
                </v:shape>
                <o:OLEObject Type="Embed" ProgID="Equation.DSMT4" ShapeID="_x0000_i1031" DrawAspect="Content" ObjectID="_1586190788" r:id="rId28"/>
              </w:object>
            </w:r>
          </w:p>
          <w:p w14:paraId="2EB27857" w14:textId="77777777" w:rsidR="00C53ACB" w:rsidRPr="00CB6EBA" w:rsidRDefault="00C53ACB" w:rsidP="00C53ACB">
            <w:pPr>
              <w:pStyle w:val="aff2"/>
            </w:pPr>
            <w:r w:rsidRPr="00CB6EBA">
              <w:t>(m)</w:t>
            </w:r>
          </w:p>
        </w:tc>
        <w:tc>
          <w:tcPr>
            <w:tcW w:w="1037" w:type="dxa"/>
            <w:shd w:val="clear" w:color="auto" w:fill="auto"/>
            <w:vAlign w:val="center"/>
          </w:tcPr>
          <w:p w14:paraId="0FBF6A5D" w14:textId="77777777" w:rsidR="00C53ACB" w:rsidRPr="00CB6EBA" w:rsidRDefault="00C53ACB" w:rsidP="00C53ACB">
            <w:pPr>
              <w:pStyle w:val="aff2"/>
              <w:rPr>
                <w:i/>
              </w:rPr>
            </w:pPr>
            <w:r w:rsidRPr="00CB6EBA">
              <w:rPr>
                <w:i/>
              </w:rPr>
              <w:t>y</w:t>
            </w:r>
          </w:p>
          <w:p w14:paraId="3D603393" w14:textId="77777777" w:rsidR="00C53ACB" w:rsidRPr="00CB6EBA" w:rsidRDefault="00C53ACB" w:rsidP="00C53ACB">
            <w:pPr>
              <w:pStyle w:val="aff2"/>
            </w:pPr>
            <w:r w:rsidRPr="00CB6EBA">
              <w:rPr>
                <w:rFonts w:eastAsia="宋体"/>
              </w:rPr>
              <w:t>（</w:t>
            </w:r>
            <w:r w:rsidRPr="00CB6EBA">
              <w:t>m</w:t>
            </w:r>
            <w:r w:rsidRPr="00CB6EBA">
              <w:rPr>
                <w:rFonts w:eastAsia="宋体"/>
              </w:rPr>
              <w:t>）</w:t>
            </w:r>
          </w:p>
        </w:tc>
      </w:tr>
      <w:tr w:rsidR="00C53ACB" w:rsidRPr="00CB6EBA" w14:paraId="04DCDC24" w14:textId="77777777" w:rsidTr="008760B0">
        <w:trPr>
          <w:trHeight w:val="340"/>
          <w:jc w:val="center"/>
        </w:trPr>
        <w:tc>
          <w:tcPr>
            <w:tcW w:w="2290" w:type="dxa"/>
            <w:shd w:val="clear" w:color="auto" w:fill="auto"/>
            <w:vAlign w:val="center"/>
          </w:tcPr>
          <w:p w14:paraId="645A4698" w14:textId="77777777" w:rsidR="00C53ACB" w:rsidRPr="00CB6EBA" w:rsidRDefault="00C53ACB" w:rsidP="00C53ACB">
            <w:pPr>
              <w:pStyle w:val="aff2"/>
            </w:pPr>
            <w:r w:rsidRPr="00CB6EBA">
              <w:rPr>
                <w:rFonts w:eastAsia="宋体"/>
              </w:rPr>
              <w:t>正常蓄水位</w:t>
            </w:r>
          </w:p>
        </w:tc>
        <w:tc>
          <w:tcPr>
            <w:tcW w:w="1043" w:type="dxa"/>
            <w:shd w:val="clear" w:color="auto" w:fill="auto"/>
            <w:vAlign w:val="center"/>
          </w:tcPr>
          <w:p w14:paraId="765324A2" w14:textId="77777777" w:rsidR="00C53ACB" w:rsidRPr="00CB6EBA" w:rsidRDefault="00C53ACB" w:rsidP="00C53ACB">
            <w:pPr>
              <w:pStyle w:val="aff2"/>
            </w:pPr>
            <w:r w:rsidRPr="00CB6EBA">
              <w:t>23.6</w:t>
            </w:r>
          </w:p>
        </w:tc>
        <w:tc>
          <w:tcPr>
            <w:tcW w:w="1118" w:type="dxa"/>
            <w:shd w:val="clear" w:color="auto" w:fill="auto"/>
            <w:vAlign w:val="center"/>
          </w:tcPr>
          <w:p w14:paraId="6EB15EDF" w14:textId="77777777" w:rsidR="00C53ACB" w:rsidRPr="00CB6EBA" w:rsidRDefault="00C53ACB" w:rsidP="00C53ACB">
            <w:pPr>
              <w:pStyle w:val="aff2"/>
            </w:pPr>
            <w:r w:rsidRPr="00CB6EBA">
              <w:t>181</w:t>
            </w:r>
          </w:p>
        </w:tc>
        <w:tc>
          <w:tcPr>
            <w:tcW w:w="949" w:type="dxa"/>
            <w:shd w:val="clear" w:color="auto" w:fill="auto"/>
            <w:vAlign w:val="center"/>
          </w:tcPr>
          <w:p w14:paraId="25919350" w14:textId="77777777" w:rsidR="00C53ACB" w:rsidRPr="00CB6EBA" w:rsidRDefault="00C53ACB" w:rsidP="00C53ACB">
            <w:pPr>
              <w:pStyle w:val="aff2"/>
            </w:pPr>
            <w:r w:rsidRPr="00CB6EBA">
              <w:t>0.957</w:t>
            </w:r>
          </w:p>
        </w:tc>
        <w:tc>
          <w:tcPr>
            <w:tcW w:w="1046" w:type="dxa"/>
            <w:shd w:val="clear" w:color="auto" w:fill="auto"/>
            <w:vAlign w:val="center"/>
          </w:tcPr>
          <w:p w14:paraId="5CCD391B" w14:textId="77777777" w:rsidR="00C53ACB" w:rsidRPr="00CB6EBA" w:rsidRDefault="00C53ACB" w:rsidP="00C53ACB">
            <w:pPr>
              <w:pStyle w:val="aff2"/>
            </w:pPr>
            <w:r w:rsidRPr="00CB6EBA">
              <w:t>0.625</w:t>
            </w:r>
          </w:p>
        </w:tc>
        <w:tc>
          <w:tcPr>
            <w:tcW w:w="1111" w:type="dxa"/>
            <w:shd w:val="clear" w:color="auto" w:fill="auto"/>
            <w:vAlign w:val="center"/>
          </w:tcPr>
          <w:p w14:paraId="4814A0DE" w14:textId="77777777" w:rsidR="00C53ACB" w:rsidRPr="00CB6EBA" w:rsidRDefault="00C53ACB" w:rsidP="00C53ACB">
            <w:pPr>
              <w:pStyle w:val="aff2"/>
            </w:pPr>
            <w:r w:rsidRPr="00CB6EBA">
              <w:t>0.4</w:t>
            </w:r>
          </w:p>
        </w:tc>
        <w:tc>
          <w:tcPr>
            <w:tcW w:w="1037" w:type="dxa"/>
            <w:shd w:val="clear" w:color="auto" w:fill="auto"/>
            <w:vAlign w:val="center"/>
          </w:tcPr>
          <w:p w14:paraId="5A6C393E" w14:textId="77777777" w:rsidR="00C53ACB" w:rsidRPr="00CB6EBA" w:rsidRDefault="00C53ACB" w:rsidP="00C53ACB">
            <w:pPr>
              <w:pStyle w:val="aff2"/>
            </w:pPr>
            <w:r w:rsidRPr="00CB6EBA">
              <w:t>1.982</w:t>
            </w:r>
          </w:p>
        </w:tc>
      </w:tr>
      <w:tr w:rsidR="00C53ACB" w:rsidRPr="00CB6EBA" w14:paraId="1C5E9053" w14:textId="77777777" w:rsidTr="008760B0">
        <w:trPr>
          <w:trHeight w:val="340"/>
          <w:jc w:val="center"/>
        </w:trPr>
        <w:tc>
          <w:tcPr>
            <w:tcW w:w="2290" w:type="dxa"/>
            <w:shd w:val="clear" w:color="auto" w:fill="auto"/>
            <w:vAlign w:val="center"/>
          </w:tcPr>
          <w:p w14:paraId="27F5F1AC" w14:textId="77777777" w:rsidR="00C53ACB" w:rsidRPr="00CB6EBA" w:rsidRDefault="00C53ACB" w:rsidP="00C53ACB">
            <w:pPr>
              <w:pStyle w:val="aff2"/>
            </w:pPr>
            <w:r w:rsidRPr="00CB6EBA">
              <w:t>500</w:t>
            </w:r>
            <w:r w:rsidRPr="00CB6EBA">
              <w:rPr>
                <w:rFonts w:eastAsia="宋体"/>
              </w:rPr>
              <w:t>年一遇洪水位</w:t>
            </w:r>
          </w:p>
        </w:tc>
        <w:tc>
          <w:tcPr>
            <w:tcW w:w="1043" w:type="dxa"/>
            <w:shd w:val="clear" w:color="auto" w:fill="auto"/>
            <w:vAlign w:val="center"/>
          </w:tcPr>
          <w:p w14:paraId="21452DDA" w14:textId="77777777" w:rsidR="00C53ACB" w:rsidRPr="00CB6EBA" w:rsidRDefault="00C53ACB" w:rsidP="00C53ACB">
            <w:pPr>
              <w:pStyle w:val="aff2"/>
            </w:pPr>
            <w:r w:rsidRPr="00CB6EBA">
              <w:t>15.7</w:t>
            </w:r>
          </w:p>
        </w:tc>
        <w:tc>
          <w:tcPr>
            <w:tcW w:w="1118" w:type="dxa"/>
            <w:shd w:val="clear" w:color="auto" w:fill="auto"/>
            <w:vAlign w:val="center"/>
          </w:tcPr>
          <w:p w14:paraId="75FCB9EA" w14:textId="77777777" w:rsidR="00C53ACB" w:rsidRPr="00CB6EBA" w:rsidRDefault="00C53ACB" w:rsidP="00C53ACB">
            <w:pPr>
              <w:pStyle w:val="aff2"/>
            </w:pPr>
            <w:r w:rsidRPr="00CB6EBA">
              <w:t>181</w:t>
            </w:r>
          </w:p>
        </w:tc>
        <w:tc>
          <w:tcPr>
            <w:tcW w:w="949" w:type="dxa"/>
            <w:shd w:val="clear" w:color="auto" w:fill="auto"/>
            <w:vAlign w:val="center"/>
          </w:tcPr>
          <w:p w14:paraId="7B754F46" w14:textId="77777777" w:rsidR="00C53ACB" w:rsidRPr="00CB6EBA" w:rsidRDefault="00C53ACB" w:rsidP="00C53ACB">
            <w:pPr>
              <w:pStyle w:val="aff2"/>
            </w:pPr>
            <w:r w:rsidRPr="00CB6EBA">
              <w:t>0.521</w:t>
            </w:r>
          </w:p>
        </w:tc>
        <w:tc>
          <w:tcPr>
            <w:tcW w:w="1046" w:type="dxa"/>
            <w:shd w:val="clear" w:color="auto" w:fill="auto"/>
            <w:vAlign w:val="center"/>
          </w:tcPr>
          <w:p w14:paraId="5E6F27A4" w14:textId="77777777" w:rsidR="00C53ACB" w:rsidRPr="00CB6EBA" w:rsidRDefault="00C53ACB" w:rsidP="00C53ACB">
            <w:pPr>
              <w:pStyle w:val="aff2"/>
            </w:pPr>
            <w:r w:rsidRPr="00CB6EBA">
              <w:t>0.278</w:t>
            </w:r>
          </w:p>
        </w:tc>
        <w:tc>
          <w:tcPr>
            <w:tcW w:w="1111" w:type="dxa"/>
            <w:shd w:val="clear" w:color="auto" w:fill="auto"/>
            <w:vAlign w:val="center"/>
          </w:tcPr>
          <w:p w14:paraId="6950981E" w14:textId="77777777" w:rsidR="00C53ACB" w:rsidRPr="00CB6EBA" w:rsidRDefault="00C53ACB" w:rsidP="00C53ACB">
            <w:pPr>
              <w:pStyle w:val="aff2"/>
            </w:pPr>
            <w:r w:rsidRPr="00CB6EBA">
              <w:t>0.3</w:t>
            </w:r>
          </w:p>
        </w:tc>
        <w:tc>
          <w:tcPr>
            <w:tcW w:w="1037" w:type="dxa"/>
            <w:shd w:val="clear" w:color="auto" w:fill="auto"/>
            <w:vAlign w:val="center"/>
          </w:tcPr>
          <w:p w14:paraId="53E8930F" w14:textId="77777777" w:rsidR="00C53ACB" w:rsidRPr="00CB6EBA" w:rsidRDefault="00C53ACB" w:rsidP="00C53ACB">
            <w:pPr>
              <w:pStyle w:val="aff2"/>
            </w:pPr>
            <w:r w:rsidRPr="00CB6EBA">
              <w:t>1.099</w:t>
            </w:r>
          </w:p>
        </w:tc>
      </w:tr>
      <w:tr w:rsidR="00C53ACB" w:rsidRPr="00CB6EBA" w14:paraId="25C9885E" w14:textId="77777777" w:rsidTr="008760B0">
        <w:trPr>
          <w:trHeight w:val="340"/>
          <w:jc w:val="center"/>
        </w:trPr>
        <w:tc>
          <w:tcPr>
            <w:tcW w:w="2290" w:type="dxa"/>
            <w:shd w:val="clear" w:color="auto" w:fill="auto"/>
            <w:vAlign w:val="center"/>
          </w:tcPr>
          <w:p w14:paraId="72D38CE0" w14:textId="77777777" w:rsidR="00C53ACB" w:rsidRPr="00CB6EBA" w:rsidRDefault="00C53ACB" w:rsidP="00C53ACB">
            <w:pPr>
              <w:pStyle w:val="aff2"/>
            </w:pPr>
            <w:r w:rsidRPr="00CB6EBA">
              <w:rPr>
                <w:rFonts w:eastAsia="宋体"/>
              </w:rPr>
              <w:t>校核洪水（</w:t>
            </w:r>
            <w:r w:rsidRPr="00CB6EBA">
              <w:t>P=0.02%</w:t>
            </w:r>
            <w:r w:rsidRPr="00CB6EBA">
              <w:rPr>
                <w:rFonts w:eastAsia="宋体"/>
              </w:rPr>
              <w:t>）</w:t>
            </w:r>
          </w:p>
        </w:tc>
        <w:tc>
          <w:tcPr>
            <w:tcW w:w="1043" w:type="dxa"/>
            <w:shd w:val="clear" w:color="auto" w:fill="auto"/>
            <w:vAlign w:val="center"/>
          </w:tcPr>
          <w:p w14:paraId="38D06D94" w14:textId="77777777" w:rsidR="00C53ACB" w:rsidRPr="00CB6EBA" w:rsidRDefault="00C53ACB" w:rsidP="00C53ACB">
            <w:pPr>
              <w:pStyle w:val="aff2"/>
            </w:pPr>
            <w:r w:rsidRPr="00CB6EBA">
              <w:t>15.7</w:t>
            </w:r>
          </w:p>
        </w:tc>
        <w:tc>
          <w:tcPr>
            <w:tcW w:w="1118" w:type="dxa"/>
            <w:shd w:val="clear" w:color="auto" w:fill="auto"/>
            <w:vAlign w:val="center"/>
          </w:tcPr>
          <w:p w14:paraId="2F089884" w14:textId="77777777" w:rsidR="00C53ACB" w:rsidRPr="00CB6EBA" w:rsidRDefault="00C53ACB" w:rsidP="00C53ACB">
            <w:pPr>
              <w:pStyle w:val="aff2"/>
            </w:pPr>
            <w:r w:rsidRPr="00CB6EBA">
              <w:t>181</w:t>
            </w:r>
          </w:p>
        </w:tc>
        <w:tc>
          <w:tcPr>
            <w:tcW w:w="949" w:type="dxa"/>
            <w:shd w:val="clear" w:color="auto" w:fill="auto"/>
            <w:vAlign w:val="center"/>
          </w:tcPr>
          <w:p w14:paraId="77CFB9F2" w14:textId="77777777" w:rsidR="00C53ACB" w:rsidRPr="00CB6EBA" w:rsidRDefault="00C53ACB" w:rsidP="00C53ACB">
            <w:pPr>
              <w:pStyle w:val="aff2"/>
            </w:pPr>
            <w:r w:rsidRPr="00CB6EBA">
              <w:t>0.521</w:t>
            </w:r>
          </w:p>
        </w:tc>
        <w:tc>
          <w:tcPr>
            <w:tcW w:w="1046" w:type="dxa"/>
            <w:shd w:val="clear" w:color="auto" w:fill="auto"/>
            <w:vAlign w:val="center"/>
          </w:tcPr>
          <w:p w14:paraId="771D6961" w14:textId="77777777" w:rsidR="00C53ACB" w:rsidRPr="00CB6EBA" w:rsidRDefault="00C53ACB" w:rsidP="00C53ACB">
            <w:pPr>
              <w:pStyle w:val="aff2"/>
            </w:pPr>
            <w:r w:rsidRPr="00CB6EBA">
              <w:t>0.278</w:t>
            </w:r>
          </w:p>
        </w:tc>
        <w:tc>
          <w:tcPr>
            <w:tcW w:w="1111" w:type="dxa"/>
            <w:shd w:val="clear" w:color="auto" w:fill="auto"/>
            <w:vAlign w:val="center"/>
          </w:tcPr>
          <w:p w14:paraId="3E60A0CE" w14:textId="77777777" w:rsidR="00C53ACB" w:rsidRPr="00CB6EBA" w:rsidRDefault="00C53ACB" w:rsidP="00C53ACB">
            <w:pPr>
              <w:pStyle w:val="aff2"/>
            </w:pPr>
            <w:r w:rsidRPr="00CB6EBA">
              <w:t>0.3</w:t>
            </w:r>
          </w:p>
        </w:tc>
        <w:tc>
          <w:tcPr>
            <w:tcW w:w="1037" w:type="dxa"/>
            <w:shd w:val="clear" w:color="auto" w:fill="auto"/>
            <w:vAlign w:val="center"/>
          </w:tcPr>
          <w:p w14:paraId="1C05CE56" w14:textId="77777777" w:rsidR="00C53ACB" w:rsidRPr="00CB6EBA" w:rsidRDefault="00C53ACB" w:rsidP="00C53ACB">
            <w:pPr>
              <w:pStyle w:val="aff2"/>
            </w:pPr>
            <w:r w:rsidRPr="00CB6EBA">
              <w:t>1.099</w:t>
            </w:r>
          </w:p>
        </w:tc>
      </w:tr>
    </w:tbl>
    <w:p w14:paraId="3F8150CB" w14:textId="77777777" w:rsidR="00C53ACB" w:rsidRPr="00CB6EBA" w:rsidRDefault="00BD20DE" w:rsidP="00426F3C">
      <w:pPr>
        <w:pStyle w:val="aff9"/>
      </w:pPr>
      <w:r w:rsidRPr="00CB6EBA">
        <w:t>2</w:t>
      </w:r>
      <w:r w:rsidRPr="00CB6EBA">
        <w:t>、</w:t>
      </w:r>
      <w:r w:rsidR="00C53ACB" w:rsidRPr="00CB6EBA">
        <w:t>副坝</w:t>
      </w:r>
    </w:p>
    <w:p w14:paraId="5F0562FF" w14:textId="77777777" w:rsidR="00C53ACB" w:rsidRPr="00CB6EBA" w:rsidRDefault="00C53ACB" w:rsidP="00426F3C">
      <w:pPr>
        <w:pStyle w:val="aff9"/>
      </w:pPr>
      <w:r w:rsidRPr="00CB6EBA">
        <w:t>副坝为均质土坝。坝顶（防浪墙墙顶）高程等于水库静水位与超高之和，分别按以下运行情况计算，取其最大值：</w:t>
      </w:r>
    </w:p>
    <w:p w14:paraId="6CB3B603" w14:textId="526C795A" w:rsidR="00C53ACB" w:rsidRPr="00CB6EBA" w:rsidRDefault="00AD6AE7" w:rsidP="00426F3C">
      <w:pPr>
        <w:pStyle w:val="aff9"/>
      </w:pPr>
      <w:r w:rsidRPr="00CB6EBA">
        <w:t>（</w:t>
      </w:r>
      <w:r w:rsidRPr="00CB6EBA">
        <w:t>1</w:t>
      </w:r>
      <w:r w:rsidRPr="00CB6EBA">
        <w:t>）</w:t>
      </w:r>
      <w:r w:rsidR="00C53ACB" w:rsidRPr="00CB6EBA">
        <w:t>设计洪水位</w:t>
      </w:r>
      <w:r w:rsidR="00C53ACB" w:rsidRPr="00CB6EBA">
        <w:t>+</w:t>
      </w:r>
      <w:r w:rsidR="00C53ACB" w:rsidRPr="00CB6EBA">
        <w:t>正常运用情况的超高；</w:t>
      </w:r>
    </w:p>
    <w:p w14:paraId="455A8813" w14:textId="53B39DBC" w:rsidR="00C53ACB" w:rsidRPr="00CB6EBA" w:rsidRDefault="00AD6AE7" w:rsidP="00426F3C">
      <w:pPr>
        <w:pStyle w:val="aff9"/>
      </w:pPr>
      <w:r w:rsidRPr="00CB6EBA">
        <w:t>（</w:t>
      </w:r>
      <w:r w:rsidRPr="00CB6EBA">
        <w:t>2</w:t>
      </w:r>
      <w:r w:rsidRPr="00CB6EBA">
        <w:t>）</w:t>
      </w:r>
      <w:r w:rsidR="00C53ACB" w:rsidRPr="00CB6EBA">
        <w:t>校核洪水位</w:t>
      </w:r>
      <w:r w:rsidR="00C53ACB" w:rsidRPr="00CB6EBA">
        <w:t>+</w:t>
      </w:r>
      <w:r w:rsidR="00C53ACB" w:rsidRPr="00CB6EBA">
        <w:t>非常运用情况的超高。</w:t>
      </w:r>
    </w:p>
    <w:p w14:paraId="3D232BD3" w14:textId="77777777" w:rsidR="00C53ACB" w:rsidRPr="00CB6EBA" w:rsidRDefault="00C53ACB" w:rsidP="00426F3C">
      <w:pPr>
        <w:pStyle w:val="aff9"/>
      </w:pPr>
      <w:r w:rsidRPr="00CB6EBA">
        <w:t>坝顶高程为</w:t>
      </w:r>
      <w:r w:rsidRPr="00CB6EBA">
        <w:t>306.27m</w:t>
      </w:r>
      <w:r w:rsidRPr="00CB6EBA">
        <w:t>，并且在正常运用条件下坝顶应高出静水位</w:t>
      </w:r>
      <w:r w:rsidRPr="00CB6EBA">
        <w:t>0.5m</w:t>
      </w:r>
      <w:r w:rsidRPr="00CB6EBA">
        <w:t>，在非常运用条件下，坝顶应不低于静水位。</w:t>
      </w:r>
    </w:p>
    <w:p w14:paraId="09551F36" w14:textId="77777777" w:rsidR="00C53ACB" w:rsidRPr="00CB6EBA" w:rsidRDefault="00C53ACB" w:rsidP="00426F3C">
      <w:pPr>
        <w:pStyle w:val="aff9"/>
      </w:pPr>
      <w:r w:rsidRPr="00CB6EBA">
        <w:t>副坝坝顶超高计算成果见表</w:t>
      </w:r>
      <w:r w:rsidRPr="00CB6EBA">
        <w:t>6.4-2</w:t>
      </w:r>
      <w:r w:rsidRPr="00CB6EBA">
        <w:t>。</w:t>
      </w:r>
    </w:p>
    <w:p w14:paraId="219B2120" w14:textId="77777777" w:rsidR="00C53ACB" w:rsidRPr="00CB6EBA" w:rsidRDefault="00C53ACB">
      <w:pPr>
        <w:pStyle w:val="ac"/>
      </w:pPr>
      <w:r w:rsidRPr="00CB6EBA">
        <w:t>表</w:t>
      </w:r>
      <w:r w:rsidRPr="00CB6EBA">
        <w:t xml:space="preserve">6.4-2 </w:t>
      </w:r>
      <w:r w:rsidRPr="00CB6EBA">
        <w:t>副坝坝顶超高计算成果表</w:t>
      </w:r>
    </w:p>
    <w:tbl>
      <w:tblPr>
        <w:tblW w:w="859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290"/>
        <w:gridCol w:w="1043"/>
        <w:gridCol w:w="1118"/>
        <w:gridCol w:w="949"/>
        <w:gridCol w:w="1046"/>
        <w:gridCol w:w="1111"/>
        <w:gridCol w:w="1037"/>
      </w:tblGrid>
      <w:tr w:rsidR="00C53ACB" w:rsidRPr="00CB6EBA" w14:paraId="62659CCD" w14:textId="77777777" w:rsidTr="008760B0">
        <w:trPr>
          <w:trHeight w:val="340"/>
          <w:jc w:val="center"/>
        </w:trPr>
        <w:tc>
          <w:tcPr>
            <w:tcW w:w="2290" w:type="dxa"/>
            <w:shd w:val="clear" w:color="auto" w:fill="auto"/>
            <w:vAlign w:val="center"/>
          </w:tcPr>
          <w:p w14:paraId="57529F8A" w14:textId="77777777" w:rsidR="00C53ACB" w:rsidRPr="00CB6EBA" w:rsidRDefault="00C53ACB" w:rsidP="001C054F">
            <w:pPr>
              <w:pStyle w:val="aff2"/>
            </w:pPr>
            <w:r w:rsidRPr="00CB6EBA">
              <w:rPr>
                <w:rFonts w:eastAsia="宋体"/>
              </w:rPr>
              <w:t>工况</w:t>
            </w:r>
          </w:p>
        </w:tc>
        <w:tc>
          <w:tcPr>
            <w:tcW w:w="1043" w:type="dxa"/>
            <w:shd w:val="clear" w:color="auto" w:fill="auto"/>
            <w:vAlign w:val="center"/>
          </w:tcPr>
          <w:p w14:paraId="17BF65F3" w14:textId="77777777" w:rsidR="00C53ACB" w:rsidRPr="00CB6EBA" w:rsidRDefault="00C53ACB" w:rsidP="001C054F">
            <w:pPr>
              <w:pStyle w:val="aff2"/>
              <w:rPr>
                <w:i/>
              </w:rPr>
            </w:pPr>
            <w:r w:rsidRPr="00CB6EBA">
              <w:rPr>
                <w:i/>
              </w:rPr>
              <w:t>W</w:t>
            </w:r>
          </w:p>
          <w:p w14:paraId="24B6D593" w14:textId="77777777" w:rsidR="00C53ACB" w:rsidRPr="00CB6EBA" w:rsidRDefault="00C53ACB" w:rsidP="001C054F">
            <w:pPr>
              <w:pStyle w:val="aff2"/>
            </w:pPr>
            <w:r w:rsidRPr="00CB6EBA">
              <w:t>(m/s)</w:t>
            </w:r>
          </w:p>
        </w:tc>
        <w:tc>
          <w:tcPr>
            <w:tcW w:w="1118" w:type="dxa"/>
            <w:shd w:val="clear" w:color="auto" w:fill="auto"/>
            <w:vAlign w:val="center"/>
          </w:tcPr>
          <w:p w14:paraId="152C2805" w14:textId="77777777" w:rsidR="00C53ACB" w:rsidRPr="00CB6EBA" w:rsidRDefault="00C53ACB" w:rsidP="001C054F">
            <w:pPr>
              <w:pStyle w:val="aff2"/>
            </w:pPr>
            <w:r w:rsidRPr="00CB6EBA">
              <w:rPr>
                <w:i/>
              </w:rPr>
              <w:t>D</w:t>
            </w:r>
          </w:p>
          <w:p w14:paraId="5A080375" w14:textId="77777777" w:rsidR="00C53ACB" w:rsidRPr="00CB6EBA" w:rsidRDefault="00C53ACB" w:rsidP="001C054F">
            <w:pPr>
              <w:pStyle w:val="aff2"/>
            </w:pPr>
            <w:r w:rsidRPr="00CB6EBA">
              <w:t>(m)</w:t>
            </w:r>
          </w:p>
        </w:tc>
        <w:tc>
          <w:tcPr>
            <w:tcW w:w="949" w:type="dxa"/>
            <w:shd w:val="clear" w:color="auto" w:fill="auto"/>
            <w:vAlign w:val="center"/>
          </w:tcPr>
          <w:p w14:paraId="00798FD3" w14:textId="77777777" w:rsidR="00C53ACB" w:rsidRPr="00CB6EBA" w:rsidRDefault="00C53ACB" w:rsidP="001C054F">
            <w:pPr>
              <w:pStyle w:val="aff2"/>
              <w:rPr>
                <w:i/>
              </w:rPr>
            </w:pPr>
            <w:r w:rsidRPr="00CB6EBA">
              <w:rPr>
                <w:i/>
              </w:rPr>
              <w:t>R</w:t>
            </w:r>
          </w:p>
          <w:p w14:paraId="528F4FD8" w14:textId="77777777" w:rsidR="00C53ACB" w:rsidRPr="00CB6EBA" w:rsidRDefault="00C53ACB" w:rsidP="001C054F">
            <w:pPr>
              <w:pStyle w:val="aff2"/>
            </w:pPr>
            <w:r w:rsidRPr="00CB6EBA">
              <w:t>(m)</w:t>
            </w:r>
          </w:p>
        </w:tc>
        <w:tc>
          <w:tcPr>
            <w:tcW w:w="1046" w:type="dxa"/>
            <w:shd w:val="clear" w:color="auto" w:fill="auto"/>
            <w:vAlign w:val="center"/>
          </w:tcPr>
          <w:p w14:paraId="5EF6E22B" w14:textId="77777777" w:rsidR="00C53ACB" w:rsidRPr="00CB6EBA" w:rsidRDefault="00C53ACB" w:rsidP="001C054F">
            <w:pPr>
              <w:pStyle w:val="aff2"/>
              <w:rPr>
                <w:i/>
              </w:rPr>
            </w:pPr>
            <w:r w:rsidRPr="00CB6EBA">
              <w:rPr>
                <w:i/>
              </w:rPr>
              <w:t>A</w:t>
            </w:r>
          </w:p>
          <w:p w14:paraId="404F629D" w14:textId="77777777" w:rsidR="00C53ACB" w:rsidRPr="00CB6EBA" w:rsidRDefault="00C53ACB" w:rsidP="001C054F">
            <w:pPr>
              <w:pStyle w:val="aff2"/>
            </w:pPr>
            <w:r w:rsidRPr="00CB6EBA">
              <w:t>(m)</w:t>
            </w:r>
          </w:p>
        </w:tc>
        <w:tc>
          <w:tcPr>
            <w:tcW w:w="1111" w:type="dxa"/>
            <w:shd w:val="clear" w:color="auto" w:fill="auto"/>
          </w:tcPr>
          <w:p w14:paraId="4086F674" w14:textId="77777777" w:rsidR="00C53ACB" w:rsidRPr="00CB6EBA" w:rsidRDefault="00C53ACB" w:rsidP="001C054F">
            <w:pPr>
              <w:pStyle w:val="aff2"/>
              <w:rPr>
                <w:i/>
              </w:rPr>
            </w:pPr>
            <w:r w:rsidRPr="00CB6EBA">
              <w:rPr>
                <w:i/>
              </w:rPr>
              <w:t>e</w:t>
            </w:r>
          </w:p>
          <w:p w14:paraId="14A99CAE" w14:textId="77777777" w:rsidR="00C53ACB" w:rsidRPr="00CB6EBA" w:rsidRDefault="00C53ACB" w:rsidP="001C054F">
            <w:pPr>
              <w:pStyle w:val="aff2"/>
            </w:pPr>
            <w:r w:rsidRPr="00CB6EBA">
              <w:t>(m)</w:t>
            </w:r>
          </w:p>
        </w:tc>
        <w:tc>
          <w:tcPr>
            <w:tcW w:w="1037" w:type="dxa"/>
            <w:shd w:val="clear" w:color="auto" w:fill="auto"/>
            <w:vAlign w:val="center"/>
          </w:tcPr>
          <w:p w14:paraId="49EC7F33" w14:textId="77777777" w:rsidR="00C53ACB" w:rsidRPr="00CB6EBA" w:rsidRDefault="00C53ACB" w:rsidP="001C054F">
            <w:pPr>
              <w:pStyle w:val="aff2"/>
              <w:rPr>
                <w:i/>
              </w:rPr>
            </w:pPr>
            <w:r w:rsidRPr="00CB6EBA">
              <w:rPr>
                <w:i/>
              </w:rPr>
              <w:t>y</w:t>
            </w:r>
          </w:p>
          <w:p w14:paraId="10D8A604" w14:textId="77777777" w:rsidR="00C53ACB" w:rsidRPr="00CB6EBA" w:rsidRDefault="00C53ACB" w:rsidP="001C054F">
            <w:pPr>
              <w:pStyle w:val="aff2"/>
            </w:pPr>
            <w:r w:rsidRPr="00CB6EBA">
              <w:rPr>
                <w:rFonts w:eastAsia="宋体"/>
              </w:rPr>
              <w:t>（</w:t>
            </w:r>
            <w:r w:rsidRPr="00CB6EBA">
              <w:t>m</w:t>
            </w:r>
            <w:r w:rsidRPr="00CB6EBA">
              <w:rPr>
                <w:rFonts w:eastAsia="宋体"/>
              </w:rPr>
              <w:t>）</w:t>
            </w:r>
          </w:p>
        </w:tc>
      </w:tr>
      <w:tr w:rsidR="00C53ACB" w:rsidRPr="00CB6EBA" w14:paraId="2B46FADD" w14:textId="77777777" w:rsidTr="008760B0">
        <w:trPr>
          <w:trHeight w:val="340"/>
          <w:jc w:val="center"/>
        </w:trPr>
        <w:tc>
          <w:tcPr>
            <w:tcW w:w="2290" w:type="dxa"/>
            <w:shd w:val="clear" w:color="auto" w:fill="auto"/>
            <w:vAlign w:val="center"/>
          </w:tcPr>
          <w:p w14:paraId="6F3D4AE6" w14:textId="77777777" w:rsidR="00C53ACB" w:rsidRPr="00CB6EBA" w:rsidRDefault="00C53ACB" w:rsidP="001C054F">
            <w:pPr>
              <w:pStyle w:val="aff2"/>
            </w:pPr>
            <w:r w:rsidRPr="00CB6EBA">
              <w:rPr>
                <w:rFonts w:eastAsia="宋体"/>
              </w:rPr>
              <w:t>正常蓄水位</w:t>
            </w:r>
          </w:p>
        </w:tc>
        <w:tc>
          <w:tcPr>
            <w:tcW w:w="1043" w:type="dxa"/>
            <w:shd w:val="clear" w:color="auto" w:fill="auto"/>
            <w:vAlign w:val="center"/>
          </w:tcPr>
          <w:p w14:paraId="1D6F3F03" w14:textId="77777777" w:rsidR="00C53ACB" w:rsidRPr="00CB6EBA" w:rsidRDefault="00C53ACB" w:rsidP="001C054F">
            <w:pPr>
              <w:pStyle w:val="aff2"/>
            </w:pPr>
            <w:r w:rsidRPr="00CB6EBA">
              <w:t>23.55</w:t>
            </w:r>
          </w:p>
        </w:tc>
        <w:tc>
          <w:tcPr>
            <w:tcW w:w="1118" w:type="dxa"/>
            <w:shd w:val="clear" w:color="auto" w:fill="auto"/>
            <w:vAlign w:val="center"/>
          </w:tcPr>
          <w:p w14:paraId="4FD10778" w14:textId="77777777" w:rsidR="00C53ACB" w:rsidRPr="00CB6EBA" w:rsidRDefault="00C53ACB" w:rsidP="001C054F">
            <w:pPr>
              <w:pStyle w:val="aff2"/>
            </w:pPr>
            <w:r w:rsidRPr="00CB6EBA">
              <w:t>181</w:t>
            </w:r>
          </w:p>
        </w:tc>
        <w:tc>
          <w:tcPr>
            <w:tcW w:w="949" w:type="dxa"/>
            <w:shd w:val="clear" w:color="auto" w:fill="auto"/>
            <w:vAlign w:val="center"/>
          </w:tcPr>
          <w:p w14:paraId="211854F9" w14:textId="77777777" w:rsidR="00C53ACB" w:rsidRPr="00CB6EBA" w:rsidRDefault="00C53ACB" w:rsidP="001C054F">
            <w:pPr>
              <w:pStyle w:val="aff2"/>
            </w:pPr>
            <w:r w:rsidRPr="00CB6EBA">
              <w:t>1.122</w:t>
            </w:r>
          </w:p>
        </w:tc>
        <w:tc>
          <w:tcPr>
            <w:tcW w:w="1046" w:type="dxa"/>
            <w:shd w:val="clear" w:color="auto" w:fill="auto"/>
            <w:vAlign w:val="center"/>
          </w:tcPr>
          <w:p w14:paraId="3D8087C9" w14:textId="77777777" w:rsidR="00C53ACB" w:rsidRPr="00CB6EBA" w:rsidRDefault="00C53ACB" w:rsidP="001C054F">
            <w:pPr>
              <w:pStyle w:val="aff2"/>
            </w:pPr>
            <w:r w:rsidRPr="00CB6EBA">
              <w:t>0.7</w:t>
            </w:r>
          </w:p>
        </w:tc>
        <w:tc>
          <w:tcPr>
            <w:tcW w:w="1111" w:type="dxa"/>
            <w:shd w:val="clear" w:color="auto" w:fill="auto"/>
            <w:vAlign w:val="center"/>
          </w:tcPr>
          <w:p w14:paraId="06E5EDC2" w14:textId="77777777" w:rsidR="00C53ACB" w:rsidRPr="00CB6EBA" w:rsidRDefault="00C53ACB" w:rsidP="001C054F">
            <w:pPr>
              <w:pStyle w:val="aff2"/>
            </w:pPr>
            <w:r w:rsidRPr="00CB6EBA">
              <w:t>0.092</w:t>
            </w:r>
          </w:p>
        </w:tc>
        <w:tc>
          <w:tcPr>
            <w:tcW w:w="1037" w:type="dxa"/>
            <w:shd w:val="clear" w:color="auto" w:fill="auto"/>
            <w:vAlign w:val="center"/>
          </w:tcPr>
          <w:p w14:paraId="3DDEE6BF" w14:textId="77777777" w:rsidR="00C53ACB" w:rsidRPr="00CB6EBA" w:rsidRDefault="00C53ACB" w:rsidP="001C054F">
            <w:pPr>
              <w:pStyle w:val="aff2"/>
            </w:pPr>
            <w:r w:rsidRPr="00CB6EBA">
              <w:t>1.914</w:t>
            </w:r>
          </w:p>
        </w:tc>
      </w:tr>
      <w:tr w:rsidR="00C53ACB" w:rsidRPr="00CB6EBA" w14:paraId="69192342" w14:textId="77777777" w:rsidTr="008760B0">
        <w:trPr>
          <w:trHeight w:val="340"/>
          <w:jc w:val="center"/>
        </w:trPr>
        <w:tc>
          <w:tcPr>
            <w:tcW w:w="2290" w:type="dxa"/>
            <w:shd w:val="clear" w:color="auto" w:fill="auto"/>
            <w:vAlign w:val="center"/>
          </w:tcPr>
          <w:p w14:paraId="5D12C314" w14:textId="77777777" w:rsidR="00C53ACB" w:rsidRPr="00CB6EBA" w:rsidRDefault="00C53ACB" w:rsidP="001C054F">
            <w:pPr>
              <w:pStyle w:val="aff2"/>
            </w:pPr>
            <w:r w:rsidRPr="00CB6EBA">
              <w:rPr>
                <w:rFonts w:eastAsia="宋体"/>
              </w:rPr>
              <w:t>设计洪水（</w:t>
            </w:r>
            <w:r w:rsidRPr="00CB6EBA">
              <w:t>P=1%</w:t>
            </w:r>
            <w:r w:rsidRPr="00CB6EBA">
              <w:rPr>
                <w:rFonts w:eastAsia="宋体"/>
              </w:rPr>
              <w:t>）</w:t>
            </w:r>
          </w:p>
        </w:tc>
        <w:tc>
          <w:tcPr>
            <w:tcW w:w="1043" w:type="dxa"/>
            <w:shd w:val="clear" w:color="auto" w:fill="auto"/>
            <w:vAlign w:val="center"/>
          </w:tcPr>
          <w:p w14:paraId="33D2CB74" w14:textId="77777777" w:rsidR="00C53ACB" w:rsidRPr="00CB6EBA" w:rsidRDefault="00C53ACB" w:rsidP="001C054F">
            <w:pPr>
              <w:pStyle w:val="aff2"/>
            </w:pPr>
            <w:r w:rsidRPr="00CB6EBA">
              <w:t>23.55</w:t>
            </w:r>
          </w:p>
        </w:tc>
        <w:tc>
          <w:tcPr>
            <w:tcW w:w="1118" w:type="dxa"/>
            <w:shd w:val="clear" w:color="auto" w:fill="auto"/>
            <w:vAlign w:val="center"/>
          </w:tcPr>
          <w:p w14:paraId="38D3FE47" w14:textId="77777777" w:rsidR="00C53ACB" w:rsidRPr="00CB6EBA" w:rsidRDefault="00C53ACB" w:rsidP="001C054F">
            <w:pPr>
              <w:pStyle w:val="aff2"/>
            </w:pPr>
            <w:r w:rsidRPr="00CB6EBA">
              <w:t>181</w:t>
            </w:r>
          </w:p>
        </w:tc>
        <w:tc>
          <w:tcPr>
            <w:tcW w:w="949" w:type="dxa"/>
            <w:shd w:val="clear" w:color="auto" w:fill="auto"/>
            <w:vAlign w:val="center"/>
          </w:tcPr>
          <w:p w14:paraId="37CEBB2A" w14:textId="77777777" w:rsidR="00C53ACB" w:rsidRPr="00CB6EBA" w:rsidRDefault="00C53ACB" w:rsidP="001C054F">
            <w:pPr>
              <w:pStyle w:val="aff2"/>
            </w:pPr>
            <w:r w:rsidRPr="00CB6EBA">
              <w:t>1.091</w:t>
            </w:r>
          </w:p>
        </w:tc>
        <w:tc>
          <w:tcPr>
            <w:tcW w:w="1046" w:type="dxa"/>
            <w:shd w:val="clear" w:color="auto" w:fill="auto"/>
            <w:vAlign w:val="center"/>
          </w:tcPr>
          <w:p w14:paraId="10EF1E24" w14:textId="77777777" w:rsidR="00C53ACB" w:rsidRPr="00CB6EBA" w:rsidRDefault="00C53ACB" w:rsidP="001C054F">
            <w:pPr>
              <w:pStyle w:val="aff2"/>
            </w:pPr>
            <w:r w:rsidRPr="00CB6EBA">
              <w:t>0.7</w:t>
            </w:r>
          </w:p>
        </w:tc>
        <w:tc>
          <w:tcPr>
            <w:tcW w:w="1111" w:type="dxa"/>
            <w:shd w:val="clear" w:color="auto" w:fill="auto"/>
            <w:vAlign w:val="center"/>
          </w:tcPr>
          <w:p w14:paraId="4064036D" w14:textId="77777777" w:rsidR="00C53ACB" w:rsidRPr="00CB6EBA" w:rsidRDefault="00C53ACB" w:rsidP="001C054F">
            <w:pPr>
              <w:pStyle w:val="aff2"/>
            </w:pPr>
            <w:r w:rsidRPr="00CB6EBA">
              <w:t>0.043</w:t>
            </w:r>
          </w:p>
        </w:tc>
        <w:tc>
          <w:tcPr>
            <w:tcW w:w="1037" w:type="dxa"/>
            <w:shd w:val="clear" w:color="auto" w:fill="auto"/>
            <w:vAlign w:val="center"/>
          </w:tcPr>
          <w:p w14:paraId="57E436DA" w14:textId="77777777" w:rsidR="00C53ACB" w:rsidRPr="00CB6EBA" w:rsidRDefault="00C53ACB" w:rsidP="001C054F">
            <w:pPr>
              <w:pStyle w:val="aff2"/>
            </w:pPr>
            <w:r w:rsidRPr="00CB6EBA">
              <w:t>1.834</w:t>
            </w:r>
          </w:p>
        </w:tc>
      </w:tr>
      <w:tr w:rsidR="00C53ACB" w:rsidRPr="00CB6EBA" w14:paraId="4AA1167A" w14:textId="77777777" w:rsidTr="008760B0">
        <w:trPr>
          <w:trHeight w:val="340"/>
          <w:jc w:val="center"/>
        </w:trPr>
        <w:tc>
          <w:tcPr>
            <w:tcW w:w="2290" w:type="dxa"/>
            <w:shd w:val="clear" w:color="auto" w:fill="auto"/>
            <w:vAlign w:val="center"/>
          </w:tcPr>
          <w:p w14:paraId="046A818F" w14:textId="77777777" w:rsidR="00C53ACB" w:rsidRPr="00CB6EBA" w:rsidRDefault="00C53ACB" w:rsidP="001C054F">
            <w:pPr>
              <w:pStyle w:val="aff2"/>
            </w:pPr>
            <w:r w:rsidRPr="00CB6EBA">
              <w:rPr>
                <w:rFonts w:eastAsia="宋体"/>
              </w:rPr>
              <w:t>校核洪水（</w:t>
            </w:r>
            <w:r w:rsidRPr="00CB6EBA">
              <w:t>P=0.05%</w:t>
            </w:r>
            <w:r w:rsidRPr="00CB6EBA">
              <w:rPr>
                <w:rFonts w:eastAsia="宋体"/>
              </w:rPr>
              <w:t>）</w:t>
            </w:r>
          </w:p>
        </w:tc>
        <w:tc>
          <w:tcPr>
            <w:tcW w:w="1043" w:type="dxa"/>
            <w:shd w:val="clear" w:color="auto" w:fill="auto"/>
            <w:vAlign w:val="center"/>
          </w:tcPr>
          <w:p w14:paraId="04F8F19E" w14:textId="77777777" w:rsidR="00C53ACB" w:rsidRPr="00CB6EBA" w:rsidRDefault="00C53ACB" w:rsidP="001C054F">
            <w:pPr>
              <w:pStyle w:val="aff2"/>
            </w:pPr>
            <w:r w:rsidRPr="00CB6EBA">
              <w:t>15.7</w:t>
            </w:r>
          </w:p>
        </w:tc>
        <w:tc>
          <w:tcPr>
            <w:tcW w:w="1118" w:type="dxa"/>
            <w:shd w:val="clear" w:color="auto" w:fill="auto"/>
            <w:vAlign w:val="center"/>
          </w:tcPr>
          <w:p w14:paraId="5D59E362" w14:textId="77777777" w:rsidR="00C53ACB" w:rsidRPr="00CB6EBA" w:rsidRDefault="00C53ACB" w:rsidP="001C054F">
            <w:pPr>
              <w:pStyle w:val="aff2"/>
            </w:pPr>
            <w:r w:rsidRPr="00CB6EBA">
              <w:t>181</w:t>
            </w:r>
          </w:p>
        </w:tc>
        <w:tc>
          <w:tcPr>
            <w:tcW w:w="949" w:type="dxa"/>
            <w:shd w:val="clear" w:color="auto" w:fill="auto"/>
            <w:vAlign w:val="center"/>
          </w:tcPr>
          <w:p w14:paraId="5C750E27" w14:textId="77777777" w:rsidR="00C53ACB" w:rsidRPr="00CB6EBA" w:rsidRDefault="00C53ACB" w:rsidP="001C054F">
            <w:pPr>
              <w:pStyle w:val="aff2"/>
            </w:pPr>
            <w:r w:rsidRPr="00CB6EBA">
              <w:t>0.609</w:t>
            </w:r>
          </w:p>
        </w:tc>
        <w:tc>
          <w:tcPr>
            <w:tcW w:w="1046" w:type="dxa"/>
            <w:shd w:val="clear" w:color="auto" w:fill="auto"/>
            <w:vAlign w:val="center"/>
          </w:tcPr>
          <w:p w14:paraId="11ACC90F" w14:textId="77777777" w:rsidR="00C53ACB" w:rsidRPr="00CB6EBA" w:rsidRDefault="00C53ACB" w:rsidP="001C054F">
            <w:pPr>
              <w:pStyle w:val="aff2"/>
            </w:pPr>
            <w:r w:rsidRPr="00CB6EBA">
              <w:t>0.4</w:t>
            </w:r>
          </w:p>
        </w:tc>
        <w:tc>
          <w:tcPr>
            <w:tcW w:w="1111" w:type="dxa"/>
            <w:shd w:val="clear" w:color="auto" w:fill="auto"/>
            <w:vAlign w:val="center"/>
          </w:tcPr>
          <w:p w14:paraId="2CAA0497" w14:textId="77777777" w:rsidR="00C53ACB" w:rsidRPr="00CB6EBA" w:rsidRDefault="00C53ACB" w:rsidP="001C054F">
            <w:pPr>
              <w:pStyle w:val="aff2"/>
            </w:pPr>
            <w:r w:rsidRPr="00CB6EBA">
              <w:t>0.015</w:t>
            </w:r>
          </w:p>
        </w:tc>
        <w:tc>
          <w:tcPr>
            <w:tcW w:w="1037" w:type="dxa"/>
            <w:shd w:val="clear" w:color="auto" w:fill="auto"/>
            <w:vAlign w:val="center"/>
          </w:tcPr>
          <w:p w14:paraId="117EDAEB" w14:textId="77777777" w:rsidR="00C53ACB" w:rsidRPr="00CB6EBA" w:rsidRDefault="00C53ACB" w:rsidP="001C054F">
            <w:pPr>
              <w:pStyle w:val="aff2"/>
            </w:pPr>
            <w:r w:rsidRPr="00CB6EBA">
              <w:t>1.024</w:t>
            </w:r>
          </w:p>
        </w:tc>
      </w:tr>
    </w:tbl>
    <w:p w14:paraId="20E82D80" w14:textId="77777777" w:rsidR="00C53ACB" w:rsidRPr="00CB6EBA" w:rsidRDefault="00C53ACB" w:rsidP="00C53ACB">
      <w:pPr>
        <w:pStyle w:val="3"/>
        <w:spacing w:before="163"/>
      </w:pPr>
      <w:bookmarkStart w:id="1082" w:name="_Toc494531490"/>
      <w:r w:rsidRPr="00CB6EBA">
        <w:t xml:space="preserve">6.4.2 </w:t>
      </w:r>
      <w:r w:rsidRPr="00CB6EBA">
        <w:t>坝顶高程计算</w:t>
      </w:r>
      <w:bookmarkEnd w:id="1082"/>
    </w:p>
    <w:p w14:paraId="06263F8D" w14:textId="77777777" w:rsidR="001C054F" w:rsidRPr="00CB6EBA" w:rsidRDefault="001C054F">
      <w:pPr>
        <w:pStyle w:val="af"/>
      </w:pPr>
      <w:r w:rsidRPr="00CB6EBA">
        <w:t>坝顶高程计算成果见表</w:t>
      </w:r>
      <w:r w:rsidR="0045052A" w:rsidRPr="00CB6EBA">
        <w:t>6.4</w:t>
      </w:r>
      <w:r w:rsidRPr="00CB6EBA">
        <w:t>-1</w:t>
      </w:r>
      <w:r w:rsidRPr="00CB6EBA">
        <w:t>、</w:t>
      </w:r>
      <w:r w:rsidR="0045052A" w:rsidRPr="00CB6EBA">
        <w:t>6.4</w:t>
      </w:r>
      <w:r w:rsidRPr="00CB6EBA">
        <w:t>-2</w:t>
      </w:r>
      <w:r w:rsidRPr="00CB6EBA">
        <w:t>。</w:t>
      </w:r>
    </w:p>
    <w:p w14:paraId="0460B29B" w14:textId="77777777" w:rsidR="001C054F" w:rsidRPr="00CB6EBA" w:rsidRDefault="001C054F">
      <w:pPr>
        <w:pStyle w:val="ac"/>
      </w:pPr>
      <w:r w:rsidRPr="00CB6EBA">
        <w:lastRenderedPageBreak/>
        <w:t>表</w:t>
      </w:r>
      <w:r w:rsidR="0045052A" w:rsidRPr="00CB6EBA">
        <w:t>6.4</w:t>
      </w:r>
      <w:r w:rsidRPr="00CB6EBA">
        <w:t xml:space="preserve">-1 </w:t>
      </w:r>
      <w:r w:rsidRPr="00CB6EBA">
        <w:t>主坝坝顶高程复核计算表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38"/>
        <w:gridCol w:w="2952"/>
        <w:gridCol w:w="2529"/>
        <w:gridCol w:w="2509"/>
      </w:tblGrid>
      <w:tr w:rsidR="001C054F" w:rsidRPr="00CB6EBA" w14:paraId="11025E60" w14:textId="77777777" w:rsidTr="008760B0">
        <w:trPr>
          <w:trHeight w:val="340"/>
          <w:tblHeader/>
          <w:jc w:val="center"/>
        </w:trPr>
        <w:tc>
          <w:tcPr>
            <w:tcW w:w="2045" w:type="pct"/>
            <w:gridSpan w:val="2"/>
            <w:tcBorders>
              <w:top w:val="single" w:sz="8" w:space="0" w:color="auto"/>
              <w:left w:val="single" w:sz="8" w:space="0" w:color="auto"/>
              <w:bottom w:val="single" w:sz="4" w:space="0" w:color="auto"/>
              <w:tl2br w:val="single" w:sz="4" w:space="0" w:color="auto"/>
            </w:tcBorders>
            <w:shd w:val="clear" w:color="auto" w:fill="auto"/>
            <w:vAlign w:val="center"/>
          </w:tcPr>
          <w:p w14:paraId="0CB0A87F" w14:textId="77777777" w:rsidR="001C054F" w:rsidRPr="00CB6EBA" w:rsidRDefault="001C054F" w:rsidP="001C054F">
            <w:pPr>
              <w:wordWrap w:val="0"/>
              <w:spacing w:line="240" w:lineRule="auto"/>
              <w:ind w:right="240"/>
              <w:jc w:val="right"/>
              <w:rPr>
                <w:rFonts w:eastAsia="宋体" w:cs="Times New Roman"/>
                <w:sz w:val="21"/>
                <w:szCs w:val="24"/>
              </w:rPr>
            </w:pPr>
            <w:r w:rsidRPr="00CB6EBA">
              <w:rPr>
                <w:rFonts w:eastAsia="宋体" w:cs="Times New Roman"/>
                <w:sz w:val="21"/>
                <w:szCs w:val="24"/>
              </w:rPr>
              <w:t>工况</w:t>
            </w:r>
          </w:p>
          <w:p w14:paraId="703CCED9" w14:textId="77777777" w:rsidR="001C054F" w:rsidRPr="00CB6EBA" w:rsidRDefault="001C054F" w:rsidP="001C054F">
            <w:pPr>
              <w:spacing w:line="240" w:lineRule="auto"/>
              <w:ind w:firstLineChars="100" w:firstLine="210"/>
              <w:rPr>
                <w:rFonts w:eastAsia="宋体" w:cs="Times New Roman"/>
                <w:sz w:val="21"/>
                <w:szCs w:val="24"/>
              </w:rPr>
            </w:pPr>
            <w:r w:rsidRPr="00CB6EBA">
              <w:rPr>
                <w:rFonts w:eastAsia="宋体" w:cs="Times New Roman"/>
                <w:sz w:val="21"/>
                <w:szCs w:val="24"/>
              </w:rPr>
              <w:t>项目</w:t>
            </w:r>
          </w:p>
        </w:tc>
        <w:tc>
          <w:tcPr>
            <w:tcW w:w="1483" w:type="pct"/>
            <w:tcBorders>
              <w:top w:val="single" w:sz="8" w:space="0" w:color="auto"/>
              <w:bottom w:val="single" w:sz="4" w:space="0" w:color="auto"/>
            </w:tcBorders>
            <w:shd w:val="clear" w:color="auto" w:fill="auto"/>
            <w:vAlign w:val="center"/>
          </w:tcPr>
          <w:p w14:paraId="67D85C4E"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正常蓄水位</w:t>
            </w:r>
          </w:p>
        </w:tc>
        <w:tc>
          <w:tcPr>
            <w:tcW w:w="1471" w:type="pct"/>
            <w:tcBorders>
              <w:top w:val="single" w:sz="8" w:space="0" w:color="auto"/>
              <w:bottom w:val="single" w:sz="4" w:space="0" w:color="auto"/>
              <w:right w:val="single" w:sz="8" w:space="0" w:color="auto"/>
            </w:tcBorders>
            <w:shd w:val="clear" w:color="auto" w:fill="auto"/>
            <w:vAlign w:val="center"/>
          </w:tcPr>
          <w:p w14:paraId="725A17BD"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校核洪水位</w:t>
            </w:r>
          </w:p>
          <w:p w14:paraId="054DB416"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P=0.02%</w:t>
            </w:r>
          </w:p>
        </w:tc>
      </w:tr>
      <w:tr w:rsidR="001C054F" w:rsidRPr="00CB6EBA" w14:paraId="21939694" w14:textId="77777777" w:rsidTr="008760B0">
        <w:trPr>
          <w:trHeight w:val="340"/>
          <w:jc w:val="center"/>
        </w:trPr>
        <w:tc>
          <w:tcPr>
            <w:tcW w:w="2045" w:type="pct"/>
            <w:gridSpan w:val="2"/>
            <w:tcBorders>
              <w:top w:val="single" w:sz="4" w:space="0" w:color="auto"/>
              <w:left w:val="single" w:sz="8" w:space="0" w:color="auto"/>
              <w:bottom w:val="single" w:sz="4" w:space="0" w:color="auto"/>
            </w:tcBorders>
            <w:shd w:val="clear" w:color="auto" w:fill="auto"/>
            <w:vAlign w:val="center"/>
          </w:tcPr>
          <w:p w14:paraId="22EB4D10"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最高洪水位（</w:t>
            </w:r>
            <w:r w:rsidRPr="00CB6EBA">
              <w:rPr>
                <w:rFonts w:eastAsia="宋体" w:cs="Times New Roman"/>
                <w:sz w:val="21"/>
                <w:szCs w:val="24"/>
              </w:rPr>
              <w:t>m</w:t>
            </w:r>
            <w:r w:rsidRPr="00CB6EBA">
              <w:rPr>
                <w:rFonts w:eastAsia="宋体" w:cs="Times New Roman"/>
                <w:sz w:val="21"/>
                <w:szCs w:val="24"/>
              </w:rPr>
              <w:t>）</w:t>
            </w:r>
          </w:p>
        </w:tc>
        <w:tc>
          <w:tcPr>
            <w:tcW w:w="1483" w:type="pct"/>
            <w:tcBorders>
              <w:top w:val="single" w:sz="4" w:space="0" w:color="auto"/>
              <w:bottom w:val="single" w:sz="4" w:space="0" w:color="auto"/>
            </w:tcBorders>
            <w:shd w:val="clear" w:color="auto" w:fill="auto"/>
            <w:vAlign w:val="center"/>
          </w:tcPr>
          <w:p w14:paraId="37F81D87"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301.043</w:t>
            </w:r>
          </w:p>
        </w:tc>
        <w:tc>
          <w:tcPr>
            <w:tcW w:w="1471" w:type="pct"/>
            <w:tcBorders>
              <w:top w:val="single" w:sz="4" w:space="0" w:color="auto"/>
              <w:bottom w:val="single" w:sz="4" w:space="0" w:color="auto"/>
              <w:right w:val="single" w:sz="8" w:space="0" w:color="auto"/>
            </w:tcBorders>
            <w:shd w:val="clear" w:color="auto" w:fill="auto"/>
            <w:vAlign w:val="center"/>
          </w:tcPr>
          <w:p w14:paraId="44919F28"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305.03</w:t>
            </w:r>
          </w:p>
        </w:tc>
      </w:tr>
      <w:tr w:rsidR="001C054F" w:rsidRPr="00CB6EBA" w14:paraId="791DD603" w14:textId="77777777" w:rsidTr="008760B0">
        <w:trPr>
          <w:trHeight w:val="340"/>
          <w:jc w:val="center"/>
        </w:trPr>
        <w:tc>
          <w:tcPr>
            <w:tcW w:w="315" w:type="pct"/>
            <w:vMerge w:val="restart"/>
            <w:tcBorders>
              <w:top w:val="single" w:sz="4" w:space="0" w:color="auto"/>
              <w:left w:val="single" w:sz="8" w:space="0" w:color="auto"/>
              <w:bottom w:val="single" w:sz="4" w:space="0" w:color="auto"/>
            </w:tcBorders>
            <w:shd w:val="clear" w:color="auto" w:fill="auto"/>
            <w:vAlign w:val="center"/>
          </w:tcPr>
          <w:p w14:paraId="36046576"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坝顶超高</w:t>
            </w:r>
          </w:p>
        </w:tc>
        <w:tc>
          <w:tcPr>
            <w:tcW w:w="1731" w:type="pct"/>
            <w:tcBorders>
              <w:top w:val="single" w:sz="4" w:space="0" w:color="auto"/>
              <w:bottom w:val="single" w:sz="4" w:space="0" w:color="auto"/>
            </w:tcBorders>
            <w:shd w:val="clear" w:color="auto" w:fill="auto"/>
            <w:vAlign w:val="center"/>
          </w:tcPr>
          <w:p w14:paraId="61B53476"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累积频率</w:t>
            </w:r>
            <w:r w:rsidRPr="00CB6EBA">
              <w:rPr>
                <w:rFonts w:eastAsia="宋体" w:cs="Times New Roman"/>
                <w:sz w:val="21"/>
                <w:szCs w:val="24"/>
              </w:rPr>
              <w:t>1%</w:t>
            </w:r>
            <w:r w:rsidRPr="00CB6EBA">
              <w:rPr>
                <w:rFonts w:eastAsia="宋体" w:cs="Times New Roman"/>
                <w:sz w:val="21"/>
                <w:szCs w:val="24"/>
              </w:rPr>
              <w:t>的波浪高（</w:t>
            </w:r>
            <w:r w:rsidRPr="00CB6EBA">
              <w:rPr>
                <w:rFonts w:eastAsia="宋体" w:cs="Times New Roman"/>
                <w:sz w:val="21"/>
                <w:szCs w:val="24"/>
              </w:rPr>
              <w:t>m</w:t>
            </w:r>
            <w:r w:rsidRPr="00CB6EBA">
              <w:rPr>
                <w:rFonts w:eastAsia="宋体" w:cs="Times New Roman"/>
                <w:sz w:val="21"/>
                <w:szCs w:val="24"/>
              </w:rPr>
              <w:t>）</w:t>
            </w:r>
          </w:p>
        </w:tc>
        <w:tc>
          <w:tcPr>
            <w:tcW w:w="1483" w:type="pct"/>
            <w:tcBorders>
              <w:top w:val="single" w:sz="4" w:space="0" w:color="auto"/>
              <w:bottom w:val="single" w:sz="4" w:space="0" w:color="auto"/>
            </w:tcBorders>
            <w:shd w:val="clear" w:color="auto" w:fill="auto"/>
            <w:vAlign w:val="center"/>
          </w:tcPr>
          <w:p w14:paraId="7FAA6F7A"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0.957</w:t>
            </w:r>
          </w:p>
        </w:tc>
        <w:tc>
          <w:tcPr>
            <w:tcW w:w="1471" w:type="pct"/>
            <w:tcBorders>
              <w:top w:val="single" w:sz="4" w:space="0" w:color="auto"/>
              <w:bottom w:val="single" w:sz="4" w:space="0" w:color="auto"/>
              <w:right w:val="single" w:sz="8" w:space="0" w:color="auto"/>
            </w:tcBorders>
            <w:shd w:val="clear" w:color="auto" w:fill="auto"/>
            <w:vAlign w:val="center"/>
          </w:tcPr>
          <w:p w14:paraId="488388A4"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0.521</w:t>
            </w:r>
          </w:p>
        </w:tc>
      </w:tr>
      <w:tr w:rsidR="001C054F" w:rsidRPr="00CB6EBA" w14:paraId="6A39D4B8" w14:textId="77777777" w:rsidTr="008760B0">
        <w:trPr>
          <w:trHeight w:val="340"/>
          <w:jc w:val="center"/>
        </w:trPr>
        <w:tc>
          <w:tcPr>
            <w:tcW w:w="315" w:type="pct"/>
            <w:vMerge/>
            <w:tcBorders>
              <w:top w:val="single" w:sz="4" w:space="0" w:color="auto"/>
              <w:left w:val="single" w:sz="8" w:space="0" w:color="auto"/>
              <w:bottom w:val="single" w:sz="4" w:space="0" w:color="auto"/>
            </w:tcBorders>
            <w:shd w:val="clear" w:color="auto" w:fill="auto"/>
            <w:vAlign w:val="center"/>
          </w:tcPr>
          <w:p w14:paraId="08A83A83" w14:textId="77777777" w:rsidR="001C054F" w:rsidRPr="00CB6EBA" w:rsidRDefault="001C054F" w:rsidP="001C054F">
            <w:pPr>
              <w:spacing w:line="240" w:lineRule="auto"/>
              <w:jc w:val="center"/>
              <w:rPr>
                <w:rFonts w:eastAsia="宋体" w:cs="Times New Roman"/>
                <w:sz w:val="21"/>
                <w:szCs w:val="24"/>
              </w:rPr>
            </w:pPr>
          </w:p>
        </w:tc>
        <w:tc>
          <w:tcPr>
            <w:tcW w:w="1731" w:type="pct"/>
            <w:tcBorders>
              <w:top w:val="single" w:sz="4" w:space="0" w:color="auto"/>
              <w:bottom w:val="single" w:sz="4" w:space="0" w:color="auto"/>
            </w:tcBorders>
            <w:shd w:val="clear" w:color="auto" w:fill="auto"/>
            <w:vAlign w:val="center"/>
          </w:tcPr>
          <w:p w14:paraId="38D96C29"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波浪中心线差（</w:t>
            </w:r>
            <w:r w:rsidRPr="00CB6EBA">
              <w:rPr>
                <w:rFonts w:eastAsia="宋体" w:cs="Times New Roman"/>
                <w:sz w:val="21"/>
                <w:szCs w:val="24"/>
              </w:rPr>
              <w:t>m</w:t>
            </w:r>
            <w:r w:rsidRPr="00CB6EBA">
              <w:rPr>
                <w:rFonts w:eastAsia="宋体" w:cs="Times New Roman"/>
                <w:sz w:val="21"/>
                <w:szCs w:val="24"/>
              </w:rPr>
              <w:t>）</w:t>
            </w:r>
          </w:p>
        </w:tc>
        <w:tc>
          <w:tcPr>
            <w:tcW w:w="1483" w:type="pct"/>
            <w:tcBorders>
              <w:top w:val="single" w:sz="4" w:space="0" w:color="auto"/>
              <w:bottom w:val="single" w:sz="4" w:space="0" w:color="auto"/>
            </w:tcBorders>
            <w:shd w:val="clear" w:color="auto" w:fill="auto"/>
            <w:vAlign w:val="center"/>
          </w:tcPr>
          <w:p w14:paraId="0817400F"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0.625</w:t>
            </w:r>
          </w:p>
        </w:tc>
        <w:tc>
          <w:tcPr>
            <w:tcW w:w="1471" w:type="pct"/>
            <w:tcBorders>
              <w:top w:val="single" w:sz="4" w:space="0" w:color="auto"/>
              <w:bottom w:val="single" w:sz="4" w:space="0" w:color="auto"/>
              <w:right w:val="single" w:sz="8" w:space="0" w:color="auto"/>
            </w:tcBorders>
            <w:shd w:val="clear" w:color="auto" w:fill="auto"/>
            <w:vAlign w:val="center"/>
          </w:tcPr>
          <w:p w14:paraId="7F0126C8"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0.278</w:t>
            </w:r>
          </w:p>
        </w:tc>
      </w:tr>
      <w:tr w:rsidR="001C054F" w:rsidRPr="00CB6EBA" w14:paraId="7A50F85D" w14:textId="77777777" w:rsidTr="008760B0">
        <w:trPr>
          <w:trHeight w:val="340"/>
          <w:jc w:val="center"/>
        </w:trPr>
        <w:tc>
          <w:tcPr>
            <w:tcW w:w="315" w:type="pct"/>
            <w:vMerge/>
            <w:tcBorders>
              <w:top w:val="single" w:sz="4" w:space="0" w:color="auto"/>
              <w:left w:val="single" w:sz="8" w:space="0" w:color="auto"/>
              <w:bottom w:val="single" w:sz="4" w:space="0" w:color="auto"/>
            </w:tcBorders>
            <w:shd w:val="clear" w:color="auto" w:fill="auto"/>
            <w:vAlign w:val="center"/>
          </w:tcPr>
          <w:p w14:paraId="47A27FAB" w14:textId="77777777" w:rsidR="001C054F" w:rsidRPr="00CB6EBA" w:rsidRDefault="001C054F" w:rsidP="001C054F">
            <w:pPr>
              <w:spacing w:line="240" w:lineRule="auto"/>
              <w:jc w:val="center"/>
              <w:rPr>
                <w:rFonts w:eastAsia="宋体" w:cs="Times New Roman"/>
                <w:sz w:val="21"/>
                <w:szCs w:val="24"/>
              </w:rPr>
            </w:pPr>
          </w:p>
        </w:tc>
        <w:tc>
          <w:tcPr>
            <w:tcW w:w="1731" w:type="pct"/>
            <w:tcBorders>
              <w:top w:val="single" w:sz="4" w:space="0" w:color="auto"/>
              <w:bottom w:val="single" w:sz="4" w:space="0" w:color="auto"/>
            </w:tcBorders>
            <w:shd w:val="clear" w:color="auto" w:fill="auto"/>
            <w:vAlign w:val="center"/>
          </w:tcPr>
          <w:p w14:paraId="4008A162"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安全超高（</w:t>
            </w:r>
            <w:r w:rsidRPr="00CB6EBA">
              <w:rPr>
                <w:rFonts w:eastAsia="宋体" w:cs="Times New Roman"/>
                <w:sz w:val="21"/>
                <w:szCs w:val="24"/>
              </w:rPr>
              <w:t>m</w:t>
            </w:r>
            <w:r w:rsidRPr="00CB6EBA">
              <w:rPr>
                <w:rFonts w:eastAsia="宋体" w:cs="Times New Roman"/>
                <w:sz w:val="21"/>
                <w:szCs w:val="24"/>
              </w:rPr>
              <w:t>）</w:t>
            </w:r>
          </w:p>
        </w:tc>
        <w:tc>
          <w:tcPr>
            <w:tcW w:w="1483" w:type="pct"/>
            <w:tcBorders>
              <w:top w:val="single" w:sz="4" w:space="0" w:color="auto"/>
              <w:bottom w:val="single" w:sz="4" w:space="0" w:color="auto"/>
            </w:tcBorders>
            <w:shd w:val="clear" w:color="auto" w:fill="auto"/>
            <w:vAlign w:val="center"/>
          </w:tcPr>
          <w:p w14:paraId="2623F369"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0.400</w:t>
            </w:r>
          </w:p>
        </w:tc>
        <w:tc>
          <w:tcPr>
            <w:tcW w:w="1471" w:type="pct"/>
            <w:tcBorders>
              <w:top w:val="single" w:sz="4" w:space="0" w:color="auto"/>
              <w:bottom w:val="single" w:sz="4" w:space="0" w:color="auto"/>
              <w:right w:val="single" w:sz="8" w:space="0" w:color="auto"/>
            </w:tcBorders>
            <w:shd w:val="clear" w:color="auto" w:fill="auto"/>
            <w:vAlign w:val="center"/>
          </w:tcPr>
          <w:p w14:paraId="4C3DCF92"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0.300</w:t>
            </w:r>
          </w:p>
        </w:tc>
      </w:tr>
      <w:tr w:rsidR="001C054F" w:rsidRPr="00CB6EBA" w14:paraId="4D3EA5D4" w14:textId="77777777" w:rsidTr="008760B0">
        <w:trPr>
          <w:trHeight w:val="340"/>
          <w:jc w:val="center"/>
        </w:trPr>
        <w:tc>
          <w:tcPr>
            <w:tcW w:w="2045" w:type="pct"/>
            <w:gridSpan w:val="2"/>
            <w:tcBorders>
              <w:top w:val="single" w:sz="4" w:space="0" w:color="auto"/>
              <w:left w:val="single" w:sz="8" w:space="0" w:color="auto"/>
              <w:bottom w:val="single" w:sz="4" w:space="0" w:color="auto"/>
            </w:tcBorders>
            <w:shd w:val="clear" w:color="auto" w:fill="auto"/>
            <w:vAlign w:val="center"/>
          </w:tcPr>
          <w:p w14:paraId="0F55104F"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合计超高（</w:t>
            </w:r>
            <w:r w:rsidRPr="00CB6EBA">
              <w:rPr>
                <w:rFonts w:eastAsia="宋体" w:cs="Times New Roman"/>
                <w:sz w:val="21"/>
                <w:szCs w:val="24"/>
              </w:rPr>
              <w:t>m</w:t>
            </w:r>
            <w:r w:rsidRPr="00CB6EBA">
              <w:rPr>
                <w:rFonts w:eastAsia="宋体" w:cs="Times New Roman"/>
                <w:sz w:val="21"/>
                <w:szCs w:val="24"/>
              </w:rPr>
              <w:t>）</w:t>
            </w:r>
          </w:p>
        </w:tc>
        <w:tc>
          <w:tcPr>
            <w:tcW w:w="1483" w:type="pct"/>
            <w:tcBorders>
              <w:top w:val="single" w:sz="4" w:space="0" w:color="auto"/>
              <w:bottom w:val="single" w:sz="4" w:space="0" w:color="auto"/>
            </w:tcBorders>
            <w:shd w:val="clear" w:color="auto" w:fill="auto"/>
            <w:vAlign w:val="center"/>
          </w:tcPr>
          <w:p w14:paraId="4D5F5860"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1.982</w:t>
            </w:r>
          </w:p>
        </w:tc>
        <w:tc>
          <w:tcPr>
            <w:tcW w:w="1471" w:type="pct"/>
            <w:tcBorders>
              <w:top w:val="single" w:sz="4" w:space="0" w:color="auto"/>
              <w:bottom w:val="single" w:sz="4" w:space="0" w:color="auto"/>
              <w:right w:val="single" w:sz="8" w:space="0" w:color="auto"/>
            </w:tcBorders>
            <w:shd w:val="clear" w:color="auto" w:fill="auto"/>
            <w:vAlign w:val="center"/>
          </w:tcPr>
          <w:p w14:paraId="5DCE451F"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1.099</w:t>
            </w:r>
          </w:p>
        </w:tc>
      </w:tr>
      <w:tr w:rsidR="001C054F" w:rsidRPr="00CB6EBA" w14:paraId="5ED942CD" w14:textId="77777777" w:rsidTr="008760B0">
        <w:trPr>
          <w:trHeight w:val="340"/>
          <w:jc w:val="center"/>
        </w:trPr>
        <w:tc>
          <w:tcPr>
            <w:tcW w:w="2045" w:type="pct"/>
            <w:gridSpan w:val="2"/>
            <w:tcBorders>
              <w:top w:val="single" w:sz="4" w:space="0" w:color="auto"/>
              <w:left w:val="single" w:sz="8" w:space="0" w:color="auto"/>
              <w:bottom w:val="single" w:sz="4" w:space="0" w:color="auto"/>
            </w:tcBorders>
            <w:shd w:val="clear" w:color="auto" w:fill="auto"/>
            <w:vAlign w:val="center"/>
          </w:tcPr>
          <w:p w14:paraId="776CA19C"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要求坝顶高程（</w:t>
            </w:r>
            <w:r w:rsidRPr="00CB6EBA">
              <w:rPr>
                <w:rFonts w:eastAsia="宋体" w:cs="Times New Roman"/>
                <w:sz w:val="21"/>
                <w:szCs w:val="24"/>
              </w:rPr>
              <w:t>m</w:t>
            </w:r>
            <w:r w:rsidRPr="00CB6EBA">
              <w:rPr>
                <w:rFonts w:eastAsia="宋体" w:cs="Times New Roman"/>
                <w:sz w:val="21"/>
                <w:szCs w:val="24"/>
              </w:rPr>
              <w:t>）</w:t>
            </w:r>
          </w:p>
        </w:tc>
        <w:tc>
          <w:tcPr>
            <w:tcW w:w="1483" w:type="pct"/>
            <w:tcBorders>
              <w:top w:val="single" w:sz="4" w:space="0" w:color="auto"/>
              <w:bottom w:val="single" w:sz="4" w:space="0" w:color="auto"/>
            </w:tcBorders>
            <w:shd w:val="clear" w:color="auto" w:fill="auto"/>
            <w:vAlign w:val="center"/>
          </w:tcPr>
          <w:p w14:paraId="1D80D795"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w:t>
            </w:r>
          </w:p>
        </w:tc>
        <w:tc>
          <w:tcPr>
            <w:tcW w:w="1471" w:type="pct"/>
            <w:tcBorders>
              <w:top w:val="single" w:sz="4" w:space="0" w:color="auto"/>
              <w:bottom w:val="single" w:sz="4" w:space="0" w:color="auto"/>
              <w:right w:val="single" w:sz="8" w:space="0" w:color="auto"/>
            </w:tcBorders>
            <w:shd w:val="clear" w:color="auto" w:fill="auto"/>
            <w:vAlign w:val="center"/>
          </w:tcPr>
          <w:p w14:paraId="72DB36FB"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305.03</w:t>
            </w:r>
          </w:p>
        </w:tc>
      </w:tr>
      <w:tr w:rsidR="001C054F" w:rsidRPr="00CB6EBA" w14:paraId="733E8975" w14:textId="77777777" w:rsidTr="008760B0">
        <w:trPr>
          <w:trHeight w:val="340"/>
          <w:jc w:val="center"/>
        </w:trPr>
        <w:tc>
          <w:tcPr>
            <w:tcW w:w="2045" w:type="pct"/>
            <w:gridSpan w:val="2"/>
            <w:tcBorders>
              <w:top w:val="single" w:sz="4" w:space="0" w:color="auto"/>
              <w:left w:val="single" w:sz="8" w:space="0" w:color="auto"/>
              <w:bottom w:val="single" w:sz="4" w:space="0" w:color="auto"/>
            </w:tcBorders>
            <w:shd w:val="clear" w:color="auto" w:fill="auto"/>
            <w:vAlign w:val="center"/>
          </w:tcPr>
          <w:p w14:paraId="4FE4A9FC"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要求防浪墙顶高程（</w:t>
            </w:r>
            <w:r w:rsidRPr="00CB6EBA">
              <w:rPr>
                <w:rFonts w:eastAsia="宋体" w:cs="Times New Roman"/>
                <w:sz w:val="21"/>
                <w:szCs w:val="24"/>
              </w:rPr>
              <w:t>m</w:t>
            </w:r>
            <w:r w:rsidRPr="00CB6EBA">
              <w:rPr>
                <w:rFonts w:eastAsia="宋体" w:cs="Times New Roman"/>
                <w:sz w:val="21"/>
                <w:szCs w:val="24"/>
              </w:rPr>
              <w:t>）</w:t>
            </w:r>
          </w:p>
        </w:tc>
        <w:tc>
          <w:tcPr>
            <w:tcW w:w="1483" w:type="pct"/>
            <w:tcBorders>
              <w:top w:val="single" w:sz="4" w:space="0" w:color="auto"/>
              <w:bottom w:val="single" w:sz="4" w:space="0" w:color="auto"/>
            </w:tcBorders>
            <w:shd w:val="clear" w:color="auto" w:fill="auto"/>
            <w:vAlign w:val="center"/>
          </w:tcPr>
          <w:p w14:paraId="1259F786"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303.025</w:t>
            </w:r>
          </w:p>
        </w:tc>
        <w:tc>
          <w:tcPr>
            <w:tcW w:w="1471" w:type="pct"/>
            <w:tcBorders>
              <w:top w:val="single" w:sz="4" w:space="0" w:color="auto"/>
              <w:bottom w:val="single" w:sz="4" w:space="0" w:color="auto"/>
              <w:right w:val="single" w:sz="8" w:space="0" w:color="auto"/>
            </w:tcBorders>
            <w:shd w:val="clear" w:color="auto" w:fill="auto"/>
            <w:vAlign w:val="center"/>
          </w:tcPr>
          <w:p w14:paraId="20799464"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306.129</w:t>
            </w:r>
          </w:p>
        </w:tc>
      </w:tr>
      <w:tr w:rsidR="001C054F" w:rsidRPr="00CB6EBA" w14:paraId="34D1D918" w14:textId="77777777" w:rsidTr="008760B0">
        <w:trPr>
          <w:trHeight w:val="340"/>
          <w:jc w:val="center"/>
        </w:trPr>
        <w:tc>
          <w:tcPr>
            <w:tcW w:w="2045" w:type="pct"/>
            <w:gridSpan w:val="2"/>
            <w:tcBorders>
              <w:top w:val="single" w:sz="4" w:space="0" w:color="auto"/>
              <w:left w:val="single" w:sz="8" w:space="0" w:color="auto"/>
              <w:bottom w:val="single" w:sz="4" w:space="0" w:color="auto"/>
            </w:tcBorders>
            <w:shd w:val="clear" w:color="auto" w:fill="auto"/>
            <w:vAlign w:val="center"/>
          </w:tcPr>
          <w:p w14:paraId="412C3222"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现坝顶高程（</w:t>
            </w:r>
            <w:r w:rsidRPr="00CB6EBA">
              <w:rPr>
                <w:rFonts w:eastAsia="宋体" w:cs="Times New Roman"/>
                <w:sz w:val="21"/>
                <w:szCs w:val="24"/>
              </w:rPr>
              <w:t>m</w:t>
            </w:r>
            <w:r w:rsidRPr="00CB6EBA">
              <w:rPr>
                <w:rFonts w:eastAsia="宋体" w:cs="Times New Roman"/>
                <w:sz w:val="21"/>
                <w:szCs w:val="24"/>
              </w:rPr>
              <w:t>）</w:t>
            </w:r>
          </w:p>
        </w:tc>
        <w:tc>
          <w:tcPr>
            <w:tcW w:w="2955" w:type="pct"/>
            <w:gridSpan w:val="2"/>
            <w:tcBorders>
              <w:top w:val="single" w:sz="4" w:space="0" w:color="auto"/>
              <w:bottom w:val="single" w:sz="4" w:space="0" w:color="auto"/>
              <w:right w:val="single" w:sz="8" w:space="0" w:color="auto"/>
            </w:tcBorders>
            <w:shd w:val="clear" w:color="auto" w:fill="auto"/>
            <w:vAlign w:val="center"/>
          </w:tcPr>
          <w:p w14:paraId="578C1A17"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305.043</w:t>
            </w:r>
            <w:r w:rsidRPr="00CB6EBA">
              <w:rPr>
                <w:rFonts w:eastAsia="宋体" w:cs="Times New Roman"/>
                <w:sz w:val="21"/>
                <w:szCs w:val="24"/>
              </w:rPr>
              <w:t>（满足）</w:t>
            </w:r>
          </w:p>
        </w:tc>
      </w:tr>
      <w:tr w:rsidR="001C054F" w:rsidRPr="00CB6EBA" w14:paraId="76177B5E" w14:textId="77777777" w:rsidTr="008760B0">
        <w:trPr>
          <w:trHeight w:val="340"/>
          <w:jc w:val="center"/>
        </w:trPr>
        <w:tc>
          <w:tcPr>
            <w:tcW w:w="2045" w:type="pct"/>
            <w:gridSpan w:val="2"/>
            <w:tcBorders>
              <w:top w:val="single" w:sz="4" w:space="0" w:color="auto"/>
              <w:left w:val="single" w:sz="8" w:space="0" w:color="auto"/>
              <w:bottom w:val="single" w:sz="8" w:space="0" w:color="auto"/>
            </w:tcBorders>
            <w:shd w:val="clear" w:color="auto" w:fill="auto"/>
            <w:vAlign w:val="center"/>
          </w:tcPr>
          <w:p w14:paraId="71824768"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现防浪墙顶高程（</w:t>
            </w:r>
            <w:r w:rsidRPr="00CB6EBA">
              <w:rPr>
                <w:rFonts w:eastAsia="宋体" w:cs="Times New Roman"/>
                <w:sz w:val="21"/>
                <w:szCs w:val="24"/>
              </w:rPr>
              <w:t>m</w:t>
            </w:r>
            <w:r w:rsidRPr="00CB6EBA">
              <w:rPr>
                <w:rFonts w:eastAsia="宋体" w:cs="Times New Roman"/>
                <w:sz w:val="21"/>
                <w:szCs w:val="24"/>
              </w:rPr>
              <w:t>）</w:t>
            </w:r>
          </w:p>
        </w:tc>
        <w:tc>
          <w:tcPr>
            <w:tcW w:w="2955" w:type="pct"/>
            <w:gridSpan w:val="2"/>
            <w:tcBorders>
              <w:top w:val="single" w:sz="4" w:space="0" w:color="auto"/>
              <w:bottom w:val="single" w:sz="8" w:space="0" w:color="auto"/>
              <w:right w:val="single" w:sz="8" w:space="0" w:color="auto"/>
            </w:tcBorders>
            <w:shd w:val="clear" w:color="auto" w:fill="auto"/>
            <w:vAlign w:val="center"/>
          </w:tcPr>
          <w:p w14:paraId="2DFA4AE2"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306.143</w:t>
            </w:r>
            <w:r w:rsidRPr="00CB6EBA">
              <w:rPr>
                <w:rFonts w:eastAsia="宋体" w:cs="Times New Roman"/>
                <w:sz w:val="21"/>
                <w:szCs w:val="24"/>
              </w:rPr>
              <w:t>（满足）</w:t>
            </w:r>
          </w:p>
        </w:tc>
      </w:tr>
    </w:tbl>
    <w:p w14:paraId="7DE4B8FC" w14:textId="77777777" w:rsidR="001C054F" w:rsidRPr="00CB6EBA" w:rsidRDefault="001C054F">
      <w:pPr>
        <w:pStyle w:val="ac"/>
      </w:pPr>
      <w:r w:rsidRPr="00CB6EBA">
        <w:t>表</w:t>
      </w:r>
      <w:r w:rsidR="0045052A" w:rsidRPr="00CB6EBA">
        <w:t>6.4</w:t>
      </w:r>
      <w:r w:rsidRPr="00CB6EBA">
        <w:t xml:space="preserve">-2 </w:t>
      </w:r>
      <w:r w:rsidRPr="00CB6EBA">
        <w:t>副坝坝顶高程复核计算表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613"/>
        <w:gridCol w:w="2002"/>
        <w:gridCol w:w="1914"/>
        <w:gridCol w:w="2113"/>
        <w:gridCol w:w="1886"/>
      </w:tblGrid>
      <w:tr w:rsidR="001C054F" w:rsidRPr="00CB6EBA" w14:paraId="72721B74" w14:textId="77777777" w:rsidTr="008760B0">
        <w:trPr>
          <w:trHeight w:val="340"/>
          <w:tblHeader/>
          <w:jc w:val="center"/>
        </w:trPr>
        <w:tc>
          <w:tcPr>
            <w:tcW w:w="1533" w:type="pct"/>
            <w:gridSpan w:val="2"/>
            <w:tcBorders>
              <w:top w:val="single" w:sz="8" w:space="0" w:color="auto"/>
              <w:left w:val="single" w:sz="8" w:space="0" w:color="auto"/>
              <w:bottom w:val="single" w:sz="4" w:space="0" w:color="auto"/>
              <w:tl2br w:val="single" w:sz="4" w:space="0" w:color="auto"/>
            </w:tcBorders>
            <w:shd w:val="clear" w:color="auto" w:fill="auto"/>
            <w:vAlign w:val="center"/>
          </w:tcPr>
          <w:p w14:paraId="4A9994DB" w14:textId="77777777" w:rsidR="001C054F" w:rsidRPr="00CB6EBA" w:rsidRDefault="001C054F" w:rsidP="001C054F">
            <w:pPr>
              <w:wordWrap w:val="0"/>
              <w:spacing w:line="240" w:lineRule="auto"/>
              <w:ind w:right="240"/>
              <w:jc w:val="right"/>
              <w:rPr>
                <w:rFonts w:eastAsia="宋体" w:cs="Times New Roman"/>
                <w:sz w:val="21"/>
                <w:szCs w:val="24"/>
              </w:rPr>
            </w:pPr>
            <w:r w:rsidRPr="00CB6EBA">
              <w:rPr>
                <w:rFonts w:eastAsia="宋体" w:cs="Times New Roman"/>
                <w:sz w:val="21"/>
                <w:szCs w:val="24"/>
              </w:rPr>
              <w:t>工况</w:t>
            </w:r>
          </w:p>
          <w:p w14:paraId="00F07266" w14:textId="77777777" w:rsidR="001C054F" w:rsidRPr="00CB6EBA" w:rsidRDefault="001C054F" w:rsidP="001C054F">
            <w:pPr>
              <w:spacing w:line="240" w:lineRule="auto"/>
              <w:ind w:firstLineChars="100" w:firstLine="210"/>
              <w:rPr>
                <w:rFonts w:eastAsia="宋体" w:cs="Times New Roman"/>
                <w:sz w:val="21"/>
                <w:szCs w:val="24"/>
              </w:rPr>
            </w:pPr>
            <w:r w:rsidRPr="00CB6EBA">
              <w:rPr>
                <w:rFonts w:eastAsia="宋体" w:cs="Times New Roman"/>
                <w:sz w:val="21"/>
                <w:szCs w:val="24"/>
              </w:rPr>
              <w:t>项目</w:t>
            </w:r>
          </w:p>
        </w:tc>
        <w:tc>
          <w:tcPr>
            <w:tcW w:w="1122" w:type="pct"/>
            <w:tcBorders>
              <w:top w:val="single" w:sz="8" w:space="0" w:color="auto"/>
              <w:bottom w:val="single" w:sz="4" w:space="0" w:color="auto"/>
            </w:tcBorders>
            <w:shd w:val="clear" w:color="auto" w:fill="auto"/>
            <w:vAlign w:val="center"/>
          </w:tcPr>
          <w:p w14:paraId="2361688E"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正常蓄水位</w:t>
            </w:r>
          </w:p>
        </w:tc>
        <w:tc>
          <w:tcPr>
            <w:tcW w:w="1239" w:type="pct"/>
            <w:tcBorders>
              <w:top w:val="single" w:sz="8" w:space="0" w:color="auto"/>
              <w:bottom w:val="single" w:sz="4" w:space="0" w:color="auto"/>
            </w:tcBorders>
            <w:shd w:val="clear" w:color="auto" w:fill="auto"/>
            <w:vAlign w:val="center"/>
          </w:tcPr>
          <w:p w14:paraId="6AF4DD96"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设计洪水位</w:t>
            </w:r>
          </w:p>
          <w:p w14:paraId="4EE5AC34"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P=2%</w:t>
            </w:r>
          </w:p>
        </w:tc>
        <w:tc>
          <w:tcPr>
            <w:tcW w:w="1106" w:type="pct"/>
            <w:tcBorders>
              <w:top w:val="single" w:sz="8" w:space="0" w:color="auto"/>
              <w:bottom w:val="single" w:sz="4" w:space="0" w:color="auto"/>
              <w:right w:val="single" w:sz="8" w:space="0" w:color="auto"/>
            </w:tcBorders>
            <w:shd w:val="clear" w:color="auto" w:fill="auto"/>
            <w:vAlign w:val="center"/>
          </w:tcPr>
          <w:p w14:paraId="5C0C2DEA"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校核洪水位</w:t>
            </w:r>
          </w:p>
          <w:p w14:paraId="5A4A60D8"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P=0.02%</w:t>
            </w:r>
          </w:p>
        </w:tc>
      </w:tr>
      <w:tr w:rsidR="001C054F" w:rsidRPr="00CB6EBA" w14:paraId="104F744A" w14:textId="77777777" w:rsidTr="008760B0">
        <w:trPr>
          <w:trHeight w:val="340"/>
          <w:jc w:val="center"/>
        </w:trPr>
        <w:tc>
          <w:tcPr>
            <w:tcW w:w="1533" w:type="pct"/>
            <w:gridSpan w:val="2"/>
            <w:tcBorders>
              <w:top w:val="single" w:sz="4" w:space="0" w:color="auto"/>
              <w:left w:val="single" w:sz="8" w:space="0" w:color="auto"/>
              <w:bottom w:val="single" w:sz="4" w:space="0" w:color="auto"/>
            </w:tcBorders>
            <w:shd w:val="clear" w:color="auto" w:fill="auto"/>
            <w:vAlign w:val="center"/>
          </w:tcPr>
          <w:p w14:paraId="1E941AF1"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最高洪水位（</w:t>
            </w:r>
            <w:r w:rsidRPr="00CB6EBA">
              <w:rPr>
                <w:rFonts w:eastAsia="宋体" w:cs="Times New Roman"/>
                <w:sz w:val="21"/>
                <w:szCs w:val="24"/>
              </w:rPr>
              <w:t>m</w:t>
            </w:r>
            <w:r w:rsidRPr="00CB6EBA">
              <w:rPr>
                <w:rFonts w:eastAsia="宋体" w:cs="Times New Roman"/>
                <w:sz w:val="21"/>
                <w:szCs w:val="24"/>
              </w:rPr>
              <w:t>）</w:t>
            </w:r>
          </w:p>
        </w:tc>
        <w:tc>
          <w:tcPr>
            <w:tcW w:w="1122" w:type="pct"/>
            <w:tcBorders>
              <w:top w:val="single" w:sz="4" w:space="0" w:color="auto"/>
              <w:bottom w:val="single" w:sz="4" w:space="0" w:color="auto"/>
            </w:tcBorders>
            <w:shd w:val="clear" w:color="auto" w:fill="auto"/>
            <w:vAlign w:val="center"/>
          </w:tcPr>
          <w:p w14:paraId="32DA554F"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301.043</w:t>
            </w:r>
          </w:p>
        </w:tc>
        <w:tc>
          <w:tcPr>
            <w:tcW w:w="1239" w:type="pct"/>
            <w:tcBorders>
              <w:top w:val="single" w:sz="4" w:space="0" w:color="auto"/>
              <w:bottom w:val="single" w:sz="4" w:space="0" w:color="auto"/>
            </w:tcBorders>
            <w:shd w:val="clear" w:color="auto" w:fill="auto"/>
            <w:vAlign w:val="center"/>
          </w:tcPr>
          <w:p w14:paraId="7D0795A8"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303.77</w:t>
            </w:r>
          </w:p>
        </w:tc>
        <w:tc>
          <w:tcPr>
            <w:tcW w:w="1106" w:type="pct"/>
            <w:tcBorders>
              <w:top w:val="single" w:sz="4" w:space="0" w:color="auto"/>
              <w:bottom w:val="single" w:sz="4" w:space="0" w:color="auto"/>
              <w:right w:val="single" w:sz="8" w:space="0" w:color="auto"/>
            </w:tcBorders>
            <w:shd w:val="clear" w:color="auto" w:fill="auto"/>
            <w:vAlign w:val="center"/>
          </w:tcPr>
          <w:p w14:paraId="270545B2"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305.03</w:t>
            </w:r>
          </w:p>
        </w:tc>
      </w:tr>
      <w:tr w:rsidR="001C054F" w:rsidRPr="00CB6EBA" w14:paraId="7AC5C26A" w14:textId="77777777" w:rsidTr="008760B0">
        <w:trPr>
          <w:trHeight w:val="340"/>
          <w:jc w:val="center"/>
        </w:trPr>
        <w:tc>
          <w:tcPr>
            <w:tcW w:w="359" w:type="pct"/>
            <w:vMerge w:val="restart"/>
            <w:tcBorders>
              <w:top w:val="single" w:sz="4" w:space="0" w:color="auto"/>
              <w:left w:val="single" w:sz="8" w:space="0" w:color="auto"/>
              <w:bottom w:val="single" w:sz="4" w:space="0" w:color="auto"/>
            </w:tcBorders>
            <w:shd w:val="clear" w:color="auto" w:fill="auto"/>
            <w:vAlign w:val="center"/>
          </w:tcPr>
          <w:p w14:paraId="532CFE51"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坝顶超高</w:t>
            </w:r>
          </w:p>
        </w:tc>
        <w:tc>
          <w:tcPr>
            <w:tcW w:w="1174" w:type="pct"/>
            <w:tcBorders>
              <w:top w:val="single" w:sz="4" w:space="0" w:color="auto"/>
              <w:bottom w:val="single" w:sz="4" w:space="0" w:color="auto"/>
            </w:tcBorders>
            <w:shd w:val="clear" w:color="auto" w:fill="auto"/>
            <w:vAlign w:val="center"/>
          </w:tcPr>
          <w:p w14:paraId="0025558D"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波浪爬高（</w:t>
            </w:r>
            <w:r w:rsidRPr="00CB6EBA">
              <w:rPr>
                <w:rFonts w:eastAsia="宋体" w:cs="Times New Roman"/>
                <w:sz w:val="21"/>
                <w:szCs w:val="24"/>
              </w:rPr>
              <w:t>m</w:t>
            </w:r>
            <w:r w:rsidRPr="00CB6EBA">
              <w:rPr>
                <w:rFonts w:eastAsia="宋体" w:cs="Times New Roman"/>
                <w:sz w:val="21"/>
                <w:szCs w:val="24"/>
              </w:rPr>
              <w:t>）</w:t>
            </w:r>
          </w:p>
        </w:tc>
        <w:tc>
          <w:tcPr>
            <w:tcW w:w="1122" w:type="pct"/>
            <w:tcBorders>
              <w:top w:val="single" w:sz="4" w:space="0" w:color="auto"/>
              <w:bottom w:val="single" w:sz="4" w:space="0" w:color="auto"/>
            </w:tcBorders>
            <w:shd w:val="clear" w:color="auto" w:fill="auto"/>
            <w:vAlign w:val="center"/>
          </w:tcPr>
          <w:p w14:paraId="334FB9D2"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1.122</w:t>
            </w:r>
          </w:p>
        </w:tc>
        <w:tc>
          <w:tcPr>
            <w:tcW w:w="1239" w:type="pct"/>
            <w:tcBorders>
              <w:top w:val="single" w:sz="4" w:space="0" w:color="auto"/>
              <w:bottom w:val="single" w:sz="4" w:space="0" w:color="auto"/>
            </w:tcBorders>
            <w:shd w:val="clear" w:color="auto" w:fill="auto"/>
            <w:vAlign w:val="center"/>
          </w:tcPr>
          <w:p w14:paraId="14987E97"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1.091</w:t>
            </w:r>
          </w:p>
        </w:tc>
        <w:tc>
          <w:tcPr>
            <w:tcW w:w="1106" w:type="pct"/>
            <w:tcBorders>
              <w:top w:val="single" w:sz="4" w:space="0" w:color="auto"/>
              <w:bottom w:val="single" w:sz="4" w:space="0" w:color="auto"/>
              <w:right w:val="single" w:sz="8" w:space="0" w:color="auto"/>
            </w:tcBorders>
            <w:shd w:val="clear" w:color="auto" w:fill="auto"/>
            <w:vAlign w:val="center"/>
          </w:tcPr>
          <w:p w14:paraId="393D2BCA"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0.609</w:t>
            </w:r>
          </w:p>
        </w:tc>
      </w:tr>
      <w:tr w:rsidR="001C054F" w:rsidRPr="00CB6EBA" w14:paraId="0D19A334" w14:textId="77777777" w:rsidTr="008760B0">
        <w:trPr>
          <w:trHeight w:val="340"/>
          <w:jc w:val="center"/>
        </w:trPr>
        <w:tc>
          <w:tcPr>
            <w:tcW w:w="359" w:type="pct"/>
            <w:vMerge/>
            <w:tcBorders>
              <w:top w:val="single" w:sz="4" w:space="0" w:color="auto"/>
              <w:left w:val="single" w:sz="8" w:space="0" w:color="auto"/>
              <w:bottom w:val="single" w:sz="4" w:space="0" w:color="auto"/>
            </w:tcBorders>
            <w:shd w:val="clear" w:color="auto" w:fill="auto"/>
            <w:vAlign w:val="center"/>
          </w:tcPr>
          <w:p w14:paraId="0FC05B24" w14:textId="77777777" w:rsidR="001C054F" w:rsidRPr="00CB6EBA" w:rsidRDefault="001C054F" w:rsidP="001C054F">
            <w:pPr>
              <w:spacing w:line="240" w:lineRule="auto"/>
              <w:jc w:val="center"/>
              <w:rPr>
                <w:rFonts w:eastAsia="宋体" w:cs="Times New Roman"/>
                <w:sz w:val="21"/>
                <w:szCs w:val="24"/>
              </w:rPr>
            </w:pPr>
          </w:p>
        </w:tc>
        <w:tc>
          <w:tcPr>
            <w:tcW w:w="1174" w:type="pct"/>
            <w:tcBorders>
              <w:top w:val="single" w:sz="4" w:space="0" w:color="auto"/>
              <w:bottom w:val="single" w:sz="4" w:space="0" w:color="auto"/>
            </w:tcBorders>
            <w:shd w:val="clear" w:color="auto" w:fill="auto"/>
            <w:vAlign w:val="center"/>
          </w:tcPr>
          <w:p w14:paraId="617526A7"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最大风壅高（</w:t>
            </w:r>
            <w:r w:rsidRPr="00CB6EBA">
              <w:rPr>
                <w:rFonts w:eastAsia="宋体" w:cs="Times New Roman"/>
                <w:sz w:val="21"/>
                <w:szCs w:val="24"/>
              </w:rPr>
              <w:t>m</w:t>
            </w:r>
            <w:r w:rsidRPr="00CB6EBA">
              <w:rPr>
                <w:rFonts w:eastAsia="宋体" w:cs="Times New Roman"/>
                <w:sz w:val="21"/>
                <w:szCs w:val="24"/>
              </w:rPr>
              <w:t>）</w:t>
            </w:r>
          </w:p>
        </w:tc>
        <w:tc>
          <w:tcPr>
            <w:tcW w:w="1122" w:type="pct"/>
            <w:tcBorders>
              <w:top w:val="single" w:sz="4" w:space="0" w:color="auto"/>
              <w:bottom w:val="single" w:sz="4" w:space="0" w:color="auto"/>
            </w:tcBorders>
            <w:shd w:val="clear" w:color="auto" w:fill="auto"/>
            <w:vAlign w:val="center"/>
          </w:tcPr>
          <w:p w14:paraId="6658C5CF"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0.092</w:t>
            </w:r>
          </w:p>
        </w:tc>
        <w:tc>
          <w:tcPr>
            <w:tcW w:w="1239" w:type="pct"/>
            <w:tcBorders>
              <w:top w:val="single" w:sz="4" w:space="0" w:color="auto"/>
              <w:bottom w:val="single" w:sz="4" w:space="0" w:color="auto"/>
            </w:tcBorders>
            <w:shd w:val="clear" w:color="auto" w:fill="auto"/>
            <w:vAlign w:val="center"/>
          </w:tcPr>
          <w:p w14:paraId="76A97AAD"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0.043</w:t>
            </w:r>
          </w:p>
        </w:tc>
        <w:tc>
          <w:tcPr>
            <w:tcW w:w="1106" w:type="pct"/>
            <w:tcBorders>
              <w:top w:val="single" w:sz="4" w:space="0" w:color="auto"/>
              <w:bottom w:val="single" w:sz="4" w:space="0" w:color="auto"/>
              <w:right w:val="single" w:sz="8" w:space="0" w:color="auto"/>
            </w:tcBorders>
            <w:shd w:val="clear" w:color="auto" w:fill="auto"/>
            <w:vAlign w:val="center"/>
          </w:tcPr>
          <w:p w14:paraId="5ED42EF0"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0.015</w:t>
            </w:r>
          </w:p>
        </w:tc>
      </w:tr>
      <w:tr w:rsidR="001C054F" w:rsidRPr="00CB6EBA" w14:paraId="32242FDE" w14:textId="77777777" w:rsidTr="008760B0">
        <w:trPr>
          <w:trHeight w:val="340"/>
          <w:jc w:val="center"/>
        </w:trPr>
        <w:tc>
          <w:tcPr>
            <w:tcW w:w="359" w:type="pct"/>
            <w:vMerge/>
            <w:tcBorders>
              <w:top w:val="single" w:sz="4" w:space="0" w:color="auto"/>
              <w:left w:val="single" w:sz="8" w:space="0" w:color="auto"/>
              <w:bottom w:val="single" w:sz="4" w:space="0" w:color="auto"/>
            </w:tcBorders>
            <w:shd w:val="clear" w:color="auto" w:fill="auto"/>
            <w:vAlign w:val="center"/>
          </w:tcPr>
          <w:p w14:paraId="2B96B897" w14:textId="77777777" w:rsidR="001C054F" w:rsidRPr="00CB6EBA" w:rsidRDefault="001C054F" w:rsidP="001C054F">
            <w:pPr>
              <w:spacing w:line="240" w:lineRule="auto"/>
              <w:jc w:val="center"/>
              <w:rPr>
                <w:rFonts w:eastAsia="宋体" w:cs="Times New Roman"/>
                <w:sz w:val="21"/>
                <w:szCs w:val="24"/>
              </w:rPr>
            </w:pPr>
          </w:p>
        </w:tc>
        <w:tc>
          <w:tcPr>
            <w:tcW w:w="1174" w:type="pct"/>
            <w:tcBorders>
              <w:top w:val="single" w:sz="4" w:space="0" w:color="auto"/>
              <w:bottom w:val="single" w:sz="4" w:space="0" w:color="auto"/>
            </w:tcBorders>
            <w:shd w:val="clear" w:color="auto" w:fill="auto"/>
            <w:vAlign w:val="center"/>
          </w:tcPr>
          <w:p w14:paraId="50344342"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安全超高（</w:t>
            </w:r>
            <w:r w:rsidRPr="00CB6EBA">
              <w:rPr>
                <w:rFonts w:eastAsia="宋体" w:cs="Times New Roman"/>
                <w:sz w:val="21"/>
                <w:szCs w:val="24"/>
              </w:rPr>
              <w:t>m</w:t>
            </w:r>
            <w:r w:rsidRPr="00CB6EBA">
              <w:rPr>
                <w:rFonts w:eastAsia="宋体" w:cs="Times New Roman"/>
                <w:sz w:val="21"/>
                <w:szCs w:val="24"/>
              </w:rPr>
              <w:t>）</w:t>
            </w:r>
          </w:p>
        </w:tc>
        <w:tc>
          <w:tcPr>
            <w:tcW w:w="1122" w:type="pct"/>
            <w:tcBorders>
              <w:top w:val="single" w:sz="4" w:space="0" w:color="auto"/>
              <w:bottom w:val="single" w:sz="4" w:space="0" w:color="auto"/>
            </w:tcBorders>
            <w:shd w:val="clear" w:color="auto" w:fill="auto"/>
            <w:vAlign w:val="center"/>
          </w:tcPr>
          <w:p w14:paraId="000522FB"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0.700</w:t>
            </w:r>
          </w:p>
        </w:tc>
        <w:tc>
          <w:tcPr>
            <w:tcW w:w="1239" w:type="pct"/>
            <w:tcBorders>
              <w:top w:val="single" w:sz="4" w:space="0" w:color="auto"/>
              <w:bottom w:val="single" w:sz="4" w:space="0" w:color="auto"/>
            </w:tcBorders>
            <w:shd w:val="clear" w:color="auto" w:fill="auto"/>
            <w:vAlign w:val="center"/>
          </w:tcPr>
          <w:p w14:paraId="601BAF27"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0.700</w:t>
            </w:r>
          </w:p>
        </w:tc>
        <w:tc>
          <w:tcPr>
            <w:tcW w:w="1106" w:type="pct"/>
            <w:tcBorders>
              <w:top w:val="single" w:sz="4" w:space="0" w:color="auto"/>
              <w:bottom w:val="single" w:sz="4" w:space="0" w:color="auto"/>
              <w:right w:val="single" w:sz="8" w:space="0" w:color="auto"/>
            </w:tcBorders>
            <w:shd w:val="clear" w:color="auto" w:fill="auto"/>
            <w:vAlign w:val="center"/>
          </w:tcPr>
          <w:p w14:paraId="211B5F4F"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0.400</w:t>
            </w:r>
          </w:p>
        </w:tc>
      </w:tr>
      <w:tr w:rsidR="001C054F" w:rsidRPr="00CB6EBA" w14:paraId="14F51538" w14:textId="77777777" w:rsidTr="008760B0">
        <w:trPr>
          <w:trHeight w:val="340"/>
          <w:jc w:val="center"/>
        </w:trPr>
        <w:tc>
          <w:tcPr>
            <w:tcW w:w="1533" w:type="pct"/>
            <w:gridSpan w:val="2"/>
            <w:tcBorders>
              <w:top w:val="single" w:sz="4" w:space="0" w:color="auto"/>
              <w:left w:val="single" w:sz="8" w:space="0" w:color="auto"/>
              <w:bottom w:val="single" w:sz="4" w:space="0" w:color="auto"/>
            </w:tcBorders>
            <w:shd w:val="clear" w:color="auto" w:fill="auto"/>
            <w:vAlign w:val="center"/>
          </w:tcPr>
          <w:p w14:paraId="314D2D25"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合计超高（</w:t>
            </w:r>
            <w:r w:rsidRPr="00CB6EBA">
              <w:rPr>
                <w:rFonts w:eastAsia="宋体" w:cs="Times New Roman"/>
                <w:sz w:val="21"/>
                <w:szCs w:val="24"/>
              </w:rPr>
              <w:t>m</w:t>
            </w:r>
            <w:r w:rsidRPr="00CB6EBA">
              <w:rPr>
                <w:rFonts w:eastAsia="宋体" w:cs="Times New Roman"/>
                <w:sz w:val="21"/>
                <w:szCs w:val="24"/>
              </w:rPr>
              <w:t>）</w:t>
            </w:r>
          </w:p>
        </w:tc>
        <w:tc>
          <w:tcPr>
            <w:tcW w:w="1122" w:type="pct"/>
            <w:tcBorders>
              <w:top w:val="single" w:sz="4" w:space="0" w:color="auto"/>
              <w:bottom w:val="single" w:sz="4" w:space="0" w:color="auto"/>
            </w:tcBorders>
            <w:shd w:val="clear" w:color="auto" w:fill="auto"/>
            <w:vAlign w:val="center"/>
          </w:tcPr>
          <w:p w14:paraId="78C9A194"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1.914</w:t>
            </w:r>
          </w:p>
        </w:tc>
        <w:tc>
          <w:tcPr>
            <w:tcW w:w="1239" w:type="pct"/>
            <w:tcBorders>
              <w:top w:val="single" w:sz="4" w:space="0" w:color="auto"/>
              <w:bottom w:val="single" w:sz="4" w:space="0" w:color="auto"/>
            </w:tcBorders>
            <w:shd w:val="clear" w:color="auto" w:fill="auto"/>
            <w:vAlign w:val="center"/>
          </w:tcPr>
          <w:p w14:paraId="6A48B35C"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1.834</w:t>
            </w:r>
          </w:p>
        </w:tc>
        <w:tc>
          <w:tcPr>
            <w:tcW w:w="1106" w:type="pct"/>
            <w:tcBorders>
              <w:top w:val="single" w:sz="4" w:space="0" w:color="auto"/>
              <w:bottom w:val="single" w:sz="4" w:space="0" w:color="auto"/>
              <w:right w:val="single" w:sz="8" w:space="0" w:color="auto"/>
            </w:tcBorders>
            <w:shd w:val="clear" w:color="auto" w:fill="auto"/>
            <w:vAlign w:val="center"/>
          </w:tcPr>
          <w:p w14:paraId="0215AF5C"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1.024</w:t>
            </w:r>
          </w:p>
        </w:tc>
      </w:tr>
      <w:tr w:rsidR="001C054F" w:rsidRPr="00CB6EBA" w14:paraId="791D518A" w14:textId="77777777" w:rsidTr="008760B0">
        <w:trPr>
          <w:trHeight w:val="340"/>
          <w:jc w:val="center"/>
        </w:trPr>
        <w:tc>
          <w:tcPr>
            <w:tcW w:w="1533" w:type="pct"/>
            <w:gridSpan w:val="2"/>
            <w:tcBorders>
              <w:top w:val="single" w:sz="4" w:space="0" w:color="auto"/>
              <w:left w:val="single" w:sz="8" w:space="0" w:color="auto"/>
              <w:bottom w:val="single" w:sz="4" w:space="0" w:color="auto"/>
            </w:tcBorders>
            <w:shd w:val="clear" w:color="auto" w:fill="auto"/>
            <w:vAlign w:val="center"/>
          </w:tcPr>
          <w:p w14:paraId="193BD30D"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要求坝顶高程（</w:t>
            </w:r>
            <w:r w:rsidRPr="00CB6EBA">
              <w:rPr>
                <w:rFonts w:eastAsia="宋体" w:cs="Times New Roman"/>
                <w:sz w:val="21"/>
                <w:szCs w:val="24"/>
              </w:rPr>
              <w:t>m</w:t>
            </w:r>
            <w:r w:rsidRPr="00CB6EBA">
              <w:rPr>
                <w:rFonts w:eastAsia="宋体" w:cs="Times New Roman"/>
                <w:sz w:val="21"/>
                <w:szCs w:val="24"/>
              </w:rPr>
              <w:t>）</w:t>
            </w:r>
          </w:p>
        </w:tc>
        <w:tc>
          <w:tcPr>
            <w:tcW w:w="1122" w:type="pct"/>
            <w:tcBorders>
              <w:top w:val="single" w:sz="4" w:space="0" w:color="auto"/>
              <w:bottom w:val="single" w:sz="4" w:space="0" w:color="auto"/>
            </w:tcBorders>
            <w:shd w:val="clear" w:color="auto" w:fill="auto"/>
            <w:vAlign w:val="center"/>
          </w:tcPr>
          <w:p w14:paraId="271C4BB4"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302.957</w:t>
            </w:r>
          </w:p>
        </w:tc>
        <w:tc>
          <w:tcPr>
            <w:tcW w:w="1239" w:type="pct"/>
            <w:tcBorders>
              <w:top w:val="single" w:sz="4" w:space="0" w:color="auto"/>
              <w:bottom w:val="single" w:sz="4" w:space="0" w:color="auto"/>
            </w:tcBorders>
            <w:shd w:val="clear" w:color="auto" w:fill="auto"/>
            <w:vAlign w:val="center"/>
          </w:tcPr>
          <w:p w14:paraId="0390F1CA"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305.604</w:t>
            </w:r>
          </w:p>
        </w:tc>
        <w:tc>
          <w:tcPr>
            <w:tcW w:w="1106" w:type="pct"/>
            <w:tcBorders>
              <w:top w:val="single" w:sz="4" w:space="0" w:color="auto"/>
              <w:bottom w:val="single" w:sz="4" w:space="0" w:color="auto"/>
              <w:right w:val="single" w:sz="8" w:space="0" w:color="auto"/>
            </w:tcBorders>
            <w:shd w:val="clear" w:color="auto" w:fill="auto"/>
            <w:vAlign w:val="center"/>
          </w:tcPr>
          <w:p w14:paraId="6A988B1A"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306.054</w:t>
            </w:r>
          </w:p>
        </w:tc>
      </w:tr>
      <w:tr w:rsidR="001C054F" w:rsidRPr="00CB6EBA" w14:paraId="1E32DF16" w14:textId="77777777" w:rsidTr="008760B0">
        <w:trPr>
          <w:trHeight w:val="340"/>
          <w:jc w:val="center"/>
        </w:trPr>
        <w:tc>
          <w:tcPr>
            <w:tcW w:w="1533" w:type="pct"/>
            <w:gridSpan w:val="2"/>
            <w:tcBorders>
              <w:top w:val="single" w:sz="4" w:space="0" w:color="auto"/>
              <w:left w:val="single" w:sz="8" w:space="0" w:color="auto"/>
              <w:bottom w:val="single" w:sz="8" w:space="0" w:color="auto"/>
            </w:tcBorders>
            <w:shd w:val="clear" w:color="auto" w:fill="auto"/>
            <w:vAlign w:val="center"/>
          </w:tcPr>
          <w:p w14:paraId="74CE06F4"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现坝顶高程（</w:t>
            </w:r>
            <w:r w:rsidRPr="00CB6EBA">
              <w:rPr>
                <w:rFonts w:eastAsia="宋体" w:cs="Times New Roman"/>
                <w:sz w:val="21"/>
                <w:szCs w:val="24"/>
              </w:rPr>
              <w:t>m</w:t>
            </w:r>
            <w:r w:rsidRPr="00CB6EBA">
              <w:rPr>
                <w:rFonts w:eastAsia="宋体" w:cs="Times New Roman"/>
                <w:sz w:val="21"/>
                <w:szCs w:val="24"/>
              </w:rPr>
              <w:t>）</w:t>
            </w:r>
          </w:p>
        </w:tc>
        <w:tc>
          <w:tcPr>
            <w:tcW w:w="3467" w:type="pct"/>
            <w:gridSpan w:val="3"/>
            <w:tcBorders>
              <w:top w:val="single" w:sz="4" w:space="0" w:color="auto"/>
              <w:bottom w:val="single" w:sz="8" w:space="0" w:color="auto"/>
              <w:right w:val="single" w:sz="8" w:space="0" w:color="auto"/>
            </w:tcBorders>
            <w:shd w:val="clear" w:color="auto" w:fill="auto"/>
            <w:vAlign w:val="center"/>
          </w:tcPr>
          <w:p w14:paraId="1EEDA72B" w14:textId="77777777" w:rsidR="001C054F" w:rsidRPr="00CB6EBA" w:rsidRDefault="001C054F" w:rsidP="001C054F">
            <w:pPr>
              <w:spacing w:line="240" w:lineRule="auto"/>
              <w:jc w:val="center"/>
              <w:rPr>
                <w:rFonts w:eastAsia="宋体" w:cs="Times New Roman"/>
                <w:sz w:val="21"/>
                <w:szCs w:val="24"/>
              </w:rPr>
            </w:pPr>
            <w:r w:rsidRPr="00CB6EBA">
              <w:rPr>
                <w:rFonts w:eastAsia="宋体" w:cs="Times New Roman"/>
                <w:sz w:val="21"/>
                <w:szCs w:val="24"/>
              </w:rPr>
              <w:t>306.27</w:t>
            </w:r>
            <w:r w:rsidRPr="00CB6EBA">
              <w:rPr>
                <w:rFonts w:eastAsia="宋体" w:cs="Times New Roman"/>
                <w:sz w:val="21"/>
                <w:szCs w:val="24"/>
              </w:rPr>
              <w:t>（满足）</w:t>
            </w:r>
          </w:p>
        </w:tc>
      </w:tr>
    </w:tbl>
    <w:p w14:paraId="20A506E4" w14:textId="77777777" w:rsidR="00C53ACB" w:rsidRPr="00CB6EBA" w:rsidRDefault="001C054F" w:rsidP="00426F3C">
      <w:pPr>
        <w:pStyle w:val="aff9"/>
      </w:pPr>
      <w:r w:rsidRPr="00CB6EBA">
        <w:t>茅岗水库主坝现有坝顶高程</w:t>
      </w:r>
      <w:r w:rsidRPr="00CB6EBA">
        <w:t>305.043m</w:t>
      </w:r>
      <w:r w:rsidRPr="00CB6EBA">
        <w:t>，高于校核洪水位（</w:t>
      </w:r>
      <w:r w:rsidRPr="00CB6EBA">
        <w:t>P=0.02%</w:t>
      </w:r>
      <w:r w:rsidRPr="00CB6EBA">
        <w:t>）</w:t>
      </w:r>
      <w:r w:rsidRPr="00CB6EBA">
        <w:t>305.03m</w:t>
      </w:r>
      <w:r w:rsidRPr="00CB6EBA">
        <w:t>，防浪墙顶高程</w:t>
      </w:r>
      <w:r w:rsidRPr="00CB6EBA">
        <w:t>306.143m</w:t>
      </w:r>
      <w:r w:rsidRPr="00CB6EBA">
        <w:t>，高于计算防浪墙顶高程</w:t>
      </w:r>
      <w:r w:rsidRPr="00CB6EBA">
        <w:t>306.129m</w:t>
      </w:r>
      <w:r w:rsidRPr="00CB6EBA">
        <w:t>；副坝现有坝顶高程</w:t>
      </w:r>
      <w:r w:rsidRPr="00CB6EBA">
        <w:t>306.27m</w:t>
      </w:r>
      <w:r w:rsidRPr="00CB6EBA">
        <w:t>，高于计算要求坝顶高程</w:t>
      </w:r>
      <w:r w:rsidRPr="00CB6EBA">
        <w:t>306.054m</w:t>
      </w:r>
      <w:r w:rsidRPr="00CB6EBA">
        <w:t>。因此，茅岗水库现有防洪标准满足</w:t>
      </w:r>
      <w:r w:rsidRPr="00CB6EBA">
        <w:t>50</w:t>
      </w:r>
      <w:r w:rsidRPr="00CB6EBA">
        <w:t>年一遇设计、</w:t>
      </w:r>
      <w:r w:rsidRPr="00CB6EBA">
        <w:t>5000</w:t>
      </w:r>
      <w:r w:rsidRPr="00CB6EBA">
        <w:t>年一遇校核要求。从洪水复核来看，水库大坝坝顶高程已能满足防洪安全要求。</w:t>
      </w:r>
    </w:p>
    <w:p w14:paraId="76061FA2" w14:textId="77777777" w:rsidR="00DC07DA" w:rsidRPr="00CB6EBA" w:rsidRDefault="00DC07DA" w:rsidP="009A6F62">
      <w:pPr>
        <w:pStyle w:val="2"/>
      </w:pPr>
      <w:bookmarkStart w:id="1083" w:name="_Toc494531491"/>
      <w:bookmarkStart w:id="1084" w:name="_Toc511404263"/>
      <w:bookmarkStart w:id="1085" w:name="_Toc511415022"/>
      <w:bookmarkStart w:id="1086" w:name="_Toc511417004"/>
      <w:bookmarkStart w:id="1087" w:name="_Toc511417260"/>
      <w:bookmarkStart w:id="1088" w:name="_Toc511490943"/>
      <w:bookmarkStart w:id="1089" w:name="_Toc512175623"/>
      <w:bookmarkStart w:id="1090" w:name="_Toc512175685"/>
      <w:bookmarkStart w:id="1091" w:name="_Toc512417434"/>
      <w:bookmarkStart w:id="1092" w:name="_Toc512417496"/>
      <w:bookmarkStart w:id="1093" w:name="_Toc512417558"/>
      <w:r w:rsidRPr="00CB6EBA">
        <w:t xml:space="preserve">6.5 </w:t>
      </w:r>
      <w:r w:rsidRPr="00CB6EBA">
        <w:t>结论</w:t>
      </w:r>
      <w:bookmarkEnd w:id="1083"/>
      <w:bookmarkEnd w:id="1084"/>
      <w:bookmarkEnd w:id="1085"/>
      <w:bookmarkEnd w:id="1086"/>
      <w:bookmarkEnd w:id="1087"/>
      <w:bookmarkEnd w:id="1088"/>
      <w:bookmarkEnd w:id="1089"/>
      <w:bookmarkEnd w:id="1090"/>
      <w:bookmarkEnd w:id="1091"/>
      <w:bookmarkEnd w:id="1092"/>
      <w:bookmarkEnd w:id="1093"/>
    </w:p>
    <w:p w14:paraId="63F87CA4" w14:textId="05EC4FCE" w:rsidR="001C054F" w:rsidRPr="00CB6EBA" w:rsidRDefault="00BD20DE">
      <w:pPr>
        <w:pStyle w:val="af"/>
      </w:pPr>
      <w:r w:rsidRPr="00CB6EBA">
        <w:t>1</w:t>
      </w:r>
      <w:r w:rsidRPr="00CB6EBA">
        <w:t>、</w:t>
      </w:r>
      <w:r w:rsidR="001C054F" w:rsidRPr="00CB6EBA">
        <w:t>茅岗水库总库容</w:t>
      </w:r>
      <w:r w:rsidR="001C054F" w:rsidRPr="00CB6EBA">
        <w:t>1116</w:t>
      </w:r>
      <w:r w:rsidR="001C054F" w:rsidRPr="00CB6EBA">
        <w:t>万</w:t>
      </w:r>
      <w:r w:rsidR="001C054F" w:rsidRPr="00CB6EBA">
        <w:t>m</w:t>
      </w:r>
      <w:r w:rsidR="001C054F" w:rsidRPr="00CB6EBA">
        <w:rPr>
          <w:vertAlign w:val="superscript"/>
        </w:rPr>
        <w:t>3</w:t>
      </w:r>
      <w:r w:rsidR="001C054F" w:rsidRPr="00CB6EBA">
        <w:t>，为中型水库，属</w:t>
      </w:r>
      <w:r w:rsidR="001C054F" w:rsidRPr="00CB6EBA">
        <w:rPr>
          <w:rFonts w:ascii="宋体" w:eastAsia="宋体" w:hAnsi="宋体" w:cs="宋体" w:hint="eastAsia"/>
        </w:rPr>
        <w:t>Ⅲ</w:t>
      </w:r>
      <w:r w:rsidR="001C054F" w:rsidRPr="00CB6EBA">
        <w:t>等工程，主要水工建筑物的级别为</w:t>
      </w:r>
      <w:r w:rsidR="001C054F" w:rsidRPr="00CB6EBA">
        <w:t>3</w:t>
      </w:r>
      <w:r w:rsidR="001C054F" w:rsidRPr="00CB6EBA">
        <w:t>级，其防洪标准（重现期）：设计为</w:t>
      </w:r>
      <w:r w:rsidR="001C054F" w:rsidRPr="00CB6EBA">
        <w:t>100</w:t>
      </w:r>
      <w:r w:rsidR="001C054F" w:rsidRPr="00CB6EBA">
        <w:t>～</w:t>
      </w:r>
      <w:r w:rsidR="001C054F" w:rsidRPr="00CB6EBA">
        <w:t>50</w:t>
      </w:r>
      <w:r w:rsidR="001C054F" w:rsidRPr="00CB6EBA">
        <w:t>年，校核为</w:t>
      </w:r>
      <w:r w:rsidR="001C054F" w:rsidRPr="00CB6EBA">
        <w:t>1000</w:t>
      </w:r>
      <w:r w:rsidR="001C054F" w:rsidRPr="00CB6EBA">
        <w:t>～</w:t>
      </w:r>
      <w:r w:rsidR="001C054F" w:rsidRPr="00CB6EBA">
        <w:t>500</w:t>
      </w:r>
      <w:r w:rsidR="001C054F" w:rsidRPr="00CB6EBA">
        <w:t>年。本工程除险加固初设报告采用设计标准为</w:t>
      </w:r>
      <w:r w:rsidR="001C054F" w:rsidRPr="00CB6EBA">
        <w:t>50</w:t>
      </w:r>
      <w:r w:rsidR="001C054F" w:rsidRPr="00CB6EBA">
        <w:t>年一遇，</w:t>
      </w:r>
      <w:r w:rsidR="007F7CAD" w:rsidRPr="00CB6EBA">
        <w:t>满足</w:t>
      </w:r>
      <w:r w:rsidR="001C054F" w:rsidRPr="00CB6EBA">
        <w:t>规范要求；校核标准为</w:t>
      </w:r>
      <w:r w:rsidR="001C054F" w:rsidRPr="00CB6EBA">
        <w:t>5000</w:t>
      </w:r>
      <w:r w:rsidR="001C054F" w:rsidRPr="00CB6EBA">
        <w:t>年一遇，</w:t>
      </w:r>
      <w:ins w:id="1094" w:author="王凯" w:date="2018-04-24T15:01:00Z">
        <w:r w:rsidR="00D43A17">
          <w:rPr>
            <w:rFonts w:hint="eastAsia"/>
          </w:rPr>
          <w:t>满足</w:t>
        </w:r>
      </w:ins>
      <w:del w:id="1095" w:author="王凯" w:date="2018-04-24T15:01:00Z">
        <w:r w:rsidR="001C054F" w:rsidRPr="00CB6EBA" w:rsidDel="00D43A17">
          <w:delText>大于</w:delText>
        </w:r>
      </w:del>
      <w:r w:rsidR="001C054F" w:rsidRPr="00CB6EBA">
        <w:t>规范要求。</w:t>
      </w:r>
    </w:p>
    <w:p w14:paraId="4ED283E8" w14:textId="77777777" w:rsidR="001C054F" w:rsidRPr="00CB6EBA" w:rsidRDefault="00BD20DE">
      <w:pPr>
        <w:pStyle w:val="af"/>
      </w:pPr>
      <w:r w:rsidRPr="00CB6EBA">
        <w:lastRenderedPageBreak/>
        <w:t>2</w:t>
      </w:r>
      <w:r w:rsidRPr="00CB6EBA">
        <w:t>、</w:t>
      </w:r>
      <w:r w:rsidR="001C054F" w:rsidRPr="00CB6EBA">
        <w:t>本次复核洪水较除险加固初设报告略大，这主要跟暴雨系列延长造成的设计暴雨成果变化以及浙江省推理公式法计算时采用的汇流参数不同有关。考虑调洪结果，原设计洪水可暂不调整。</w:t>
      </w:r>
    </w:p>
    <w:p w14:paraId="7D1B3D6F" w14:textId="77777777" w:rsidR="001C054F" w:rsidRPr="00CB6EBA" w:rsidRDefault="00BD20DE">
      <w:pPr>
        <w:pStyle w:val="af"/>
      </w:pPr>
      <w:r w:rsidRPr="00CB6EBA">
        <w:t>3</w:t>
      </w:r>
      <w:r w:rsidRPr="00CB6EBA">
        <w:t>、</w:t>
      </w:r>
      <w:r w:rsidR="00EB2416" w:rsidRPr="00CB6EBA">
        <w:t>大坝溢流坝段及非常溢洪道均无闸门控制，洪水下泄取决于水库水位。</w:t>
      </w:r>
      <w:r w:rsidR="001C054F" w:rsidRPr="00CB6EBA">
        <w:t>通过对溢洪道泄流能力的计算及比较，本次复核的泄流能力与原设计的泄流能力相差不大，泄流能力能满足安全泄洪的要求。</w:t>
      </w:r>
    </w:p>
    <w:p w14:paraId="1910C995" w14:textId="58041C6D" w:rsidR="001C054F" w:rsidRPr="00CB6EBA" w:rsidRDefault="00EB2416">
      <w:pPr>
        <w:pStyle w:val="af"/>
      </w:pPr>
      <w:r w:rsidRPr="00CB6EBA">
        <w:t>4</w:t>
      </w:r>
      <w:r w:rsidR="00BD20DE" w:rsidRPr="00CB6EBA">
        <w:t>、</w:t>
      </w:r>
      <w:r w:rsidR="001C054F" w:rsidRPr="00CB6EBA">
        <w:t>本次</w:t>
      </w:r>
      <w:ins w:id="1096" w:author="王凯" w:date="2018-04-24T15:01:00Z">
        <w:r w:rsidR="00D43A17">
          <w:rPr>
            <w:rFonts w:hint="eastAsia"/>
          </w:rPr>
          <w:t>防</w:t>
        </w:r>
      </w:ins>
      <w:del w:id="1097" w:author="王凯" w:date="2018-04-24T15:01:00Z">
        <w:r w:rsidR="001C054F" w:rsidRPr="00CB6EBA" w:rsidDel="00D43A17">
          <w:delText>抗</w:delText>
        </w:r>
      </w:del>
      <w:r w:rsidR="001C054F" w:rsidRPr="00CB6EBA">
        <w:t>洪能力复核采用本次复核特征水位。本工程主坝现有坝顶高程</w:t>
      </w:r>
      <w:r w:rsidR="001C054F" w:rsidRPr="00CB6EBA">
        <w:t>305.043m</w:t>
      </w:r>
      <w:r w:rsidR="001C054F" w:rsidRPr="00CB6EBA">
        <w:t>，高于校核洪水位（</w:t>
      </w:r>
      <w:r w:rsidR="001C054F" w:rsidRPr="00CB6EBA">
        <w:t>P=0.02%</w:t>
      </w:r>
      <w:r w:rsidR="001C054F" w:rsidRPr="00CB6EBA">
        <w:t>）</w:t>
      </w:r>
      <w:r w:rsidR="001C054F" w:rsidRPr="00CB6EBA">
        <w:t>305.03m</w:t>
      </w:r>
      <w:r w:rsidR="001C054F" w:rsidRPr="00CB6EBA">
        <w:t>，防浪墙顶高程</w:t>
      </w:r>
      <w:r w:rsidR="001C054F" w:rsidRPr="00CB6EBA">
        <w:t>306.143m</w:t>
      </w:r>
      <w:r w:rsidR="001C054F" w:rsidRPr="00CB6EBA">
        <w:t>，高于计算防浪墙顶高程</w:t>
      </w:r>
      <w:r w:rsidR="001C054F" w:rsidRPr="00CB6EBA">
        <w:t>306.129m</w:t>
      </w:r>
      <w:r w:rsidR="001C054F" w:rsidRPr="00CB6EBA">
        <w:t>；副坝现有坝顶高程</w:t>
      </w:r>
      <w:r w:rsidR="001C054F" w:rsidRPr="00CB6EBA">
        <w:t>306.27m</w:t>
      </w:r>
      <w:r w:rsidR="001C054F" w:rsidRPr="00CB6EBA">
        <w:t>，高于计算要求坝顶高程</w:t>
      </w:r>
      <w:r w:rsidR="001C054F" w:rsidRPr="00CB6EBA">
        <w:t>306.054m</w:t>
      </w:r>
      <w:r w:rsidR="001C054F" w:rsidRPr="00CB6EBA">
        <w:t>。因此，茅岗水库现有防洪标准满足</w:t>
      </w:r>
      <w:r w:rsidR="001C054F" w:rsidRPr="00CB6EBA">
        <w:t>50</w:t>
      </w:r>
      <w:r w:rsidR="001C054F" w:rsidRPr="00CB6EBA">
        <w:t>年一遇设计、</w:t>
      </w:r>
      <w:r w:rsidR="001C054F" w:rsidRPr="00CB6EBA">
        <w:t>5000</w:t>
      </w:r>
      <w:r w:rsidR="001C054F" w:rsidRPr="00CB6EBA">
        <w:t>年一遇校核要求。</w:t>
      </w:r>
    </w:p>
    <w:p w14:paraId="34120F27" w14:textId="77777777" w:rsidR="001C054F" w:rsidRPr="00CB6EBA" w:rsidRDefault="001C054F">
      <w:pPr>
        <w:pStyle w:val="af"/>
      </w:pPr>
      <w:r w:rsidRPr="00CB6EBA">
        <w:t>综上所述，根据《水库大坝安全评价导则》（</w:t>
      </w:r>
      <w:r w:rsidRPr="00CB6EBA">
        <w:t>SL 258-2017</w:t>
      </w:r>
      <w:r w:rsidRPr="00CB6EBA">
        <w:t>），茅岗水库防洪安全性评价为</w:t>
      </w:r>
      <w:r w:rsidRPr="00CB6EBA">
        <w:t>“A”</w:t>
      </w:r>
      <w:r w:rsidRPr="00CB6EBA">
        <w:t>级。</w:t>
      </w:r>
    </w:p>
    <w:p w14:paraId="33DC2396" w14:textId="77777777" w:rsidR="00A64F81" w:rsidRPr="00CB6EBA" w:rsidRDefault="00A64F81">
      <w:pPr>
        <w:pStyle w:val="af"/>
        <w:sectPr w:rsidR="00A64F81" w:rsidRPr="00CB6EBA" w:rsidSect="00927D19">
          <w:footerReference w:type="default" r:id="rId29"/>
          <w:pgSz w:w="11906" w:h="16838"/>
          <w:pgMar w:top="1440" w:right="1797" w:bottom="1440" w:left="1797" w:header="794" w:footer="737" w:gutter="0"/>
          <w:cols w:space="425"/>
          <w:docGrid w:type="lines" w:linePitch="326"/>
        </w:sectPr>
      </w:pPr>
    </w:p>
    <w:p w14:paraId="1F4DF1DC" w14:textId="77777777" w:rsidR="001C054F" w:rsidRPr="00CB6EBA" w:rsidRDefault="00A64F81" w:rsidP="00787C9F">
      <w:pPr>
        <w:pStyle w:val="1"/>
        <w:spacing w:before="163" w:after="163"/>
      </w:pPr>
      <w:bookmarkStart w:id="1098" w:name="_Toc494531492"/>
      <w:bookmarkStart w:id="1099" w:name="_Toc511404264"/>
      <w:bookmarkStart w:id="1100" w:name="_Toc511415023"/>
      <w:bookmarkStart w:id="1101" w:name="_Toc511417005"/>
      <w:bookmarkStart w:id="1102" w:name="_Toc511417261"/>
      <w:bookmarkStart w:id="1103" w:name="_Toc511490944"/>
      <w:bookmarkStart w:id="1104" w:name="_Toc512175624"/>
      <w:bookmarkStart w:id="1105" w:name="_Toc512175686"/>
      <w:bookmarkStart w:id="1106" w:name="_Toc512417435"/>
      <w:bookmarkStart w:id="1107" w:name="_Toc512417497"/>
      <w:bookmarkStart w:id="1108" w:name="_Toc512417559"/>
      <w:r w:rsidRPr="00CB6EBA">
        <w:lastRenderedPageBreak/>
        <w:t>7</w:t>
      </w:r>
      <w:r w:rsidRPr="00CB6EBA">
        <w:t>渗流安全评价</w:t>
      </w:r>
      <w:bookmarkEnd w:id="1098"/>
      <w:bookmarkEnd w:id="1099"/>
      <w:bookmarkEnd w:id="1100"/>
      <w:bookmarkEnd w:id="1101"/>
      <w:bookmarkEnd w:id="1102"/>
      <w:bookmarkEnd w:id="1103"/>
      <w:bookmarkEnd w:id="1104"/>
      <w:bookmarkEnd w:id="1105"/>
      <w:bookmarkEnd w:id="1106"/>
      <w:bookmarkEnd w:id="1107"/>
      <w:bookmarkEnd w:id="1108"/>
    </w:p>
    <w:p w14:paraId="0C443986" w14:textId="77777777" w:rsidR="00A64F81" w:rsidRPr="00CB6EBA" w:rsidRDefault="00A64F81" w:rsidP="009A6F62">
      <w:pPr>
        <w:pStyle w:val="2"/>
      </w:pPr>
      <w:bookmarkStart w:id="1109" w:name="_Toc494531493"/>
      <w:bookmarkStart w:id="1110" w:name="_Toc511404265"/>
      <w:bookmarkStart w:id="1111" w:name="_Toc511415024"/>
      <w:bookmarkStart w:id="1112" w:name="_Toc511417006"/>
      <w:bookmarkStart w:id="1113" w:name="_Toc511417262"/>
      <w:bookmarkStart w:id="1114" w:name="_Toc511490945"/>
      <w:bookmarkStart w:id="1115" w:name="_Toc512175625"/>
      <w:bookmarkStart w:id="1116" w:name="_Toc512175687"/>
      <w:bookmarkStart w:id="1117" w:name="_Toc512417436"/>
      <w:bookmarkStart w:id="1118" w:name="_Toc512417498"/>
      <w:bookmarkStart w:id="1119" w:name="_Toc512417560"/>
      <w:r w:rsidRPr="00CB6EBA">
        <w:t xml:space="preserve">7.1 </w:t>
      </w:r>
      <w:r w:rsidRPr="00CB6EBA">
        <w:t>主坝渗流安全评价</w:t>
      </w:r>
      <w:bookmarkEnd w:id="1109"/>
      <w:bookmarkEnd w:id="1110"/>
      <w:bookmarkEnd w:id="1111"/>
      <w:bookmarkEnd w:id="1112"/>
      <w:bookmarkEnd w:id="1113"/>
      <w:bookmarkEnd w:id="1114"/>
      <w:bookmarkEnd w:id="1115"/>
      <w:bookmarkEnd w:id="1116"/>
      <w:bookmarkEnd w:id="1117"/>
      <w:bookmarkEnd w:id="1118"/>
      <w:bookmarkEnd w:id="1119"/>
    </w:p>
    <w:p w14:paraId="305F90CA" w14:textId="77777777" w:rsidR="00A64F81" w:rsidRPr="00CB6EBA" w:rsidRDefault="00A64F81" w:rsidP="00787C9F">
      <w:pPr>
        <w:pStyle w:val="3"/>
        <w:spacing w:before="163"/>
      </w:pPr>
      <w:bookmarkStart w:id="1120" w:name="_Toc494531494"/>
      <w:r w:rsidRPr="00CB6EBA">
        <w:t xml:space="preserve">7.1.1 </w:t>
      </w:r>
      <w:r w:rsidRPr="00CB6EBA">
        <w:t>坝基渗流安全评价</w:t>
      </w:r>
      <w:bookmarkEnd w:id="1120"/>
    </w:p>
    <w:p w14:paraId="5D425751" w14:textId="2D718892" w:rsidR="00EB10C9" w:rsidRPr="00CB6EBA" w:rsidRDefault="00BD20DE">
      <w:pPr>
        <w:pStyle w:val="af"/>
      </w:pPr>
      <w:r w:rsidRPr="00CB6EBA">
        <w:t>1</w:t>
      </w:r>
      <w:r w:rsidRPr="00CB6EBA">
        <w:t>、</w:t>
      </w:r>
      <w:r w:rsidR="00EB10C9" w:rsidRPr="00CB6EBA">
        <w:t>2006</w:t>
      </w:r>
      <w:r w:rsidR="00EB10C9" w:rsidRPr="00CB6EBA">
        <w:t>年除险加固，在坝基上游设防渗帷幕，伸入相对不透水层</w:t>
      </w:r>
      <w:r w:rsidR="00EB10C9" w:rsidRPr="00CB6EBA">
        <w:t>5m</w:t>
      </w:r>
      <w:r w:rsidR="00EB10C9" w:rsidRPr="00CB6EBA">
        <w:t>，左右坝肩延伸至相对不透水层与正常水位相交处。沿坝轴线设一排防渗帷幕，帷幕向上游偏</w:t>
      </w:r>
      <w:r w:rsidR="00EB10C9" w:rsidRPr="00CB6EBA">
        <w:t>3.3°</w:t>
      </w:r>
      <w:r w:rsidR="00EB10C9" w:rsidRPr="00CB6EBA">
        <w:t>，帷幕孔距为</w:t>
      </w:r>
      <w:r w:rsidR="00EB10C9" w:rsidRPr="00CB6EBA">
        <w:t>2.5m</w:t>
      </w:r>
      <w:r w:rsidR="00EB10C9" w:rsidRPr="00CB6EBA">
        <w:t>，灌浆压力</w:t>
      </w:r>
      <w:r w:rsidR="00EB10C9" w:rsidRPr="00CB6EBA">
        <w:t>1.0MPa</w:t>
      </w:r>
      <w:r w:rsidR="00EB10C9" w:rsidRPr="00CB6EBA">
        <w:t>，帷幕灌浆孔布置满足规范要求。</w:t>
      </w:r>
      <w:del w:id="1121" w:author="王凯" w:date="2018-04-24T15:04:00Z">
        <w:r w:rsidR="00EB10C9" w:rsidRPr="00CB6EBA" w:rsidDel="00544943">
          <w:delText>帷幕和充填灌浆质量检查孔压水和注浆试验成果见表</w:delText>
        </w:r>
        <w:r w:rsidR="00EB2416" w:rsidRPr="00CB6EBA" w:rsidDel="00544943">
          <w:delText>4.2-1</w:delText>
        </w:r>
        <w:r w:rsidR="00EB10C9" w:rsidRPr="00CB6EBA" w:rsidDel="00544943">
          <w:delText>。</w:delText>
        </w:r>
      </w:del>
    </w:p>
    <w:p w14:paraId="551CB8A2" w14:textId="77777777" w:rsidR="00EB10C9" w:rsidRPr="00CB6EBA" w:rsidRDefault="00EB10C9">
      <w:pPr>
        <w:pStyle w:val="af"/>
      </w:pPr>
      <w:r w:rsidRPr="00CB6EBA">
        <w:t>根据检查孔压水和注浆试验</w:t>
      </w:r>
      <w:r w:rsidR="00EB2416" w:rsidRPr="00CB6EBA">
        <w:t>，</w:t>
      </w:r>
      <w:r w:rsidRPr="00CB6EBA">
        <w:t>坝基透水率满足规范要求</w:t>
      </w:r>
      <w:r w:rsidR="00EB2416" w:rsidRPr="00CB6EBA">
        <w:t>（</w:t>
      </w:r>
      <w:r w:rsidR="00EB2416" w:rsidRPr="00CB6EBA">
        <w:t>≤5Lu</w:t>
      </w:r>
      <w:r w:rsidR="00EB2416" w:rsidRPr="00CB6EBA">
        <w:t>）</w:t>
      </w:r>
      <w:r w:rsidRPr="00CB6EBA">
        <w:t>。</w:t>
      </w:r>
    </w:p>
    <w:p w14:paraId="49E40282" w14:textId="77777777" w:rsidR="00EB10C9" w:rsidRPr="00CB6EBA" w:rsidRDefault="00BD20DE">
      <w:pPr>
        <w:pStyle w:val="af"/>
      </w:pPr>
      <w:r w:rsidRPr="00CB6EBA">
        <w:t>2</w:t>
      </w:r>
      <w:r w:rsidRPr="00CB6EBA">
        <w:t>、</w:t>
      </w:r>
      <w:r w:rsidR="00EB10C9" w:rsidRPr="00CB6EBA">
        <w:t>为减少坝基扬压力，在坝基防渗帷幕下游（廊道内）设置</w:t>
      </w:r>
      <w:r w:rsidR="00EB10C9" w:rsidRPr="00CB6EBA">
        <w:t>17</w:t>
      </w:r>
      <w:r w:rsidR="00EB10C9" w:rsidRPr="00CB6EBA">
        <w:t>只排水孔，在施工期间采用手工炮杆造孔，用无砂混凝土管与坝体廊道连接，渗流汇集在廊道排水沟，再由排水总管排出坝体。由于本工程为浆砌块石重力坝，坝体本身为透水体，坝基渗水大部分通过坝体排除，坝基排水孔大部分无水。</w:t>
      </w:r>
    </w:p>
    <w:p w14:paraId="4B40FF08" w14:textId="77777777" w:rsidR="00EB10C9" w:rsidRPr="00CB6EBA" w:rsidRDefault="00BD20DE">
      <w:pPr>
        <w:pStyle w:val="af"/>
      </w:pPr>
      <w:r w:rsidRPr="00CB6EBA">
        <w:t>3</w:t>
      </w:r>
      <w:r w:rsidRPr="00CB6EBA">
        <w:t>、</w:t>
      </w:r>
      <w:r w:rsidR="00EB10C9" w:rsidRPr="00CB6EBA">
        <w:t>各测压管扬压力系数变化规律正常，库水位升高，扬压力系数值减小；库水位降低，扬压力系数值增大。在计算水位下的扬压力折减系数逐年呈现波动变化，无明显上升或下降趋势。除去</w:t>
      </w:r>
      <w:r w:rsidR="00EB10C9" w:rsidRPr="00CB6EBA">
        <w:t>6#</w:t>
      </w:r>
      <w:r w:rsidR="00EB10C9" w:rsidRPr="00CB6EBA">
        <w:t>、</w:t>
      </w:r>
      <w:r w:rsidR="00EB10C9" w:rsidRPr="00CB6EBA">
        <w:t>7#</w:t>
      </w:r>
      <w:r w:rsidR="00EB10C9" w:rsidRPr="00CB6EBA">
        <w:t>扬压力系数，其余各测孔扬压力系数沿纵断面空间分布符合一般规律。</w:t>
      </w:r>
    </w:p>
    <w:p w14:paraId="1784AC87" w14:textId="33F0AA99" w:rsidR="00EB10C9" w:rsidRPr="00CB6EBA" w:rsidRDefault="00993F41">
      <w:pPr>
        <w:pStyle w:val="af"/>
      </w:pPr>
      <w:r>
        <w:rPr>
          <w:rFonts w:hint="eastAsia"/>
        </w:rPr>
        <w:t>4</w:t>
      </w:r>
      <w:r>
        <w:rPr>
          <w:rFonts w:hint="eastAsia"/>
        </w:rPr>
        <w:t>、</w:t>
      </w:r>
      <w:r w:rsidR="00EB10C9" w:rsidRPr="00CB6EBA">
        <w:t>正常高水位下监测时段各测孔扬压力系数平均值基本在规范建议值范围内，但个别年份扬压力系数超过规范建议值范围，建议加强观测。</w:t>
      </w:r>
    </w:p>
    <w:p w14:paraId="57DB699E" w14:textId="0E9CEE42" w:rsidR="00EB10C9" w:rsidRPr="00CB6EBA" w:rsidRDefault="00993F41">
      <w:pPr>
        <w:pStyle w:val="af"/>
      </w:pPr>
      <w:r>
        <w:rPr>
          <w:rFonts w:hint="eastAsia"/>
        </w:rPr>
        <w:t>5</w:t>
      </w:r>
      <w:r>
        <w:rPr>
          <w:rFonts w:hint="eastAsia"/>
        </w:rPr>
        <w:t>、</w:t>
      </w:r>
      <w:r w:rsidR="00EB10C9" w:rsidRPr="00CB6EBA">
        <w:t>除去异常测点，其它测孔扬压力与库水位相关性较好。各测压管水位保持稳定状态，无明显变化趋势。</w:t>
      </w:r>
    </w:p>
    <w:p w14:paraId="35AD699D" w14:textId="77777777" w:rsidR="00A64F81" w:rsidRPr="00CB6EBA" w:rsidRDefault="00A64F81" w:rsidP="00787C9F">
      <w:pPr>
        <w:pStyle w:val="3"/>
        <w:spacing w:before="163"/>
      </w:pPr>
      <w:bookmarkStart w:id="1122" w:name="_Toc494531495"/>
      <w:r w:rsidRPr="00CB6EBA">
        <w:t xml:space="preserve">7.1.2 </w:t>
      </w:r>
      <w:r w:rsidRPr="00CB6EBA">
        <w:t>坝体渗流安全评价</w:t>
      </w:r>
      <w:bookmarkEnd w:id="1122"/>
    </w:p>
    <w:p w14:paraId="58B975C3" w14:textId="77777777" w:rsidR="0045052A" w:rsidRPr="00CB6EBA" w:rsidRDefault="00BD20DE">
      <w:pPr>
        <w:pStyle w:val="af"/>
      </w:pPr>
      <w:r w:rsidRPr="00CB6EBA">
        <w:t>1</w:t>
      </w:r>
      <w:r w:rsidRPr="00CB6EBA">
        <w:t>、</w:t>
      </w:r>
      <w:r w:rsidR="0045052A" w:rsidRPr="00CB6EBA">
        <w:t>2006</w:t>
      </w:r>
      <w:r w:rsidR="0045052A" w:rsidRPr="00CB6EBA">
        <w:t>年除险加固进行主坝充填灌浆。根据帷幕和充填灌浆质量检查孔压水和注浆试验成果，主坝右非溢流坝段</w:t>
      </w:r>
      <w:r w:rsidR="0045052A" w:rsidRPr="00CB6EBA">
        <w:t>0+85.76</w:t>
      </w:r>
      <w:r w:rsidR="0045052A" w:rsidRPr="00CB6EBA">
        <w:t>（</w:t>
      </w:r>
      <w:r w:rsidR="0045052A" w:rsidRPr="00CB6EBA">
        <w:t>37~38#</w:t>
      </w:r>
      <w:r w:rsidR="0045052A" w:rsidRPr="00CB6EBA">
        <w:t>）处第一段透水率为</w:t>
      </w:r>
      <w:r w:rsidR="0045052A" w:rsidRPr="00CB6EBA">
        <w:t>5Lu</w:t>
      </w:r>
      <w:r w:rsidR="0045052A" w:rsidRPr="00CB6EBA">
        <w:t>，第二段为</w:t>
      </w:r>
      <w:r w:rsidR="0045052A" w:rsidRPr="00CB6EBA">
        <w:t>1Lu</w:t>
      </w:r>
      <w:r w:rsidR="0045052A" w:rsidRPr="00CB6EBA">
        <w:t>，第三段为</w:t>
      </w:r>
      <w:r w:rsidR="0045052A" w:rsidRPr="00CB6EBA">
        <w:t>5.0Lu</w:t>
      </w:r>
      <w:r w:rsidR="0045052A" w:rsidRPr="00CB6EBA">
        <w:t>，第四段为</w:t>
      </w:r>
      <w:r w:rsidR="0045052A" w:rsidRPr="00CB6EBA">
        <w:t>3.0Lu</w:t>
      </w:r>
      <w:r w:rsidR="0045052A" w:rsidRPr="00CB6EBA">
        <w:t>。主坝右非溢流坝段</w:t>
      </w:r>
      <w:r w:rsidR="0045052A" w:rsidRPr="00CB6EBA">
        <w:t>0+115.76</w:t>
      </w:r>
      <w:r w:rsidR="0045052A" w:rsidRPr="00CB6EBA">
        <w:t>（</w:t>
      </w:r>
      <w:r w:rsidR="0045052A" w:rsidRPr="00CB6EBA">
        <w:t>49~50#</w:t>
      </w:r>
      <w:r w:rsidR="0045052A" w:rsidRPr="00CB6EBA">
        <w:t>）处第一段透水率为</w:t>
      </w:r>
      <w:r w:rsidR="0045052A" w:rsidRPr="00CB6EBA">
        <w:t>0.44Lu</w:t>
      </w:r>
      <w:r w:rsidR="0045052A" w:rsidRPr="00CB6EBA">
        <w:t>，第二段为</w:t>
      </w:r>
      <w:r w:rsidR="0045052A" w:rsidRPr="00CB6EBA">
        <w:t>0.17Lu</w:t>
      </w:r>
      <w:r w:rsidR="0045052A" w:rsidRPr="00CB6EBA">
        <w:t>。试验结果均能满足</w:t>
      </w:r>
      <w:r w:rsidR="00EB2416" w:rsidRPr="00CB6EBA">
        <w:t>规范</w:t>
      </w:r>
      <w:r w:rsidR="0045052A" w:rsidRPr="00CB6EBA">
        <w:t>要求（</w:t>
      </w:r>
      <w:r w:rsidR="0045052A" w:rsidRPr="00CB6EBA">
        <w:t>q≤5Lu</w:t>
      </w:r>
      <w:r w:rsidR="0045052A" w:rsidRPr="00CB6EBA">
        <w:t>）。</w:t>
      </w:r>
    </w:p>
    <w:p w14:paraId="5DE7AFDA" w14:textId="77777777" w:rsidR="0045052A" w:rsidRDefault="00BD20DE">
      <w:pPr>
        <w:pStyle w:val="af"/>
        <w:rPr>
          <w:ins w:id="1123" w:author="王凯" w:date="2018-04-25T12:17:00Z"/>
        </w:rPr>
      </w:pPr>
      <w:r w:rsidRPr="00CB6EBA">
        <w:lastRenderedPageBreak/>
        <w:t>2</w:t>
      </w:r>
      <w:r w:rsidRPr="00CB6EBA">
        <w:t>、</w:t>
      </w:r>
      <w:r w:rsidR="0045052A" w:rsidRPr="00CB6EBA">
        <w:t>茅岗水库主坝防渗采用的是在坝体上游面设置混凝土防渗面板，并在防渗面板外部</w:t>
      </w:r>
      <w:r w:rsidR="0045052A" w:rsidRPr="00CB6EBA">
        <w:rPr>
          <w:szCs w:val="24"/>
        </w:rPr>
        <w:t>做高频振捣钢丝网水泥面板</w:t>
      </w:r>
      <w:r w:rsidR="0045052A" w:rsidRPr="00CB6EBA">
        <w:t>。上游防渗面板厚度</w:t>
      </w:r>
      <w:r w:rsidR="00EB2416" w:rsidRPr="00CB6EBA">
        <w:t>与水头的最小比值为</w:t>
      </w:r>
      <w:r w:rsidR="00EB2416" w:rsidRPr="00CB6EBA">
        <w:t>1/24</w:t>
      </w:r>
      <w:r w:rsidR="00EB2416" w:rsidRPr="00CB6EBA">
        <w:t>，</w:t>
      </w:r>
      <w:r w:rsidR="006644AF" w:rsidRPr="00CB6EBA">
        <w:t>满足</w:t>
      </w:r>
      <w:r w:rsidR="0045052A" w:rsidRPr="00CB6EBA">
        <w:t>规范</w:t>
      </w:r>
      <w:r w:rsidR="00EB2416" w:rsidRPr="00CB6EBA">
        <w:t>要求（</w:t>
      </w:r>
      <w:r w:rsidR="006644AF" w:rsidRPr="00CB6EBA">
        <w:t>≥</w:t>
      </w:r>
      <w:r w:rsidR="00EB2416" w:rsidRPr="00CB6EBA">
        <w:t>1</w:t>
      </w:r>
      <w:r w:rsidR="00EB2416" w:rsidRPr="00CB6EBA">
        <w:t>／</w:t>
      </w:r>
      <w:r w:rsidR="00EB2416" w:rsidRPr="00CB6EBA">
        <w:t>30</w:t>
      </w:r>
      <w:r w:rsidR="00EB2416" w:rsidRPr="00CB6EBA">
        <w:t>～</w:t>
      </w:r>
      <w:r w:rsidR="00EB2416" w:rsidRPr="00CB6EBA">
        <w:t>1</w:t>
      </w:r>
      <w:r w:rsidR="00EB2416" w:rsidRPr="00CB6EBA">
        <w:t>／</w:t>
      </w:r>
      <w:r w:rsidR="00EB2416" w:rsidRPr="00CB6EBA">
        <w:t>60</w:t>
      </w:r>
      <w:r w:rsidR="00EB2416" w:rsidRPr="00CB6EBA">
        <w:t>）</w:t>
      </w:r>
      <w:r w:rsidR="006644AF" w:rsidRPr="00CB6EBA">
        <w:t>；</w:t>
      </w:r>
      <w:r w:rsidR="0045052A" w:rsidRPr="00CB6EBA">
        <w:t>顶部厚度为</w:t>
      </w:r>
      <w:r w:rsidR="0045052A" w:rsidRPr="00CB6EBA">
        <w:t>0.5m</w:t>
      </w:r>
      <w:r w:rsidR="006644AF" w:rsidRPr="00CB6EBA">
        <w:t>，满足规范要求</w:t>
      </w:r>
      <w:r w:rsidR="0045052A" w:rsidRPr="00CB6EBA">
        <w:t>（</w:t>
      </w:r>
      <w:r w:rsidR="0045052A" w:rsidRPr="00CB6EBA">
        <w:t>≥</w:t>
      </w:r>
      <w:smartTag w:uri="urn:schemas-microsoft-com:office:smarttags" w:element="chmetcnv">
        <w:smartTagPr>
          <w:attr w:name="TCSC" w:val="0"/>
          <w:attr w:name="NumberType" w:val="1"/>
          <w:attr w:name="Negative" w:val="False"/>
          <w:attr w:name="HasSpace" w:val="False"/>
          <w:attr w:name="SourceValue" w:val=".3"/>
          <w:attr w:name="UnitName" w:val="m"/>
        </w:smartTagPr>
        <w:r w:rsidR="0045052A" w:rsidRPr="00CB6EBA">
          <w:t>0.3m</w:t>
        </w:r>
      </w:smartTag>
      <w:r w:rsidR="0045052A" w:rsidRPr="00CB6EBA">
        <w:t>）。</w:t>
      </w:r>
    </w:p>
    <w:p w14:paraId="5E89C10D" w14:textId="60A7043B" w:rsidR="000625F8" w:rsidRPr="00CB6EBA" w:rsidRDefault="000625F8">
      <w:pPr>
        <w:pStyle w:val="af"/>
      </w:pPr>
      <w:ins w:id="1124" w:author="王凯" w:date="2018-04-25T12:17:00Z">
        <w:r>
          <w:rPr>
            <w:rFonts w:hint="eastAsia"/>
          </w:rPr>
          <w:t>本次现场检查，溢流</w:t>
        </w:r>
      </w:ins>
      <w:ins w:id="1125" w:author="王凯" w:date="2018-04-25T12:18:00Z">
        <w:r>
          <w:rPr>
            <w:rFonts w:hint="eastAsia"/>
          </w:rPr>
          <w:t>坝段上游防渗面板局部破损</w:t>
        </w:r>
      </w:ins>
      <w:ins w:id="1126" w:author="王凯" w:date="2018-04-25T12:21:00Z">
        <w:r w:rsidR="00C7779C">
          <w:rPr>
            <w:rFonts w:hint="eastAsia"/>
          </w:rPr>
          <w:t>，尚不影响面板整体防渗</w:t>
        </w:r>
      </w:ins>
      <w:ins w:id="1127" w:author="王凯" w:date="2018-04-25T12:19:00Z">
        <w:r>
          <w:rPr>
            <w:rFonts w:hint="eastAsia"/>
          </w:rPr>
          <w:t>。</w:t>
        </w:r>
      </w:ins>
    </w:p>
    <w:p w14:paraId="1C521B42" w14:textId="77777777" w:rsidR="0045052A" w:rsidRDefault="006644AF">
      <w:pPr>
        <w:pStyle w:val="af"/>
      </w:pPr>
      <w:r w:rsidRPr="00CB6EBA">
        <w:t>3</w:t>
      </w:r>
      <w:r w:rsidRPr="00CB6EBA">
        <w:t>、</w:t>
      </w:r>
      <w:r w:rsidRPr="00CB6EBA">
        <w:rPr>
          <w:szCs w:val="24"/>
        </w:rPr>
        <w:t>在原混凝土面板外部做高频振捣钢丝网水泥面板，</w:t>
      </w:r>
      <w:r w:rsidRPr="00CB6EBA">
        <w:t>高频振捣防渗面板伸缩缝内填</w:t>
      </w:r>
      <w:r w:rsidRPr="00CB6EBA">
        <w:t>“SR”</w:t>
      </w:r>
      <w:r w:rsidRPr="00CB6EBA">
        <w:t>柔性止水材料，表面粘贴</w:t>
      </w:r>
      <w:r w:rsidRPr="00CB6EBA">
        <w:t>SR</w:t>
      </w:r>
      <w:r w:rsidRPr="00CB6EBA">
        <w:t>三元乙丙防渗盖片，周边用</w:t>
      </w:r>
      <w:r w:rsidRPr="00CB6EBA">
        <w:t>30mm</w:t>
      </w:r>
      <w:r w:rsidRPr="00CB6EBA">
        <w:t>宽</w:t>
      </w:r>
      <w:r w:rsidRPr="00CB6EBA">
        <w:t>2mm</w:t>
      </w:r>
      <w:r w:rsidRPr="00CB6EBA">
        <w:t>厚不锈钢片和</w:t>
      </w:r>
      <w:r w:rsidRPr="00CB6EBA">
        <w:t>M8</w:t>
      </w:r>
      <w:r w:rsidRPr="00CB6EBA">
        <w:t>不锈钢膨胀螺栓与面板固定，面板裂缝两侧各</w:t>
      </w:r>
      <w:r w:rsidRPr="00CB6EBA">
        <w:t>15cm</w:t>
      </w:r>
      <w:r w:rsidRPr="00CB6EBA">
        <w:t>范围内用毛刷或钢丝刷去除浮尘、油污等杂物，沿裂缝表面涂刷</w:t>
      </w:r>
      <w:r w:rsidRPr="00CB6EBA">
        <w:t>20cm</w:t>
      </w:r>
      <w:r w:rsidRPr="00CB6EBA">
        <w:t>宽厚</w:t>
      </w:r>
      <w:r w:rsidRPr="00CB6EBA">
        <w:t>0.8-1.0mm</w:t>
      </w:r>
      <w:r w:rsidRPr="00CB6EBA">
        <w:t>弹性环氧涂料。</w:t>
      </w:r>
      <w:r w:rsidR="0045052A" w:rsidRPr="00CB6EBA">
        <w:t>原混凝土面板设三条温度竖缝，采用沥青井、止水橡皮及沥青麻片的联合防渗措施。</w:t>
      </w:r>
    </w:p>
    <w:p w14:paraId="3F49768D" w14:textId="763466BF" w:rsidR="00AD00D4" w:rsidRPr="00AD00D4" w:rsidRDefault="00AD00D4">
      <w:pPr>
        <w:pStyle w:val="af"/>
      </w:pPr>
      <w:r>
        <w:t>4</w:t>
      </w:r>
      <w:r>
        <w:rPr>
          <w:rFonts w:hint="eastAsia"/>
        </w:rPr>
        <w:t>、现场检查</w:t>
      </w:r>
      <w:r>
        <w:rPr>
          <w:rFonts w:hint="eastAsia"/>
          <w:snapToGrid w:val="0"/>
        </w:rPr>
        <w:t>主坝左非溢流坝段下游坝面有</w:t>
      </w:r>
      <w:r>
        <w:rPr>
          <w:snapToGrid w:val="0"/>
        </w:rPr>
        <w:t>4</w:t>
      </w:r>
      <w:r>
        <w:rPr>
          <w:rFonts w:hint="eastAsia"/>
          <w:snapToGrid w:val="0"/>
        </w:rPr>
        <w:t>处渗水，并有析出物渗出。溢流面反弧段下部最低位置有</w:t>
      </w:r>
      <w:r>
        <w:rPr>
          <w:snapToGrid w:val="0"/>
        </w:rPr>
        <w:t>1</w:t>
      </w:r>
      <w:r>
        <w:rPr>
          <w:rFonts w:hint="eastAsia"/>
          <w:snapToGrid w:val="0"/>
        </w:rPr>
        <w:t>条垂直水流向裂缝，贯穿第</w:t>
      </w:r>
      <w:r>
        <w:rPr>
          <w:snapToGrid w:val="0"/>
        </w:rPr>
        <w:t>1</w:t>
      </w:r>
      <w:r>
        <w:rPr>
          <w:rFonts w:hint="eastAsia"/>
          <w:snapToGrid w:val="0"/>
        </w:rPr>
        <w:t>块</w:t>
      </w:r>
      <w:r>
        <w:rPr>
          <w:snapToGrid w:val="0"/>
        </w:rPr>
        <w:t>~</w:t>
      </w:r>
      <w:r>
        <w:rPr>
          <w:rFonts w:hint="eastAsia"/>
          <w:snapToGrid w:val="0"/>
        </w:rPr>
        <w:t>第</w:t>
      </w:r>
      <w:r>
        <w:rPr>
          <w:snapToGrid w:val="0"/>
        </w:rPr>
        <w:t>5</w:t>
      </w:r>
      <w:r>
        <w:rPr>
          <w:rFonts w:hint="eastAsia"/>
          <w:snapToGrid w:val="0"/>
        </w:rPr>
        <w:t>块溢流面反弧段，缝宽</w:t>
      </w:r>
      <w:r>
        <w:rPr>
          <w:snapToGrid w:val="0"/>
        </w:rPr>
        <w:t>0.30~0.50mm</w:t>
      </w:r>
      <w:r>
        <w:rPr>
          <w:rFonts w:hint="eastAsia"/>
          <w:snapToGrid w:val="0"/>
        </w:rPr>
        <w:t>，</w:t>
      </w:r>
      <w:del w:id="1128" w:author="王凯" w:date="2018-04-24T16:03:00Z">
        <w:r w:rsidDel="00E945E0">
          <w:rPr>
            <w:rFonts w:hint="eastAsia"/>
            <w:snapToGrid w:val="0"/>
          </w:rPr>
          <w:delText>其中第</w:delText>
        </w:r>
        <w:r w:rsidDel="00E945E0">
          <w:rPr>
            <w:snapToGrid w:val="0"/>
          </w:rPr>
          <w:delText>1</w:delText>
        </w:r>
        <w:r w:rsidDel="00E945E0">
          <w:rPr>
            <w:rFonts w:hint="eastAsia"/>
            <w:snapToGrid w:val="0"/>
          </w:rPr>
          <w:delText>块和第</w:delText>
        </w:r>
        <w:r w:rsidDel="00E945E0">
          <w:rPr>
            <w:snapToGrid w:val="0"/>
          </w:rPr>
          <w:delText>5</w:delText>
        </w:r>
        <w:r w:rsidDel="00E945E0">
          <w:rPr>
            <w:rFonts w:hint="eastAsia"/>
            <w:snapToGrid w:val="0"/>
          </w:rPr>
          <w:delText>块反弧段下部最低位置裂缝严重、上下贯穿，下面廊道漏水严重</w:delText>
        </w:r>
      </w:del>
      <w:ins w:id="1129" w:author="王凯" w:date="2018-04-24T16:03:00Z">
        <w:r w:rsidR="00E945E0">
          <w:rPr>
            <w:rFonts w:hint="eastAsia"/>
            <w:snapToGrid w:val="0"/>
          </w:rPr>
          <w:t>贯穿至廊道，廊道顶部存在漏水</w:t>
        </w:r>
      </w:ins>
      <w:r>
        <w:rPr>
          <w:rFonts w:hint="eastAsia"/>
          <w:snapToGrid w:val="0"/>
        </w:rPr>
        <w:t>，建议及时处理。</w:t>
      </w:r>
    </w:p>
    <w:p w14:paraId="14EC7D62" w14:textId="5691CBC7" w:rsidR="0045052A" w:rsidRPr="00CB6EBA" w:rsidRDefault="00AD00D4">
      <w:pPr>
        <w:pStyle w:val="af"/>
      </w:pPr>
      <w:r>
        <w:t>5</w:t>
      </w:r>
      <w:r w:rsidR="006644AF" w:rsidRPr="00CB6EBA">
        <w:t>、</w:t>
      </w:r>
      <w:r w:rsidR="0045052A" w:rsidRPr="00CB6EBA">
        <w:t>经</w:t>
      </w:r>
      <w:r>
        <w:rPr>
          <w:rFonts w:hint="eastAsia"/>
        </w:rPr>
        <w:t>除险加固处理</w:t>
      </w:r>
      <w:r w:rsidR="006644AF" w:rsidRPr="00CB6EBA">
        <w:t>（坝体充填灌浆、坝基帷幕灌浆、坝体上游防渗面板加固）</w:t>
      </w:r>
      <w:r w:rsidR="0045052A" w:rsidRPr="00CB6EBA">
        <w:t>，坝基及岸坡</w:t>
      </w:r>
      <w:r w:rsidR="006644AF" w:rsidRPr="00CB6EBA">
        <w:t>已</w:t>
      </w:r>
      <w:r w:rsidR="0045052A" w:rsidRPr="00CB6EBA">
        <w:t>形成封闭的防渗系统。</w:t>
      </w:r>
      <w:r w:rsidR="006644AF" w:rsidRPr="00CB6EBA">
        <w:t>结合</w:t>
      </w:r>
      <w:r w:rsidR="0045052A" w:rsidRPr="00CB6EBA">
        <w:t>坝体渗流监测资料分析</w:t>
      </w:r>
      <w:r w:rsidR="006644AF" w:rsidRPr="00CB6EBA">
        <w:t>，</w:t>
      </w:r>
      <w:r w:rsidR="0045052A" w:rsidRPr="00CB6EBA">
        <w:t>坝体渗流量随库水位呈周期性变化，坝体渗流量变化规律基本正常。</w:t>
      </w:r>
    </w:p>
    <w:p w14:paraId="4F92DA3D" w14:textId="77777777" w:rsidR="00A64F81" w:rsidRPr="00CB6EBA" w:rsidRDefault="00A64F81" w:rsidP="009A6F62">
      <w:pPr>
        <w:pStyle w:val="2"/>
      </w:pPr>
      <w:bookmarkStart w:id="1130" w:name="_Toc494531496"/>
      <w:bookmarkStart w:id="1131" w:name="_Toc511404266"/>
      <w:bookmarkStart w:id="1132" w:name="_Toc511415025"/>
      <w:bookmarkStart w:id="1133" w:name="_Toc511417007"/>
      <w:bookmarkStart w:id="1134" w:name="_Toc511417263"/>
      <w:bookmarkStart w:id="1135" w:name="_Toc511490946"/>
      <w:bookmarkStart w:id="1136" w:name="_Toc512175626"/>
      <w:bookmarkStart w:id="1137" w:name="_Toc512175688"/>
      <w:bookmarkStart w:id="1138" w:name="_Toc512417437"/>
      <w:bookmarkStart w:id="1139" w:name="_Toc512417499"/>
      <w:bookmarkStart w:id="1140" w:name="_Toc512417561"/>
      <w:r w:rsidRPr="00CB6EBA">
        <w:t xml:space="preserve">7.2 </w:t>
      </w:r>
      <w:r w:rsidRPr="00CB6EBA">
        <w:t>副坝渗流安全评价</w:t>
      </w:r>
      <w:bookmarkEnd w:id="1130"/>
      <w:bookmarkEnd w:id="1131"/>
      <w:bookmarkEnd w:id="1132"/>
      <w:bookmarkEnd w:id="1133"/>
      <w:bookmarkEnd w:id="1134"/>
      <w:bookmarkEnd w:id="1135"/>
      <w:bookmarkEnd w:id="1136"/>
      <w:bookmarkEnd w:id="1137"/>
      <w:bookmarkEnd w:id="1138"/>
      <w:bookmarkEnd w:id="1139"/>
      <w:bookmarkEnd w:id="1140"/>
    </w:p>
    <w:p w14:paraId="4FCB347F" w14:textId="77777777" w:rsidR="00EB10C9" w:rsidRPr="00CB6EBA" w:rsidRDefault="00BD20DE">
      <w:pPr>
        <w:pStyle w:val="af"/>
      </w:pPr>
      <w:r w:rsidRPr="00CB6EBA">
        <w:t>1</w:t>
      </w:r>
      <w:r w:rsidRPr="00CB6EBA">
        <w:t>、</w:t>
      </w:r>
      <w:r w:rsidR="00EB10C9" w:rsidRPr="00CB6EBA">
        <w:t>本次针对大坝河床段采用有限单元法，建立有限元计算模型。</w:t>
      </w:r>
    </w:p>
    <w:p w14:paraId="41A9B9EA" w14:textId="77777777" w:rsidR="00EB10C9" w:rsidRPr="00CB6EBA" w:rsidRDefault="00EB10C9">
      <w:pPr>
        <w:pStyle w:val="af"/>
      </w:pPr>
      <w:r w:rsidRPr="00CB6EBA">
        <w:t>根据</w:t>
      </w:r>
      <w:r w:rsidRPr="00CB6EBA">
        <w:rPr>
          <w:color w:val="000000"/>
        </w:rPr>
        <w:t>2005</w:t>
      </w:r>
      <w:r w:rsidRPr="00CB6EBA">
        <w:rPr>
          <w:color w:val="000000"/>
        </w:rPr>
        <w:t>年安全鉴定期间的工程地质勘察报告</w:t>
      </w:r>
      <w:r w:rsidRPr="00CB6EBA">
        <w:t>，并参考类似工程经验，确定坝体及坝基材料的渗透系数。</w:t>
      </w:r>
    </w:p>
    <w:p w14:paraId="274E0E51" w14:textId="77777777" w:rsidR="00EB10C9" w:rsidRPr="00CB6EBA" w:rsidRDefault="006644AF">
      <w:pPr>
        <w:pStyle w:val="af"/>
      </w:pPr>
      <w:r w:rsidRPr="00CB6EBA">
        <w:t>2</w:t>
      </w:r>
      <w:r w:rsidRPr="00CB6EBA">
        <w:t>、</w:t>
      </w:r>
      <w:r w:rsidR="00EB10C9" w:rsidRPr="00CB6EBA">
        <w:t>根据《碾压式土石坝设计规范》（</w:t>
      </w:r>
      <w:r w:rsidR="00EB10C9" w:rsidRPr="00CB6EBA">
        <w:t>SL274-2001</w:t>
      </w:r>
      <w:r w:rsidR="00EB10C9" w:rsidRPr="00CB6EBA">
        <w:t>）有关规定确定计算工况如表</w:t>
      </w:r>
      <w:r w:rsidRPr="00CB6EBA">
        <w:t>7.2</w:t>
      </w:r>
      <w:r w:rsidR="004F429E" w:rsidRPr="00CB6EBA">
        <w:t>-1</w:t>
      </w:r>
      <w:r w:rsidR="004F429E" w:rsidRPr="00CB6EBA">
        <w:t>所示。</w:t>
      </w:r>
    </w:p>
    <w:p w14:paraId="7887F7C3" w14:textId="77777777" w:rsidR="00EB10C9" w:rsidRPr="00CB6EBA" w:rsidRDefault="00EB10C9">
      <w:pPr>
        <w:pStyle w:val="ac"/>
      </w:pPr>
      <w:r w:rsidRPr="00CB6EBA">
        <w:t>表</w:t>
      </w:r>
      <w:r w:rsidR="006644AF" w:rsidRPr="00CB6EBA">
        <w:t>7.2</w:t>
      </w:r>
      <w:r w:rsidRPr="00CB6EBA">
        <w:t>-</w:t>
      </w:r>
      <w:r w:rsidR="004F429E" w:rsidRPr="00CB6EBA">
        <w:t>1</w:t>
      </w:r>
      <w:r w:rsidRPr="00CB6EBA">
        <w:t>副坝渗流稳定分析工况表</w:t>
      </w:r>
    </w:p>
    <w:tbl>
      <w:tblPr>
        <w:tblW w:w="852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39"/>
        <w:gridCol w:w="2920"/>
        <w:gridCol w:w="1269"/>
        <w:gridCol w:w="1409"/>
        <w:gridCol w:w="1791"/>
      </w:tblGrid>
      <w:tr w:rsidR="00EB10C9" w:rsidRPr="00CB6EBA" w14:paraId="46F98892" w14:textId="77777777" w:rsidTr="00264E86">
        <w:trPr>
          <w:trHeight w:val="340"/>
          <w:jc w:val="center"/>
        </w:trPr>
        <w:tc>
          <w:tcPr>
            <w:tcW w:w="667" w:type="pct"/>
            <w:vAlign w:val="center"/>
          </w:tcPr>
          <w:p w14:paraId="1338F8D7" w14:textId="77777777" w:rsidR="00EB10C9" w:rsidRPr="00CB6EBA" w:rsidRDefault="00EB10C9" w:rsidP="008760B0">
            <w:pPr>
              <w:pStyle w:val="affa"/>
              <w:jc w:val="center"/>
            </w:pPr>
            <w:r w:rsidRPr="00CB6EBA">
              <w:t>工况编号</w:t>
            </w:r>
          </w:p>
        </w:tc>
        <w:tc>
          <w:tcPr>
            <w:tcW w:w="1712" w:type="pct"/>
            <w:vAlign w:val="center"/>
          </w:tcPr>
          <w:p w14:paraId="0BAF1378" w14:textId="77777777" w:rsidR="00EB10C9" w:rsidRPr="00CB6EBA" w:rsidRDefault="00EB10C9" w:rsidP="008760B0">
            <w:pPr>
              <w:pStyle w:val="affa"/>
              <w:jc w:val="center"/>
            </w:pPr>
            <w:r w:rsidRPr="00CB6EBA">
              <w:t>上游水位</w:t>
            </w:r>
          </w:p>
        </w:tc>
        <w:tc>
          <w:tcPr>
            <w:tcW w:w="744" w:type="pct"/>
            <w:vAlign w:val="center"/>
          </w:tcPr>
          <w:p w14:paraId="568AA162" w14:textId="77777777" w:rsidR="00EB10C9" w:rsidRPr="00CB6EBA" w:rsidRDefault="00EB10C9" w:rsidP="008760B0">
            <w:pPr>
              <w:pStyle w:val="affa"/>
              <w:jc w:val="center"/>
            </w:pPr>
            <w:r w:rsidRPr="00CB6EBA">
              <w:t>下游水位</w:t>
            </w:r>
          </w:p>
        </w:tc>
        <w:tc>
          <w:tcPr>
            <w:tcW w:w="826" w:type="pct"/>
            <w:vAlign w:val="center"/>
          </w:tcPr>
          <w:p w14:paraId="1F5E0EAF" w14:textId="77777777" w:rsidR="00EB10C9" w:rsidRPr="00CB6EBA" w:rsidRDefault="00EB10C9" w:rsidP="008760B0">
            <w:pPr>
              <w:pStyle w:val="affa"/>
              <w:jc w:val="center"/>
            </w:pPr>
            <w:r w:rsidRPr="00CB6EBA">
              <w:t>渗流情况</w:t>
            </w:r>
          </w:p>
        </w:tc>
        <w:tc>
          <w:tcPr>
            <w:tcW w:w="1050" w:type="pct"/>
            <w:vAlign w:val="center"/>
          </w:tcPr>
          <w:p w14:paraId="7666207E" w14:textId="77777777" w:rsidR="00EB10C9" w:rsidRPr="00CB6EBA" w:rsidRDefault="00EB10C9" w:rsidP="008760B0">
            <w:pPr>
              <w:pStyle w:val="affa"/>
              <w:jc w:val="center"/>
            </w:pPr>
            <w:r w:rsidRPr="00CB6EBA">
              <w:t>备注</w:t>
            </w:r>
          </w:p>
        </w:tc>
      </w:tr>
      <w:tr w:rsidR="00EB10C9" w:rsidRPr="00CB6EBA" w14:paraId="30CECAA4" w14:textId="77777777" w:rsidTr="00264E86">
        <w:trPr>
          <w:trHeight w:val="340"/>
          <w:jc w:val="center"/>
        </w:trPr>
        <w:tc>
          <w:tcPr>
            <w:tcW w:w="667" w:type="pct"/>
            <w:vAlign w:val="center"/>
          </w:tcPr>
          <w:p w14:paraId="6DF91A2F" w14:textId="77777777" w:rsidR="00EB10C9" w:rsidRPr="00CB6EBA" w:rsidRDefault="00EB10C9" w:rsidP="006644AF">
            <w:pPr>
              <w:pStyle w:val="affa"/>
              <w:jc w:val="center"/>
            </w:pPr>
            <w:r w:rsidRPr="00CB6EBA">
              <w:t>1</w:t>
            </w:r>
          </w:p>
        </w:tc>
        <w:tc>
          <w:tcPr>
            <w:tcW w:w="1712" w:type="pct"/>
            <w:vAlign w:val="center"/>
          </w:tcPr>
          <w:p w14:paraId="086E726A" w14:textId="77777777" w:rsidR="00EB10C9" w:rsidRPr="00CB6EBA" w:rsidRDefault="00EB10C9" w:rsidP="00EB10C9">
            <w:pPr>
              <w:pStyle w:val="affa"/>
            </w:pPr>
            <w:r w:rsidRPr="00CB6EBA">
              <w:t>设计洪水位</w:t>
            </w:r>
            <w:r w:rsidRPr="00CB6EBA">
              <w:t>303.54m</w:t>
            </w:r>
          </w:p>
        </w:tc>
        <w:tc>
          <w:tcPr>
            <w:tcW w:w="744" w:type="pct"/>
            <w:vAlign w:val="center"/>
          </w:tcPr>
          <w:p w14:paraId="1028115F" w14:textId="77777777" w:rsidR="00EB10C9" w:rsidRPr="00CB6EBA" w:rsidRDefault="00EB10C9" w:rsidP="00EB10C9">
            <w:pPr>
              <w:pStyle w:val="affa"/>
            </w:pPr>
            <w:r w:rsidRPr="00CB6EBA">
              <w:t>298.34m</w:t>
            </w:r>
          </w:p>
        </w:tc>
        <w:tc>
          <w:tcPr>
            <w:tcW w:w="826" w:type="pct"/>
            <w:vAlign w:val="center"/>
          </w:tcPr>
          <w:p w14:paraId="6C2F1A36" w14:textId="77777777" w:rsidR="00EB10C9" w:rsidRPr="00CB6EBA" w:rsidRDefault="00EB10C9" w:rsidP="006644AF">
            <w:pPr>
              <w:pStyle w:val="affa"/>
              <w:jc w:val="center"/>
            </w:pPr>
            <w:r w:rsidRPr="00CB6EBA">
              <w:t>稳定渗流</w:t>
            </w:r>
          </w:p>
        </w:tc>
        <w:tc>
          <w:tcPr>
            <w:tcW w:w="1050" w:type="pct"/>
            <w:vAlign w:val="center"/>
          </w:tcPr>
          <w:p w14:paraId="660D8C5D" w14:textId="77777777" w:rsidR="00EB10C9" w:rsidRPr="00CB6EBA" w:rsidRDefault="00EB10C9" w:rsidP="00EB10C9">
            <w:pPr>
              <w:pStyle w:val="affa"/>
            </w:pPr>
            <w:r w:rsidRPr="00CB6EBA">
              <w:t>正常运用条件</w:t>
            </w:r>
          </w:p>
        </w:tc>
      </w:tr>
      <w:tr w:rsidR="00EB10C9" w:rsidRPr="00CB6EBA" w14:paraId="64BE012C" w14:textId="77777777" w:rsidTr="00264E86">
        <w:trPr>
          <w:trHeight w:val="340"/>
          <w:jc w:val="center"/>
        </w:trPr>
        <w:tc>
          <w:tcPr>
            <w:tcW w:w="667" w:type="pct"/>
            <w:vAlign w:val="center"/>
          </w:tcPr>
          <w:p w14:paraId="0840BCEA" w14:textId="77777777" w:rsidR="00EB10C9" w:rsidRPr="00CB6EBA" w:rsidRDefault="00EB10C9" w:rsidP="006644AF">
            <w:pPr>
              <w:pStyle w:val="affa"/>
              <w:jc w:val="center"/>
            </w:pPr>
            <w:r w:rsidRPr="00CB6EBA">
              <w:t>2</w:t>
            </w:r>
          </w:p>
        </w:tc>
        <w:tc>
          <w:tcPr>
            <w:tcW w:w="1712" w:type="pct"/>
            <w:vAlign w:val="center"/>
          </w:tcPr>
          <w:p w14:paraId="369C0D7D" w14:textId="77777777" w:rsidR="00EB10C9" w:rsidRPr="00CB6EBA" w:rsidRDefault="00EB10C9" w:rsidP="00EB10C9">
            <w:pPr>
              <w:pStyle w:val="affa"/>
            </w:pPr>
            <w:r w:rsidRPr="00CB6EBA">
              <w:t>校核洪水位</w:t>
            </w:r>
            <w:r w:rsidRPr="00CB6EBA">
              <w:t>304.91m</w:t>
            </w:r>
          </w:p>
        </w:tc>
        <w:tc>
          <w:tcPr>
            <w:tcW w:w="744" w:type="pct"/>
            <w:vAlign w:val="center"/>
          </w:tcPr>
          <w:p w14:paraId="1BBE3BE5" w14:textId="77777777" w:rsidR="00EB10C9" w:rsidRPr="00CB6EBA" w:rsidRDefault="00EB10C9" w:rsidP="00EB10C9">
            <w:pPr>
              <w:pStyle w:val="affa"/>
            </w:pPr>
            <w:r w:rsidRPr="00CB6EBA">
              <w:t>298.34m</w:t>
            </w:r>
          </w:p>
        </w:tc>
        <w:tc>
          <w:tcPr>
            <w:tcW w:w="826" w:type="pct"/>
            <w:vAlign w:val="center"/>
          </w:tcPr>
          <w:p w14:paraId="6C0C7E9B" w14:textId="77777777" w:rsidR="00EB10C9" w:rsidRPr="00CB6EBA" w:rsidRDefault="00EB10C9" w:rsidP="006644AF">
            <w:pPr>
              <w:pStyle w:val="affa"/>
              <w:jc w:val="center"/>
            </w:pPr>
            <w:r w:rsidRPr="00CB6EBA">
              <w:t>稳定渗流</w:t>
            </w:r>
          </w:p>
        </w:tc>
        <w:tc>
          <w:tcPr>
            <w:tcW w:w="1050" w:type="pct"/>
            <w:vAlign w:val="center"/>
          </w:tcPr>
          <w:p w14:paraId="3661E5EA" w14:textId="77777777" w:rsidR="00EB10C9" w:rsidRPr="00CB6EBA" w:rsidRDefault="00EB10C9" w:rsidP="00EB10C9">
            <w:pPr>
              <w:pStyle w:val="affa"/>
            </w:pPr>
            <w:r w:rsidRPr="00CB6EBA">
              <w:t>非常运用条件</w:t>
            </w:r>
            <w:r w:rsidRPr="00CB6EBA">
              <w:t>I</w:t>
            </w:r>
          </w:p>
        </w:tc>
      </w:tr>
      <w:tr w:rsidR="00EB10C9" w:rsidRPr="00CB6EBA" w14:paraId="13D3F496" w14:textId="77777777" w:rsidTr="00264E86">
        <w:trPr>
          <w:trHeight w:val="340"/>
          <w:jc w:val="center"/>
        </w:trPr>
        <w:tc>
          <w:tcPr>
            <w:tcW w:w="667" w:type="pct"/>
            <w:vAlign w:val="center"/>
          </w:tcPr>
          <w:p w14:paraId="683FD38B" w14:textId="77777777" w:rsidR="00EB10C9" w:rsidRPr="00CB6EBA" w:rsidRDefault="00EB10C9" w:rsidP="006644AF">
            <w:pPr>
              <w:pStyle w:val="affa"/>
              <w:jc w:val="center"/>
            </w:pPr>
            <w:r w:rsidRPr="00CB6EBA">
              <w:t>3</w:t>
            </w:r>
          </w:p>
        </w:tc>
        <w:tc>
          <w:tcPr>
            <w:tcW w:w="1712" w:type="pct"/>
            <w:vAlign w:val="center"/>
          </w:tcPr>
          <w:p w14:paraId="5D60C6A7" w14:textId="61BA9F14" w:rsidR="00EB10C9" w:rsidRPr="00CB6EBA" w:rsidRDefault="00EB10C9" w:rsidP="008760B0">
            <w:pPr>
              <w:pStyle w:val="affa"/>
              <w:jc w:val="left"/>
            </w:pPr>
            <w:r w:rsidRPr="00CB6EBA">
              <w:t>校核洪水位（</w:t>
            </w:r>
            <w:r w:rsidRPr="00CB6EBA">
              <w:t>304.91m</w:t>
            </w:r>
            <w:r w:rsidRPr="00CB6EBA">
              <w:t>）骤降至堰顶高程（</w:t>
            </w:r>
            <w:r w:rsidRPr="00CB6EBA">
              <w:t>301.04m</w:t>
            </w:r>
            <w:r w:rsidRPr="00CB6EBA">
              <w:t>）</w:t>
            </w:r>
          </w:p>
        </w:tc>
        <w:tc>
          <w:tcPr>
            <w:tcW w:w="744" w:type="pct"/>
            <w:vAlign w:val="center"/>
          </w:tcPr>
          <w:p w14:paraId="64B1DA7E" w14:textId="77777777" w:rsidR="00EB10C9" w:rsidRPr="00CB6EBA" w:rsidRDefault="00EB10C9" w:rsidP="00EB10C9">
            <w:pPr>
              <w:pStyle w:val="affa"/>
            </w:pPr>
            <w:r w:rsidRPr="00CB6EBA">
              <w:t>298.34m</w:t>
            </w:r>
          </w:p>
        </w:tc>
        <w:tc>
          <w:tcPr>
            <w:tcW w:w="826" w:type="pct"/>
            <w:vAlign w:val="center"/>
          </w:tcPr>
          <w:p w14:paraId="16180E36" w14:textId="77777777" w:rsidR="00EB10C9" w:rsidRPr="00CB6EBA" w:rsidRDefault="00EB10C9" w:rsidP="006644AF">
            <w:pPr>
              <w:pStyle w:val="affa"/>
              <w:jc w:val="center"/>
            </w:pPr>
            <w:r w:rsidRPr="00CB6EBA">
              <w:t>骤降</w:t>
            </w:r>
          </w:p>
        </w:tc>
        <w:tc>
          <w:tcPr>
            <w:tcW w:w="1050" w:type="pct"/>
            <w:vAlign w:val="center"/>
          </w:tcPr>
          <w:p w14:paraId="33E5D974" w14:textId="77777777" w:rsidR="00EB10C9" w:rsidRPr="00CB6EBA" w:rsidRDefault="00EB10C9" w:rsidP="00EB10C9">
            <w:pPr>
              <w:pStyle w:val="affa"/>
            </w:pPr>
            <w:r w:rsidRPr="00CB6EBA">
              <w:t>非常运用条件</w:t>
            </w:r>
            <w:r w:rsidRPr="00CB6EBA">
              <w:t>I</w:t>
            </w:r>
          </w:p>
        </w:tc>
      </w:tr>
    </w:tbl>
    <w:p w14:paraId="455ACFDF" w14:textId="77777777" w:rsidR="0045052A" w:rsidRPr="00CB6EBA" w:rsidRDefault="006644AF">
      <w:pPr>
        <w:pStyle w:val="af"/>
      </w:pPr>
      <w:r w:rsidRPr="00CB6EBA">
        <w:lastRenderedPageBreak/>
        <w:t>3</w:t>
      </w:r>
      <w:r w:rsidR="00BD20DE" w:rsidRPr="00CB6EBA">
        <w:t>、</w:t>
      </w:r>
      <w:r w:rsidR="0045052A" w:rsidRPr="00CB6EBA">
        <w:t>渗透稳定复核结果</w:t>
      </w:r>
      <w:r w:rsidRPr="00CB6EBA">
        <w:t>表明，</w:t>
      </w:r>
    </w:p>
    <w:p w14:paraId="47E56C63" w14:textId="77777777" w:rsidR="00EB10C9" w:rsidRPr="00CB6EBA" w:rsidRDefault="00BD20DE">
      <w:pPr>
        <w:pStyle w:val="af"/>
      </w:pPr>
      <w:r w:rsidRPr="00CB6EBA">
        <w:t>（</w:t>
      </w:r>
      <w:r w:rsidRPr="00CB6EBA">
        <w:t>1</w:t>
      </w:r>
      <w:r w:rsidRPr="00CB6EBA">
        <w:t>）</w:t>
      </w:r>
      <w:r w:rsidR="00EB10C9" w:rsidRPr="00CB6EBA">
        <w:t>各工况下渗流浸润线出逸段均位于坝体</w:t>
      </w:r>
      <w:r w:rsidR="00EB10C9" w:rsidRPr="00CB6EBA">
        <w:rPr>
          <w:rFonts w:ascii="宋体" w:eastAsia="宋体" w:hAnsi="宋体" w:cs="宋体" w:hint="eastAsia"/>
          <w:snapToGrid w:val="0"/>
          <w:lang w:eastAsia="ja-JP"/>
        </w:rPr>
        <w:t>②</w:t>
      </w:r>
      <w:r w:rsidR="00EB10C9" w:rsidRPr="00CB6EBA">
        <w:rPr>
          <w:snapToGrid w:val="0"/>
        </w:rPr>
        <w:t>粉质粘土和</w:t>
      </w:r>
      <w:r w:rsidR="00EB10C9" w:rsidRPr="00CB6EBA">
        <w:rPr>
          <w:rFonts w:ascii="宋体" w:eastAsia="宋体" w:hAnsi="宋体" w:cs="宋体" w:hint="eastAsia"/>
          <w:snapToGrid w:val="0"/>
        </w:rPr>
        <w:t>③</w:t>
      </w:r>
      <w:r w:rsidR="00EB10C9" w:rsidRPr="00CB6EBA">
        <w:rPr>
          <w:snapToGrid w:val="0"/>
        </w:rPr>
        <w:t>粉质粘土交界处附近</w:t>
      </w:r>
      <w:r w:rsidR="00EB10C9" w:rsidRPr="00CB6EBA">
        <w:t>，并从排水棱体出逸，对下游坝坡的稳定无不利影响。主要因为坝趾排水棱体反滤排水较好，有利于渗水的排出。</w:t>
      </w:r>
    </w:p>
    <w:p w14:paraId="477BEBA7" w14:textId="77777777" w:rsidR="00EB10C9" w:rsidRPr="00CB6EBA" w:rsidRDefault="00BD20DE">
      <w:pPr>
        <w:pStyle w:val="af"/>
      </w:pPr>
      <w:r w:rsidRPr="00CB6EBA">
        <w:t>（</w:t>
      </w:r>
      <w:r w:rsidRPr="00CB6EBA">
        <w:t>2</w:t>
      </w:r>
      <w:r w:rsidRPr="00CB6EBA">
        <w:t>）</w:t>
      </w:r>
      <w:r w:rsidR="00EB10C9" w:rsidRPr="00CB6EBA">
        <w:t>设计洪水位工况和校核洪水位工况下坝体最大渗透比降分别为</w:t>
      </w:r>
      <w:r w:rsidR="00EB10C9" w:rsidRPr="00CB6EBA">
        <w:t>0.453</w:t>
      </w:r>
      <w:r w:rsidR="00EB10C9" w:rsidRPr="00CB6EBA">
        <w:t>和</w:t>
      </w:r>
      <w:r w:rsidR="00EB10C9" w:rsidRPr="00CB6EBA">
        <w:t>0.513</w:t>
      </w:r>
      <w:r w:rsidR="00EB10C9" w:rsidRPr="00CB6EBA">
        <w:t>均小于允许渗透比降，满足渗透稳定要求；渗流出逸段最大渗透坡降分别为</w:t>
      </w:r>
      <w:r w:rsidR="00EB10C9" w:rsidRPr="00CB6EBA">
        <w:t>0.269</w:t>
      </w:r>
      <w:r w:rsidR="00EB10C9" w:rsidRPr="00CB6EBA">
        <w:t>和</w:t>
      </w:r>
      <w:r w:rsidR="00EB10C9" w:rsidRPr="00CB6EBA">
        <w:t>0.458</w:t>
      </w:r>
      <w:r w:rsidR="00EB10C9" w:rsidRPr="00CB6EBA">
        <w:t>，均小于允许渗透比降，满足渗透稳定要求。</w:t>
      </w:r>
    </w:p>
    <w:p w14:paraId="780C4FC3" w14:textId="77777777" w:rsidR="00EB10C9" w:rsidRPr="00CB6EBA" w:rsidRDefault="00BD20DE">
      <w:pPr>
        <w:pStyle w:val="af"/>
      </w:pPr>
      <w:r w:rsidRPr="00CB6EBA">
        <w:t>（</w:t>
      </w:r>
      <w:r w:rsidRPr="00CB6EBA">
        <w:t>3</w:t>
      </w:r>
      <w:r w:rsidRPr="00CB6EBA">
        <w:t>）</w:t>
      </w:r>
      <w:r w:rsidR="00EB10C9" w:rsidRPr="00CB6EBA">
        <w:t>库水位骤降工况下坝体最大渗透比降为</w:t>
      </w:r>
      <w:r w:rsidR="00EB10C9" w:rsidRPr="00CB6EBA">
        <w:t>0.603</w:t>
      </w:r>
      <w:r w:rsidR="00EB10C9" w:rsidRPr="00CB6EBA">
        <w:t>，小于允许渗透比降，满足渗透稳定要求；渗流出逸段最大渗透坡降为</w:t>
      </w:r>
      <w:r w:rsidR="00EB10C9" w:rsidRPr="00CB6EBA">
        <w:t>0.266</w:t>
      </w:r>
      <w:r w:rsidR="00EB10C9" w:rsidRPr="00CB6EBA">
        <w:t>，小于允许渗透比降，满足渗透稳定要求。</w:t>
      </w:r>
    </w:p>
    <w:p w14:paraId="0B5CF3D7" w14:textId="77777777" w:rsidR="00EB10C9" w:rsidRPr="00CB6EBA" w:rsidRDefault="00BD20DE">
      <w:pPr>
        <w:pStyle w:val="af"/>
      </w:pPr>
      <w:r w:rsidRPr="00CB6EBA">
        <w:t>（</w:t>
      </w:r>
      <w:r w:rsidRPr="00CB6EBA">
        <w:t>4</w:t>
      </w:r>
      <w:r w:rsidRPr="00CB6EBA">
        <w:t>）</w:t>
      </w:r>
      <w:r w:rsidR="00EB10C9" w:rsidRPr="00CB6EBA">
        <w:t>基岩渗透坡降在设计洪水位、校核洪水位和库水位骤降工况下最大渗透比降分别为</w:t>
      </w:r>
      <w:r w:rsidR="00EB10C9" w:rsidRPr="00CB6EBA">
        <w:t>0.241</w:t>
      </w:r>
      <w:r w:rsidR="00EB10C9" w:rsidRPr="00CB6EBA">
        <w:t>、</w:t>
      </w:r>
      <w:r w:rsidR="00EB10C9" w:rsidRPr="00CB6EBA">
        <w:t>0.354</w:t>
      </w:r>
      <w:r w:rsidR="00EB10C9" w:rsidRPr="00CB6EBA">
        <w:t>和</w:t>
      </w:r>
      <w:r w:rsidR="00EB10C9" w:rsidRPr="00CB6EBA">
        <w:t>0.096</w:t>
      </w:r>
      <w:r w:rsidR="00EB10C9" w:rsidRPr="00CB6EBA">
        <w:t>，均小于相应允许渗透比降，满足渗透稳定要求。</w:t>
      </w:r>
    </w:p>
    <w:p w14:paraId="0803264C" w14:textId="77777777" w:rsidR="00EB10C9" w:rsidRPr="00CB6EBA" w:rsidRDefault="006644AF">
      <w:pPr>
        <w:pStyle w:val="af"/>
      </w:pPr>
      <w:r w:rsidRPr="00CB6EBA">
        <w:t>4</w:t>
      </w:r>
      <w:r w:rsidR="00BD20DE" w:rsidRPr="00CB6EBA">
        <w:t>、</w:t>
      </w:r>
      <w:r w:rsidR="00EB10C9" w:rsidRPr="00CB6EBA">
        <w:t>结合现场检查与检测成果</w:t>
      </w:r>
      <w:r w:rsidRPr="00CB6EBA">
        <w:t>及历史运行情况</w:t>
      </w:r>
      <w:r w:rsidR="00EB10C9" w:rsidRPr="00CB6EBA">
        <w:t>可知，未发现有异常渗流情况存在。</w:t>
      </w:r>
    </w:p>
    <w:p w14:paraId="7BE0E502" w14:textId="77777777" w:rsidR="00A64F81" w:rsidRPr="00CB6EBA" w:rsidRDefault="00A64F81" w:rsidP="009A6F62">
      <w:pPr>
        <w:pStyle w:val="2"/>
      </w:pPr>
      <w:bookmarkStart w:id="1141" w:name="_Toc494531497"/>
      <w:bookmarkStart w:id="1142" w:name="_Toc511404267"/>
      <w:bookmarkStart w:id="1143" w:name="_Toc511415026"/>
      <w:bookmarkStart w:id="1144" w:name="_Toc511417008"/>
      <w:bookmarkStart w:id="1145" w:name="_Toc511417264"/>
      <w:bookmarkStart w:id="1146" w:name="_Toc511490947"/>
      <w:bookmarkStart w:id="1147" w:name="_Toc512175627"/>
      <w:bookmarkStart w:id="1148" w:name="_Toc512175689"/>
      <w:bookmarkStart w:id="1149" w:name="_Toc512417438"/>
      <w:bookmarkStart w:id="1150" w:name="_Toc512417500"/>
      <w:bookmarkStart w:id="1151" w:name="_Toc512417562"/>
      <w:r w:rsidRPr="00CB6EBA">
        <w:t xml:space="preserve">7.3 </w:t>
      </w:r>
      <w:r w:rsidRPr="00CB6EBA">
        <w:t>其他建筑物渗流安全评价</w:t>
      </w:r>
      <w:bookmarkEnd w:id="1141"/>
      <w:bookmarkEnd w:id="1142"/>
      <w:bookmarkEnd w:id="1143"/>
      <w:bookmarkEnd w:id="1144"/>
      <w:bookmarkEnd w:id="1145"/>
      <w:bookmarkEnd w:id="1146"/>
      <w:bookmarkEnd w:id="1147"/>
      <w:bookmarkEnd w:id="1148"/>
      <w:bookmarkEnd w:id="1149"/>
      <w:bookmarkEnd w:id="1150"/>
      <w:bookmarkEnd w:id="1151"/>
    </w:p>
    <w:p w14:paraId="7DBE6ECA" w14:textId="77777777" w:rsidR="0045052A" w:rsidRPr="00CB6EBA" w:rsidRDefault="0045052A" w:rsidP="00787C9F">
      <w:pPr>
        <w:pStyle w:val="3"/>
        <w:spacing w:before="163"/>
      </w:pPr>
      <w:bookmarkStart w:id="1152" w:name="_Toc494531498"/>
      <w:r w:rsidRPr="00CB6EBA">
        <w:t xml:space="preserve">7.3.1 </w:t>
      </w:r>
      <w:r w:rsidRPr="00CB6EBA">
        <w:t>非常溢洪道</w:t>
      </w:r>
      <w:bookmarkEnd w:id="1152"/>
    </w:p>
    <w:p w14:paraId="0DAD3F56" w14:textId="77777777" w:rsidR="00EB10C9" w:rsidRPr="00CB6EBA" w:rsidRDefault="00EB10C9" w:rsidP="00EB10C9">
      <w:pPr>
        <w:numPr>
          <w:ilvl w:val="0"/>
          <w:numId w:val="12"/>
        </w:numPr>
        <w:ind w:left="0" w:firstLine="420"/>
        <w:rPr>
          <w:rFonts w:cs="Times New Roman"/>
        </w:rPr>
      </w:pPr>
      <w:r w:rsidRPr="00CB6EBA">
        <w:rPr>
          <w:rFonts w:cs="Times New Roman"/>
        </w:rPr>
        <w:t>堰体基础进行帷幕灌浆，设一排防渗帷幕，帷幕孔距</w:t>
      </w:r>
      <w:r w:rsidRPr="00CB6EBA">
        <w:rPr>
          <w:rFonts w:cs="Times New Roman"/>
        </w:rPr>
        <w:t>3m</w:t>
      </w:r>
      <w:r w:rsidRPr="00CB6EBA">
        <w:rPr>
          <w:rFonts w:cs="Times New Roman"/>
        </w:rPr>
        <w:t>，灌浆压力</w:t>
      </w:r>
      <w:r w:rsidRPr="00CB6EBA">
        <w:rPr>
          <w:rFonts w:cs="Times New Roman"/>
        </w:rPr>
        <w:t>0.5MPa</w:t>
      </w:r>
      <w:r w:rsidRPr="00CB6EBA">
        <w:rPr>
          <w:rFonts w:cs="Times New Roman"/>
        </w:rPr>
        <w:t>，两边各向岸坡延伸</w:t>
      </w:r>
      <w:r w:rsidRPr="00CB6EBA">
        <w:rPr>
          <w:rFonts w:cs="Times New Roman"/>
        </w:rPr>
        <w:t>10m</w:t>
      </w:r>
      <w:r w:rsidRPr="00CB6EBA">
        <w:rPr>
          <w:rFonts w:cs="Times New Roman"/>
        </w:rPr>
        <w:t>。帷幕孔距及灌浆压力满足规范要求。</w:t>
      </w:r>
    </w:p>
    <w:p w14:paraId="4A6374C6" w14:textId="77777777" w:rsidR="00EB10C9" w:rsidRPr="00CB6EBA" w:rsidRDefault="00EB10C9" w:rsidP="00EB10C9">
      <w:pPr>
        <w:numPr>
          <w:ilvl w:val="0"/>
          <w:numId w:val="12"/>
        </w:numPr>
        <w:ind w:left="0" w:firstLine="420"/>
        <w:rPr>
          <w:rFonts w:cs="Times New Roman"/>
        </w:rPr>
      </w:pPr>
      <w:r w:rsidRPr="00CB6EBA">
        <w:rPr>
          <w:rFonts w:cs="Times New Roman"/>
        </w:rPr>
        <w:t>根据帷幕和充填灌浆质量检查孔压水和注浆试验成果，非常溢洪道</w:t>
      </w:r>
      <w:r w:rsidRPr="00CB6EBA">
        <w:rPr>
          <w:rFonts w:cs="Times New Roman"/>
        </w:rPr>
        <w:t>0+04.5</w:t>
      </w:r>
      <w:r w:rsidRPr="00CB6EBA">
        <w:rPr>
          <w:rFonts w:cs="Times New Roman"/>
        </w:rPr>
        <w:t>（</w:t>
      </w:r>
      <w:r w:rsidRPr="00CB6EBA">
        <w:rPr>
          <w:rFonts w:cs="Times New Roman"/>
        </w:rPr>
        <w:t>6~7#</w:t>
      </w:r>
      <w:r w:rsidRPr="00CB6EBA">
        <w:rPr>
          <w:rFonts w:cs="Times New Roman"/>
        </w:rPr>
        <w:t>）处第一段透水率为</w:t>
      </w:r>
      <w:r w:rsidRPr="00CB6EBA">
        <w:rPr>
          <w:rFonts w:cs="Times New Roman"/>
        </w:rPr>
        <w:t>1.5Lu</w:t>
      </w:r>
      <w:r w:rsidRPr="00CB6EBA">
        <w:rPr>
          <w:rFonts w:cs="Times New Roman"/>
        </w:rPr>
        <w:t>，第二段为</w:t>
      </w:r>
      <w:r w:rsidRPr="00CB6EBA">
        <w:rPr>
          <w:rFonts w:cs="Times New Roman"/>
        </w:rPr>
        <w:t>0.51Lu</w:t>
      </w:r>
      <w:r w:rsidRPr="00CB6EBA">
        <w:rPr>
          <w:rFonts w:cs="Times New Roman"/>
        </w:rPr>
        <w:t>；非常溢洪道左</w:t>
      </w:r>
      <w:r w:rsidRPr="00CB6EBA">
        <w:rPr>
          <w:rFonts w:cs="Times New Roman"/>
        </w:rPr>
        <w:t>0+34.5</w:t>
      </w:r>
      <w:r w:rsidRPr="00CB6EBA">
        <w:rPr>
          <w:rFonts w:cs="Times New Roman"/>
        </w:rPr>
        <w:t>（</w:t>
      </w:r>
      <w:r w:rsidRPr="00CB6EBA">
        <w:rPr>
          <w:rFonts w:cs="Times New Roman"/>
        </w:rPr>
        <w:t>17~18#</w:t>
      </w:r>
      <w:r w:rsidRPr="00CB6EBA">
        <w:rPr>
          <w:rFonts w:cs="Times New Roman"/>
        </w:rPr>
        <w:t>）处第一段透水率为</w:t>
      </w:r>
      <w:r w:rsidRPr="00CB6EBA">
        <w:rPr>
          <w:rFonts w:cs="Times New Roman"/>
        </w:rPr>
        <w:t>1.15Lu</w:t>
      </w:r>
      <w:r w:rsidRPr="00CB6EBA">
        <w:rPr>
          <w:rFonts w:cs="Times New Roman"/>
        </w:rPr>
        <w:t>。均能满足规范要求（</w:t>
      </w:r>
      <w:r w:rsidRPr="00CB6EBA">
        <w:rPr>
          <w:rFonts w:cs="Times New Roman"/>
        </w:rPr>
        <w:t>q≤5Lu</w:t>
      </w:r>
      <w:r w:rsidRPr="00CB6EBA">
        <w:rPr>
          <w:rFonts w:cs="Times New Roman"/>
        </w:rPr>
        <w:t>）。</w:t>
      </w:r>
    </w:p>
    <w:p w14:paraId="6483A20D" w14:textId="77777777" w:rsidR="00EB10C9" w:rsidRPr="00CB6EBA" w:rsidRDefault="00EB10C9" w:rsidP="004F429E">
      <w:pPr>
        <w:numPr>
          <w:ilvl w:val="0"/>
          <w:numId w:val="12"/>
        </w:numPr>
        <w:ind w:left="420" w:firstLine="6"/>
        <w:rPr>
          <w:rFonts w:cs="Times New Roman"/>
        </w:rPr>
      </w:pPr>
      <w:r w:rsidRPr="00CB6EBA">
        <w:rPr>
          <w:rFonts w:cs="Times New Roman"/>
        </w:rPr>
        <w:t>现场检查和现场检测期间未发现明显渗水点。</w:t>
      </w:r>
    </w:p>
    <w:p w14:paraId="28ECA98F" w14:textId="77777777" w:rsidR="0045052A" w:rsidRPr="00CB6EBA" w:rsidRDefault="0045052A" w:rsidP="00787C9F">
      <w:pPr>
        <w:pStyle w:val="3"/>
        <w:spacing w:before="163"/>
      </w:pPr>
      <w:bookmarkStart w:id="1153" w:name="_Toc494531499"/>
      <w:r w:rsidRPr="00CB6EBA">
        <w:t xml:space="preserve">7.3.2 </w:t>
      </w:r>
      <w:r w:rsidRPr="00CB6EBA">
        <w:t>灌溉发电输水隧洞</w:t>
      </w:r>
      <w:bookmarkEnd w:id="1153"/>
    </w:p>
    <w:p w14:paraId="19E0F014" w14:textId="77777777" w:rsidR="009863D4" w:rsidRPr="00EB5CC1" w:rsidRDefault="009863D4" w:rsidP="009863D4">
      <w:pPr>
        <w:ind w:leftChars="-59" w:left="-142" w:firstLineChars="259" w:firstLine="622"/>
      </w:pPr>
      <w:r w:rsidRPr="00EB5CC1">
        <w:t>现场检查</w:t>
      </w:r>
      <w:r>
        <w:rPr>
          <w:rFonts w:hint="eastAsia"/>
        </w:rPr>
        <w:t>时输水隧洞位于水下，因发电输水隧洞无法进入检查。根据管理情况，目前电站运行期间未出现明显异常</w:t>
      </w:r>
      <w:r w:rsidRPr="00EB5CC1">
        <w:t>。</w:t>
      </w:r>
    </w:p>
    <w:p w14:paraId="7F0C2F8F" w14:textId="77777777" w:rsidR="00A64F81" w:rsidRPr="00CB6EBA" w:rsidRDefault="00A64F81" w:rsidP="009A6F62">
      <w:pPr>
        <w:pStyle w:val="2"/>
      </w:pPr>
      <w:bookmarkStart w:id="1154" w:name="_Toc494531500"/>
      <w:bookmarkStart w:id="1155" w:name="_Toc511404268"/>
      <w:bookmarkStart w:id="1156" w:name="_Toc511415027"/>
      <w:bookmarkStart w:id="1157" w:name="_Toc511417009"/>
      <w:bookmarkStart w:id="1158" w:name="_Toc511417265"/>
      <w:bookmarkStart w:id="1159" w:name="_Toc511490948"/>
      <w:bookmarkStart w:id="1160" w:name="_Toc512175628"/>
      <w:bookmarkStart w:id="1161" w:name="_Toc512175690"/>
      <w:bookmarkStart w:id="1162" w:name="_Toc512417439"/>
      <w:bookmarkStart w:id="1163" w:name="_Toc512417501"/>
      <w:bookmarkStart w:id="1164" w:name="_Toc512417563"/>
      <w:r w:rsidRPr="00CB6EBA">
        <w:lastRenderedPageBreak/>
        <w:t xml:space="preserve">7.4 </w:t>
      </w:r>
      <w:r w:rsidRPr="00CB6EBA">
        <w:t>结论</w:t>
      </w:r>
      <w:bookmarkEnd w:id="1154"/>
      <w:bookmarkEnd w:id="1155"/>
      <w:bookmarkEnd w:id="1156"/>
      <w:bookmarkEnd w:id="1157"/>
      <w:bookmarkEnd w:id="1158"/>
      <w:bookmarkEnd w:id="1159"/>
      <w:bookmarkEnd w:id="1160"/>
      <w:bookmarkEnd w:id="1161"/>
      <w:bookmarkEnd w:id="1162"/>
      <w:bookmarkEnd w:id="1163"/>
      <w:bookmarkEnd w:id="1164"/>
    </w:p>
    <w:p w14:paraId="11898487" w14:textId="4421C4DA" w:rsidR="00437088" w:rsidRPr="00CB6EBA" w:rsidRDefault="00BD20DE">
      <w:pPr>
        <w:pStyle w:val="af"/>
        <w:rPr>
          <w:snapToGrid w:val="0"/>
        </w:rPr>
      </w:pPr>
      <w:r w:rsidRPr="00CB6EBA">
        <w:t>1</w:t>
      </w:r>
      <w:r w:rsidRPr="00CB6EBA">
        <w:t>、</w:t>
      </w:r>
      <w:r w:rsidR="00437088" w:rsidRPr="00CB6EBA">
        <w:t>主坝充填灌浆</w:t>
      </w:r>
      <w:r w:rsidR="00657043" w:rsidRPr="00CB6EBA">
        <w:t>、帷幕灌浆及防渗面板加固效果较好，</w:t>
      </w:r>
      <w:r w:rsidR="00437088" w:rsidRPr="00CB6EBA">
        <w:t>坝基及岸坡已</w:t>
      </w:r>
      <w:r w:rsidR="00657043" w:rsidRPr="00CB6EBA">
        <w:t>形成封闭的防渗系统；坝体渗流量随库水位呈周期性变化，坝体渗流量变化规律基本正常；</w:t>
      </w:r>
      <w:r w:rsidR="00437088" w:rsidRPr="00CB6EBA">
        <w:rPr>
          <w:snapToGrid w:val="0"/>
        </w:rPr>
        <w:t>左非溢流坝段</w:t>
      </w:r>
      <w:r w:rsidR="00657043" w:rsidRPr="00CB6EBA">
        <w:rPr>
          <w:snapToGrid w:val="0"/>
        </w:rPr>
        <w:t>有漏水</w:t>
      </w:r>
      <w:ins w:id="1165" w:author="王凯" w:date="2018-04-25T12:17:00Z">
        <w:r w:rsidR="000625F8">
          <w:rPr>
            <w:rFonts w:hint="eastAsia"/>
            <w:snapToGrid w:val="0"/>
          </w:rPr>
          <w:t>；</w:t>
        </w:r>
      </w:ins>
      <w:del w:id="1166" w:author="王凯" w:date="2018-04-25T12:17:00Z">
        <w:r w:rsidR="00657043" w:rsidRPr="00CB6EBA" w:rsidDel="000625F8">
          <w:rPr>
            <w:snapToGrid w:val="0"/>
          </w:rPr>
          <w:delText>，</w:delText>
        </w:r>
      </w:del>
      <w:ins w:id="1167" w:author="王凯" w:date="2018-04-25T12:17:00Z">
        <w:r w:rsidR="000625F8">
          <w:rPr>
            <w:rFonts w:hint="eastAsia"/>
            <w:snapToGrid w:val="0"/>
          </w:rPr>
          <w:t>溢流坝段上游面防渗面板局部破损，</w:t>
        </w:r>
      </w:ins>
      <w:del w:id="1168" w:author="王凯" w:date="2018-04-25T12:17:00Z">
        <w:r w:rsidR="00437088" w:rsidRPr="00CB6EBA" w:rsidDel="000625F8">
          <w:rPr>
            <w:snapToGrid w:val="0"/>
          </w:rPr>
          <w:delText>溢流</w:delText>
        </w:r>
        <w:r w:rsidR="00657043" w:rsidRPr="00CB6EBA" w:rsidDel="000625F8">
          <w:rPr>
            <w:snapToGrid w:val="0"/>
          </w:rPr>
          <w:delText>坝段</w:delText>
        </w:r>
      </w:del>
      <w:r w:rsidR="00437088" w:rsidRPr="00CB6EBA">
        <w:rPr>
          <w:snapToGrid w:val="0"/>
        </w:rPr>
        <w:t>反弧段</w:t>
      </w:r>
      <w:r w:rsidR="00657043" w:rsidRPr="00CB6EBA">
        <w:rPr>
          <w:snapToGrid w:val="0"/>
        </w:rPr>
        <w:t>存在</w:t>
      </w:r>
      <w:r w:rsidR="00AD3757">
        <w:rPr>
          <w:rFonts w:hint="eastAsia"/>
          <w:snapToGrid w:val="0"/>
        </w:rPr>
        <w:t>贯穿</w:t>
      </w:r>
      <w:r w:rsidR="00437088" w:rsidRPr="00CB6EBA">
        <w:rPr>
          <w:snapToGrid w:val="0"/>
        </w:rPr>
        <w:t>裂缝</w:t>
      </w:r>
      <w:r w:rsidR="00657043" w:rsidRPr="00CB6EBA">
        <w:rPr>
          <w:snapToGrid w:val="0"/>
        </w:rPr>
        <w:t>导致</w:t>
      </w:r>
      <w:r w:rsidR="00437088" w:rsidRPr="00CB6EBA">
        <w:rPr>
          <w:snapToGrid w:val="0"/>
        </w:rPr>
        <w:t>廊道漏水。</w:t>
      </w:r>
    </w:p>
    <w:p w14:paraId="63ADE105" w14:textId="77777777" w:rsidR="00437088" w:rsidRPr="00CB6EBA" w:rsidRDefault="00657043">
      <w:pPr>
        <w:pStyle w:val="af"/>
      </w:pPr>
      <w:r w:rsidRPr="00CB6EBA">
        <w:t>2</w:t>
      </w:r>
      <w:r w:rsidR="00BD20DE" w:rsidRPr="00CB6EBA">
        <w:t>、</w:t>
      </w:r>
      <w:r w:rsidRPr="00CB6EBA">
        <w:t>副坝防渗和反滤排水设施完善。从现场检查与检测期间及历史运行情况来看，未发现有异常渗流情况存在。经有限元计算，</w:t>
      </w:r>
      <w:r w:rsidR="00437088" w:rsidRPr="00CB6EBA">
        <w:t>副坝在各工况下渗流浸润线出逸段均位于坝体</w:t>
      </w:r>
      <w:r w:rsidR="00437088" w:rsidRPr="00CB6EBA">
        <w:rPr>
          <w:rFonts w:ascii="宋体" w:eastAsia="宋体" w:hAnsi="宋体" w:cs="宋体" w:hint="eastAsia"/>
          <w:snapToGrid w:val="0"/>
          <w:lang w:eastAsia="ja-JP"/>
        </w:rPr>
        <w:t>②</w:t>
      </w:r>
      <w:r w:rsidR="00437088" w:rsidRPr="00CB6EBA">
        <w:rPr>
          <w:snapToGrid w:val="0"/>
        </w:rPr>
        <w:t>粉质粘土和</w:t>
      </w:r>
      <w:r w:rsidR="00437088" w:rsidRPr="00CB6EBA">
        <w:rPr>
          <w:rFonts w:ascii="宋体" w:eastAsia="宋体" w:hAnsi="宋体" w:cs="宋体" w:hint="eastAsia"/>
          <w:snapToGrid w:val="0"/>
        </w:rPr>
        <w:t>③</w:t>
      </w:r>
      <w:r w:rsidR="00437088" w:rsidRPr="00CB6EBA">
        <w:rPr>
          <w:snapToGrid w:val="0"/>
        </w:rPr>
        <w:t>粉质粘土交界处附近</w:t>
      </w:r>
      <w:r w:rsidR="00437088" w:rsidRPr="00CB6EBA">
        <w:t>，并从排水棱体出逸，</w:t>
      </w:r>
      <w:r w:rsidRPr="00CB6EBA">
        <w:t>对下游坝坡的稳定无不利影响；</w:t>
      </w:r>
      <w:r w:rsidR="00437088" w:rsidRPr="00CB6EBA">
        <w:t>在</w:t>
      </w:r>
      <w:r w:rsidRPr="00CB6EBA">
        <w:t>各计算</w:t>
      </w:r>
      <w:r w:rsidR="00437088" w:rsidRPr="00CB6EBA">
        <w:t>工况下：坝体最大渗透比降</w:t>
      </w:r>
      <w:r w:rsidRPr="00CB6EBA">
        <w:t>、</w:t>
      </w:r>
      <w:r w:rsidR="00437088" w:rsidRPr="00CB6EBA">
        <w:t>渗流出逸段最大渗透坡降</w:t>
      </w:r>
      <w:r w:rsidRPr="00CB6EBA">
        <w:t>、</w:t>
      </w:r>
      <w:r w:rsidR="00437088" w:rsidRPr="00CB6EBA">
        <w:t>基岩最大渗透坡降均小于相应</w:t>
      </w:r>
      <w:r w:rsidRPr="00CB6EBA">
        <w:t>阈值，满足渗透稳定要求。</w:t>
      </w:r>
    </w:p>
    <w:p w14:paraId="209E5C94" w14:textId="77777777" w:rsidR="00437088" w:rsidRDefault="00657043">
      <w:pPr>
        <w:pStyle w:val="af"/>
      </w:pPr>
      <w:r w:rsidRPr="00CB6EBA">
        <w:t>3</w:t>
      </w:r>
      <w:r w:rsidRPr="00CB6EBA">
        <w:t>、</w:t>
      </w:r>
      <w:r w:rsidR="00437088" w:rsidRPr="00CB6EBA">
        <w:t>非常溢洪道堰体基础帷幕孔距</w:t>
      </w:r>
      <w:r w:rsidR="00437088" w:rsidRPr="00CB6EBA">
        <w:t>3m</w:t>
      </w:r>
      <w:r w:rsidR="00437088" w:rsidRPr="00CB6EBA">
        <w:t>，灌浆压力</w:t>
      </w:r>
      <w:r w:rsidR="00437088" w:rsidRPr="00CB6EBA">
        <w:t>0.5MPa</w:t>
      </w:r>
      <w:r w:rsidR="00437088" w:rsidRPr="00CB6EBA">
        <w:t>，</w:t>
      </w:r>
      <w:r w:rsidRPr="00CB6EBA">
        <w:t>满足规范要求；</w:t>
      </w:r>
      <w:r w:rsidR="00437088" w:rsidRPr="00CB6EBA">
        <w:t>0+04.5</w:t>
      </w:r>
      <w:r w:rsidR="00437088" w:rsidRPr="00CB6EBA">
        <w:t>（</w:t>
      </w:r>
      <w:r w:rsidR="00437088" w:rsidRPr="00CB6EBA">
        <w:t>6~7#</w:t>
      </w:r>
      <w:r w:rsidR="00437088" w:rsidRPr="00CB6EBA">
        <w:t>）处第一段透水率为</w:t>
      </w:r>
      <w:r w:rsidR="00437088" w:rsidRPr="00CB6EBA">
        <w:t>1.5Lu</w:t>
      </w:r>
      <w:r w:rsidR="00437088" w:rsidRPr="00CB6EBA">
        <w:t>，第二段为</w:t>
      </w:r>
      <w:r w:rsidR="00437088" w:rsidRPr="00CB6EBA">
        <w:t>0.51Lu</w:t>
      </w:r>
      <w:r w:rsidR="00437088" w:rsidRPr="00CB6EBA">
        <w:t>；非常溢洪道左</w:t>
      </w:r>
      <w:r w:rsidR="00437088" w:rsidRPr="00CB6EBA">
        <w:t>0+34.5</w:t>
      </w:r>
      <w:r w:rsidR="00437088" w:rsidRPr="00CB6EBA">
        <w:t>（</w:t>
      </w:r>
      <w:r w:rsidR="00437088" w:rsidRPr="00CB6EBA">
        <w:t>17~18#</w:t>
      </w:r>
      <w:r w:rsidR="00437088" w:rsidRPr="00CB6EBA">
        <w:t>）处第一段透水率为</w:t>
      </w:r>
      <w:r w:rsidR="00437088" w:rsidRPr="00CB6EBA">
        <w:t>1.15Lu</w:t>
      </w:r>
      <w:r w:rsidRPr="00CB6EBA">
        <w:t>，透水率检测值</w:t>
      </w:r>
      <w:r w:rsidR="00437088" w:rsidRPr="00CB6EBA">
        <w:t>均能满足规范要求（</w:t>
      </w:r>
      <w:r w:rsidR="00437088" w:rsidRPr="00CB6EBA">
        <w:t>q≤5Lu</w:t>
      </w:r>
      <w:r w:rsidRPr="00CB6EBA">
        <w:t>）；</w:t>
      </w:r>
      <w:r w:rsidR="00437088" w:rsidRPr="00CB6EBA">
        <w:t>现场检查和现场检测期间未发现明显渗水点。</w:t>
      </w:r>
    </w:p>
    <w:p w14:paraId="224E0109" w14:textId="0B32C48E" w:rsidR="00B00396" w:rsidRDefault="00B00396" w:rsidP="00B00396">
      <w:pPr>
        <w:pStyle w:val="af"/>
      </w:pPr>
      <w:r>
        <w:rPr>
          <w:rFonts w:hint="eastAsia"/>
        </w:rPr>
        <w:t>4</w:t>
      </w:r>
      <w:r>
        <w:rPr>
          <w:rFonts w:hint="eastAsia"/>
        </w:rPr>
        <w:t>、坝基</w:t>
      </w:r>
      <w:r>
        <w:t>6#</w:t>
      </w:r>
      <w:r>
        <w:rPr>
          <w:rFonts w:hint="eastAsia"/>
        </w:rPr>
        <w:t>、</w:t>
      </w:r>
      <w:r>
        <w:t>7#</w:t>
      </w:r>
      <w:ins w:id="1169" w:author="王凯" w:date="2018-04-24T15:37:00Z">
        <w:r w:rsidR="00082D1A">
          <w:rPr>
            <w:rFonts w:hint="eastAsia"/>
          </w:rPr>
          <w:t>、</w:t>
        </w:r>
        <w:r w:rsidR="00082D1A">
          <w:rPr>
            <w:rFonts w:hint="eastAsia"/>
          </w:rPr>
          <w:t>8#</w:t>
        </w:r>
      </w:ins>
      <w:r>
        <w:rPr>
          <w:rFonts w:hint="eastAsia"/>
        </w:rPr>
        <w:t>测压管扬压力系数偏大，但无明显趋势性变化。坝体渗流量随库水位呈周期性变化，坝体渗流量变化规律基本正常；左侧坝肩可能存在绕坝渗漏，溢流堰顶左侧与导墙接触部位可能存在裂缝。</w:t>
      </w:r>
    </w:p>
    <w:p w14:paraId="4DA3C5A4" w14:textId="2FE2C082" w:rsidR="009863D4" w:rsidRPr="008760B0" w:rsidRDefault="0003615F" w:rsidP="008760B0">
      <w:pPr>
        <w:pStyle w:val="a3"/>
        <w:ind w:firstLine="480"/>
        <w:rPr>
          <w:rFonts w:eastAsiaTheme="minorEastAsia"/>
          <w:noProof/>
          <w:szCs w:val="22"/>
        </w:rPr>
      </w:pPr>
      <w:r>
        <w:rPr>
          <w:rFonts w:eastAsiaTheme="minorEastAsia"/>
          <w:noProof/>
          <w:szCs w:val="22"/>
        </w:rPr>
        <w:t>5</w:t>
      </w:r>
      <w:r w:rsidR="00657043" w:rsidRPr="008760B0">
        <w:rPr>
          <w:rFonts w:eastAsiaTheme="minorEastAsia" w:hint="eastAsia"/>
          <w:noProof/>
          <w:szCs w:val="22"/>
        </w:rPr>
        <w:t>、</w:t>
      </w:r>
      <w:r w:rsidR="009863D4" w:rsidRPr="008760B0">
        <w:rPr>
          <w:rFonts w:eastAsiaTheme="minorEastAsia" w:hint="eastAsia"/>
          <w:noProof/>
          <w:szCs w:val="22"/>
        </w:rPr>
        <w:t>现场检查时输水隧洞位于水下，因发电输水隧洞无法进入检查。根据管理情况，目前电站运行期间未出现明显异常。</w:t>
      </w:r>
    </w:p>
    <w:p w14:paraId="4F334C24" w14:textId="5965C6C7" w:rsidR="00437088" w:rsidRPr="00CB6EBA" w:rsidRDefault="00437088">
      <w:pPr>
        <w:pStyle w:val="af"/>
      </w:pPr>
      <w:r w:rsidRPr="00CB6EBA">
        <w:t>综上所述，</w:t>
      </w:r>
      <w:r w:rsidR="0096790C">
        <w:rPr>
          <w:rFonts w:hint="eastAsia"/>
        </w:rPr>
        <w:t>本工程主、副坝防渗设施基本完善。主坝溢流堰面存在贯穿裂缝，泄洪时漏水，部分测压管扬压力较大，目前尚不严重影响大坝安全，</w:t>
      </w:r>
      <w:r w:rsidR="00ED2F15" w:rsidRPr="00CB6EBA">
        <w:t>根据《水库大坝安全评价导则》（</w:t>
      </w:r>
      <w:r w:rsidR="00ED2F15" w:rsidRPr="00CB6EBA">
        <w:t>SL 258-2017</w:t>
      </w:r>
      <w:r w:rsidR="00ED2F15" w:rsidRPr="00CB6EBA">
        <w:t>），茅岗水库</w:t>
      </w:r>
      <w:r w:rsidRPr="00CB6EBA">
        <w:t>大坝渗流性态基本安全，评为</w:t>
      </w:r>
      <w:r w:rsidRPr="00CB6EBA">
        <w:t>“</w:t>
      </w:r>
      <w:r w:rsidR="0003615F">
        <w:t>B</w:t>
      </w:r>
      <w:r w:rsidRPr="00CB6EBA">
        <w:t>”</w:t>
      </w:r>
      <w:r w:rsidRPr="00CB6EBA">
        <w:t>级。</w:t>
      </w:r>
    </w:p>
    <w:p w14:paraId="7DFCECE5" w14:textId="77777777" w:rsidR="003D659C" w:rsidRPr="00CB6EBA" w:rsidRDefault="003D659C">
      <w:pPr>
        <w:pStyle w:val="af"/>
        <w:sectPr w:rsidR="003D659C" w:rsidRPr="00CB6EBA" w:rsidSect="00927D19">
          <w:pgSz w:w="11906" w:h="16838"/>
          <w:pgMar w:top="1440" w:right="1797" w:bottom="1440" w:left="1797" w:header="794" w:footer="737" w:gutter="0"/>
          <w:cols w:space="425"/>
          <w:docGrid w:type="lines" w:linePitch="326"/>
        </w:sectPr>
      </w:pPr>
    </w:p>
    <w:p w14:paraId="6B191C01" w14:textId="77777777" w:rsidR="00A64F81" w:rsidRPr="00CB6EBA" w:rsidRDefault="003D659C" w:rsidP="00787C9F">
      <w:pPr>
        <w:pStyle w:val="1"/>
        <w:spacing w:before="163" w:after="163"/>
      </w:pPr>
      <w:bookmarkStart w:id="1170" w:name="_Toc494531501"/>
      <w:bookmarkStart w:id="1171" w:name="_Toc511404269"/>
      <w:bookmarkStart w:id="1172" w:name="_Toc511415028"/>
      <w:bookmarkStart w:id="1173" w:name="_Toc511417010"/>
      <w:bookmarkStart w:id="1174" w:name="_Toc511417266"/>
      <w:bookmarkStart w:id="1175" w:name="_Toc511490949"/>
      <w:bookmarkStart w:id="1176" w:name="_Toc512175629"/>
      <w:bookmarkStart w:id="1177" w:name="_Toc512175691"/>
      <w:bookmarkStart w:id="1178" w:name="_Toc512417440"/>
      <w:bookmarkStart w:id="1179" w:name="_Toc512417502"/>
      <w:bookmarkStart w:id="1180" w:name="_Toc512417564"/>
      <w:r w:rsidRPr="00CB6EBA">
        <w:lastRenderedPageBreak/>
        <w:t xml:space="preserve">8 </w:t>
      </w:r>
      <w:r w:rsidRPr="00CB6EBA">
        <w:t>结构安全评价</w:t>
      </w:r>
      <w:bookmarkEnd w:id="1170"/>
      <w:bookmarkEnd w:id="1171"/>
      <w:bookmarkEnd w:id="1172"/>
      <w:bookmarkEnd w:id="1173"/>
      <w:bookmarkEnd w:id="1174"/>
      <w:bookmarkEnd w:id="1175"/>
      <w:bookmarkEnd w:id="1176"/>
      <w:bookmarkEnd w:id="1177"/>
      <w:bookmarkEnd w:id="1178"/>
      <w:bookmarkEnd w:id="1179"/>
      <w:bookmarkEnd w:id="1180"/>
    </w:p>
    <w:p w14:paraId="3D54344C" w14:textId="77777777" w:rsidR="003D659C" w:rsidRPr="00CB6EBA" w:rsidRDefault="003D659C" w:rsidP="009A6F62">
      <w:pPr>
        <w:pStyle w:val="2"/>
      </w:pPr>
      <w:bookmarkStart w:id="1181" w:name="_Toc494531502"/>
      <w:bookmarkStart w:id="1182" w:name="_Toc511404270"/>
      <w:bookmarkStart w:id="1183" w:name="_Toc511415029"/>
      <w:bookmarkStart w:id="1184" w:name="_Toc511417011"/>
      <w:bookmarkStart w:id="1185" w:name="_Toc511417267"/>
      <w:bookmarkStart w:id="1186" w:name="_Toc511490950"/>
      <w:bookmarkStart w:id="1187" w:name="_Toc512175630"/>
      <w:bookmarkStart w:id="1188" w:name="_Toc512175692"/>
      <w:bookmarkStart w:id="1189" w:name="_Toc512417441"/>
      <w:bookmarkStart w:id="1190" w:name="_Toc512417503"/>
      <w:bookmarkStart w:id="1191" w:name="_Toc512417565"/>
      <w:r w:rsidRPr="00CB6EBA">
        <w:t xml:space="preserve">8.1 </w:t>
      </w:r>
      <w:r w:rsidRPr="00CB6EBA">
        <w:t>主坝结构安全评价</w:t>
      </w:r>
      <w:bookmarkEnd w:id="1181"/>
      <w:bookmarkEnd w:id="1182"/>
      <w:bookmarkEnd w:id="1183"/>
      <w:bookmarkEnd w:id="1184"/>
      <w:bookmarkEnd w:id="1185"/>
      <w:bookmarkEnd w:id="1186"/>
      <w:bookmarkEnd w:id="1187"/>
      <w:bookmarkEnd w:id="1188"/>
      <w:bookmarkEnd w:id="1189"/>
      <w:bookmarkEnd w:id="1190"/>
      <w:bookmarkEnd w:id="1191"/>
    </w:p>
    <w:p w14:paraId="62670AAB" w14:textId="77777777" w:rsidR="003D659C" w:rsidRPr="00CB6EBA" w:rsidRDefault="003D659C" w:rsidP="00787C9F">
      <w:pPr>
        <w:pStyle w:val="3"/>
        <w:spacing w:before="163"/>
      </w:pPr>
      <w:bookmarkStart w:id="1192" w:name="_Toc494531503"/>
      <w:r w:rsidRPr="00CB6EBA">
        <w:t xml:space="preserve">8.1.1 </w:t>
      </w:r>
      <w:r w:rsidRPr="00CB6EBA">
        <w:t>主坝强度安全评价</w:t>
      </w:r>
      <w:bookmarkEnd w:id="1192"/>
    </w:p>
    <w:p w14:paraId="261131C4" w14:textId="77777777" w:rsidR="003D659C" w:rsidRPr="00CB6EBA" w:rsidRDefault="00BD20DE">
      <w:pPr>
        <w:pStyle w:val="af"/>
      </w:pPr>
      <w:r w:rsidRPr="00CB6EBA">
        <w:t>1</w:t>
      </w:r>
      <w:r w:rsidRPr="00CB6EBA">
        <w:t>、</w:t>
      </w:r>
      <w:r w:rsidR="003D659C" w:rsidRPr="00CB6EBA">
        <w:t>计算方法</w:t>
      </w:r>
    </w:p>
    <w:p w14:paraId="7CAEF867" w14:textId="77777777" w:rsidR="007354CD" w:rsidRPr="00CB6EBA" w:rsidRDefault="007354CD">
      <w:pPr>
        <w:pStyle w:val="af"/>
      </w:pPr>
      <w:r w:rsidRPr="00CB6EBA">
        <w:t>茅岗水库主坝最大坝高</w:t>
      </w:r>
      <w:smartTag w:uri="urn:schemas-microsoft-com:office:smarttags" w:element="chsdate">
        <w:smartTagPr>
          <w:attr w:name="TCSC" w:val="0"/>
          <w:attr w:name="NumberType" w:val="1"/>
          <w:attr w:name="Negative" w:val="False"/>
          <w:attr w:name="HasSpace" w:val="False"/>
          <w:attr w:name="SourceValue" w:val="42"/>
          <w:attr w:name="UnitName" w:val="m"/>
        </w:smartTagPr>
        <w:r w:rsidRPr="00CB6EBA">
          <w:t>42m</w:t>
        </w:r>
      </w:smartTag>
      <w:r w:rsidRPr="00CB6EBA">
        <w:t>，属中坝。对各坝段的强度复核方法为：</w:t>
      </w:r>
    </w:p>
    <w:p w14:paraId="5F7C7D34" w14:textId="7D7E1D89" w:rsidR="007354CD" w:rsidRPr="00CB6EBA" w:rsidRDefault="00AD6AE7">
      <w:pPr>
        <w:pStyle w:val="af"/>
      </w:pPr>
      <w:r w:rsidRPr="00CB6EBA">
        <w:t>（</w:t>
      </w:r>
      <w:r w:rsidR="007354CD" w:rsidRPr="00CB6EBA">
        <w:t>1</w:t>
      </w:r>
      <w:r w:rsidR="007354CD" w:rsidRPr="00CB6EBA">
        <w:t>）对左非溢流坝段及溢流坝段强度复核采用《浆砌石坝设计规范》（</w:t>
      </w:r>
      <w:r w:rsidR="007354CD" w:rsidRPr="00CB6EBA">
        <w:t>SL25-2006</w:t>
      </w:r>
      <w:r w:rsidR="007354CD" w:rsidRPr="00CB6EBA">
        <w:t>）所规定的材料力学方法，不考虑地基变形对坝体应力的影响，认为各坝段独立工作，假定坝体水平截面上的垂直正应力</w:t>
      </w:r>
      <w:r w:rsidR="007354CD" w:rsidRPr="00CB6EBA">
        <w:t>σy</w:t>
      </w:r>
      <w:r w:rsidR="007354CD" w:rsidRPr="00CB6EBA">
        <w:t>呈直线分布，不考虑廊道对坝体应力的影响。</w:t>
      </w:r>
    </w:p>
    <w:p w14:paraId="45DC2269" w14:textId="448E5410" w:rsidR="007354CD" w:rsidRPr="00CB6EBA" w:rsidRDefault="00AD6AE7">
      <w:pPr>
        <w:pStyle w:val="af"/>
      </w:pPr>
      <w:r w:rsidRPr="00CB6EBA">
        <w:t>（</w:t>
      </w:r>
      <w:r w:rsidR="007354CD" w:rsidRPr="00CB6EBA">
        <w:t>2</w:t>
      </w:r>
      <w:r w:rsidR="007354CD" w:rsidRPr="00CB6EBA">
        <w:t>）右非溢流坝段上游部位为浆砌石重力墙，且该重力墙结构为各向同性的均质体。下游为堆石体，对重力墙进行强度复核，计算方法同上。重力墙后部的堆石体采用库仑土压力理论，计算堆石体作用于重力墙的主动土压力。</w:t>
      </w:r>
    </w:p>
    <w:p w14:paraId="2920ECEA" w14:textId="77777777" w:rsidR="003D659C" w:rsidRPr="00CB6EBA" w:rsidRDefault="00BD20DE">
      <w:pPr>
        <w:pStyle w:val="af"/>
      </w:pPr>
      <w:r w:rsidRPr="00CB6EBA">
        <w:t>2</w:t>
      </w:r>
      <w:r w:rsidRPr="00CB6EBA">
        <w:t>、</w:t>
      </w:r>
      <w:r w:rsidR="003D659C" w:rsidRPr="00CB6EBA">
        <w:t>计算断面</w:t>
      </w:r>
    </w:p>
    <w:p w14:paraId="6F2D8D85" w14:textId="77777777" w:rsidR="007354CD" w:rsidRPr="00CB6EBA" w:rsidRDefault="007354CD">
      <w:pPr>
        <w:pStyle w:val="af"/>
      </w:pPr>
      <w:r w:rsidRPr="00CB6EBA">
        <w:t>分别在溢流坝段、左非溢流坝段和右非溢流坝段上各取一个典型的计算断面，进行坝体应力计算。根据《浆砌石坝设计规范》（</w:t>
      </w:r>
      <w:r w:rsidRPr="00CB6EBA">
        <w:t>SL 25-2006</w:t>
      </w:r>
      <w:r w:rsidRPr="00CB6EBA">
        <w:t>），各计算截面选取情况见表</w:t>
      </w:r>
      <w:r w:rsidRPr="00CB6EBA">
        <w:t>8.1-1</w:t>
      </w:r>
      <w:r w:rsidRPr="00CB6EBA">
        <w:t>。在进行计算时，对单位宽度（</w:t>
      </w:r>
      <w:smartTag w:uri="urn:schemas-microsoft-com:office:smarttags" w:element="chsdate">
        <w:smartTagPr>
          <w:attr w:name="TCSC" w:val="0"/>
          <w:attr w:name="NumberType" w:val="1"/>
          <w:attr w:name="Negative" w:val="False"/>
          <w:attr w:name="HasSpace" w:val="False"/>
          <w:attr w:name="SourceValue" w:val="1"/>
          <w:attr w:name="UnitName" w:val="m"/>
        </w:smartTagPr>
        <w:r w:rsidRPr="00CB6EBA">
          <w:t>1m</w:t>
        </w:r>
      </w:smartTag>
      <w:r w:rsidRPr="00CB6EBA">
        <w:t>）坝段进行应力分析。</w:t>
      </w:r>
    </w:p>
    <w:p w14:paraId="419B1037" w14:textId="77777777" w:rsidR="007354CD" w:rsidRPr="00CB6EBA" w:rsidRDefault="007354CD">
      <w:pPr>
        <w:pStyle w:val="ac"/>
      </w:pPr>
      <w:r w:rsidRPr="00CB6EBA">
        <w:t>表</w:t>
      </w:r>
      <w:r w:rsidRPr="00CB6EBA">
        <w:t xml:space="preserve">8.1-1 </w:t>
      </w:r>
      <w:r w:rsidRPr="00CB6EBA">
        <w:t>各坝段计算截面高程（</w:t>
      </w:r>
      <w:r w:rsidRPr="00CB6EBA">
        <w:t>m</w:t>
      </w:r>
      <w:r w:rsidRPr="00CB6EBA">
        <w:t>）</w:t>
      </w:r>
    </w:p>
    <w:tbl>
      <w:tblPr>
        <w:tblW w:w="5000" w:type="pct"/>
        <w:jc w:val="center"/>
        <w:tblLook w:val="04A0" w:firstRow="1" w:lastRow="0" w:firstColumn="1" w:lastColumn="0" w:noHBand="0" w:noVBand="1"/>
      </w:tblPr>
      <w:tblGrid>
        <w:gridCol w:w="2132"/>
        <w:gridCol w:w="2132"/>
        <w:gridCol w:w="2132"/>
        <w:gridCol w:w="2132"/>
      </w:tblGrid>
      <w:tr w:rsidR="007354CD" w:rsidRPr="00CB6EBA" w14:paraId="14BCDA05" w14:textId="77777777" w:rsidTr="001609AE">
        <w:trPr>
          <w:trHeight w:val="340"/>
          <w:tblHeader/>
          <w:jc w:val="center"/>
        </w:trPr>
        <w:tc>
          <w:tcPr>
            <w:tcW w:w="450" w:type="pct"/>
            <w:tcBorders>
              <w:top w:val="single" w:sz="8" w:space="0" w:color="auto"/>
              <w:left w:val="single" w:sz="8" w:space="0" w:color="auto"/>
              <w:bottom w:val="single" w:sz="4" w:space="0" w:color="auto"/>
              <w:right w:val="single" w:sz="4" w:space="0" w:color="auto"/>
              <w:tl2br w:val="single" w:sz="4" w:space="0" w:color="auto"/>
            </w:tcBorders>
            <w:shd w:val="clear" w:color="auto" w:fill="auto"/>
            <w:noWrap/>
            <w:vAlign w:val="center"/>
            <w:hideMark/>
          </w:tcPr>
          <w:p w14:paraId="74C9F335" w14:textId="16828F19" w:rsidR="007354CD" w:rsidRPr="00CB6EBA" w:rsidRDefault="007354CD" w:rsidP="007354CD">
            <w:pPr>
              <w:pStyle w:val="aff2"/>
            </w:pPr>
            <w:r w:rsidRPr="00CB6EBA">
              <w:rPr>
                <w:rFonts w:eastAsia="宋体"/>
              </w:rPr>
              <w:t>坝段</w:t>
            </w:r>
            <w:r w:rsidR="009863D4">
              <w:rPr>
                <w:rFonts w:eastAsia="宋体" w:hint="eastAsia"/>
              </w:rPr>
              <w:t xml:space="preserve">          </w:t>
            </w:r>
            <w:r w:rsidRPr="00CB6EBA">
              <w:rPr>
                <w:rFonts w:eastAsia="宋体"/>
              </w:rPr>
              <w:t>截面</w:t>
            </w:r>
          </w:p>
        </w:tc>
        <w:tc>
          <w:tcPr>
            <w:tcW w:w="450" w:type="pct"/>
            <w:tcBorders>
              <w:top w:val="single" w:sz="8" w:space="0" w:color="auto"/>
              <w:left w:val="nil"/>
              <w:bottom w:val="single" w:sz="4" w:space="0" w:color="auto"/>
              <w:right w:val="single" w:sz="4" w:space="0" w:color="auto"/>
            </w:tcBorders>
            <w:shd w:val="clear" w:color="auto" w:fill="auto"/>
            <w:noWrap/>
            <w:vAlign w:val="center"/>
            <w:hideMark/>
          </w:tcPr>
          <w:p w14:paraId="0284214F" w14:textId="77777777" w:rsidR="007354CD" w:rsidRPr="00CB6EBA" w:rsidRDefault="007354CD" w:rsidP="007354CD">
            <w:pPr>
              <w:pStyle w:val="aff2"/>
            </w:pPr>
            <w:r w:rsidRPr="00CB6EBA">
              <w:rPr>
                <w:rFonts w:eastAsia="宋体"/>
              </w:rPr>
              <w:t>左非溢流坝段</w:t>
            </w:r>
          </w:p>
        </w:tc>
        <w:tc>
          <w:tcPr>
            <w:tcW w:w="450" w:type="pct"/>
            <w:tcBorders>
              <w:top w:val="single" w:sz="8" w:space="0" w:color="auto"/>
              <w:left w:val="nil"/>
              <w:bottom w:val="single" w:sz="4" w:space="0" w:color="auto"/>
              <w:right w:val="single" w:sz="4" w:space="0" w:color="auto"/>
            </w:tcBorders>
            <w:shd w:val="clear" w:color="auto" w:fill="auto"/>
            <w:noWrap/>
            <w:vAlign w:val="center"/>
            <w:hideMark/>
          </w:tcPr>
          <w:p w14:paraId="21FE7A4A" w14:textId="77777777" w:rsidR="007354CD" w:rsidRPr="00CB6EBA" w:rsidRDefault="007354CD" w:rsidP="007354CD">
            <w:pPr>
              <w:pStyle w:val="aff2"/>
            </w:pPr>
            <w:r w:rsidRPr="00CB6EBA">
              <w:rPr>
                <w:rFonts w:eastAsia="宋体"/>
              </w:rPr>
              <w:t>溢流坝段</w:t>
            </w:r>
          </w:p>
        </w:tc>
        <w:tc>
          <w:tcPr>
            <w:tcW w:w="450" w:type="pct"/>
            <w:tcBorders>
              <w:top w:val="single" w:sz="8" w:space="0" w:color="auto"/>
              <w:left w:val="nil"/>
              <w:bottom w:val="single" w:sz="4" w:space="0" w:color="auto"/>
              <w:right w:val="single" w:sz="8" w:space="0" w:color="auto"/>
            </w:tcBorders>
            <w:shd w:val="clear" w:color="auto" w:fill="auto"/>
            <w:noWrap/>
            <w:vAlign w:val="center"/>
            <w:hideMark/>
          </w:tcPr>
          <w:p w14:paraId="3AA63144" w14:textId="77777777" w:rsidR="007354CD" w:rsidRPr="00CB6EBA" w:rsidRDefault="007354CD" w:rsidP="007354CD">
            <w:pPr>
              <w:pStyle w:val="aff2"/>
            </w:pPr>
            <w:r w:rsidRPr="00CB6EBA">
              <w:rPr>
                <w:rFonts w:eastAsia="宋体"/>
              </w:rPr>
              <w:t>右非溢流坝段</w:t>
            </w:r>
          </w:p>
        </w:tc>
      </w:tr>
      <w:tr w:rsidR="007354CD" w:rsidRPr="00CB6EBA" w14:paraId="5F223499" w14:textId="77777777" w:rsidTr="001609AE">
        <w:trPr>
          <w:trHeight w:val="340"/>
          <w:jc w:val="center"/>
        </w:trPr>
        <w:tc>
          <w:tcPr>
            <w:tcW w:w="450"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049CE7" w14:textId="77777777" w:rsidR="007354CD" w:rsidRPr="00CB6EBA" w:rsidRDefault="007354CD" w:rsidP="007354CD">
            <w:pPr>
              <w:pStyle w:val="aff2"/>
            </w:pPr>
            <w:r w:rsidRPr="00CB6EBA">
              <w:t>1#</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48040E67" w14:textId="77777777" w:rsidR="007354CD" w:rsidRPr="00CB6EBA" w:rsidRDefault="007354CD" w:rsidP="007354CD">
            <w:pPr>
              <w:pStyle w:val="aff2"/>
            </w:pPr>
            <w:r w:rsidRPr="00CB6EBA">
              <w:t>263.04</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5EA96001" w14:textId="77777777" w:rsidR="007354CD" w:rsidRPr="00CB6EBA" w:rsidRDefault="007354CD" w:rsidP="007354CD">
            <w:pPr>
              <w:pStyle w:val="aff2"/>
            </w:pPr>
            <w:r w:rsidRPr="00CB6EBA">
              <w:t>263.04</w:t>
            </w:r>
          </w:p>
        </w:tc>
        <w:tc>
          <w:tcPr>
            <w:tcW w:w="450" w:type="pct"/>
            <w:tcBorders>
              <w:top w:val="single" w:sz="4" w:space="0" w:color="auto"/>
              <w:left w:val="nil"/>
              <w:bottom w:val="single" w:sz="4" w:space="0" w:color="auto"/>
              <w:right w:val="single" w:sz="8" w:space="0" w:color="auto"/>
            </w:tcBorders>
            <w:shd w:val="clear" w:color="auto" w:fill="auto"/>
            <w:noWrap/>
            <w:vAlign w:val="center"/>
            <w:hideMark/>
          </w:tcPr>
          <w:p w14:paraId="22D4F75B" w14:textId="77777777" w:rsidR="007354CD" w:rsidRPr="00CB6EBA" w:rsidRDefault="007354CD" w:rsidP="007354CD">
            <w:pPr>
              <w:pStyle w:val="aff2"/>
            </w:pPr>
            <w:r w:rsidRPr="00CB6EBA">
              <w:t>273.04</w:t>
            </w:r>
          </w:p>
        </w:tc>
      </w:tr>
      <w:tr w:rsidR="007354CD" w:rsidRPr="00CB6EBA" w14:paraId="03D71D0E" w14:textId="77777777" w:rsidTr="001609AE">
        <w:trPr>
          <w:trHeight w:val="340"/>
          <w:jc w:val="center"/>
        </w:trPr>
        <w:tc>
          <w:tcPr>
            <w:tcW w:w="450"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48C9EB" w14:textId="77777777" w:rsidR="007354CD" w:rsidRPr="00CB6EBA" w:rsidRDefault="007354CD" w:rsidP="007354CD">
            <w:pPr>
              <w:pStyle w:val="aff2"/>
            </w:pPr>
            <w:r w:rsidRPr="00CB6EBA">
              <w:t>2#</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09770B46" w14:textId="77777777" w:rsidR="007354CD" w:rsidRPr="00CB6EBA" w:rsidRDefault="007354CD" w:rsidP="007354CD">
            <w:pPr>
              <w:pStyle w:val="aff2"/>
            </w:pPr>
            <w:r w:rsidRPr="00CB6EBA">
              <w:t>301.04</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36F83A2C" w14:textId="77777777" w:rsidR="007354CD" w:rsidRPr="00CB6EBA" w:rsidRDefault="007354CD" w:rsidP="007354CD">
            <w:pPr>
              <w:pStyle w:val="aff2"/>
            </w:pPr>
            <w:r w:rsidRPr="00CB6EBA">
              <w:t>274.24</w:t>
            </w:r>
          </w:p>
        </w:tc>
        <w:tc>
          <w:tcPr>
            <w:tcW w:w="450" w:type="pct"/>
            <w:tcBorders>
              <w:top w:val="single" w:sz="4" w:space="0" w:color="auto"/>
              <w:left w:val="nil"/>
              <w:bottom w:val="single" w:sz="4" w:space="0" w:color="auto"/>
              <w:right w:val="single" w:sz="8" w:space="0" w:color="auto"/>
            </w:tcBorders>
            <w:shd w:val="clear" w:color="auto" w:fill="auto"/>
            <w:noWrap/>
            <w:vAlign w:val="center"/>
            <w:hideMark/>
          </w:tcPr>
          <w:p w14:paraId="6BDC773C" w14:textId="77777777" w:rsidR="007354CD" w:rsidRPr="00CB6EBA" w:rsidRDefault="007354CD" w:rsidP="007354CD">
            <w:pPr>
              <w:pStyle w:val="aff2"/>
            </w:pPr>
            <w:r w:rsidRPr="00CB6EBA">
              <w:t>301.04</w:t>
            </w:r>
          </w:p>
        </w:tc>
      </w:tr>
      <w:tr w:rsidR="007354CD" w:rsidRPr="00CB6EBA" w14:paraId="2446C06C" w14:textId="77777777" w:rsidTr="001609AE">
        <w:trPr>
          <w:trHeight w:val="340"/>
          <w:jc w:val="center"/>
        </w:trPr>
        <w:tc>
          <w:tcPr>
            <w:tcW w:w="450"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E82570F" w14:textId="77777777" w:rsidR="007354CD" w:rsidRPr="00CB6EBA" w:rsidRDefault="007354CD" w:rsidP="007354CD">
            <w:pPr>
              <w:pStyle w:val="aff2"/>
            </w:pPr>
            <w:r w:rsidRPr="00CB6EBA">
              <w:t>3#</w:t>
            </w:r>
          </w:p>
        </w:tc>
        <w:tc>
          <w:tcPr>
            <w:tcW w:w="450" w:type="pct"/>
            <w:tcBorders>
              <w:top w:val="single" w:sz="4" w:space="0" w:color="auto"/>
              <w:left w:val="nil"/>
              <w:bottom w:val="single" w:sz="8" w:space="0" w:color="auto"/>
              <w:right w:val="single" w:sz="4" w:space="0" w:color="auto"/>
            </w:tcBorders>
            <w:shd w:val="clear" w:color="auto" w:fill="auto"/>
            <w:noWrap/>
            <w:vAlign w:val="center"/>
            <w:hideMark/>
          </w:tcPr>
          <w:p w14:paraId="1952C467" w14:textId="77777777" w:rsidR="007354CD" w:rsidRPr="00CB6EBA" w:rsidRDefault="007354CD" w:rsidP="007354CD">
            <w:pPr>
              <w:pStyle w:val="aff2"/>
            </w:pPr>
            <w:r w:rsidRPr="00CB6EBA">
              <w:t>304.09</w:t>
            </w:r>
          </w:p>
        </w:tc>
        <w:tc>
          <w:tcPr>
            <w:tcW w:w="450" w:type="pct"/>
            <w:tcBorders>
              <w:top w:val="single" w:sz="4" w:space="0" w:color="auto"/>
              <w:left w:val="nil"/>
              <w:bottom w:val="single" w:sz="8" w:space="0" w:color="auto"/>
              <w:right w:val="single" w:sz="4" w:space="0" w:color="auto"/>
            </w:tcBorders>
            <w:shd w:val="clear" w:color="auto" w:fill="auto"/>
            <w:noWrap/>
            <w:vAlign w:val="center"/>
            <w:hideMark/>
          </w:tcPr>
          <w:p w14:paraId="174550E7" w14:textId="77777777" w:rsidR="007354CD" w:rsidRPr="00CB6EBA" w:rsidRDefault="007354CD" w:rsidP="007354CD">
            <w:pPr>
              <w:pStyle w:val="aff2"/>
            </w:pPr>
            <w:r w:rsidRPr="00CB6EBA">
              <w:t>279.97</w:t>
            </w:r>
          </w:p>
        </w:tc>
        <w:tc>
          <w:tcPr>
            <w:tcW w:w="450" w:type="pct"/>
            <w:tcBorders>
              <w:top w:val="single" w:sz="4" w:space="0" w:color="auto"/>
              <w:left w:val="nil"/>
              <w:bottom w:val="single" w:sz="8" w:space="0" w:color="auto"/>
              <w:right w:val="single" w:sz="8" w:space="0" w:color="auto"/>
            </w:tcBorders>
            <w:shd w:val="clear" w:color="auto" w:fill="auto"/>
            <w:noWrap/>
            <w:vAlign w:val="center"/>
            <w:hideMark/>
          </w:tcPr>
          <w:p w14:paraId="593D6B35" w14:textId="77777777" w:rsidR="007354CD" w:rsidRPr="00CB6EBA" w:rsidRDefault="007354CD" w:rsidP="007354CD">
            <w:pPr>
              <w:pStyle w:val="aff2"/>
            </w:pPr>
            <w:r w:rsidRPr="00CB6EBA">
              <w:t>304.09</w:t>
            </w:r>
          </w:p>
        </w:tc>
      </w:tr>
    </w:tbl>
    <w:p w14:paraId="4950C5DA" w14:textId="77777777" w:rsidR="003D659C" w:rsidRPr="00CB6EBA" w:rsidRDefault="00BD20DE">
      <w:pPr>
        <w:pStyle w:val="af"/>
      </w:pPr>
      <w:r w:rsidRPr="00CB6EBA">
        <w:t>3</w:t>
      </w:r>
      <w:r w:rsidRPr="00CB6EBA">
        <w:t>、</w:t>
      </w:r>
      <w:r w:rsidR="003D659C" w:rsidRPr="00CB6EBA">
        <w:t>计算工况及荷载组合</w:t>
      </w:r>
    </w:p>
    <w:p w14:paraId="3AC31523" w14:textId="77777777" w:rsidR="007354CD" w:rsidRPr="00CB6EBA" w:rsidRDefault="007354CD">
      <w:pPr>
        <w:pStyle w:val="af"/>
      </w:pPr>
      <w:r w:rsidRPr="00CB6EBA">
        <w:t>根据《中国地震动参数区划图》（</w:t>
      </w:r>
      <w:bookmarkStart w:id="1193" w:name="OLE_LINK6"/>
      <w:bookmarkStart w:id="1194" w:name="OLE_LINK7"/>
      <w:r w:rsidRPr="00CB6EBA">
        <w:t>GB18306-2001</w:t>
      </w:r>
      <w:bookmarkEnd w:id="1193"/>
      <w:bookmarkEnd w:id="1194"/>
      <w:r w:rsidRPr="00CB6EBA">
        <w:t>），枢纽区地震动峰值加速度为</w:t>
      </w:r>
      <w:smartTag w:uri="urn:schemas-microsoft-com:office:smarttags" w:element="chsdate">
        <w:smartTagPr>
          <w:attr w:name="TCSC" w:val="0"/>
          <w:attr w:name="NumberType" w:val="1"/>
          <w:attr w:name="Negative" w:val="False"/>
          <w:attr w:name="HasSpace" w:val="False"/>
          <w:attr w:name="SourceValue" w:val=".05"/>
          <w:attr w:name="UnitName" w:val="g"/>
        </w:smartTagPr>
        <w:r w:rsidRPr="00CB6EBA">
          <w:t>0.05g</w:t>
        </w:r>
      </w:smartTag>
      <w:r w:rsidRPr="00CB6EBA">
        <w:t>，相应地震基本烈度值为</w:t>
      </w:r>
      <w:r w:rsidRPr="00CB6EBA">
        <w:rPr>
          <w:rFonts w:ascii="宋体" w:eastAsia="宋体" w:hAnsi="宋体" w:cs="宋体" w:hint="eastAsia"/>
        </w:rPr>
        <w:t>Ⅵ</w:t>
      </w:r>
      <w:r w:rsidRPr="00CB6EBA">
        <w:t>度，地震动反应谱特征周期</w:t>
      </w:r>
      <w:r w:rsidRPr="00CB6EBA">
        <w:t>0.35s</w:t>
      </w:r>
      <w:r w:rsidRPr="00CB6EBA">
        <w:t>，也不进行抗震稳定复核，应力计算工况计算基本荷载和特殊荷载两类。各计算断面的荷载组合情况见表</w:t>
      </w:r>
      <w:r w:rsidRPr="00CB6EBA">
        <w:t>8.1-2</w:t>
      </w:r>
      <w:r w:rsidRPr="00CB6EBA">
        <w:t>。</w:t>
      </w:r>
    </w:p>
    <w:p w14:paraId="690EAA7E" w14:textId="77777777" w:rsidR="00FD61B8" w:rsidRPr="00CB6EBA" w:rsidRDefault="00FD61B8" w:rsidP="007354CD">
      <w:pPr>
        <w:ind w:firstLineChars="200" w:firstLine="480"/>
        <w:jc w:val="left"/>
        <w:rPr>
          <w:rFonts w:cs="Times New Roman"/>
        </w:rPr>
      </w:pPr>
      <w:r w:rsidRPr="00CB6EBA">
        <w:rPr>
          <w:rFonts w:cs="Times New Roman"/>
        </w:rPr>
        <w:br w:type="page"/>
      </w:r>
    </w:p>
    <w:p w14:paraId="72AF8840" w14:textId="77777777" w:rsidR="007354CD" w:rsidRPr="00CB6EBA" w:rsidRDefault="007354CD">
      <w:pPr>
        <w:pStyle w:val="ac"/>
      </w:pPr>
      <w:r w:rsidRPr="00CB6EBA">
        <w:lastRenderedPageBreak/>
        <w:t>表</w:t>
      </w:r>
      <w:r w:rsidRPr="00CB6EBA">
        <w:t xml:space="preserve">8.1-2 </w:t>
      </w:r>
      <w:r w:rsidRPr="00CB6EBA">
        <w:t>各计算断面荷载组合</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72"/>
        <w:gridCol w:w="972"/>
        <w:gridCol w:w="972"/>
        <w:gridCol w:w="974"/>
        <w:gridCol w:w="823"/>
        <w:gridCol w:w="1000"/>
        <w:gridCol w:w="904"/>
        <w:gridCol w:w="1055"/>
        <w:gridCol w:w="856"/>
      </w:tblGrid>
      <w:tr w:rsidR="007354CD" w:rsidRPr="00CB6EBA" w14:paraId="098D447E" w14:textId="77777777" w:rsidTr="008760B0">
        <w:trPr>
          <w:trHeight w:val="340"/>
          <w:jc w:val="center"/>
        </w:trPr>
        <w:tc>
          <w:tcPr>
            <w:tcW w:w="1060" w:type="dxa"/>
            <w:shd w:val="clear" w:color="auto" w:fill="auto"/>
            <w:vAlign w:val="center"/>
          </w:tcPr>
          <w:p w14:paraId="530AEF58" w14:textId="77777777" w:rsidR="007354CD" w:rsidRPr="00CB6EBA" w:rsidRDefault="007354CD" w:rsidP="007354CD">
            <w:pPr>
              <w:pStyle w:val="aff2"/>
            </w:pPr>
            <w:r w:rsidRPr="00CB6EBA">
              <w:rPr>
                <w:rFonts w:eastAsia="宋体"/>
              </w:rPr>
              <w:t>计算断面</w:t>
            </w:r>
          </w:p>
        </w:tc>
        <w:tc>
          <w:tcPr>
            <w:tcW w:w="1061" w:type="dxa"/>
            <w:shd w:val="clear" w:color="auto" w:fill="auto"/>
            <w:vAlign w:val="center"/>
          </w:tcPr>
          <w:p w14:paraId="658CD29E" w14:textId="77777777" w:rsidR="007354CD" w:rsidRPr="00CB6EBA" w:rsidRDefault="007354CD" w:rsidP="007354CD">
            <w:pPr>
              <w:pStyle w:val="aff2"/>
            </w:pPr>
            <w:r w:rsidRPr="00CB6EBA">
              <w:rPr>
                <w:rFonts w:eastAsia="宋体"/>
              </w:rPr>
              <w:t>计算水位</w:t>
            </w:r>
          </w:p>
        </w:tc>
        <w:tc>
          <w:tcPr>
            <w:tcW w:w="1061" w:type="dxa"/>
            <w:shd w:val="clear" w:color="auto" w:fill="auto"/>
            <w:vAlign w:val="center"/>
          </w:tcPr>
          <w:p w14:paraId="6678D475" w14:textId="77777777" w:rsidR="007354CD" w:rsidRPr="00CB6EBA" w:rsidRDefault="007354CD" w:rsidP="007354CD">
            <w:pPr>
              <w:pStyle w:val="aff2"/>
            </w:pPr>
            <w:r w:rsidRPr="00CB6EBA">
              <w:rPr>
                <w:rFonts w:eastAsia="宋体"/>
              </w:rPr>
              <w:t>静水压力</w:t>
            </w:r>
          </w:p>
        </w:tc>
        <w:tc>
          <w:tcPr>
            <w:tcW w:w="1063" w:type="dxa"/>
            <w:shd w:val="clear" w:color="auto" w:fill="auto"/>
            <w:vAlign w:val="center"/>
          </w:tcPr>
          <w:p w14:paraId="447B7D45" w14:textId="77777777" w:rsidR="007354CD" w:rsidRPr="00CB6EBA" w:rsidRDefault="007354CD" w:rsidP="007354CD">
            <w:pPr>
              <w:pStyle w:val="aff2"/>
            </w:pPr>
            <w:r w:rsidRPr="00CB6EBA">
              <w:rPr>
                <w:rFonts w:eastAsia="宋体"/>
              </w:rPr>
              <w:t>坝体自重</w:t>
            </w:r>
          </w:p>
        </w:tc>
        <w:tc>
          <w:tcPr>
            <w:tcW w:w="888" w:type="dxa"/>
            <w:shd w:val="clear" w:color="auto" w:fill="auto"/>
            <w:vAlign w:val="center"/>
          </w:tcPr>
          <w:p w14:paraId="5081A811" w14:textId="77777777" w:rsidR="007354CD" w:rsidRPr="00CB6EBA" w:rsidRDefault="007354CD" w:rsidP="007354CD">
            <w:pPr>
              <w:pStyle w:val="aff2"/>
            </w:pPr>
            <w:r w:rsidRPr="00CB6EBA">
              <w:rPr>
                <w:rFonts w:eastAsia="宋体"/>
              </w:rPr>
              <w:t>扬压力</w:t>
            </w:r>
          </w:p>
        </w:tc>
        <w:tc>
          <w:tcPr>
            <w:tcW w:w="1094" w:type="dxa"/>
            <w:shd w:val="clear" w:color="auto" w:fill="auto"/>
            <w:vAlign w:val="center"/>
          </w:tcPr>
          <w:p w14:paraId="19197283" w14:textId="77777777" w:rsidR="007354CD" w:rsidRPr="00CB6EBA" w:rsidRDefault="007354CD" w:rsidP="007354CD">
            <w:pPr>
              <w:pStyle w:val="aff2"/>
            </w:pPr>
            <w:r w:rsidRPr="00CB6EBA">
              <w:rPr>
                <w:rFonts w:eastAsia="宋体"/>
              </w:rPr>
              <w:t>淤沙压力</w:t>
            </w:r>
          </w:p>
        </w:tc>
        <w:tc>
          <w:tcPr>
            <w:tcW w:w="982" w:type="dxa"/>
            <w:shd w:val="clear" w:color="auto" w:fill="auto"/>
            <w:vAlign w:val="center"/>
          </w:tcPr>
          <w:p w14:paraId="004AD95F" w14:textId="77777777" w:rsidR="007354CD" w:rsidRPr="00CB6EBA" w:rsidRDefault="007354CD" w:rsidP="007354CD">
            <w:pPr>
              <w:pStyle w:val="aff2"/>
            </w:pPr>
            <w:r w:rsidRPr="00CB6EBA">
              <w:rPr>
                <w:rFonts w:eastAsia="宋体"/>
              </w:rPr>
              <w:t>浪压力</w:t>
            </w:r>
          </w:p>
        </w:tc>
        <w:tc>
          <w:tcPr>
            <w:tcW w:w="1158" w:type="dxa"/>
            <w:shd w:val="clear" w:color="auto" w:fill="auto"/>
            <w:vAlign w:val="center"/>
          </w:tcPr>
          <w:p w14:paraId="5281B374" w14:textId="77777777" w:rsidR="007354CD" w:rsidRPr="00CB6EBA" w:rsidRDefault="007354CD" w:rsidP="007354CD">
            <w:pPr>
              <w:pStyle w:val="aff2"/>
            </w:pPr>
            <w:r w:rsidRPr="00CB6EBA">
              <w:rPr>
                <w:rFonts w:eastAsia="宋体"/>
              </w:rPr>
              <w:t>动水压力</w:t>
            </w:r>
          </w:p>
        </w:tc>
        <w:tc>
          <w:tcPr>
            <w:tcW w:w="926" w:type="dxa"/>
            <w:shd w:val="clear" w:color="auto" w:fill="auto"/>
            <w:vAlign w:val="center"/>
          </w:tcPr>
          <w:p w14:paraId="54CE4DD8" w14:textId="77777777" w:rsidR="007354CD" w:rsidRPr="00CB6EBA" w:rsidRDefault="007354CD" w:rsidP="007354CD">
            <w:pPr>
              <w:pStyle w:val="aff2"/>
            </w:pPr>
            <w:r w:rsidRPr="00CB6EBA">
              <w:rPr>
                <w:rFonts w:eastAsia="宋体"/>
              </w:rPr>
              <w:t>土压力</w:t>
            </w:r>
          </w:p>
        </w:tc>
      </w:tr>
      <w:tr w:rsidR="007354CD" w:rsidRPr="00CB6EBA" w14:paraId="29107E89" w14:textId="77777777" w:rsidTr="008760B0">
        <w:trPr>
          <w:trHeight w:val="340"/>
          <w:jc w:val="center"/>
        </w:trPr>
        <w:tc>
          <w:tcPr>
            <w:tcW w:w="1060" w:type="dxa"/>
            <w:vMerge w:val="restart"/>
            <w:shd w:val="clear" w:color="auto" w:fill="auto"/>
            <w:vAlign w:val="center"/>
          </w:tcPr>
          <w:p w14:paraId="0B895444" w14:textId="77777777" w:rsidR="007354CD" w:rsidRPr="00CB6EBA" w:rsidRDefault="007354CD" w:rsidP="007354CD">
            <w:pPr>
              <w:pStyle w:val="aff2"/>
            </w:pPr>
            <w:r w:rsidRPr="00CB6EBA">
              <w:rPr>
                <w:rFonts w:eastAsia="宋体"/>
              </w:rPr>
              <w:t>溢流</w:t>
            </w:r>
          </w:p>
          <w:p w14:paraId="2E727AEA" w14:textId="77777777" w:rsidR="007354CD" w:rsidRPr="00CB6EBA" w:rsidRDefault="007354CD" w:rsidP="007354CD">
            <w:pPr>
              <w:pStyle w:val="aff2"/>
            </w:pPr>
            <w:r w:rsidRPr="00CB6EBA">
              <w:rPr>
                <w:rFonts w:eastAsia="宋体"/>
              </w:rPr>
              <w:t>坝段</w:t>
            </w:r>
          </w:p>
        </w:tc>
        <w:tc>
          <w:tcPr>
            <w:tcW w:w="1061" w:type="dxa"/>
            <w:shd w:val="clear" w:color="auto" w:fill="auto"/>
            <w:vAlign w:val="center"/>
          </w:tcPr>
          <w:p w14:paraId="78E21E0C" w14:textId="77777777" w:rsidR="007354CD" w:rsidRPr="00CB6EBA" w:rsidRDefault="007354CD" w:rsidP="007354CD">
            <w:pPr>
              <w:pStyle w:val="aff2"/>
            </w:pPr>
            <w:r w:rsidRPr="00CB6EBA">
              <w:rPr>
                <w:rFonts w:eastAsia="宋体"/>
              </w:rPr>
              <w:t>正常</w:t>
            </w:r>
          </w:p>
        </w:tc>
        <w:tc>
          <w:tcPr>
            <w:tcW w:w="1061" w:type="dxa"/>
            <w:shd w:val="clear" w:color="auto" w:fill="auto"/>
            <w:vAlign w:val="center"/>
          </w:tcPr>
          <w:p w14:paraId="15A7B7A9" w14:textId="77777777" w:rsidR="007354CD" w:rsidRPr="00CB6EBA" w:rsidRDefault="007354CD" w:rsidP="007354CD">
            <w:pPr>
              <w:pStyle w:val="aff2"/>
            </w:pPr>
            <w:r w:rsidRPr="00CB6EBA">
              <w:t>√</w:t>
            </w:r>
          </w:p>
        </w:tc>
        <w:tc>
          <w:tcPr>
            <w:tcW w:w="1063" w:type="dxa"/>
            <w:shd w:val="clear" w:color="auto" w:fill="auto"/>
            <w:vAlign w:val="center"/>
          </w:tcPr>
          <w:p w14:paraId="5E3D8743" w14:textId="77777777" w:rsidR="007354CD" w:rsidRPr="00CB6EBA" w:rsidRDefault="007354CD" w:rsidP="007354CD">
            <w:pPr>
              <w:pStyle w:val="aff2"/>
            </w:pPr>
            <w:r w:rsidRPr="00CB6EBA">
              <w:t>√</w:t>
            </w:r>
          </w:p>
        </w:tc>
        <w:tc>
          <w:tcPr>
            <w:tcW w:w="888" w:type="dxa"/>
            <w:shd w:val="clear" w:color="auto" w:fill="auto"/>
            <w:vAlign w:val="center"/>
          </w:tcPr>
          <w:p w14:paraId="797B105E" w14:textId="77777777" w:rsidR="007354CD" w:rsidRPr="00CB6EBA" w:rsidRDefault="007354CD" w:rsidP="007354CD">
            <w:pPr>
              <w:pStyle w:val="aff2"/>
            </w:pPr>
            <w:r w:rsidRPr="00CB6EBA">
              <w:t>√</w:t>
            </w:r>
          </w:p>
        </w:tc>
        <w:tc>
          <w:tcPr>
            <w:tcW w:w="1094" w:type="dxa"/>
            <w:shd w:val="clear" w:color="auto" w:fill="auto"/>
            <w:vAlign w:val="center"/>
          </w:tcPr>
          <w:p w14:paraId="012FF018" w14:textId="77777777" w:rsidR="007354CD" w:rsidRPr="00CB6EBA" w:rsidRDefault="007354CD" w:rsidP="007354CD">
            <w:pPr>
              <w:pStyle w:val="aff2"/>
            </w:pPr>
            <w:r w:rsidRPr="00CB6EBA">
              <w:t>√</w:t>
            </w:r>
          </w:p>
        </w:tc>
        <w:tc>
          <w:tcPr>
            <w:tcW w:w="982" w:type="dxa"/>
            <w:shd w:val="clear" w:color="auto" w:fill="auto"/>
            <w:vAlign w:val="center"/>
          </w:tcPr>
          <w:p w14:paraId="271A8BA2" w14:textId="77777777" w:rsidR="007354CD" w:rsidRPr="00CB6EBA" w:rsidRDefault="007354CD" w:rsidP="007354CD">
            <w:pPr>
              <w:pStyle w:val="aff2"/>
            </w:pPr>
            <w:r w:rsidRPr="00CB6EBA">
              <w:t>√</w:t>
            </w:r>
          </w:p>
        </w:tc>
        <w:tc>
          <w:tcPr>
            <w:tcW w:w="1158" w:type="dxa"/>
            <w:shd w:val="clear" w:color="auto" w:fill="auto"/>
            <w:vAlign w:val="center"/>
          </w:tcPr>
          <w:p w14:paraId="406B8132" w14:textId="77777777" w:rsidR="007354CD" w:rsidRPr="00CB6EBA" w:rsidRDefault="007354CD" w:rsidP="007354CD">
            <w:pPr>
              <w:pStyle w:val="aff2"/>
            </w:pPr>
            <w:r w:rsidRPr="00CB6EBA">
              <w:t>-</w:t>
            </w:r>
          </w:p>
        </w:tc>
        <w:tc>
          <w:tcPr>
            <w:tcW w:w="926" w:type="dxa"/>
            <w:shd w:val="clear" w:color="auto" w:fill="auto"/>
            <w:vAlign w:val="center"/>
          </w:tcPr>
          <w:p w14:paraId="77483B1B" w14:textId="77777777" w:rsidR="007354CD" w:rsidRPr="00CB6EBA" w:rsidRDefault="007354CD" w:rsidP="007354CD">
            <w:pPr>
              <w:pStyle w:val="aff2"/>
            </w:pPr>
            <w:r w:rsidRPr="00CB6EBA">
              <w:rPr>
                <w:rFonts w:eastAsia="宋体"/>
              </w:rPr>
              <w:t>－</w:t>
            </w:r>
          </w:p>
        </w:tc>
      </w:tr>
      <w:tr w:rsidR="007354CD" w:rsidRPr="00CB6EBA" w14:paraId="0B182870" w14:textId="77777777" w:rsidTr="008760B0">
        <w:trPr>
          <w:trHeight w:val="340"/>
          <w:jc w:val="center"/>
        </w:trPr>
        <w:tc>
          <w:tcPr>
            <w:tcW w:w="1060" w:type="dxa"/>
            <w:vMerge/>
            <w:shd w:val="clear" w:color="auto" w:fill="auto"/>
            <w:vAlign w:val="center"/>
          </w:tcPr>
          <w:p w14:paraId="78D30DD5" w14:textId="77777777" w:rsidR="007354CD" w:rsidRPr="00CB6EBA" w:rsidRDefault="007354CD" w:rsidP="007354CD">
            <w:pPr>
              <w:pStyle w:val="aff2"/>
            </w:pPr>
          </w:p>
        </w:tc>
        <w:tc>
          <w:tcPr>
            <w:tcW w:w="1061" w:type="dxa"/>
            <w:shd w:val="clear" w:color="auto" w:fill="auto"/>
            <w:vAlign w:val="center"/>
          </w:tcPr>
          <w:p w14:paraId="53C689D5" w14:textId="77777777" w:rsidR="007354CD" w:rsidRPr="00CB6EBA" w:rsidRDefault="007354CD" w:rsidP="007354CD">
            <w:pPr>
              <w:pStyle w:val="aff2"/>
            </w:pPr>
            <w:r w:rsidRPr="00CB6EBA">
              <w:rPr>
                <w:rFonts w:eastAsia="宋体"/>
              </w:rPr>
              <w:t>设计</w:t>
            </w:r>
          </w:p>
        </w:tc>
        <w:tc>
          <w:tcPr>
            <w:tcW w:w="1061" w:type="dxa"/>
            <w:shd w:val="clear" w:color="auto" w:fill="auto"/>
            <w:vAlign w:val="center"/>
          </w:tcPr>
          <w:p w14:paraId="02A28820" w14:textId="77777777" w:rsidR="007354CD" w:rsidRPr="00CB6EBA" w:rsidRDefault="007354CD" w:rsidP="007354CD">
            <w:pPr>
              <w:pStyle w:val="aff2"/>
            </w:pPr>
            <w:r w:rsidRPr="00CB6EBA">
              <w:t>√</w:t>
            </w:r>
          </w:p>
        </w:tc>
        <w:tc>
          <w:tcPr>
            <w:tcW w:w="1063" w:type="dxa"/>
            <w:shd w:val="clear" w:color="auto" w:fill="auto"/>
            <w:vAlign w:val="center"/>
          </w:tcPr>
          <w:p w14:paraId="304CDBA3" w14:textId="77777777" w:rsidR="007354CD" w:rsidRPr="00CB6EBA" w:rsidRDefault="007354CD" w:rsidP="007354CD">
            <w:pPr>
              <w:pStyle w:val="aff2"/>
            </w:pPr>
            <w:r w:rsidRPr="00CB6EBA">
              <w:t>√</w:t>
            </w:r>
          </w:p>
        </w:tc>
        <w:tc>
          <w:tcPr>
            <w:tcW w:w="888" w:type="dxa"/>
            <w:shd w:val="clear" w:color="auto" w:fill="auto"/>
            <w:vAlign w:val="center"/>
          </w:tcPr>
          <w:p w14:paraId="0F92D5E9" w14:textId="77777777" w:rsidR="007354CD" w:rsidRPr="00CB6EBA" w:rsidRDefault="007354CD" w:rsidP="007354CD">
            <w:pPr>
              <w:pStyle w:val="aff2"/>
            </w:pPr>
            <w:r w:rsidRPr="00CB6EBA">
              <w:t>√</w:t>
            </w:r>
          </w:p>
        </w:tc>
        <w:tc>
          <w:tcPr>
            <w:tcW w:w="1094" w:type="dxa"/>
            <w:shd w:val="clear" w:color="auto" w:fill="auto"/>
            <w:vAlign w:val="center"/>
          </w:tcPr>
          <w:p w14:paraId="0F250006" w14:textId="77777777" w:rsidR="007354CD" w:rsidRPr="00CB6EBA" w:rsidRDefault="007354CD" w:rsidP="007354CD">
            <w:pPr>
              <w:pStyle w:val="aff2"/>
            </w:pPr>
            <w:r w:rsidRPr="00CB6EBA">
              <w:t>√</w:t>
            </w:r>
          </w:p>
        </w:tc>
        <w:tc>
          <w:tcPr>
            <w:tcW w:w="982" w:type="dxa"/>
            <w:shd w:val="clear" w:color="auto" w:fill="auto"/>
            <w:vAlign w:val="center"/>
          </w:tcPr>
          <w:p w14:paraId="197E9862" w14:textId="77777777" w:rsidR="007354CD" w:rsidRPr="00CB6EBA" w:rsidRDefault="007354CD" w:rsidP="007354CD">
            <w:pPr>
              <w:pStyle w:val="aff2"/>
            </w:pPr>
            <w:r w:rsidRPr="00CB6EBA">
              <w:t>√</w:t>
            </w:r>
          </w:p>
        </w:tc>
        <w:tc>
          <w:tcPr>
            <w:tcW w:w="1158" w:type="dxa"/>
            <w:shd w:val="clear" w:color="auto" w:fill="auto"/>
            <w:vAlign w:val="center"/>
          </w:tcPr>
          <w:p w14:paraId="28A8B5E7" w14:textId="77777777" w:rsidR="007354CD" w:rsidRPr="00CB6EBA" w:rsidRDefault="007354CD" w:rsidP="007354CD">
            <w:pPr>
              <w:pStyle w:val="aff2"/>
            </w:pPr>
            <w:r w:rsidRPr="00CB6EBA">
              <w:t>√</w:t>
            </w:r>
          </w:p>
        </w:tc>
        <w:tc>
          <w:tcPr>
            <w:tcW w:w="926" w:type="dxa"/>
            <w:shd w:val="clear" w:color="auto" w:fill="auto"/>
            <w:vAlign w:val="center"/>
          </w:tcPr>
          <w:p w14:paraId="6B5731A3" w14:textId="77777777" w:rsidR="007354CD" w:rsidRPr="00CB6EBA" w:rsidRDefault="007354CD" w:rsidP="007354CD">
            <w:pPr>
              <w:pStyle w:val="aff2"/>
            </w:pPr>
            <w:r w:rsidRPr="00CB6EBA">
              <w:rPr>
                <w:rFonts w:eastAsia="宋体"/>
              </w:rPr>
              <w:t>－</w:t>
            </w:r>
          </w:p>
        </w:tc>
      </w:tr>
      <w:tr w:rsidR="007354CD" w:rsidRPr="00CB6EBA" w14:paraId="6E263705" w14:textId="77777777" w:rsidTr="008760B0">
        <w:trPr>
          <w:trHeight w:val="340"/>
          <w:jc w:val="center"/>
        </w:trPr>
        <w:tc>
          <w:tcPr>
            <w:tcW w:w="1060" w:type="dxa"/>
            <w:vMerge/>
            <w:shd w:val="clear" w:color="auto" w:fill="auto"/>
            <w:vAlign w:val="center"/>
          </w:tcPr>
          <w:p w14:paraId="38D40BA8" w14:textId="77777777" w:rsidR="007354CD" w:rsidRPr="00CB6EBA" w:rsidRDefault="007354CD" w:rsidP="007354CD">
            <w:pPr>
              <w:pStyle w:val="aff2"/>
            </w:pPr>
          </w:p>
        </w:tc>
        <w:tc>
          <w:tcPr>
            <w:tcW w:w="1061" w:type="dxa"/>
            <w:shd w:val="clear" w:color="auto" w:fill="auto"/>
            <w:vAlign w:val="center"/>
          </w:tcPr>
          <w:p w14:paraId="39D003FF" w14:textId="77777777" w:rsidR="007354CD" w:rsidRPr="00CB6EBA" w:rsidRDefault="007354CD" w:rsidP="007354CD">
            <w:pPr>
              <w:pStyle w:val="aff2"/>
            </w:pPr>
            <w:r w:rsidRPr="00CB6EBA">
              <w:rPr>
                <w:rFonts w:eastAsia="宋体"/>
              </w:rPr>
              <w:t>校核</w:t>
            </w:r>
          </w:p>
        </w:tc>
        <w:tc>
          <w:tcPr>
            <w:tcW w:w="1061" w:type="dxa"/>
            <w:shd w:val="clear" w:color="auto" w:fill="auto"/>
            <w:vAlign w:val="center"/>
          </w:tcPr>
          <w:p w14:paraId="7C3630EA" w14:textId="77777777" w:rsidR="007354CD" w:rsidRPr="00CB6EBA" w:rsidRDefault="007354CD" w:rsidP="007354CD">
            <w:pPr>
              <w:pStyle w:val="aff2"/>
            </w:pPr>
            <w:r w:rsidRPr="00CB6EBA">
              <w:t>√</w:t>
            </w:r>
          </w:p>
        </w:tc>
        <w:tc>
          <w:tcPr>
            <w:tcW w:w="1063" w:type="dxa"/>
            <w:shd w:val="clear" w:color="auto" w:fill="auto"/>
            <w:vAlign w:val="center"/>
          </w:tcPr>
          <w:p w14:paraId="45FF74B2" w14:textId="77777777" w:rsidR="007354CD" w:rsidRPr="00CB6EBA" w:rsidRDefault="007354CD" w:rsidP="007354CD">
            <w:pPr>
              <w:pStyle w:val="aff2"/>
            </w:pPr>
            <w:r w:rsidRPr="00CB6EBA">
              <w:t>√</w:t>
            </w:r>
          </w:p>
        </w:tc>
        <w:tc>
          <w:tcPr>
            <w:tcW w:w="888" w:type="dxa"/>
            <w:shd w:val="clear" w:color="auto" w:fill="auto"/>
            <w:vAlign w:val="center"/>
          </w:tcPr>
          <w:p w14:paraId="742CBBE2" w14:textId="77777777" w:rsidR="007354CD" w:rsidRPr="00CB6EBA" w:rsidRDefault="007354CD" w:rsidP="007354CD">
            <w:pPr>
              <w:pStyle w:val="aff2"/>
            </w:pPr>
            <w:r w:rsidRPr="00CB6EBA">
              <w:t>√</w:t>
            </w:r>
          </w:p>
        </w:tc>
        <w:tc>
          <w:tcPr>
            <w:tcW w:w="1094" w:type="dxa"/>
            <w:shd w:val="clear" w:color="auto" w:fill="auto"/>
            <w:vAlign w:val="center"/>
          </w:tcPr>
          <w:p w14:paraId="7330CA87" w14:textId="77777777" w:rsidR="007354CD" w:rsidRPr="00CB6EBA" w:rsidRDefault="007354CD" w:rsidP="007354CD">
            <w:pPr>
              <w:pStyle w:val="aff2"/>
            </w:pPr>
            <w:r w:rsidRPr="00CB6EBA">
              <w:t>√</w:t>
            </w:r>
          </w:p>
        </w:tc>
        <w:tc>
          <w:tcPr>
            <w:tcW w:w="982" w:type="dxa"/>
            <w:shd w:val="clear" w:color="auto" w:fill="auto"/>
            <w:vAlign w:val="center"/>
          </w:tcPr>
          <w:p w14:paraId="31D69FF2" w14:textId="77777777" w:rsidR="007354CD" w:rsidRPr="00CB6EBA" w:rsidRDefault="007354CD" w:rsidP="007354CD">
            <w:pPr>
              <w:pStyle w:val="aff2"/>
            </w:pPr>
            <w:r w:rsidRPr="00CB6EBA">
              <w:t>√</w:t>
            </w:r>
          </w:p>
        </w:tc>
        <w:tc>
          <w:tcPr>
            <w:tcW w:w="1158" w:type="dxa"/>
            <w:shd w:val="clear" w:color="auto" w:fill="auto"/>
            <w:vAlign w:val="center"/>
          </w:tcPr>
          <w:p w14:paraId="11C2C6FB" w14:textId="77777777" w:rsidR="007354CD" w:rsidRPr="00CB6EBA" w:rsidRDefault="007354CD" w:rsidP="007354CD">
            <w:pPr>
              <w:pStyle w:val="aff2"/>
            </w:pPr>
            <w:r w:rsidRPr="00CB6EBA">
              <w:t>√</w:t>
            </w:r>
          </w:p>
        </w:tc>
        <w:tc>
          <w:tcPr>
            <w:tcW w:w="926" w:type="dxa"/>
            <w:shd w:val="clear" w:color="auto" w:fill="auto"/>
            <w:vAlign w:val="center"/>
          </w:tcPr>
          <w:p w14:paraId="78584A45" w14:textId="77777777" w:rsidR="007354CD" w:rsidRPr="00CB6EBA" w:rsidRDefault="007354CD" w:rsidP="007354CD">
            <w:pPr>
              <w:pStyle w:val="aff2"/>
            </w:pPr>
            <w:r w:rsidRPr="00CB6EBA">
              <w:rPr>
                <w:rFonts w:eastAsia="宋体"/>
              </w:rPr>
              <w:t>－</w:t>
            </w:r>
          </w:p>
        </w:tc>
      </w:tr>
      <w:tr w:rsidR="007354CD" w:rsidRPr="00CB6EBA" w14:paraId="16BF074A" w14:textId="77777777" w:rsidTr="008760B0">
        <w:trPr>
          <w:trHeight w:val="340"/>
          <w:jc w:val="center"/>
        </w:trPr>
        <w:tc>
          <w:tcPr>
            <w:tcW w:w="1060" w:type="dxa"/>
            <w:vMerge w:val="restart"/>
            <w:shd w:val="clear" w:color="auto" w:fill="auto"/>
            <w:vAlign w:val="center"/>
          </w:tcPr>
          <w:p w14:paraId="4B19A1B1" w14:textId="77777777" w:rsidR="007354CD" w:rsidRPr="00CB6EBA" w:rsidRDefault="007354CD" w:rsidP="007354CD">
            <w:pPr>
              <w:pStyle w:val="aff2"/>
            </w:pPr>
            <w:r w:rsidRPr="00CB6EBA">
              <w:rPr>
                <w:rFonts w:eastAsia="宋体"/>
              </w:rPr>
              <w:t>左非溢流</w:t>
            </w:r>
          </w:p>
          <w:p w14:paraId="315CEC47" w14:textId="77777777" w:rsidR="007354CD" w:rsidRPr="00CB6EBA" w:rsidRDefault="007354CD" w:rsidP="007354CD">
            <w:pPr>
              <w:pStyle w:val="aff2"/>
            </w:pPr>
            <w:r w:rsidRPr="00CB6EBA">
              <w:rPr>
                <w:rFonts w:eastAsia="宋体"/>
              </w:rPr>
              <w:t>坝段</w:t>
            </w:r>
          </w:p>
        </w:tc>
        <w:tc>
          <w:tcPr>
            <w:tcW w:w="1061" w:type="dxa"/>
            <w:shd w:val="clear" w:color="auto" w:fill="auto"/>
            <w:vAlign w:val="center"/>
          </w:tcPr>
          <w:p w14:paraId="54E125A0" w14:textId="77777777" w:rsidR="007354CD" w:rsidRPr="00CB6EBA" w:rsidRDefault="007354CD" w:rsidP="007354CD">
            <w:pPr>
              <w:pStyle w:val="aff2"/>
            </w:pPr>
            <w:r w:rsidRPr="00CB6EBA">
              <w:rPr>
                <w:rFonts w:eastAsia="宋体"/>
              </w:rPr>
              <w:t>正常</w:t>
            </w:r>
          </w:p>
        </w:tc>
        <w:tc>
          <w:tcPr>
            <w:tcW w:w="1061" w:type="dxa"/>
            <w:shd w:val="clear" w:color="auto" w:fill="auto"/>
            <w:vAlign w:val="center"/>
          </w:tcPr>
          <w:p w14:paraId="5C6D500D" w14:textId="77777777" w:rsidR="007354CD" w:rsidRPr="00CB6EBA" w:rsidRDefault="007354CD" w:rsidP="007354CD">
            <w:pPr>
              <w:pStyle w:val="aff2"/>
            </w:pPr>
            <w:r w:rsidRPr="00CB6EBA">
              <w:t>√</w:t>
            </w:r>
          </w:p>
        </w:tc>
        <w:tc>
          <w:tcPr>
            <w:tcW w:w="1063" w:type="dxa"/>
            <w:shd w:val="clear" w:color="auto" w:fill="auto"/>
            <w:vAlign w:val="center"/>
          </w:tcPr>
          <w:p w14:paraId="68A4F643" w14:textId="77777777" w:rsidR="007354CD" w:rsidRPr="00CB6EBA" w:rsidRDefault="007354CD" w:rsidP="007354CD">
            <w:pPr>
              <w:pStyle w:val="aff2"/>
            </w:pPr>
            <w:r w:rsidRPr="00CB6EBA">
              <w:t>√</w:t>
            </w:r>
          </w:p>
        </w:tc>
        <w:tc>
          <w:tcPr>
            <w:tcW w:w="888" w:type="dxa"/>
            <w:shd w:val="clear" w:color="auto" w:fill="auto"/>
            <w:vAlign w:val="center"/>
          </w:tcPr>
          <w:p w14:paraId="1B8845A1" w14:textId="77777777" w:rsidR="007354CD" w:rsidRPr="00CB6EBA" w:rsidRDefault="007354CD" w:rsidP="007354CD">
            <w:pPr>
              <w:pStyle w:val="aff2"/>
            </w:pPr>
            <w:r w:rsidRPr="00CB6EBA">
              <w:t>√</w:t>
            </w:r>
          </w:p>
        </w:tc>
        <w:tc>
          <w:tcPr>
            <w:tcW w:w="1094" w:type="dxa"/>
            <w:shd w:val="clear" w:color="auto" w:fill="auto"/>
            <w:vAlign w:val="center"/>
          </w:tcPr>
          <w:p w14:paraId="55E3EA6F" w14:textId="77777777" w:rsidR="007354CD" w:rsidRPr="00CB6EBA" w:rsidRDefault="007354CD" w:rsidP="007354CD">
            <w:pPr>
              <w:pStyle w:val="aff2"/>
            </w:pPr>
            <w:r w:rsidRPr="00CB6EBA">
              <w:t>√</w:t>
            </w:r>
          </w:p>
        </w:tc>
        <w:tc>
          <w:tcPr>
            <w:tcW w:w="982" w:type="dxa"/>
            <w:shd w:val="clear" w:color="auto" w:fill="auto"/>
            <w:vAlign w:val="center"/>
          </w:tcPr>
          <w:p w14:paraId="23A57FF7" w14:textId="77777777" w:rsidR="007354CD" w:rsidRPr="00CB6EBA" w:rsidRDefault="007354CD" w:rsidP="007354CD">
            <w:pPr>
              <w:pStyle w:val="aff2"/>
            </w:pPr>
            <w:r w:rsidRPr="00CB6EBA">
              <w:t>√</w:t>
            </w:r>
          </w:p>
        </w:tc>
        <w:tc>
          <w:tcPr>
            <w:tcW w:w="1158" w:type="dxa"/>
            <w:shd w:val="clear" w:color="auto" w:fill="auto"/>
            <w:vAlign w:val="center"/>
          </w:tcPr>
          <w:p w14:paraId="1F2ADFD4" w14:textId="77777777" w:rsidR="007354CD" w:rsidRPr="00CB6EBA" w:rsidRDefault="007354CD" w:rsidP="007354CD">
            <w:pPr>
              <w:pStyle w:val="aff2"/>
            </w:pPr>
            <w:r w:rsidRPr="00CB6EBA">
              <w:rPr>
                <w:rFonts w:eastAsia="宋体"/>
              </w:rPr>
              <w:t>－</w:t>
            </w:r>
          </w:p>
        </w:tc>
        <w:tc>
          <w:tcPr>
            <w:tcW w:w="926" w:type="dxa"/>
            <w:shd w:val="clear" w:color="auto" w:fill="auto"/>
            <w:vAlign w:val="center"/>
          </w:tcPr>
          <w:p w14:paraId="4AD98B3A" w14:textId="77777777" w:rsidR="007354CD" w:rsidRPr="00CB6EBA" w:rsidRDefault="007354CD" w:rsidP="007354CD">
            <w:pPr>
              <w:pStyle w:val="aff2"/>
            </w:pPr>
            <w:r w:rsidRPr="00CB6EBA">
              <w:rPr>
                <w:rFonts w:eastAsia="宋体"/>
              </w:rPr>
              <w:t>－</w:t>
            </w:r>
          </w:p>
        </w:tc>
      </w:tr>
      <w:tr w:rsidR="007354CD" w:rsidRPr="00CB6EBA" w14:paraId="1CB95B31" w14:textId="77777777" w:rsidTr="008760B0">
        <w:trPr>
          <w:trHeight w:val="340"/>
          <w:jc w:val="center"/>
        </w:trPr>
        <w:tc>
          <w:tcPr>
            <w:tcW w:w="1060" w:type="dxa"/>
            <w:vMerge/>
            <w:shd w:val="clear" w:color="auto" w:fill="auto"/>
            <w:vAlign w:val="center"/>
          </w:tcPr>
          <w:p w14:paraId="398765D8" w14:textId="77777777" w:rsidR="007354CD" w:rsidRPr="00CB6EBA" w:rsidRDefault="007354CD" w:rsidP="007354CD">
            <w:pPr>
              <w:pStyle w:val="aff2"/>
            </w:pPr>
          </w:p>
        </w:tc>
        <w:tc>
          <w:tcPr>
            <w:tcW w:w="1061" w:type="dxa"/>
            <w:shd w:val="clear" w:color="auto" w:fill="auto"/>
            <w:vAlign w:val="center"/>
          </w:tcPr>
          <w:p w14:paraId="1A5ADFA5" w14:textId="77777777" w:rsidR="007354CD" w:rsidRPr="00CB6EBA" w:rsidRDefault="007354CD" w:rsidP="007354CD">
            <w:pPr>
              <w:pStyle w:val="aff2"/>
            </w:pPr>
            <w:r w:rsidRPr="00CB6EBA">
              <w:rPr>
                <w:rFonts w:eastAsia="宋体"/>
              </w:rPr>
              <w:t>设计</w:t>
            </w:r>
          </w:p>
        </w:tc>
        <w:tc>
          <w:tcPr>
            <w:tcW w:w="1061" w:type="dxa"/>
            <w:shd w:val="clear" w:color="auto" w:fill="auto"/>
            <w:vAlign w:val="center"/>
          </w:tcPr>
          <w:p w14:paraId="2B427E0E" w14:textId="77777777" w:rsidR="007354CD" w:rsidRPr="00CB6EBA" w:rsidRDefault="007354CD" w:rsidP="007354CD">
            <w:pPr>
              <w:pStyle w:val="aff2"/>
            </w:pPr>
            <w:r w:rsidRPr="00CB6EBA">
              <w:t>√</w:t>
            </w:r>
          </w:p>
        </w:tc>
        <w:tc>
          <w:tcPr>
            <w:tcW w:w="1063" w:type="dxa"/>
            <w:shd w:val="clear" w:color="auto" w:fill="auto"/>
            <w:vAlign w:val="center"/>
          </w:tcPr>
          <w:p w14:paraId="30EAB302" w14:textId="77777777" w:rsidR="007354CD" w:rsidRPr="00CB6EBA" w:rsidRDefault="007354CD" w:rsidP="007354CD">
            <w:pPr>
              <w:pStyle w:val="aff2"/>
            </w:pPr>
            <w:r w:rsidRPr="00CB6EBA">
              <w:t>√</w:t>
            </w:r>
          </w:p>
        </w:tc>
        <w:tc>
          <w:tcPr>
            <w:tcW w:w="888" w:type="dxa"/>
            <w:shd w:val="clear" w:color="auto" w:fill="auto"/>
            <w:vAlign w:val="center"/>
          </w:tcPr>
          <w:p w14:paraId="36E217FD" w14:textId="77777777" w:rsidR="007354CD" w:rsidRPr="00CB6EBA" w:rsidRDefault="007354CD" w:rsidP="007354CD">
            <w:pPr>
              <w:pStyle w:val="aff2"/>
            </w:pPr>
            <w:r w:rsidRPr="00CB6EBA">
              <w:t>√</w:t>
            </w:r>
          </w:p>
        </w:tc>
        <w:tc>
          <w:tcPr>
            <w:tcW w:w="1094" w:type="dxa"/>
            <w:shd w:val="clear" w:color="auto" w:fill="auto"/>
            <w:vAlign w:val="center"/>
          </w:tcPr>
          <w:p w14:paraId="1ABF0A99" w14:textId="77777777" w:rsidR="007354CD" w:rsidRPr="00CB6EBA" w:rsidRDefault="007354CD" w:rsidP="007354CD">
            <w:pPr>
              <w:pStyle w:val="aff2"/>
            </w:pPr>
            <w:r w:rsidRPr="00CB6EBA">
              <w:t>√</w:t>
            </w:r>
          </w:p>
        </w:tc>
        <w:tc>
          <w:tcPr>
            <w:tcW w:w="982" w:type="dxa"/>
            <w:shd w:val="clear" w:color="auto" w:fill="auto"/>
            <w:vAlign w:val="center"/>
          </w:tcPr>
          <w:p w14:paraId="2E064036" w14:textId="77777777" w:rsidR="007354CD" w:rsidRPr="00CB6EBA" w:rsidRDefault="007354CD" w:rsidP="007354CD">
            <w:pPr>
              <w:pStyle w:val="aff2"/>
            </w:pPr>
            <w:r w:rsidRPr="00CB6EBA">
              <w:t>√</w:t>
            </w:r>
          </w:p>
        </w:tc>
        <w:tc>
          <w:tcPr>
            <w:tcW w:w="1158" w:type="dxa"/>
            <w:shd w:val="clear" w:color="auto" w:fill="auto"/>
            <w:vAlign w:val="center"/>
          </w:tcPr>
          <w:p w14:paraId="40DA2D09" w14:textId="77777777" w:rsidR="007354CD" w:rsidRPr="00CB6EBA" w:rsidRDefault="007354CD" w:rsidP="007354CD">
            <w:pPr>
              <w:pStyle w:val="aff2"/>
            </w:pPr>
            <w:r w:rsidRPr="00CB6EBA">
              <w:rPr>
                <w:rFonts w:eastAsia="宋体"/>
              </w:rPr>
              <w:t>－</w:t>
            </w:r>
          </w:p>
        </w:tc>
        <w:tc>
          <w:tcPr>
            <w:tcW w:w="926" w:type="dxa"/>
            <w:shd w:val="clear" w:color="auto" w:fill="auto"/>
            <w:vAlign w:val="center"/>
          </w:tcPr>
          <w:p w14:paraId="0CFE8ECF" w14:textId="77777777" w:rsidR="007354CD" w:rsidRPr="00CB6EBA" w:rsidRDefault="007354CD" w:rsidP="007354CD">
            <w:pPr>
              <w:pStyle w:val="aff2"/>
            </w:pPr>
            <w:r w:rsidRPr="00CB6EBA">
              <w:rPr>
                <w:rFonts w:eastAsia="宋体"/>
              </w:rPr>
              <w:t>－</w:t>
            </w:r>
          </w:p>
        </w:tc>
      </w:tr>
      <w:tr w:rsidR="007354CD" w:rsidRPr="00CB6EBA" w14:paraId="7E89D6D1" w14:textId="77777777" w:rsidTr="008760B0">
        <w:trPr>
          <w:trHeight w:val="340"/>
          <w:jc w:val="center"/>
        </w:trPr>
        <w:tc>
          <w:tcPr>
            <w:tcW w:w="1060" w:type="dxa"/>
            <w:vMerge/>
            <w:shd w:val="clear" w:color="auto" w:fill="auto"/>
            <w:vAlign w:val="center"/>
          </w:tcPr>
          <w:p w14:paraId="0DEC1EED" w14:textId="77777777" w:rsidR="007354CD" w:rsidRPr="00CB6EBA" w:rsidRDefault="007354CD" w:rsidP="007354CD">
            <w:pPr>
              <w:pStyle w:val="aff2"/>
            </w:pPr>
          </w:p>
        </w:tc>
        <w:tc>
          <w:tcPr>
            <w:tcW w:w="1061" w:type="dxa"/>
            <w:shd w:val="clear" w:color="auto" w:fill="auto"/>
            <w:vAlign w:val="center"/>
          </w:tcPr>
          <w:p w14:paraId="366B1F73" w14:textId="77777777" w:rsidR="007354CD" w:rsidRPr="00CB6EBA" w:rsidRDefault="007354CD" w:rsidP="007354CD">
            <w:pPr>
              <w:pStyle w:val="aff2"/>
            </w:pPr>
            <w:r w:rsidRPr="00CB6EBA">
              <w:rPr>
                <w:rFonts w:eastAsia="宋体"/>
              </w:rPr>
              <w:t>校核</w:t>
            </w:r>
          </w:p>
        </w:tc>
        <w:tc>
          <w:tcPr>
            <w:tcW w:w="1061" w:type="dxa"/>
            <w:shd w:val="clear" w:color="auto" w:fill="auto"/>
            <w:vAlign w:val="center"/>
          </w:tcPr>
          <w:p w14:paraId="46A23ED7" w14:textId="77777777" w:rsidR="007354CD" w:rsidRPr="00CB6EBA" w:rsidRDefault="007354CD" w:rsidP="007354CD">
            <w:pPr>
              <w:pStyle w:val="aff2"/>
            </w:pPr>
            <w:r w:rsidRPr="00CB6EBA">
              <w:t>√</w:t>
            </w:r>
          </w:p>
        </w:tc>
        <w:tc>
          <w:tcPr>
            <w:tcW w:w="1063" w:type="dxa"/>
            <w:shd w:val="clear" w:color="auto" w:fill="auto"/>
            <w:vAlign w:val="center"/>
          </w:tcPr>
          <w:p w14:paraId="5951A38F" w14:textId="77777777" w:rsidR="007354CD" w:rsidRPr="00CB6EBA" w:rsidRDefault="007354CD" w:rsidP="007354CD">
            <w:pPr>
              <w:pStyle w:val="aff2"/>
            </w:pPr>
            <w:r w:rsidRPr="00CB6EBA">
              <w:t>√</w:t>
            </w:r>
          </w:p>
        </w:tc>
        <w:tc>
          <w:tcPr>
            <w:tcW w:w="888" w:type="dxa"/>
            <w:shd w:val="clear" w:color="auto" w:fill="auto"/>
            <w:vAlign w:val="center"/>
          </w:tcPr>
          <w:p w14:paraId="2BFC7C8B" w14:textId="77777777" w:rsidR="007354CD" w:rsidRPr="00CB6EBA" w:rsidRDefault="007354CD" w:rsidP="007354CD">
            <w:pPr>
              <w:pStyle w:val="aff2"/>
            </w:pPr>
            <w:r w:rsidRPr="00CB6EBA">
              <w:t>√</w:t>
            </w:r>
          </w:p>
        </w:tc>
        <w:tc>
          <w:tcPr>
            <w:tcW w:w="1094" w:type="dxa"/>
            <w:shd w:val="clear" w:color="auto" w:fill="auto"/>
            <w:vAlign w:val="center"/>
          </w:tcPr>
          <w:p w14:paraId="1042A0F0" w14:textId="77777777" w:rsidR="007354CD" w:rsidRPr="00CB6EBA" w:rsidRDefault="007354CD" w:rsidP="007354CD">
            <w:pPr>
              <w:pStyle w:val="aff2"/>
            </w:pPr>
            <w:r w:rsidRPr="00CB6EBA">
              <w:t>√</w:t>
            </w:r>
          </w:p>
        </w:tc>
        <w:tc>
          <w:tcPr>
            <w:tcW w:w="982" w:type="dxa"/>
            <w:shd w:val="clear" w:color="auto" w:fill="auto"/>
            <w:vAlign w:val="center"/>
          </w:tcPr>
          <w:p w14:paraId="6724D2C1" w14:textId="77777777" w:rsidR="007354CD" w:rsidRPr="00CB6EBA" w:rsidRDefault="007354CD" w:rsidP="007354CD">
            <w:pPr>
              <w:pStyle w:val="aff2"/>
            </w:pPr>
            <w:r w:rsidRPr="00CB6EBA">
              <w:t>√</w:t>
            </w:r>
          </w:p>
        </w:tc>
        <w:tc>
          <w:tcPr>
            <w:tcW w:w="1158" w:type="dxa"/>
            <w:shd w:val="clear" w:color="auto" w:fill="auto"/>
            <w:vAlign w:val="center"/>
          </w:tcPr>
          <w:p w14:paraId="0AB61F77" w14:textId="77777777" w:rsidR="007354CD" w:rsidRPr="00CB6EBA" w:rsidRDefault="007354CD" w:rsidP="007354CD">
            <w:pPr>
              <w:pStyle w:val="aff2"/>
            </w:pPr>
            <w:r w:rsidRPr="00CB6EBA">
              <w:rPr>
                <w:rFonts w:eastAsia="宋体"/>
              </w:rPr>
              <w:t>－</w:t>
            </w:r>
          </w:p>
        </w:tc>
        <w:tc>
          <w:tcPr>
            <w:tcW w:w="926" w:type="dxa"/>
            <w:shd w:val="clear" w:color="auto" w:fill="auto"/>
            <w:vAlign w:val="center"/>
          </w:tcPr>
          <w:p w14:paraId="07E1DA8C" w14:textId="77777777" w:rsidR="007354CD" w:rsidRPr="00CB6EBA" w:rsidRDefault="007354CD" w:rsidP="007354CD">
            <w:pPr>
              <w:pStyle w:val="aff2"/>
            </w:pPr>
            <w:r w:rsidRPr="00CB6EBA">
              <w:rPr>
                <w:rFonts w:eastAsia="宋体"/>
              </w:rPr>
              <w:t>－</w:t>
            </w:r>
          </w:p>
        </w:tc>
      </w:tr>
      <w:tr w:rsidR="007354CD" w:rsidRPr="00CB6EBA" w14:paraId="7615AE20" w14:textId="77777777" w:rsidTr="008760B0">
        <w:trPr>
          <w:trHeight w:val="340"/>
          <w:jc w:val="center"/>
        </w:trPr>
        <w:tc>
          <w:tcPr>
            <w:tcW w:w="1060" w:type="dxa"/>
            <w:vMerge w:val="restart"/>
            <w:shd w:val="clear" w:color="auto" w:fill="auto"/>
            <w:vAlign w:val="center"/>
          </w:tcPr>
          <w:p w14:paraId="09030558" w14:textId="77777777" w:rsidR="007354CD" w:rsidRPr="00CB6EBA" w:rsidRDefault="007354CD" w:rsidP="007354CD">
            <w:pPr>
              <w:pStyle w:val="aff2"/>
            </w:pPr>
            <w:r w:rsidRPr="00CB6EBA">
              <w:rPr>
                <w:rFonts w:eastAsia="宋体"/>
              </w:rPr>
              <w:t>右非溢流坝段重力墙</w:t>
            </w:r>
          </w:p>
        </w:tc>
        <w:tc>
          <w:tcPr>
            <w:tcW w:w="1061" w:type="dxa"/>
            <w:shd w:val="clear" w:color="auto" w:fill="auto"/>
            <w:vAlign w:val="center"/>
          </w:tcPr>
          <w:p w14:paraId="53F0A65B" w14:textId="77777777" w:rsidR="007354CD" w:rsidRPr="00CB6EBA" w:rsidRDefault="007354CD" w:rsidP="007354CD">
            <w:pPr>
              <w:pStyle w:val="aff2"/>
            </w:pPr>
            <w:r w:rsidRPr="00CB6EBA">
              <w:rPr>
                <w:rFonts w:eastAsia="宋体"/>
              </w:rPr>
              <w:t>正常</w:t>
            </w:r>
          </w:p>
        </w:tc>
        <w:tc>
          <w:tcPr>
            <w:tcW w:w="1061" w:type="dxa"/>
            <w:shd w:val="clear" w:color="auto" w:fill="auto"/>
            <w:vAlign w:val="center"/>
          </w:tcPr>
          <w:p w14:paraId="522AE366" w14:textId="77777777" w:rsidR="007354CD" w:rsidRPr="00CB6EBA" w:rsidRDefault="007354CD" w:rsidP="007354CD">
            <w:pPr>
              <w:pStyle w:val="aff2"/>
            </w:pPr>
            <w:r w:rsidRPr="00CB6EBA">
              <w:t>√</w:t>
            </w:r>
          </w:p>
        </w:tc>
        <w:tc>
          <w:tcPr>
            <w:tcW w:w="1063" w:type="dxa"/>
            <w:shd w:val="clear" w:color="auto" w:fill="auto"/>
            <w:vAlign w:val="center"/>
          </w:tcPr>
          <w:p w14:paraId="5262A0F0" w14:textId="77777777" w:rsidR="007354CD" w:rsidRPr="00CB6EBA" w:rsidRDefault="007354CD" w:rsidP="007354CD">
            <w:pPr>
              <w:pStyle w:val="aff2"/>
            </w:pPr>
            <w:r w:rsidRPr="00CB6EBA">
              <w:t>√</w:t>
            </w:r>
          </w:p>
        </w:tc>
        <w:tc>
          <w:tcPr>
            <w:tcW w:w="888" w:type="dxa"/>
            <w:shd w:val="clear" w:color="auto" w:fill="auto"/>
            <w:vAlign w:val="center"/>
          </w:tcPr>
          <w:p w14:paraId="2CC4EBB5" w14:textId="77777777" w:rsidR="007354CD" w:rsidRPr="00CB6EBA" w:rsidRDefault="007354CD" w:rsidP="007354CD">
            <w:pPr>
              <w:pStyle w:val="aff2"/>
            </w:pPr>
            <w:r w:rsidRPr="00CB6EBA">
              <w:t>√</w:t>
            </w:r>
          </w:p>
        </w:tc>
        <w:tc>
          <w:tcPr>
            <w:tcW w:w="1094" w:type="dxa"/>
            <w:shd w:val="clear" w:color="auto" w:fill="auto"/>
            <w:vAlign w:val="center"/>
          </w:tcPr>
          <w:p w14:paraId="19935466" w14:textId="77777777" w:rsidR="007354CD" w:rsidRPr="00CB6EBA" w:rsidRDefault="007354CD" w:rsidP="007354CD">
            <w:pPr>
              <w:pStyle w:val="aff2"/>
            </w:pPr>
            <w:r w:rsidRPr="00CB6EBA">
              <w:t>√</w:t>
            </w:r>
          </w:p>
        </w:tc>
        <w:tc>
          <w:tcPr>
            <w:tcW w:w="982" w:type="dxa"/>
            <w:shd w:val="clear" w:color="auto" w:fill="auto"/>
            <w:vAlign w:val="center"/>
          </w:tcPr>
          <w:p w14:paraId="44199822" w14:textId="77777777" w:rsidR="007354CD" w:rsidRPr="00CB6EBA" w:rsidRDefault="007354CD" w:rsidP="007354CD">
            <w:pPr>
              <w:pStyle w:val="aff2"/>
            </w:pPr>
            <w:r w:rsidRPr="00CB6EBA">
              <w:t>√</w:t>
            </w:r>
          </w:p>
        </w:tc>
        <w:tc>
          <w:tcPr>
            <w:tcW w:w="1158" w:type="dxa"/>
            <w:shd w:val="clear" w:color="auto" w:fill="auto"/>
            <w:vAlign w:val="center"/>
          </w:tcPr>
          <w:p w14:paraId="24EE2A58" w14:textId="77777777" w:rsidR="007354CD" w:rsidRPr="00CB6EBA" w:rsidRDefault="007354CD" w:rsidP="007354CD">
            <w:pPr>
              <w:pStyle w:val="aff2"/>
            </w:pPr>
            <w:r w:rsidRPr="00CB6EBA">
              <w:rPr>
                <w:rFonts w:eastAsia="宋体"/>
              </w:rPr>
              <w:t>－</w:t>
            </w:r>
          </w:p>
        </w:tc>
        <w:tc>
          <w:tcPr>
            <w:tcW w:w="926" w:type="dxa"/>
            <w:shd w:val="clear" w:color="auto" w:fill="auto"/>
            <w:vAlign w:val="center"/>
          </w:tcPr>
          <w:p w14:paraId="5FDB2B36" w14:textId="77777777" w:rsidR="007354CD" w:rsidRPr="00CB6EBA" w:rsidRDefault="007354CD" w:rsidP="007354CD">
            <w:pPr>
              <w:pStyle w:val="aff2"/>
            </w:pPr>
            <w:r w:rsidRPr="00CB6EBA">
              <w:t>√</w:t>
            </w:r>
          </w:p>
        </w:tc>
      </w:tr>
      <w:tr w:rsidR="007354CD" w:rsidRPr="00CB6EBA" w14:paraId="71CCCE18" w14:textId="77777777" w:rsidTr="008760B0">
        <w:trPr>
          <w:trHeight w:val="340"/>
          <w:jc w:val="center"/>
        </w:trPr>
        <w:tc>
          <w:tcPr>
            <w:tcW w:w="1060" w:type="dxa"/>
            <w:vMerge/>
            <w:shd w:val="clear" w:color="auto" w:fill="auto"/>
            <w:vAlign w:val="center"/>
          </w:tcPr>
          <w:p w14:paraId="38C5F6F7" w14:textId="77777777" w:rsidR="007354CD" w:rsidRPr="00CB6EBA" w:rsidRDefault="007354CD" w:rsidP="007354CD">
            <w:pPr>
              <w:pStyle w:val="aff2"/>
            </w:pPr>
          </w:p>
        </w:tc>
        <w:tc>
          <w:tcPr>
            <w:tcW w:w="1061" w:type="dxa"/>
            <w:shd w:val="clear" w:color="auto" w:fill="auto"/>
            <w:vAlign w:val="center"/>
          </w:tcPr>
          <w:p w14:paraId="1DA02698" w14:textId="77777777" w:rsidR="007354CD" w:rsidRPr="00CB6EBA" w:rsidRDefault="007354CD" w:rsidP="007354CD">
            <w:pPr>
              <w:pStyle w:val="aff2"/>
            </w:pPr>
            <w:r w:rsidRPr="00CB6EBA">
              <w:rPr>
                <w:rFonts w:eastAsia="宋体"/>
              </w:rPr>
              <w:t>设计</w:t>
            </w:r>
          </w:p>
        </w:tc>
        <w:tc>
          <w:tcPr>
            <w:tcW w:w="1061" w:type="dxa"/>
            <w:shd w:val="clear" w:color="auto" w:fill="auto"/>
            <w:vAlign w:val="center"/>
          </w:tcPr>
          <w:p w14:paraId="23F545ED" w14:textId="77777777" w:rsidR="007354CD" w:rsidRPr="00CB6EBA" w:rsidRDefault="007354CD" w:rsidP="007354CD">
            <w:pPr>
              <w:pStyle w:val="aff2"/>
            </w:pPr>
            <w:r w:rsidRPr="00CB6EBA">
              <w:t>√</w:t>
            </w:r>
          </w:p>
        </w:tc>
        <w:tc>
          <w:tcPr>
            <w:tcW w:w="1063" w:type="dxa"/>
            <w:shd w:val="clear" w:color="auto" w:fill="auto"/>
            <w:vAlign w:val="center"/>
          </w:tcPr>
          <w:p w14:paraId="13884B20" w14:textId="77777777" w:rsidR="007354CD" w:rsidRPr="00CB6EBA" w:rsidRDefault="007354CD" w:rsidP="007354CD">
            <w:pPr>
              <w:pStyle w:val="aff2"/>
            </w:pPr>
            <w:r w:rsidRPr="00CB6EBA">
              <w:t>√</w:t>
            </w:r>
          </w:p>
        </w:tc>
        <w:tc>
          <w:tcPr>
            <w:tcW w:w="888" w:type="dxa"/>
            <w:shd w:val="clear" w:color="auto" w:fill="auto"/>
            <w:vAlign w:val="center"/>
          </w:tcPr>
          <w:p w14:paraId="6EB6BCAD" w14:textId="77777777" w:rsidR="007354CD" w:rsidRPr="00CB6EBA" w:rsidRDefault="007354CD" w:rsidP="007354CD">
            <w:pPr>
              <w:pStyle w:val="aff2"/>
            </w:pPr>
            <w:r w:rsidRPr="00CB6EBA">
              <w:t>√</w:t>
            </w:r>
          </w:p>
        </w:tc>
        <w:tc>
          <w:tcPr>
            <w:tcW w:w="1094" w:type="dxa"/>
            <w:shd w:val="clear" w:color="auto" w:fill="auto"/>
            <w:vAlign w:val="center"/>
          </w:tcPr>
          <w:p w14:paraId="73711F92" w14:textId="77777777" w:rsidR="007354CD" w:rsidRPr="00CB6EBA" w:rsidRDefault="007354CD" w:rsidP="007354CD">
            <w:pPr>
              <w:pStyle w:val="aff2"/>
            </w:pPr>
            <w:r w:rsidRPr="00CB6EBA">
              <w:t>√</w:t>
            </w:r>
          </w:p>
        </w:tc>
        <w:tc>
          <w:tcPr>
            <w:tcW w:w="982" w:type="dxa"/>
            <w:shd w:val="clear" w:color="auto" w:fill="auto"/>
            <w:vAlign w:val="center"/>
          </w:tcPr>
          <w:p w14:paraId="55D52570" w14:textId="77777777" w:rsidR="007354CD" w:rsidRPr="00CB6EBA" w:rsidRDefault="007354CD" w:rsidP="007354CD">
            <w:pPr>
              <w:pStyle w:val="aff2"/>
            </w:pPr>
            <w:r w:rsidRPr="00CB6EBA">
              <w:t>√</w:t>
            </w:r>
          </w:p>
        </w:tc>
        <w:tc>
          <w:tcPr>
            <w:tcW w:w="1158" w:type="dxa"/>
            <w:shd w:val="clear" w:color="auto" w:fill="auto"/>
            <w:vAlign w:val="center"/>
          </w:tcPr>
          <w:p w14:paraId="6D0A2E33" w14:textId="77777777" w:rsidR="007354CD" w:rsidRPr="00CB6EBA" w:rsidRDefault="007354CD" w:rsidP="007354CD">
            <w:pPr>
              <w:pStyle w:val="aff2"/>
            </w:pPr>
            <w:r w:rsidRPr="00CB6EBA">
              <w:rPr>
                <w:rFonts w:eastAsia="宋体"/>
              </w:rPr>
              <w:t>－</w:t>
            </w:r>
          </w:p>
        </w:tc>
        <w:tc>
          <w:tcPr>
            <w:tcW w:w="926" w:type="dxa"/>
            <w:shd w:val="clear" w:color="auto" w:fill="auto"/>
            <w:vAlign w:val="center"/>
          </w:tcPr>
          <w:p w14:paraId="3A9B45AD" w14:textId="77777777" w:rsidR="007354CD" w:rsidRPr="00CB6EBA" w:rsidRDefault="007354CD" w:rsidP="007354CD">
            <w:pPr>
              <w:pStyle w:val="aff2"/>
            </w:pPr>
            <w:r w:rsidRPr="00CB6EBA">
              <w:t>√</w:t>
            </w:r>
          </w:p>
        </w:tc>
      </w:tr>
      <w:tr w:rsidR="007354CD" w:rsidRPr="00CB6EBA" w14:paraId="3A575FD1" w14:textId="77777777" w:rsidTr="008760B0">
        <w:trPr>
          <w:trHeight w:val="340"/>
          <w:jc w:val="center"/>
        </w:trPr>
        <w:tc>
          <w:tcPr>
            <w:tcW w:w="1060" w:type="dxa"/>
            <w:vMerge/>
            <w:shd w:val="clear" w:color="auto" w:fill="auto"/>
            <w:vAlign w:val="center"/>
          </w:tcPr>
          <w:p w14:paraId="590B5D29" w14:textId="77777777" w:rsidR="007354CD" w:rsidRPr="00CB6EBA" w:rsidRDefault="007354CD" w:rsidP="007354CD">
            <w:pPr>
              <w:pStyle w:val="aff2"/>
            </w:pPr>
          </w:p>
        </w:tc>
        <w:tc>
          <w:tcPr>
            <w:tcW w:w="1061" w:type="dxa"/>
            <w:shd w:val="clear" w:color="auto" w:fill="auto"/>
            <w:vAlign w:val="center"/>
          </w:tcPr>
          <w:p w14:paraId="2401E435" w14:textId="77777777" w:rsidR="007354CD" w:rsidRPr="00CB6EBA" w:rsidRDefault="007354CD" w:rsidP="007354CD">
            <w:pPr>
              <w:pStyle w:val="aff2"/>
            </w:pPr>
            <w:r w:rsidRPr="00CB6EBA">
              <w:rPr>
                <w:rFonts w:eastAsia="宋体"/>
              </w:rPr>
              <w:t>校核</w:t>
            </w:r>
          </w:p>
        </w:tc>
        <w:tc>
          <w:tcPr>
            <w:tcW w:w="1061" w:type="dxa"/>
            <w:shd w:val="clear" w:color="auto" w:fill="auto"/>
            <w:vAlign w:val="center"/>
          </w:tcPr>
          <w:p w14:paraId="779C97D2" w14:textId="77777777" w:rsidR="007354CD" w:rsidRPr="00CB6EBA" w:rsidRDefault="007354CD" w:rsidP="007354CD">
            <w:pPr>
              <w:pStyle w:val="aff2"/>
            </w:pPr>
            <w:r w:rsidRPr="00CB6EBA">
              <w:t>√</w:t>
            </w:r>
          </w:p>
        </w:tc>
        <w:tc>
          <w:tcPr>
            <w:tcW w:w="1063" w:type="dxa"/>
            <w:shd w:val="clear" w:color="auto" w:fill="auto"/>
            <w:vAlign w:val="center"/>
          </w:tcPr>
          <w:p w14:paraId="4D7959EF" w14:textId="77777777" w:rsidR="007354CD" w:rsidRPr="00CB6EBA" w:rsidRDefault="007354CD" w:rsidP="007354CD">
            <w:pPr>
              <w:pStyle w:val="aff2"/>
            </w:pPr>
            <w:r w:rsidRPr="00CB6EBA">
              <w:t>√</w:t>
            </w:r>
          </w:p>
        </w:tc>
        <w:tc>
          <w:tcPr>
            <w:tcW w:w="888" w:type="dxa"/>
            <w:shd w:val="clear" w:color="auto" w:fill="auto"/>
            <w:vAlign w:val="center"/>
          </w:tcPr>
          <w:p w14:paraId="437C0F66" w14:textId="77777777" w:rsidR="007354CD" w:rsidRPr="00CB6EBA" w:rsidRDefault="007354CD" w:rsidP="007354CD">
            <w:pPr>
              <w:pStyle w:val="aff2"/>
            </w:pPr>
            <w:r w:rsidRPr="00CB6EBA">
              <w:t>√</w:t>
            </w:r>
          </w:p>
        </w:tc>
        <w:tc>
          <w:tcPr>
            <w:tcW w:w="1094" w:type="dxa"/>
            <w:shd w:val="clear" w:color="auto" w:fill="auto"/>
            <w:vAlign w:val="center"/>
          </w:tcPr>
          <w:p w14:paraId="09679346" w14:textId="77777777" w:rsidR="007354CD" w:rsidRPr="00CB6EBA" w:rsidRDefault="007354CD" w:rsidP="007354CD">
            <w:pPr>
              <w:pStyle w:val="aff2"/>
            </w:pPr>
            <w:r w:rsidRPr="00CB6EBA">
              <w:t>√</w:t>
            </w:r>
          </w:p>
        </w:tc>
        <w:tc>
          <w:tcPr>
            <w:tcW w:w="982" w:type="dxa"/>
            <w:shd w:val="clear" w:color="auto" w:fill="auto"/>
            <w:vAlign w:val="center"/>
          </w:tcPr>
          <w:p w14:paraId="6589A863" w14:textId="77777777" w:rsidR="007354CD" w:rsidRPr="00CB6EBA" w:rsidRDefault="007354CD" w:rsidP="007354CD">
            <w:pPr>
              <w:pStyle w:val="aff2"/>
            </w:pPr>
            <w:r w:rsidRPr="00CB6EBA">
              <w:t>√</w:t>
            </w:r>
          </w:p>
        </w:tc>
        <w:tc>
          <w:tcPr>
            <w:tcW w:w="1158" w:type="dxa"/>
            <w:shd w:val="clear" w:color="auto" w:fill="auto"/>
            <w:vAlign w:val="center"/>
          </w:tcPr>
          <w:p w14:paraId="6D0DD480" w14:textId="77777777" w:rsidR="007354CD" w:rsidRPr="00CB6EBA" w:rsidRDefault="007354CD" w:rsidP="007354CD">
            <w:pPr>
              <w:pStyle w:val="aff2"/>
            </w:pPr>
            <w:r w:rsidRPr="00CB6EBA">
              <w:rPr>
                <w:rFonts w:eastAsia="宋体"/>
              </w:rPr>
              <w:t>－</w:t>
            </w:r>
          </w:p>
        </w:tc>
        <w:tc>
          <w:tcPr>
            <w:tcW w:w="926" w:type="dxa"/>
            <w:shd w:val="clear" w:color="auto" w:fill="auto"/>
            <w:vAlign w:val="center"/>
          </w:tcPr>
          <w:p w14:paraId="469E19FA" w14:textId="77777777" w:rsidR="007354CD" w:rsidRPr="00CB6EBA" w:rsidRDefault="007354CD" w:rsidP="007354CD">
            <w:pPr>
              <w:pStyle w:val="aff2"/>
            </w:pPr>
            <w:r w:rsidRPr="00CB6EBA">
              <w:t>√</w:t>
            </w:r>
          </w:p>
        </w:tc>
      </w:tr>
    </w:tbl>
    <w:p w14:paraId="4503A027" w14:textId="77777777" w:rsidR="007354CD" w:rsidRPr="00CB6EBA" w:rsidRDefault="004F429E">
      <w:pPr>
        <w:pStyle w:val="af"/>
      </w:pPr>
      <w:r w:rsidRPr="00CB6EBA">
        <w:t>4</w:t>
      </w:r>
      <w:r w:rsidR="00BD20DE" w:rsidRPr="00CB6EBA">
        <w:t>、</w:t>
      </w:r>
      <w:r w:rsidR="007354CD" w:rsidRPr="00CB6EBA">
        <w:t>坝体应力计算成果分析</w:t>
      </w:r>
    </w:p>
    <w:p w14:paraId="3723E018" w14:textId="77777777" w:rsidR="001609AE" w:rsidRPr="00CB6EBA" w:rsidRDefault="001609AE">
      <w:pPr>
        <w:pStyle w:val="af"/>
      </w:pPr>
      <w:r w:rsidRPr="00CB6EBA">
        <w:t>茅岗水库大坝各坝段坝体控制应力成果见表</w:t>
      </w:r>
      <w:r w:rsidR="008E247E" w:rsidRPr="00CB6EBA">
        <w:t>8</w:t>
      </w:r>
      <w:r w:rsidR="00E80CA0" w:rsidRPr="00CB6EBA">
        <w:t>.1-3</w:t>
      </w:r>
      <w:r w:rsidRPr="00CB6EBA">
        <w:t>。各坝段应力分析如表</w:t>
      </w:r>
      <w:r w:rsidRPr="00CB6EBA">
        <w:t>8.1</w:t>
      </w:r>
      <w:r w:rsidR="008E247E" w:rsidRPr="00CB6EBA">
        <w:t>-</w:t>
      </w:r>
      <w:r w:rsidR="00E80CA0" w:rsidRPr="00CB6EBA">
        <w:t>4</w:t>
      </w:r>
      <w:r w:rsidRPr="00CB6EBA">
        <w:t>~</w:t>
      </w:r>
      <w:r w:rsidRPr="00CB6EBA">
        <w:t>表</w:t>
      </w:r>
      <w:r w:rsidRPr="00CB6EBA">
        <w:t>8.1-</w:t>
      </w:r>
      <w:r w:rsidR="00E80CA0" w:rsidRPr="00CB6EBA">
        <w:t>5</w:t>
      </w:r>
      <w:r w:rsidRPr="00CB6EBA">
        <w:t>所示。</w:t>
      </w:r>
    </w:p>
    <w:p w14:paraId="7658D015" w14:textId="77777777" w:rsidR="001609AE" w:rsidRPr="00CB6EBA" w:rsidRDefault="001609AE">
      <w:pPr>
        <w:pStyle w:val="ac"/>
      </w:pPr>
      <w:r w:rsidRPr="00CB6EBA">
        <w:t>表</w:t>
      </w:r>
      <w:r w:rsidRPr="00CB6EBA">
        <w:t>8</w:t>
      </w:r>
      <w:r w:rsidR="00E80CA0" w:rsidRPr="00CB6EBA">
        <w:t>.1-3</w:t>
      </w:r>
      <w:r w:rsidRPr="00CB6EBA">
        <w:rPr>
          <w:szCs w:val="21"/>
        </w:rPr>
        <w:t>溢流坝段</w:t>
      </w:r>
      <w:r w:rsidRPr="00CB6EBA">
        <w:t>坝体控制应力计算成果表</w:t>
      </w:r>
    </w:p>
    <w:tbl>
      <w:tblPr>
        <w:tblW w:w="5000" w:type="pct"/>
        <w:jc w:val="center"/>
        <w:tblLook w:val="04A0" w:firstRow="1" w:lastRow="0" w:firstColumn="1" w:lastColumn="0" w:noHBand="0" w:noVBand="1"/>
      </w:tblPr>
      <w:tblGrid>
        <w:gridCol w:w="1532"/>
        <w:gridCol w:w="1312"/>
        <w:gridCol w:w="1422"/>
        <w:gridCol w:w="1422"/>
        <w:gridCol w:w="1421"/>
        <w:gridCol w:w="1419"/>
      </w:tblGrid>
      <w:tr w:rsidR="001609AE" w:rsidRPr="00CB6EBA" w14:paraId="688AA6B1" w14:textId="77777777" w:rsidTr="00D653B2">
        <w:trPr>
          <w:trHeight w:val="340"/>
          <w:jc w:val="center"/>
        </w:trPr>
        <w:tc>
          <w:tcPr>
            <w:tcW w:w="898" w:type="pct"/>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4833ADE3" w14:textId="77777777" w:rsidR="001609AE" w:rsidRPr="00CB6EBA" w:rsidRDefault="001609AE" w:rsidP="001609AE">
            <w:pPr>
              <w:pStyle w:val="aff2"/>
              <w:rPr>
                <w:rFonts w:eastAsia="宋体"/>
              </w:rPr>
            </w:pPr>
            <w:r w:rsidRPr="00CB6EBA">
              <w:rPr>
                <w:rFonts w:eastAsia="宋体"/>
              </w:rPr>
              <w:t>应力控制值</w:t>
            </w:r>
          </w:p>
        </w:tc>
        <w:tc>
          <w:tcPr>
            <w:tcW w:w="769" w:type="pct"/>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1A2CBD7" w14:textId="77777777" w:rsidR="001609AE" w:rsidRPr="00CB6EBA" w:rsidRDefault="001609AE" w:rsidP="001609AE">
            <w:pPr>
              <w:pStyle w:val="aff2"/>
              <w:rPr>
                <w:rFonts w:eastAsia="宋体"/>
              </w:rPr>
            </w:pPr>
            <w:r w:rsidRPr="00CB6EBA">
              <w:rPr>
                <w:rFonts w:eastAsia="宋体"/>
              </w:rPr>
              <w:t>荷载组合</w:t>
            </w:r>
          </w:p>
        </w:tc>
        <w:tc>
          <w:tcPr>
            <w:tcW w:w="1667" w:type="pct"/>
            <w:gridSpan w:val="2"/>
            <w:tcBorders>
              <w:top w:val="single" w:sz="8" w:space="0" w:color="auto"/>
              <w:left w:val="nil"/>
              <w:bottom w:val="single" w:sz="4" w:space="0" w:color="auto"/>
              <w:right w:val="single" w:sz="4" w:space="0" w:color="auto"/>
            </w:tcBorders>
            <w:shd w:val="clear" w:color="auto" w:fill="auto"/>
            <w:vAlign w:val="center"/>
            <w:hideMark/>
          </w:tcPr>
          <w:p w14:paraId="5D729992" w14:textId="77777777" w:rsidR="001609AE" w:rsidRPr="00CB6EBA" w:rsidRDefault="001609AE" w:rsidP="001609AE">
            <w:pPr>
              <w:pStyle w:val="aff2"/>
              <w:rPr>
                <w:rFonts w:eastAsia="宋体"/>
              </w:rPr>
            </w:pPr>
            <w:r w:rsidRPr="00CB6EBA">
              <w:rPr>
                <w:rFonts w:eastAsia="宋体"/>
              </w:rPr>
              <w:t>发生部位</w:t>
            </w:r>
          </w:p>
        </w:tc>
        <w:tc>
          <w:tcPr>
            <w:tcW w:w="833" w:type="pct"/>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07A652A" w14:textId="77777777" w:rsidR="001609AE" w:rsidRPr="00CB6EBA" w:rsidRDefault="001609AE" w:rsidP="001609AE">
            <w:pPr>
              <w:pStyle w:val="aff2"/>
              <w:rPr>
                <w:rFonts w:eastAsia="宋体"/>
              </w:rPr>
            </w:pPr>
            <w:r w:rsidRPr="00CB6EBA">
              <w:rPr>
                <w:rFonts w:eastAsia="宋体"/>
              </w:rPr>
              <w:t>应力值（</w:t>
            </w:r>
            <w:r w:rsidRPr="00CB6EBA">
              <w:rPr>
                <w:rFonts w:eastAsia="宋体"/>
              </w:rPr>
              <w:t>MPa</w:t>
            </w:r>
            <w:r w:rsidRPr="00CB6EBA">
              <w:rPr>
                <w:rFonts w:eastAsia="宋体"/>
              </w:rPr>
              <w:t>）</w:t>
            </w:r>
          </w:p>
        </w:tc>
        <w:tc>
          <w:tcPr>
            <w:tcW w:w="833" w:type="pct"/>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4287A325" w14:textId="77777777" w:rsidR="001609AE" w:rsidRPr="00CB6EBA" w:rsidRDefault="001609AE" w:rsidP="001609AE">
            <w:pPr>
              <w:pStyle w:val="aff2"/>
              <w:rPr>
                <w:rFonts w:eastAsia="宋体"/>
              </w:rPr>
            </w:pPr>
            <w:r w:rsidRPr="00CB6EBA">
              <w:rPr>
                <w:rFonts w:eastAsia="宋体"/>
              </w:rPr>
              <w:t>规范要求</w:t>
            </w:r>
          </w:p>
        </w:tc>
      </w:tr>
      <w:tr w:rsidR="001609AE" w:rsidRPr="00CB6EBA" w14:paraId="210C1BA0" w14:textId="77777777" w:rsidTr="00D653B2">
        <w:trPr>
          <w:trHeight w:val="340"/>
          <w:jc w:val="center"/>
        </w:trPr>
        <w:tc>
          <w:tcPr>
            <w:tcW w:w="898" w:type="pct"/>
            <w:vMerge/>
            <w:tcBorders>
              <w:top w:val="single" w:sz="4" w:space="0" w:color="auto"/>
              <w:left w:val="single" w:sz="8" w:space="0" w:color="auto"/>
              <w:bottom w:val="single" w:sz="4" w:space="0" w:color="auto"/>
              <w:right w:val="single" w:sz="4" w:space="0" w:color="auto"/>
            </w:tcBorders>
            <w:shd w:val="clear" w:color="auto" w:fill="auto"/>
            <w:vAlign w:val="center"/>
            <w:hideMark/>
          </w:tcPr>
          <w:p w14:paraId="2A29D5DA" w14:textId="77777777" w:rsidR="001609AE" w:rsidRPr="00CB6EBA" w:rsidRDefault="001609AE" w:rsidP="001609AE">
            <w:pPr>
              <w:pStyle w:val="aff2"/>
              <w:rPr>
                <w:rFonts w:eastAsia="宋体"/>
              </w:rPr>
            </w:pPr>
          </w:p>
        </w:tc>
        <w:tc>
          <w:tcPr>
            <w:tcW w:w="76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1FDE836" w14:textId="77777777" w:rsidR="001609AE" w:rsidRPr="00CB6EBA" w:rsidRDefault="001609AE" w:rsidP="001609AE">
            <w:pPr>
              <w:pStyle w:val="aff2"/>
              <w:rPr>
                <w:rFonts w:eastAsia="宋体"/>
              </w:rPr>
            </w:pPr>
          </w:p>
        </w:tc>
        <w:tc>
          <w:tcPr>
            <w:tcW w:w="834" w:type="pct"/>
            <w:tcBorders>
              <w:top w:val="nil"/>
              <w:left w:val="nil"/>
              <w:bottom w:val="single" w:sz="4" w:space="0" w:color="auto"/>
              <w:right w:val="single" w:sz="4" w:space="0" w:color="auto"/>
            </w:tcBorders>
            <w:shd w:val="clear" w:color="auto" w:fill="auto"/>
            <w:vAlign w:val="center"/>
            <w:hideMark/>
          </w:tcPr>
          <w:p w14:paraId="24C21531" w14:textId="77777777" w:rsidR="001609AE" w:rsidRPr="00CB6EBA" w:rsidRDefault="001609AE" w:rsidP="001609AE">
            <w:pPr>
              <w:pStyle w:val="aff2"/>
              <w:rPr>
                <w:rFonts w:eastAsia="宋体"/>
              </w:rPr>
            </w:pPr>
            <w:r w:rsidRPr="00CB6EBA">
              <w:rPr>
                <w:rFonts w:eastAsia="宋体"/>
              </w:rPr>
              <w:t>截面高程（</w:t>
            </w:r>
            <w:r w:rsidRPr="00CB6EBA">
              <w:rPr>
                <w:rFonts w:eastAsia="宋体"/>
              </w:rPr>
              <w:t>m</w:t>
            </w:r>
            <w:r w:rsidRPr="00CB6EBA">
              <w:rPr>
                <w:rFonts w:eastAsia="宋体"/>
              </w:rPr>
              <w:t>）</w:t>
            </w:r>
          </w:p>
        </w:tc>
        <w:tc>
          <w:tcPr>
            <w:tcW w:w="834" w:type="pct"/>
            <w:tcBorders>
              <w:top w:val="nil"/>
              <w:left w:val="nil"/>
              <w:bottom w:val="single" w:sz="4" w:space="0" w:color="auto"/>
              <w:right w:val="single" w:sz="4" w:space="0" w:color="auto"/>
            </w:tcBorders>
            <w:shd w:val="clear" w:color="auto" w:fill="auto"/>
            <w:vAlign w:val="center"/>
            <w:hideMark/>
          </w:tcPr>
          <w:p w14:paraId="44B3CDC5" w14:textId="77777777" w:rsidR="001609AE" w:rsidRPr="00CB6EBA" w:rsidRDefault="001609AE" w:rsidP="001609AE">
            <w:pPr>
              <w:pStyle w:val="aff2"/>
              <w:rPr>
                <w:rFonts w:eastAsia="宋体"/>
              </w:rPr>
            </w:pPr>
            <w:r w:rsidRPr="00CB6EBA">
              <w:rPr>
                <w:rFonts w:eastAsia="宋体"/>
              </w:rPr>
              <w:t>上游</w:t>
            </w:r>
            <w:r w:rsidRPr="00CB6EBA">
              <w:rPr>
                <w:rFonts w:eastAsia="宋体"/>
              </w:rPr>
              <w:t>/</w:t>
            </w:r>
            <w:r w:rsidRPr="00CB6EBA">
              <w:rPr>
                <w:rFonts w:eastAsia="宋体"/>
              </w:rPr>
              <w:t>下游</w:t>
            </w:r>
          </w:p>
        </w:tc>
        <w:tc>
          <w:tcPr>
            <w:tcW w:w="83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0E9D7A8" w14:textId="77777777" w:rsidR="001609AE" w:rsidRPr="00CB6EBA" w:rsidRDefault="001609AE" w:rsidP="001609AE">
            <w:pPr>
              <w:pStyle w:val="aff2"/>
              <w:rPr>
                <w:rFonts w:eastAsia="宋体"/>
              </w:rPr>
            </w:pPr>
          </w:p>
        </w:tc>
        <w:tc>
          <w:tcPr>
            <w:tcW w:w="833"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660320BF" w14:textId="77777777" w:rsidR="001609AE" w:rsidRPr="00CB6EBA" w:rsidRDefault="001609AE" w:rsidP="001609AE">
            <w:pPr>
              <w:pStyle w:val="aff2"/>
              <w:rPr>
                <w:rFonts w:eastAsia="宋体"/>
              </w:rPr>
            </w:pPr>
          </w:p>
        </w:tc>
      </w:tr>
      <w:tr w:rsidR="001609AE" w:rsidRPr="00CB6EBA" w14:paraId="14ACD9B5" w14:textId="77777777" w:rsidTr="00D653B2">
        <w:trPr>
          <w:trHeight w:val="340"/>
          <w:jc w:val="center"/>
        </w:trPr>
        <w:tc>
          <w:tcPr>
            <w:tcW w:w="898" w:type="pct"/>
            <w:tcBorders>
              <w:top w:val="nil"/>
              <w:left w:val="single" w:sz="8" w:space="0" w:color="auto"/>
              <w:bottom w:val="single" w:sz="4" w:space="0" w:color="auto"/>
              <w:right w:val="single" w:sz="4" w:space="0" w:color="auto"/>
            </w:tcBorders>
            <w:shd w:val="clear" w:color="auto" w:fill="auto"/>
            <w:vAlign w:val="center"/>
            <w:hideMark/>
          </w:tcPr>
          <w:p w14:paraId="688C939A" w14:textId="77777777" w:rsidR="001609AE" w:rsidRPr="00CB6EBA" w:rsidRDefault="001609AE" w:rsidP="001609AE">
            <w:pPr>
              <w:pStyle w:val="aff2"/>
              <w:rPr>
                <w:rFonts w:eastAsia="宋体"/>
              </w:rPr>
            </w:pPr>
            <w:r w:rsidRPr="00CB6EBA">
              <w:rPr>
                <w:rFonts w:eastAsia="宋体"/>
              </w:rPr>
              <w:t>坝趾最大垂直正应力</w:t>
            </w:r>
          </w:p>
        </w:tc>
        <w:tc>
          <w:tcPr>
            <w:tcW w:w="769" w:type="pct"/>
            <w:tcBorders>
              <w:top w:val="nil"/>
              <w:left w:val="nil"/>
              <w:bottom w:val="single" w:sz="4" w:space="0" w:color="auto"/>
              <w:right w:val="single" w:sz="4" w:space="0" w:color="auto"/>
            </w:tcBorders>
            <w:shd w:val="clear" w:color="auto" w:fill="auto"/>
            <w:vAlign w:val="center"/>
            <w:hideMark/>
          </w:tcPr>
          <w:p w14:paraId="740769E9" w14:textId="77777777" w:rsidR="001609AE" w:rsidRPr="00CB6EBA" w:rsidRDefault="001609AE" w:rsidP="001609AE">
            <w:pPr>
              <w:pStyle w:val="aff2"/>
              <w:rPr>
                <w:rFonts w:eastAsia="宋体"/>
              </w:rPr>
            </w:pPr>
            <w:r w:rsidRPr="00CB6EBA">
              <w:rPr>
                <w:rFonts w:eastAsia="宋体"/>
              </w:rPr>
              <w:t>设计洪水位</w:t>
            </w:r>
          </w:p>
        </w:tc>
        <w:tc>
          <w:tcPr>
            <w:tcW w:w="834" w:type="pct"/>
            <w:tcBorders>
              <w:top w:val="nil"/>
              <w:left w:val="nil"/>
              <w:bottom w:val="single" w:sz="4" w:space="0" w:color="auto"/>
              <w:right w:val="single" w:sz="4" w:space="0" w:color="auto"/>
            </w:tcBorders>
            <w:shd w:val="clear" w:color="auto" w:fill="auto"/>
            <w:vAlign w:val="center"/>
            <w:hideMark/>
          </w:tcPr>
          <w:p w14:paraId="5B771038" w14:textId="77777777" w:rsidR="001609AE" w:rsidRPr="00CB6EBA" w:rsidRDefault="001609AE" w:rsidP="001609AE">
            <w:pPr>
              <w:pStyle w:val="aff2"/>
              <w:rPr>
                <w:rFonts w:eastAsia="宋体"/>
              </w:rPr>
            </w:pPr>
            <w:r w:rsidRPr="00CB6EBA">
              <w:rPr>
                <w:rFonts w:eastAsia="宋体"/>
              </w:rPr>
              <w:t>263.04</w:t>
            </w:r>
          </w:p>
        </w:tc>
        <w:tc>
          <w:tcPr>
            <w:tcW w:w="834" w:type="pct"/>
            <w:tcBorders>
              <w:top w:val="nil"/>
              <w:left w:val="nil"/>
              <w:bottom w:val="single" w:sz="4" w:space="0" w:color="auto"/>
              <w:right w:val="single" w:sz="4" w:space="0" w:color="auto"/>
            </w:tcBorders>
            <w:shd w:val="clear" w:color="auto" w:fill="auto"/>
            <w:vAlign w:val="center"/>
            <w:hideMark/>
          </w:tcPr>
          <w:p w14:paraId="01B628DD" w14:textId="77777777" w:rsidR="001609AE" w:rsidRPr="00CB6EBA" w:rsidRDefault="001609AE" w:rsidP="001609AE">
            <w:pPr>
              <w:pStyle w:val="aff2"/>
              <w:rPr>
                <w:rFonts w:eastAsia="宋体"/>
              </w:rPr>
            </w:pPr>
            <w:r w:rsidRPr="00CB6EBA">
              <w:rPr>
                <w:rFonts w:eastAsia="宋体"/>
              </w:rPr>
              <w:t>下游面</w:t>
            </w:r>
          </w:p>
        </w:tc>
        <w:tc>
          <w:tcPr>
            <w:tcW w:w="833" w:type="pct"/>
            <w:tcBorders>
              <w:top w:val="nil"/>
              <w:left w:val="nil"/>
              <w:bottom w:val="single" w:sz="4" w:space="0" w:color="auto"/>
              <w:right w:val="single" w:sz="4" w:space="0" w:color="auto"/>
            </w:tcBorders>
            <w:shd w:val="clear" w:color="auto" w:fill="auto"/>
            <w:vAlign w:val="center"/>
            <w:hideMark/>
          </w:tcPr>
          <w:p w14:paraId="444A44B5" w14:textId="77777777" w:rsidR="001609AE" w:rsidRPr="00CB6EBA" w:rsidRDefault="001609AE" w:rsidP="001609AE">
            <w:pPr>
              <w:pStyle w:val="aff2"/>
              <w:rPr>
                <w:rFonts w:eastAsia="宋体"/>
              </w:rPr>
            </w:pPr>
            <w:r w:rsidRPr="00CB6EBA">
              <w:rPr>
                <w:rFonts w:eastAsia="宋体"/>
              </w:rPr>
              <w:t>0.56</w:t>
            </w:r>
          </w:p>
        </w:tc>
        <w:tc>
          <w:tcPr>
            <w:tcW w:w="833" w:type="pct"/>
            <w:tcBorders>
              <w:top w:val="nil"/>
              <w:left w:val="nil"/>
              <w:bottom w:val="single" w:sz="4" w:space="0" w:color="auto"/>
              <w:right w:val="single" w:sz="8" w:space="0" w:color="auto"/>
            </w:tcBorders>
            <w:shd w:val="clear" w:color="auto" w:fill="auto"/>
            <w:vAlign w:val="center"/>
            <w:hideMark/>
          </w:tcPr>
          <w:p w14:paraId="703AA3DA" w14:textId="77777777" w:rsidR="001609AE" w:rsidRPr="00CB6EBA" w:rsidRDefault="001609AE" w:rsidP="001609AE">
            <w:pPr>
              <w:pStyle w:val="aff2"/>
              <w:rPr>
                <w:rFonts w:eastAsia="宋体"/>
              </w:rPr>
            </w:pPr>
            <w:r w:rsidRPr="00CB6EBA">
              <w:rPr>
                <w:rFonts w:eastAsia="宋体"/>
              </w:rPr>
              <w:t>≤3.2</w:t>
            </w:r>
          </w:p>
        </w:tc>
      </w:tr>
      <w:tr w:rsidR="001609AE" w:rsidRPr="00CB6EBA" w14:paraId="66F69EFF" w14:textId="77777777" w:rsidTr="00D653B2">
        <w:trPr>
          <w:trHeight w:val="340"/>
          <w:jc w:val="center"/>
        </w:trPr>
        <w:tc>
          <w:tcPr>
            <w:tcW w:w="898" w:type="pct"/>
            <w:tcBorders>
              <w:top w:val="nil"/>
              <w:left w:val="single" w:sz="8" w:space="0" w:color="auto"/>
              <w:bottom w:val="single" w:sz="4" w:space="0" w:color="auto"/>
              <w:right w:val="single" w:sz="4" w:space="0" w:color="auto"/>
            </w:tcBorders>
            <w:shd w:val="clear" w:color="auto" w:fill="auto"/>
            <w:vAlign w:val="center"/>
            <w:hideMark/>
          </w:tcPr>
          <w:p w14:paraId="4628C3CE" w14:textId="77777777" w:rsidR="001609AE" w:rsidRPr="00CB6EBA" w:rsidRDefault="001609AE" w:rsidP="001609AE">
            <w:pPr>
              <w:pStyle w:val="aff2"/>
              <w:rPr>
                <w:rFonts w:eastAsia="宋体"/>
              </w:rPr>
            </w:pPr>
            <w:r w:rsidRPr="00CB6EBA">
              <w:rPr>
                <w:rFonts w:eastAsia="宋体"/>
              </w:rPr>
              <w:t>坝踵最小</w:t>
            </w:r>
          </w:p>
        </w:tc>
        <w:tc>
          <w:tcPr>
            <w:tcW w:w="769" w:type="pct"/>
            <w:tcBorders>
              <w:top w:val="nil"/>
              <w:left w:val="nil"/>
              <w:bottom w:val="single" w:sz="4" w:space="0" w:color="auto"/>
              <w:right w:val="single" w:sz="4" w:space="0" w:color="auto"/>
            </w:tcBorders>
            <w:shd w:val="clear" w:color="auto" w:fill="auto"/>
            <w:vAlign w:val="center"/>
            <w:hideMark/>
          </w:tcPr>
          <w:p w14:paraId="24EC8184" w14:textId="77777777" w:rsidR="001609AE" w:rsidRPr="00CB6EBA" w:rsidRDefault="001609AE" w:rsidP="001609AE">
            <w:pPr>
              <w:pStyle w:val="aff2"/>
              <w:rPr>
                <w:rFonts w:eastAsia="宋体"/>
              </w:rPr>
            </w:pPr>
            <w:r w:rsidRPr="00CB6EBA">
              <w:rPr>
                <w:rFonts w:eastAsia="宋体"/>
              </w:rPr>
              <w:t>设计洪水位</w:t>
            </w:r>
          </w:p>
        </w:tc>
        <w:tc>
          <w:tcPr>
            <w:tcW w:w="834" w:type="pct"/>
            <w:tcBorders>
              <w:top w:val="nil"/>
              <w:left w:val="nil"/>
              <w:bottom w:val="single" w:sz="4" w:space="0" w:color="auto"/>
              <w:right w:val="single" w:sz="4" w:space="0" w:color="auto"/>
            </w:tcBorders>
            <w:shd w:val="clear" w:color="auto" w:fill="auto"/>
            <w:vAlign w:val="center"/>
            <w:hideMark/>
          </w:tcPr>
          <w:p w14:paraId="203169F7" w14:textId="77777777" w:rsidR="001609AE" w:rsidRPr="00CB6EBA" w:rsidRDefault="001609AE" w:rsidP="001609AE">
            <w:pPr>
              <w:pStyle w:val="aff2"/>
              <w:rPr>
                <w:rFonts w:eastAsia="宋体"/>
              </w:rPr>
            </w:pPr>
            <w:r w:rsidRPr="00CB6EBA">
              <w:rPr>
                <w:rFonts w:eastAsia="宋体"/>
              </w:rPr>
              <w:t>273.04</w:t>
            </w:r>
          </w:p>
        </w:tc>
        <w:tc>
          <w:tcPr>
            <w:tcW w:w="834" w:type="pct"/>
            <w:tcBorders>
              <w:top w:val="nil"/>
              <w:left w:val="nil"/>
              <w:bottom w:val="single" w:sz="4" w:space="0" w:color="auto"/>
              <w:right w:val="single" w:sz="4" w:space="0" w:color="auto"/>
            </w:tcBorders>
            <w:shd w:val="clear" w:color="auto" w:fill="auto"/>
            <w:vAlign w:val="center"/>
            <w:hideMark/>
          </w:tcPr>
          <w:p w14:paraId="22BAE75F" w14:textId="77777777" w:rsidR="001609AE" w:rsidRPr="00CB6EBA" w:rsidRDefault="001609AE" w:rsidP="001609AE">
            <w:pPr>
              <w:pStyle w:val="aff2"/>
              <w:rPr>
                <w:rFonts w:eastAsia="宋体"/>
              </w:rPr>
            </w:pPr>
            <w:r w:rsidRPr="00CB6EBA">
              <w:rPr>
                <w:rFonts w:eastAsia="宋体"/>
              </w:rPr>
              <w:t>上游面</w:t>
            </w:r>
          </w:p>
        </w:tc>
        <w:tc>
          <w:tcPr>
            <w:tcW w:w="833" w:type="pct"/>
            <w:tcBorders>
              <w:top w:val="nil"/>
              <w:left w:val="nil"/>
              <w:bottom w:val="single" w:sz="4" w:space="0" w:color="auto"/>
              <w:right w:val="single" w:sz="4" w:space="0" w:color="auto"/>
            </w:tcBorders>
            <w:shd w:val="clear" w:color="auto" w:fill="auto"/>
            <w:noWrap/>
            <w:vAlign w:val="center"/>
            <w:hideMark/>
          </w:tcPr>
          <w:p w14:paraId="774AFBA7" w14:textId="77777777" w:rsidR="001609AE" w:rsidRPr="00CB6EBA" w:rsidRDefault="001609AE" w:rsidP="001609AE">
            <w:pPr>
              <w:pStyle w:val="aff2"/>
              <w:rPr>
                <w:rFonts w:eastAsia="宋体"/>
              </w:rPr>
            </w:pPr>
            <w:r w:rsidRPr="00CB6EBA">
              <w:rPr>
                <w:rFonts w:eastAsia="宋体"/>
              </w:rPr>
              <w:t>0.25</w:t>
            </w:r>
          </w:p>
        </w:tc>
        <w:tc>
          <w:tcPr>
            <w:tcW w:w="833" w:type="pct"/>
            <w:tcBorders>
              <w:top w:val="nil"/>
              <w:left w:val="nil"/>
              <w:bottom w:val="single" w:sz="4" w:space="0" w:color="auto"/>
              <w:right w:val="single" w:sz="8" w:space="0" w:color="auto"/>
            </w:tcBorders>
            <w:shd w:val="clear" w:color="auto" w:fill="auto"/>
            <w:vAlign w:val="center"/>
            <w:hideMark/>
          </w:tcPr>
          <w:p w14:paraId="12A53533" w14:textId="77777777" w:rsidR="001609AE" w:rsidRPr="00CB6EBA" w:rsidRDefault="001609AE" w:rsidP="001609AE">
            <w:pPr>
              <w:pStyle w:val="aff2"/>
              <w:rPr>
                <w:rFonts w:eastAsia="宋体"/>
              </w:rPr>
            </w:pPr>
            <w:r w:rsidRPr="00CB6EBA">
              <w:rPr>
                <w:rFonts w:eastAsia="宋体"/>
              </w:rPr>
              <w:t>＞</w:t>
            </w:r>
            <w:r w:rsidRPr="00CB6EBA">
              <w:rPr>
                <w:rFonts w:eastAsia="宋体"/>
              </w:rPr>
              <w:t>0</w:t>
            </w:r>
          </w:p>
        </w:tc>
      </w:tr>
      <w:tr w:rsidR="001609AE" w:rsidRPr="00CB6EBA" w14:paraId="03C81357" w14:textId="77777777" w:rsidTr="00D653B2">
        <w:trPr>
          <w:trHeight w:val="340"/>
          <w:jc w:val="center"/>
        </w:trPr>
        <w:tc>
          <w:tcPr>
            <w:tcW w:w="898" w:type="pct"/>
            <w:tcBorders>
              <w:top w:val="nil"/>
              <w:left w:val="single" w:sz="8" w:space="0" w:color="auto"/>
              <w:bottom w:val="single" w:sz="4" w:space="0" w:color="auto"/>
              <w:right w:val="single" w:sz="4" w:space="0" w:color="auto"/>
            </w:tcBorders>
            <w:shd w:val="clear" w:color="auto" w:fill="auto"/>
            <w:vAlign w:val="center"/>
            <w:hideMark/>
          </w:tcPr>
          <w:p w14:paraId="1E3E82B1" w14:textId="77777777" w:rsidR="001609AE" w:rsidRPr="00CB6EBA" w:rsidRDefault="001609AE" w:rsidP="001609AE">
            <w:pPr>
              <w:pStyle w:val="aff2"/>
              <w:rPr>
                <w:rFonts w:eastAsia="宋体"/>
              </w:rPr>
            </w:pPr>
            <w:r w:rsidRPr="00CB6EBA">
              <w:rPr>
                <w:rFonts w:eastAsia="宋体"/>
              </w:rPr>
              <w:t>坝体最大主应力</w:t>
            </w:r>
          </w:p>
        </w:tc>
        <w:tc>
          <w:tcPr>
            <w:tcW w:w="769" w:type="pct"/>
            <w:tcBorders>
              <w:top w:val="nil"/>
              <w:left w:val="nil"/>
              <w:bottom w:val="single" w:sz="4" w:space="0" w:color="auto"/>
              <w:right w:val="single" w:sz="4" w:space="0" w:color="auto"/>
            </w:tcBorders>
            <w:shd w:val="clear" w:color="auto" w:fill="auto"/>
            <w:vAlign w:val="center"/>
            <w:hideMark/>
          </w:tcPr>
          <w:p w14:paraId="5F2882E9" w14:textId="77777777" w:rsidR="001609AE" w:rsidRPr="00CB6EBA" w:rsidRDefault="001609AE" w:rsidP="001609AE">
            <w:pPr>
              <w:pStyle w:val="aff2"/>
              <w:rPr>
                <w:rFonts w:eastAsia="宋体"/>
              </w:rPr>
            </w:pPr>
            <w:r w:rsidRPr="00CB6EBA">
              <w:rPr>
                <w:rFonts w:eastAsia="宋体"/>
              </w:rPr>
              <w:t>校核洪水位</w:t>
            </w:r>
          </w:p>
        </w:tc>
        <w:tc>
          <w:tcPr>
            <w:tcW w:w="834" w:type="pct"/>
            <w:tcBorders>
              <w:top w:val="nil"/>
              <w:left w:val="nil"/>
              <w:bottom w:val="single" w:sz="4" w:space="0" w:color="auto"/>
              <w:right w:val="single" w:sz="4" w:space="0" w:color="auto"/>
            </w:tcBorders>
            <w:shd w:val="clear" w:color="auto" w:fill="auto"/>
            <w:noWrap/>
            <w:vAlign w:val="center"/>
            <w:hideMark/>
          </w:tcPr>
          <w:p w14:paraId="303310D8" w14:textId="77777777" w:rsidR="001609AE" w:rsidRPr="00CB6EBA" w:rsidRDefault="001609AE" w:rsidP="001609AE">
            <w:pPr>
              <w:pStyle w:val="aff2"/>
              <w:rPr>
                <w:rFonts w:eastAsia="宋体"/>
              </w:rPr>
            </w:pPr>
            <w:r w:rsidRPr="00CB6EBA">
              <w:rPr>
                <w:rFonts w:eastAsia="宋体"/>
              </w:rPr>
              <w:t>279.97</w:t>
            </w:r>
          </w:p>
        </w:tc>
        <w:tc>
          <w:tcPr>
            <w:tcW w:w="834" w:type="pct"/>
            <w:tcBorders>
              <w:top w:val="nil"/>
              <w:left w:val="nil"/>
              <w:bottom w:val="single" w:sz="4" w:space="0" w:color="auto"/>
              <w:right w:val="single" w:sz="4" w:space="0" w:color="auto"/>
            </w:tcBorders>
            <w:shd w:val="clear" w:color="auto" w:fill="auto"/>
            <w:vAlign w:val="center"/>
            <w:hideMark/>
          </w:tcPr>
          <w:p w14:paraId="3219ED09" w14:textId="77777777" w:rsidR="001609AE" w:rsidRPr="00CB6EBA" w:rsidRDefault="001609AE" w:rsidP="001609AE">
            <w:pPr>
              <w:pStyle w:val="aff2"/>
              <w:rPr>
                <w:rFonts w:eastAsia="宋体"/>
              </w:rPr>
            </w:pPr>
            <w:r w:rsidRPr="00CB6EBA">
              <w:rPr>
                <w:rFonts w:eastAsia="宋体"/>
              </w:rPr>
              <w:t>下游面</w:t>
            </w:r>
          </w:p>
        </w:tc>
        <w:tc>
          <w:tcPr>
            <w:tcW w:w="833" w:type="pct"/>
            <w:tcBorders>
              <w:top w:val="nil"/>
              <w:left w:val="nil"/>
              <w:bottom w:val="single" w:sz="4" w:space="0" w:color="auto"/>
              <w:right w:val="single" w:sz="4" w:space="0" w:color="auto"/>
            </w:tcBorders>
            <w:shd w:val="clear" w:color="auto" w:fill="auto"/>
            <w:noWrap/>
            <w:vAlign w:val="center"/>
            <w:hideMark/>
          </w:tcPr>
          <w:p w14:paraId="27A73F73" w14:textId="77777777" w:rsidR="001609AE" w:rsidRPr="00CB6EBA" w:rsidRDefault="001609AE" w:rsidP="001609AE">
            <w:pPr>
              <w:pStyle w:val="aff2"/>
              <w:rPr>
                <w:rFonts w:eastAsia="宋体"/>
              </w:rPr>
            </w:pPr>
            <w:r w:rsidRPr="00CB6EBA">
              <w:rPr>
                <w:rFonts w:eastAsia="宋体"/>
              </w:rPr>
              <w:t>0.573</w:t>
            </w:r>
          </w:p>
        </w:tc>
        <w:tc>
          <w:tcPr>
            <w:tcW w:w="833" w:type="pct"/>
            <w:tcBorders>
              <w:top w:val="nil"/>
              <w:left w:val="nil"/>
              <w:bottom w:val="single" w:sz="4" w:space="0" w:color="auto"/>
              <w:right w:val="single" w:sz="8" w:space="0" w:color="auto"/>
            </w:tcBorders>
            <w:shd w:val="clear" w:color="auto" w:fill="auto"/>
            <w:vAlign w:val="center"/>
            <w:hideMark/>
          </w:tcPr>
          <w:p w14:paraId="5639D5B3" w14:textId="77777777" w:rsidR="001609AE" w:rsidRPr="00CB6EBA" w:rsidRDefault="001609AE" w:rsidP="001609AE">
            <w:pPr>
              <w:pStyle w:val="aff2"/>
              <w:rPr>
                <w:rFonts w:eastAsia="宋体"/>
              </w:rPr>
            </w:pPr>
            <w:r w:rsidRPr="00CB6EBA">
              <w:rPr>
                <w:rFonts w:eastAsia="宋体"/>
              </w:rPr>
              <w:t>≤3.2</w:t>
            </w:r>
          </w:p>
        </w:tc>
      </w:tr>
      <w:tr w:rsidR="001609AE" w:rsidRPr="00CB6EBA" w14:paraId="4A192201" w14:textId="77777777" w:rsidTr="00D653B2">
        <w:trPr>
          <w:trHeight w:val="340"/>
          <w:jc w:val="center"/>
        </w:trPr>
        <w:tc>
          <w:tcPr>
            <w:tcW w:w="898" w:type="pct"/>
            <w:tcBorders>
              <w:top w:val="nil"/>
              <w:left w:val="single" w:sz="8" w:space="0" w:color="auto"/>
              <w:bottom w:val="single" w:sz="8" w:space="0" w:color="auto"/>
              <w:right w:val="single" w:sz="4" w:space="0" w:color="auto"/>
            </w:tcBorders>
            <w:shd w:val="clear" w:color="auto" w:fill="auto"/>
            <w:vAlign w:val="center"/>
            <w:hideMark/>
          </w:tcPr>
          <w:p w14:paraId="2D9AA5E2" w14:textId="77777777" w:rsidR="001609AE" w:rsidRPr="00CB6EBA" w:rsidRDefault="001609AE" w:rsidP="001609AE">
            <w:pPr>
              <w:pStyle w:val="aff2"/>
              <w:rPr>
                <w:rFonts w:eastAsia="宋体"/>
              </w:rPr>
            </w:pPr>
            <w:r w:rsidRPr="00CB6EBA">
              <w:rPr>
                <w:rFonts w:eastAsia="宋体"/>
              </w:rPr>
              <w:t>坝体最小主应力</w:t>
            </w:r>
          </w:p>
        </w:tc>
        <w:tc>
          <w:tcPr>
            <w:tcW w:w="769" w:type="pct"/>
            <w:tcBorders>
              <w:top w:val="nil"/>
              <w:left w:val="nil"/>
              <w:bottom w:val="single" w:sz="8" w:space="0" w:color="auto"/>
              <w:right w:val="single" w:sz="4" w:space="0" w:color="auto"/>
            </w:tcBorders>
            <w:shd w:val="clear" w:color="auto" w:fill="auto"/>
            <w:vAlign w:val="center"/>
            <w:hideMark/>
          </w:tcPr>
          <w:p w14:paraId="20DA8833" w14:textId="77777777" w:rsidR="001609AE" w:rsidRPr="00CB6EBA" w:rsidRDefault="001609AE" w:rsidP="001609AE">
            <w:pPr>
              <w:pStyle w:val="aff2"/>
              <w:rPr>
                <w:rFonts w:eastAsia="宋体"/>
              </w:rPr>
            </w:pPr>
            <w:r w:rsidRPr="00CB6EBA">
              <w:rPr>
                <w:rFonts w:eastAsia="宋体"/>
              </w:rPr>
              <w:t>校核洪水位</w:t>
            </w:r>
          </w:p>
        </w:tc>
        <w:tc>
          <w:tcPr>
            <w:tcW w:w="834" w:type="pct"/>
            <w:tcBorders>
              <w:top w:val="nil"/>
              <w:left w:val="nil"/>
              <w:bottom w:val="single" w:sz="8" w:space="0" w:color="auto"/>
              <w:right w:val="single" w:sz="4" w:space="0" w:color="auto"/>
            </w:tcBorders>
            <w:shd w:val="clear" w:color="auto" w:fill="auto"/>
            <w:noWrap/>
            <w:vAlign w:val="center"/>
            <w:hideMark/>
          </w:tcPr>
          <w:p w14:paraId="7AA7CFBC" w14:textId="77777777" w:rsidR="001609AE" w:rsidRPr="00CB6EBA" w:rsidRDefault="001609AE" w:rsidP="001609AE">
            <w:pPr>
              <w:pStyle w:val="aff2"/>
              <w:rPr>
                <w:rFonts w:eastAsia="宋体"/>
              </w:rPr>
            </w:pPr>
            <w:r w:rsidRPr="00CB6EBA">
              <w:rPr>
                <w:rFonts w:eastAsia="宋体"/>
              </w:rPr>
              <w:t>279.97</w:t>
            </w:r>
          </w:p>
        </w:tc>
        <w:tc>
          <w:tcPr>
            <w:tcW w:w="834" w:type="pct"/>
            <w:tcBorders>
              <w:top w:val="nil"/>
              <w:left w:val="nil"/>
              <w:bottom w:val="single" w:sz="8" w:space="0" w:color="auto"/>
              <w:right w:val="single" w:sz="4" w:space="0" w:color="auto"/>
            </w:tcBorders>
            <w:shd w:val="clear" w:color="auto" w:fill="auto"/>
            <w:vAlign w:val="center"/>
            <w:hideMark/>
          </w:tcPr>
          <w:p w14:paraId="12D95CE1" w14:textId="77777777" w:rsidR="001609AE" w:rsidRPr="00CB6EBA" w:rsidRDefault="001609AE" w:rsidP="001609AE">
            <w:pPr>
              <w:pStyle w:val="aff2"/>
              <w:rPr>
                <w:rFonts w:eastAsia="宋体"/>
              </w:rPr>
            </w:pPr>
            <w:r w:rsidRPr="00CB6EBA">
              <w:rPr>
                <w:rFonts w:eastAsia="宋体"/>
              </w:rPr>
              <w:t>上游面</w:t>
            </w:r>
          </w:p>
        </w:tc>
        <w:tc>
          <w:tcPr>
            <w:tcW w:w="833" w:type="pct"/>
            <w:tcBorders>
              <w:top w:val="nil"/>
              <w:left w:val="nil"/>
              <w:bottom w:val="single" w:sz="8" w:space="0" w:color="auto"/>
              <w:right w:val="single" w:sz="4" w:space="0" w:color="auto"/>
            </w:tcBorders>
            <w:shd w:val="clear" w:color="auto" w:fill="auto"/>
            <w:vAlign w:val="center"/>
            <w:hideMark/>
          </w:tcPr>
          <w:p w14:paraId="37CCE7B3" w14:textId="77777777" w:rsidR="001609AE" w:rsidRPr="00CB6EBA" w:rsidRDefault="001609AE" w:rsidP="001609AE">
            <w:pPr>
              <w:pStyle w:val="aff2"/>
              <w:rPr>
                <w:rFonts w:eastAsia="宋体"/>
              </w:rPr>
            </w:pPr>
            <w:r w:rsidRPr="00CB6EBA">
              <w:rPr>
                <w:rFonts w:eastAsia="宋体"/>
              </w:rPr>
              <w:t>-0.007</w:t>
            </w:r>
          </w:p>
        </w:tc>
        <w:tc>
          <w:tcPr>
            <w:tcW w:w="833" w:type="pct"/>
            <w:tcBorders>
              <w:top w:val="nil"/>
              <w:left w:val="nil"/>
              <w:bottom w:val="single" w:sz="8" w:space="0" w:color="auto"/>
              <w:right w:val="single" w:sz="8" w:space="0" w:color="auto"/>
            </w:tcBorders>
            <w:shd w:val="clear" w:color="auto" w:fill="auto"/>
            <w:vAlign w:val="center"/>
            <w:hideMark/>
          </w:tcPr>
          <w:p w14:paraId="4AE18E33" w14:textId="77777777" w:rsidR="001609AE" w:rsidRPr="00CB6EBA" w:rsidRDefault="001609AE" w:rsidP="001609AE">
            <w:pPr>
              <w:pStyle w:val="aff2"/>
              <w:rPr>
                <w:rFonts w:eastAsia="宋体"/>
              </w:rPr>
            </w:pPr>
            <w:r w:rsidRPr="00CB6EBA">
              <w:rPr>
                <w:rFonts w:eastAsia="宋体"/>
              </w:rPr>
              <w:t>＞</w:t>
            </w:r>
            <w:r w:rsidRPr="00CB6EBA">
              <w:rPr>
                <w:rFonts w:eastAsia="宋体"/>
              </w:rPr>
              <w:t>0</w:t>
            </w:r>
          </w:p>
        </w:tc>
      </w:tr>
    </w:tbl>
    <w:p w14:paraId="413A5449" w14:textId="77777777" w:rsidR="001609AE" w:rsidRPr="00CB6EBA" w:rsidRDefault="001609AE">
      <w:pPr>
        <w:pStyle w:val="ac"/>
      </w:pPr>
      <w:r w:rsidRPr="00CB6EBA">
        <w:t>表</w:t>
      </w:r>
      <w:r w:rsidRPr="00CB6EBA">
        <w:t>8</w:t>
      </w:r>
      <w:r w:rsidR="00E80CA0" w:rsidRPr="00CB6EBA">
        <w:t>.1-4</w:t>
      </w:r>
      <w:r w:rsidRPr="00CB6EBA">
        <w:t>左非</w:t>
      </w:r>
      <w:r w:rsidRPr="00CB6EBA">
        <w:rPr>
          <w:szCs w:val="21"/>
        </w:rPr>
        <w:t>溢流坝段</w:t>
      </w:r>
      <w:r w:rsidRPr="00CB6EBA">
        <w:t>坝体控制应力计算成果表</w:t>
      </w:r>
    </w:p>
    <w:tbl>
      <w:tblPr>
        <w:tblW w:w="5000" w:type="pct"/>
        <w:jc w:val="center"/>
        <w:tblLook w:val="04A0" w:firstRow="1" w:lastRow="0" w:firstColumn="1" w:lastColumn="0" w:noHBand="0" w:noVBand="1"/>
      </w:tblPr>
      <w:tblGrid>
        <w:gridCol w:w="1422"/>
        <w:gridCol w:w="1422"/>
        <w:gridCol w:w="1421"/>
        <w:gridCol w:w="1421"/>
        <w:gridCol w:w="1421"/>
        <w:gridCol w:w="1421"/>
      </w:tblGrid>
      <w:tr w:rsidR="001609AE" w:rsidRPr="00CB6EBA" w14:paraId="4C0B2B45" w14:textId="77777777" w:rsidTr="00D653B2">
        <w:trPr>
          <w:trHeight w:val="340"/>
          <w:jc w:val="center"/>
        </w:trPr>
        <w:tc>
          <w:tcPr>
            <w:tcW w:w="450" w:type="pct"/>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75C038C7" w14:textId="77777777" w:rsidR="001609AE" w:rsidRPr="00CB6EBA" w:rsidRDefault="001609AE" w:rsidP="001609AE">
            <w:pPr>
              <w:pStyle w:val="aff2"/>
              <w:rPr>
                <w:rFonts w:eastAsia="宋体"/>
              </w:rPr>
            </w:pPr>
            <w:r w:rsidRPr="00CB6EBA">
              <w:rPr>
                <w:rFonts w:eastAsia="宋体"/>
              </w:rPr>
              <w:t>应力控制值</w:t>
            </w:r>
          </w:p>
        </w:tc>
        <w:tc>
          <w:tcPr>
            <w:tcW w:w="450" w:type="pct"/>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A4F1656" w14:textId="77777777" w:rsidR="001609AE" w:rsidRPr="00CB6EBA" w:rsidRDefault="001609AE" w:rsidP="001609AE">
            <w:pPr>
              <w:pStyle w:val="aff2"/>
              <w:rPr>
                <w:rFonts w:eastAsia="宋体"/>
              </w:rPr>
            </w:pPr>
            <w:r w:rsidRPr="00CB6EBA">
              <w:rPr>
                <w:rFonts w:eastAsia="宋体"/>
              </w:rPr>
              <w:t>荷载组合</w:t>
            </w:r>
          </w:p>
        </w:tc>
        <w:tc>
          <w:tcPr>
            <w:tcW w:w="450" w:type="pct"/>
            <w:gridSpan w:val="2"/>
            <w:tcBorders>
              <w:top w:val="single" w:sz="8" w:space="0" w:color="auto"/>
              <w:left w:val="nil"/>
              <w:bottom w:val="single" w:sz="4" w:space="0" w:color="auto"/>
              <w:right w:val="single" w:sz="4" w:space="0" w:color="auto"/>
            </w:tcBorders>
            <w:shd w:val="clear" w:color="auto" w:fill="auto"/>
            <w:vAlign w:val="center"/>
            <w:hideMark/>
          </w:tcPr>
          <w:p w14:paraId="7718DEBE" w14:textId="77777777" w:rsidR="001609AE" w:rsidRPr="00CB6EBA" w:rsidRDefault="001609AE" w:rsidP="001609AE">
            <w:pPr>
              <w:pStyle w:val="aff2"/>
              <w:rPr>
                <w:rFonts w:eastAsia="宋体"/>
              </w:rPr>
            </w:pPr>
            <w:r w:rsidRPr="00CB6EBA">
              <w:rPr>
                <w:rFonts w:eastAsia="宋体"/>
              </w:rPr>
              <w:t>发生部位</w:t>
            </w:r>
          </w:p>
        </w:tc>
        <w:tc>
          <w:tcPr>
            <w:tcW w:w="450" w:type="pct"/>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02628BF" w14:textId="77777777" w:rsidR="001609AE" w:rsidRPr="00CB6EBA" w:rsidRDefault="001609AE" w:rsidP="001609AE">
            <w:pPr>
              <w:pStyle w:val="aff2"/>
              <w:rPr>
                <w:rFonts w:eastAsia="宋体"/>
              </w:rPr>
            </w:pPr>
            <w:r w:rsidRPr="00CB6EBA">
              <w:rPr>
                <w:rFonts w:eastAsia="宋体"/>
              </w:rPr>
              <w:t>应力值（</w:t>
            </w:r>
            <w:r w:rsidRPr="00CB6EBA">
              <w:rPr>
                <w:rFonts w:eastAsia="宋体"/>
              </w:rPr>
              <w:t>MPa</w:t>
            </w:r>
            <w:r w:rsidRPr="00CB6EBA">
              <w:rPr>
                <w:rFonts w:eastAsia="宋体"/>
              </w:rPr>
              <w:t>）</w:t>
            </w:r>
          </w:p>
        </w:tc>
        <w:tc>
          <w:tcPr>
            <w:tcW w:w="450" w:type="pct"/>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22F5D578" w14:textId="77777777" w:rsidR="001609AE" w:rsidRPr="00CB6EBA" w:rsidRDefault="001609AE" w:rsidP="001609AE">
            <w:pPr>
              <w:pStyle w:val="aff2"/>
              <w:rPr>
                <w:rFonts w:eastAsia="宋体"/>
              </w:rPr>
            </w:pPr>
            <w:r w:rsidRPr="00CB6EBA">
              <w:rPr>
                <w:rFonts w:eastAsia="宋体"/>
              </w:rPr>
              <w:t>规范要求</w:t>
            </w:r>
          </w:p>
        </w:tc>
      </w:tr>
      <w:tr w:rsidR="001609AE" w:rsidRPr="00CB6EBA" w14:paraId="5B083FF8" w14:textId="77777777" w:rsidTr="00D653B2">
        <w:trPr>
          <w:trHeight w:val="340"/>
          <w:jc w:val="center"/>
        </w:trPr>
        <w:tc>
          <w:tcPr>
            <w:tcW w:w="450" w:type="pct"/>
            <w:vMerge/>
            <w:tcBorders>
              <w:top w:val="single" w:sz="4" w:space="0" w:color="auto"/>
              <w:left w:val="single" w:sz="8" w:space="0" w:color="auto"/>
              <w:bottom w:val="single" w:sz="4" w:space="0" w:color="auto"/>
              <w:right w:val="single" w:sz="4" w:space="0" w:color="auto"/>
            </w:tcBorders>
            <w:shd w:val="clear" w:color="auto" w:fill="auto"/>
            <w:vAlign w:val="center"/>
            <w:hideMark/>
          </w:tcPr>
          <w:p w14:paraId="6387C544" w14:textId="77777777" w:rsidR="001609AE" w:rsidRPr="00CB6EBA" w:rsidRDefault="001609AE" w:rsidP="001609AE">
            <w:pPr>
              <w:pStyle w:val="aff2"/>
              <w:rPr>
                <w:rFonts w:eastAsia="宋体"/>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AA79B51" w14:textId="77777777" w:rsidR="001609AE" w:rsidRPr="00CB6EBA" w:rsidRDefault="001609AE" w:rsidP="001609AE">
            <w:pPr>
              <w:pStyle w:val="aff2"/>
              <w:rPr>
                <w:rFonts w:eastAsia="宋体"/>
              </w:rPr>
            </w:pPr>
          </w:p>
        </w:tc>
        <w:tc>
          <w:tcPr>
            <w:tcW w:w="450" w:type="pct"/>
            <w:tcBorders>
              <w:top w:val="nil"/>
              <w:left w:val="nil"/>
              <w:bottom w:val="single" w:sz="4" w:space="0" w:color="auto"/>
              <w:right w:val="single" w:sz="4" w:space="0" w:color="auto"/>
            </w:tcBorders>
            <w:shd w:val="clear" w:color="auto" w:fill="auto"/>
            <w:vAlign w:val="center"/>
            <w:hideMark/>
          </w:tcPr>
          <w:p w14:paraId="3AFE558E" w14:textId="77777777" w:rsidR="001609AE" w:rsidRPr="00CB6EBA" w:rsidRDefault="001609AE" w:rsidP="001609AE">
            <w:pPr>
              <w:pStyle w:val="aff2"/>
              <w:rPr>
                <w:rFonts w:eastAsia="宋体"/>
              </w:rPr>
            </w:pPr>
            <w:r w:rsidRPr="00CB6EBA">
              <w:rPr>
                <w:rFonts w:eastAsia="宋体"/>
              </w:rPr>
              <w:t>截面高程（</w:t>
            </w:r>
            <w:r w:rsidRPr="00CB6EBA">
              <w:rPr>
                <w:rFonts w:eastAsia="宋体"/>
              </w:rPr>
              <w:t>m</w:t>
            </w:r>
            <w:r w:rsidRPr="00CB6EBA">
              <w:rPr>
                <w:rFonts w:eastAsia="宋体"/>
              </w:rPr>
              <w:t>）</w:t>
            </w:r>
          </w:p>
        </w:tc>
        <w:tc>
          <w:tcPr>
            <w:tcW w:w="450" w:type="pct"/>
            <w:tcBorders>
              <w:top w:val="nil"/>
              <w:left w:val="nil"/>
              <w:bottom w:val="single" w:sz="4" w:space="0" w:color="auto"/>
              <w:right w:val="single" w:sz="4" w:space="0" w:color="auto"/>
            </w:tcBorders>
            <w:shd w:val="clear" w:color="auto" w:fill="auto"/>
            <w:vAlign w:val="center"/>
            <w:hideMark/>
          </w:tcPr>
          <w:p w14:paraId="4A250E57" w14:textId="77777777" w:rsidR="001609AE" w:rsidRPr="00CB6EBA" w:rsidRDefault="001609AE" w:rsidP="001609AE">
            <w:pPr>
              <w:pStyle w:val="aff2"/>
              <w:rPr>
                <w:rFonts w:eastAsia="宋体"/>
              </w:rPr>
            </w:pPr>
            <w:r w:rsidRPr="00CB6EBA">
              <w:rPr>
                <w:rFonts w:eastAsia="宋体"/>
              </w:rPr>
              <w:t>上游</w:t>
            </w:r>
            <w:r w:rsidRPr="00CB6EBA">
              <w:rPr>
                <w:rFonts w:eastAsia="宋体"/>
              </w:rPr>
              <w:t>/</w:t>
            </w:r>
            <w:r w:rsidRPr="00CB6EBA">
              <w:rPr>
                <w:rFonts w:eastAsia="宋体"/>
              </w:rPr>
              <w:t>下游</w:t>
            </w: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AA3ECB6" w14:textId="77777777" w:rsidR="001609AE" w:rsidRPr="00CB6EBA" w:rsidRDefault="001609AE" w:rsidP="001609AE">
            <w:pPr>
              <w:pStyle w:val="aff2"/>
              <w:rPr>
                <w:rFonts w:eastAsia="宋体"/>
              </w:rPr>
            </w:pPr>
          </w:p>
        </w:tc>
        <w:tc>
          <w:tcPr>
            <w:tcW w:w="450"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DBCB212" w14:textId="77777777" w:rsidR="001609AE" w:rsidRPr="00CB6EBA" w:rsidRDefault="001609AE" w:rsidP="001609AE">
            <w:pPr>
              <w:pStyle w:val="aff2"/>
              <w:rPr>
                <w:rFonts w:eastAsia="宋体"/>
              </w:rPr>
            </w:pPr>
          </w:p>
        </w:tc>
      </w:tr>
      <w:tr w:rsidR="001609AE" w:rsidRPr="00CB6EBA" w14:paraId="1BBB0899" w14:textId="77777777" w:rsidTr="00D653B2">
        <w:trPr>
          <w:trHeight w:val="340"/>
          <w:jc w:val="center"/>
        </w:trPr>
        <w:tc>
          <w:tcPr>
            <w:tcW w:w="450" w:type="pct"/>
            <w:tcBorders>
              <w:top w:val="nil"/>
              <w:left w:val="single" w:sz="8" w:space="0" w:color="auto"/>
              <w:bottom w:val="single" w:sz="4" w:space="0" w:color="auto"/>
              <w:right w:val="single" w:sz="4" w:space="0" w:color="auto"/>
            </w:tcBorders>
            <w:shd w:val="clear" w:color="auto" w:fill="auto"/>
            <w:vAlign w:val="center"/>
            <w:hideMark/>
          </w:tcPr>
          <w:p w14:paraId="668AE85B" w14:textId="77777777" w:rsidR="001609AE" w:rsidRPr="00CB6EBA" w:rsidRDefault="001609AE" w:rsidP="001609AE">
            <w:pPr>
              <w:pStyle w:val="aff2"/>
              <w:rPr>
                <w:rFonts w:eastAsia="宋体"/>
              </w:rPr>
            </w:pPr>
            <w:r w:rsidRPr="00CB6EBA">
              <w:rPr>
                <w:rFonts w:eastAsia="宋体"/>
              </w:rPr>
              <w:t>坝趾最大垂直正应力</w:t>
            </w:r>
          </w:p>
        </w:tc>
        <w:tc>
          <w:tcPr>
            <w:tcW w:w="450" w:type="pct"/>
            <w:tcBorders>
              <w:top w:val="nil"/>
              <w:left w:val="nil"/>
              <w:bottom w:val="single" w:sz="4" w:space="0" w:color="auto"/>
              <w:right w:val="single" w:sz="4" w:space="0" w:color="auto"/>
            </w:tcBorders>
            <w:shd w:val="clear" w:color="auto" w:fill="auto"/>
            <w:vAlign w:val="center"/>
            <w:hideMark/>
          </w:tcPr>
          <w:p w14:paraId="7A00CE09" w14:textId="77777777" w:rsidR="001609AE" w:rsidRPr="00CB6EBA" w:rsidRDefault="001609AE" w:rsidP="001609AE">
            <w:pPr>
              <w:pStyle w:val="aff2"/>
              <w:rPr>
                <w:rFonts w:eastAsia="宋体"/>
              </w:rPr>
            </w:pPr>
            <w:r w:rsidRPr="00CB6EBA">
              <w:rPr>
                <w:rFonts w:eastAsia="宋体"/>
              </w:rPr>
              <w:t>校核洪水位</w:t>
            </w:r>
          </w:p>
        </w:tc>
        <w:tc>
          <w:tcPr>
            <w:tcW w:w="450" w:type="pct"/>
            <w:tcBorders>
              <w:top w:val="nil"/>
              <w:left w:val="nil"/>
              <w:bottom w:val="single" w:sz="4" w:space="0" w:color="auto"/>
              <w:right w:val="single" w:sz="4" w:space="0" w:color="auto"/>
            </w:tcBorders>
            <w:shd w:val="clear" w:color="auto" w:fill="auto"/>
            <w:vAlign w:val="center"/>
            <w:hideMark/>
          </w:tcPr>
          <w:p w14:paraId="0BED2D74" w14:textId="77777777" w:rsidR="001609AE" w:rsidRPr="00CB6EBA" w:rsidRDefault="001609AE" w:rsidP="001609AE">
            <w:pPr>
              <w:pStyle w:val="aff2"/>
              <w:rPr>
                <w:rFonts w:eastAsia="宋体"/>
              </w:rPr>
            </w:pPr>
            <w:r w:rsidRPr="00CB6EBA">
              <w:rPr>
                <w:rFonts w:eastAsia="宋体"/>
              </w:rPr>
              <w:t>263.04</w:t>
            </w:r>
          </w:p>
        </w:tc>
        <w:tc>
          <w:tcPr>
            <w:tcW w:w="450" w:type="pct"/>
            <w:tcBorders>
              <w:top w:val="nil"/>
              <w:left w:val="nil"/>
              <w:bottom w:val="single" w:sz="4" w:space="0" w:color="auto"/>
              <w:right w:val="single" w:sz="4" w:space="0" w:color="auto"/>
            </w:tcBorders>
            <w:shd w:val="clear" w:color="auto" w:fill="auto"/>
            <w:vAlign w:val="center"/>
            <w:hideMark/>
          </w:tcPr>
          <w:p w14:paraId="24F56A1F" w14:textId="77777777" w:rsidR="001609AE" w:rsidRPr="00CB6EBA" w:rsidRDefault="001609AE" w:rsidP="001609AE">
            <w:pPr>
              <w:pStyle w:val="aff2"/>
              <w:rPr>
                <w:rFonts w:eastAsia="宋体"/>
              </w:rPr>
            </w:pPr>
            <w:r w:rsidRPr="00CB6EBA">
              <w:rPr>
                <w:rFonts w:eastAsia="宋体"/>
              </w:rPr>
              <w:t>下游面</w:t>
            </w:r>
          </w:p>
        </w:tc>
        <w:tc>
          <w:tcPr>
            <w:tcW w:w="450" w:type="pct"/>
            <w:tcBorders>
              <w:top w:val="nil"/>
              <w:left w:val="nil"/>
              <w:bottom w:val="single" w:sz="4" w:space="0" w:color="auto"/>
              <w:right w:val="single" w:sz="4" w:space="0" w:color="auto"/>
            </w:tcBorders>
            <w:shd w:val="clear" w:color="auto" w:fill="auto"/>
            <w:vAlign w:val="center"/>
            <w:hideMark/>
          </w:tcPr>
          <w:p w14:paraId="75F4FCD4" w14:textId="77777777" w:rsidR="001609AE" w:rsidRPr="00CB6EBA" w:rsidRDefault="001609AE" w:rsidP="001609AE">
            <w:pPr>
              <w:pStyle w:val="aff2"/>
              <w:rPr>
                <w:rFonts w:eastAsia="宋体"/>
              </w:rPr>
            </w:pPr>
            <w:r w:rsidRPr="00CB6EBA">
              <w:rPr>
                <w:rFonts w:eastAsia="宋体"/>
              </w:rPr>
              <w:t>0.544</w:t>
            </w:r>
          </w:p>
        </w:tc>
        <w:tc>
          <w:tcPr>
            <w:tcW w:w="450" w:type="pct"/>
            <w:tcBorders>
              <w:top w:val="nil"/>
              <w:left w:val="nil"/>
              <w:bottom w:val="single" w:sz="4" w:space="0" w:color="auto"/>
              <w:right w:val="single" w:sz="8" w:space="0" w:color="auto"/>
            </w:tcBorders>
            <w:shd w:val="clear" w:color="auto" w:fill="auto"/>
            <w:vAlign w:val="center"/>
            <w:hideMark/>
          </w:tcPr>
          <w:p w14:paraId="52943B7D" w14:textId="77777777" w:rsidR="001609AE" w:rsidRPr="00CB6EBA" w:rsidRDefault="001609AE" w:rsidP="001609AE">
            <w:pPr>
              <w:pStyle w:val="aff2"/>
              <w:rPr>
                <w:rFonts w:eastAsia="宋体"/>
              </w:rPr>
            </w:pPr>
            <w:r w:rsidRPr="00CB6EBA">
              <w:rPr>
                <w:rFonts w:eastAsia="宋体"/>
              </w:rPr>
              <w:t>≤3.2</w:t>
            </w:r>
          </w:p>
        </w:tc>
      </w:tr>
      <w:tr w:rsidR="001609AE" w:rsidRPr="00CB6EBA" w14:paraId="3EC54B91" w14:textId="77777777" w:rsidTr="00D653B2">
        <w:trPr>
          <w:trHeight w:val="340"/>
          <w:jc w:val="center"/>
        </w:trPr>
        <w:tc>
          <w:tcPr>
            <w:tcW w:w="450" w:type="pct"/>
            <w:tcBorders>
              <w:top w:val="nil"/>
              <w:left w:val="single" w:sz="8" w:space="0" w:color="auto"/>
              <w:bottom w:val="single" w:sz="4" w:space="0" w:color="auto"/>
              <w:right w:val="single" w:sz="4" w:space="0" w:color="auto"/>
            </w:tcBorders>
            <w:shd w:val="clear" w:color="auto" w:fill="auto"/>
            <w:vAlign w:val="center"/>
            <w:hideMark/>
          </w:tcPr>
          <w:p w14:paraId="7145956B" w14:textId="77777777" w:rsidR="001609AE" w:rsidRPr="00CB6EBA" w:rsidRDefault="001609AE" w:rsidP="001609AE">
            <w:pPr>
              <w:pStyle w:val="aff2"/>
              <w:rPr>
                <w:rFonts w:eastAsia="宋体"/>
              </w:rPr>
            </w:pPr>
            <w:r w:rsidRPr="00CB6EBA">
              <w:rPr>
                <w:rFonts w:eastAsia="宋体"/>
              </w:rPr>
              <w:t>坝踵最小</w:t>
            </w:r>
          </w:p>
        </w:tc>
        <w:tc>
          <w:tcPr>
            <w:tcW w:w="450" w:type="pct"/>
            <w:tcBorders>
              <w:top w:val="nil"/>
              <w:left w:val="nil"/>
              <w:bottom w:val="single" w:sz="4" w:space="0" w:color="auto"/>
              <w:right w:val="single" w:sz="4" w:space="0" w:color="auto"/>
            </w:tcBorders>
            <w:shd w:val="clear" w:color="auto" w:fill="auto"/>
            <w:vAlign w:val="center"/>
            <w:hideMark/>
          </w:tcPr>
          <w:p w14:paraId="158220C9" w14:textId="77777777" w:rsidR="001609AE" w:rsidRPr="00CB6EBA" w:rsidRDefault="001609AE" w:rsidP="001609AE">
            <w:pPr>
              <w:pStyle w:val="aff2"/>
              <w:rPr>
                <w:rFonts w:eastAsia="宋体"/>
              </w:rPr>
            </w:pPr>
            <w:r w:rsidRPr="00CB6EBA">
              <w:rPr>
                <w:rFonts w:eastAsia="宋体"/>
              </w:rPr>
              <w:t>校核洪水位</w:t>
            </w:r>
          </w:p>
        </w:tc>
        <w:tc>
          <w:tcPr>
            <w:tcW w:w="450" w:type="pct"/>
            <w:tcBorders>
              <w:top w:val="nil"/>
              <w:left w:val="nil"/>
              <w:bottom w:val="single" w:sz="4" w:space="0" w:color="auto"/>
              <w:right w:val="single" w:sz="4" w:space="0" w:color="auto"/>
            </w:tcBorders>
            <w:shd w:val="clear" w:color="auto" w:fill="auto"/>
            <w:vAlign w:val="center"/>
            <w:hideMark/>
          </w:tcPr>
          <w:p w14:paraId="3C307CB0" w14:textId="77777777" w:rsidR="001609AE" w:rsidRPr="00CB6EBA" w:rsidRDefault="001609AE" w:rsidP="001609AE">
            <w:pPr>
              <w:pStyle w:val="aff2"/>
              <w:rPr>
                <w:rFonts w:eastAsia="宋体"/>
              </w:rPr>
            </w:pPr>
            <w:r w:rsidRPr="00CB6EBA">
              <w:rPr>
                <w:rFonts w:eastAsia="宋体"/>
              </w:rPr>
              <w:t>263.04</w:t>
            </w:r>
          </w:p>
        </w:tc>
        <w:tc>
          <w:tcPr>
            <w:tcW w:w="450" w:type="pct"/>
            <w:tcBorders>
              <w:top w:val="nil"/>
              <w:left w:val="nil"/>
              <w:bottom w:val="single" w:sz="4" w:space="0" w:color="auto"/>
              <w:right w:val="single" w:sz="4" w:space="0" w:color="auto"/>
            </w:tcBorders>
            <w:shd w:val="clear" w:color="auto" w:fill="auto"/>
            <w:vAlign w:val="center"/>
            <w:hideMark/>
          </w:tcPr>
          <w:p w14:paraId="2B2C3239" w14:textId="77777777" w:rsidR="001609AE" w:rsidRPr="00CB6EBA" w:rsidRDefault="001609AE" w:rsidP="001609AE">
            <w:pPr>
              <w:pStyle w:val="aff2"/>
              <w:rPr>
                <w:rFonts w:eastAsia="宋体"/>
              </w:rPr>
            </w:pPr>
            <w:r w:rsidRPr="00CB6EBA">
              <w:rPr>
                <w:rFonts w:eastAsia="宋体"/>
              </w:rPr>
              <w:t>上游面</w:t>
            </w:r>
          </w:p>
        </w:tc>
        <w:tc>
          <w:tcPr>
            <w:tcW w:w="450" w:type="pct"/>
            <w:tcBorders>
              <w:top w:val="nil"/>
              <w:left w:val="nil"/>
              <w:bottom w:val="single" w:sz="4" w:space="0" w:color="auto"/>
              <w:right w:val="single" w:sz="4" w:space="0" w:color="auto"/>
            </w:tcBorders>
            <w:shd w:val="clear" w:color="auto" w:fill="auto"/>
            <w:vAlign w:val="center"/>
            <w:hideMark/>
          </w:tcPr>
          <w:p w14:paraId="598F76B8" w14:textId="77777777" w:rsidR="001609AE" w:rsidRPr="00CB6EBA" w:rsidRDefault="001609AE" w:rsidP="001609AE">
            <w:pPr>
              <w:pStyle w:val="aff2"/>
              <w:rPr>
                <w:rFonts w:eastAsia="宋体"/>
              </w:rPr>
            </w:pPr>
            <w:r w:rsidRPr="00CB6EBA">
              <w:rPr>
                <w:rFonts w:eastAsia="宋体"/>
              </w:rPr>
              <w:t>0.239</w:t>
            </w:r>
          </w:p>
        </w:tc>
        <w:tc>
          <w:tcPr>
            <w:tcW w:w="450" w:type="pct"/>
            <w:tcBorders>
              <w:top w:val="nil"/>
              <w:left w:val="nil"/>
              <w:bottom w:val="single" w:sz="4" w:space="0" w:color="auto"/>
              <w:right w:val="single" w:sz="8" w:space="0" w:color="auto"/>
            </w:tcBorders>
            <w:shd w:val="clear" w:color="auto" w:fill="auto"/>
            <w:vAlign w:val="center"/>
            <w:hideMark/>
          </w:tcPr>
          <w:p w14:paraId="6FCA4BA7" w14:textId="77777777" w:rsidR="001609AE" w:rsidRPr="00CB6EBA" w:rsidRDefault="001609AE" w:rsidP="001609AE">
            <w:pPr>
              <w:pStyle w:val="aff2"/>
              <w:rPr>
                <w:rFonts w:eastAsia="宋体"/>
              </w:rPr>
            </w:pPr>
            <w:r w:rsidRPr="00CB6EBA">
              <w:rPr>
                <w:rFonts w:eastAsia="宋体"/>
              </w:rPr>
              <w:t>＞</w:t>
            </w:r>
            <w:r w:rsidRPr="00CB6EBA">
              <w:rPr>
                <w:rFonts w:eastAsia="宋体"/>
              </w:rPr>
              <w:t>0</w:t>
            </w:r>
          </w:p>
        </w:tc>
      </w:tr>
      <w:tr w:rsidR="001609AE" w:rsidRPr="00CB6EBA" w14:paraId="4E372049" w14:textId="77777777" w:rsidTr="00D653B2">
        <w:trPr>
          <w:trHeight w:val="340"/>
          <w:jc w:val="center"/>
        </w:trPr>
        <w:tc>
          <w:tcPr>
            <w:tcW w:w="450" w:type="pct"/>
            <w:tcBorders>
              <w:top w:val="nil"/>
              <w:left w:val="single" w:sz="8" w:space="0" w:color="auto"/>
              <w:bottom w:val="single" w:sz="4" w:space="0" w:color="auto"/>
              <w:right w:val="single" w:sz="4" w:space="0" w:color="auto"/>
            </w:tcBorders>
            <w:shd w:val="clear" w:color="auto" w:fill="auto"/>
            <w:vAlign w:val="center"/>
            <w:hideMark/>
          </w:tcPr>
          <w:p w14:paraId="31F0C3EE" w14:textId="77777777" w:rsidR="001609AE" w:rsidRPr="00CB6EBA" w:rsidRDefault="001609AE" w:rsidP="001609AE">
            <w:pPr>
              <w:pStyle w:val="aff2"/>
              <w:rPr>
                <w:rFonts w:eastAsia="宋体"/>
              </w:rPr>
            </w:pPr>
            <w:r w:rsidRPr="00CB6EBA">
              <w:rPr>
                <w:rFonts w:eastAsia="宋体"/>
              </w:rPr>
              <w:t>坝体最大主应力</w:t>
            </w:r>
          </w:p>
        </w:tc>
        <w:tc>
          <w:tcPr>
            <w:tcW w:w="450" w:type="pct"/>
            <w:tcBorders>
              <w:top w:val="nil"/>
              <w:left w:val="nil"/>
              <w:bottom w:val="single" w:sz="4" w:space="0" w:color="auto"/>
              <w:right w:val="single" w:sz="4" w:space="0" w:color="auto"/>
            </w:tcBorders>
            <w:shd w:val="clear" w:color="auto" w:fill="auto"/>
            <w:vAlign w:val="center"/>
            <w:hideMark/>
          </w:tcPr>
          <w:p w14:paraId="7C995B85" w14:textId="77777777" w:rsidR="001609AE" w:rsidRPr="00CB6EBA" w:rsidRDefault="001609AE" w:rsidP="001609AE">
            <w:pPr>
              <w:pStyle w:val="aff2"/>
              <w:rPr>
                <w:rFonts w:eastAsia="宋体"/>
              </w:rPr>
            </w:pPr>
            <w:r w:rsidRPr="00CB6EBA">
              <w:rPr>
                <w:rFonts w:eastAsia="宋体"/>
              </w:rPr>
              <w:t>校核洪水位</w:t>
            </w:r>
          </w:p>
        </w:tc>
        <w:tc>
          <w:tcPr>
            <w:tcW w:w="450" w:type="pct"/>
            <w:tcBorders>
              <w:top w:val="nil"/>
              <w:left w:val="nil"/>
              <w:bottom w:val="single" w:sz="4" w:space="0" w:color="auto"/>
              <w:right w:val="single" w:sz="4" w:space="0" w:color="auto"/>
            </w:tcBorders>
            <w:shd w:val="clear" w:color="auto" w:fill="auto"/>
            <w:noWrap/>
            <w:vAlign w:val="center"/>
            <w:hideMark/>
          </w:tcPr>
          <w:p w14:paraId="22590A42" w14:textId="77777777" w:rsidR="001609AE" w:rsidRPr="00CB6EBA" w:rsidRDefault="001609AE" w:rsidP="001609AE">
            <w:pPr>
              <w:pStyle w:val="aff2"/>
              <w:rPr>
                <w:rFonts w:eastAsia="宋体"/>
              </w:rPr>
            </w:pPr>
            <w:r w:rsidRPr="00CB6EBA">
              <w:rPr>
                <w:rFonts w:eastAsia="宋体"/>
              </w:rPr>
              <w:t>301.04</w:t>
            </w:r>
          </w:p>
        </w:tc>
        <w:tc>
          <w:tcPr>
            <w:tcW w:w="450" w:type="pct"/>
            <w:tcBorders>
              <w:top w:val="nil"/>
              <w:left w:val="nil"/>
              <w:bottom w:val="single" w:sz="4" w:space="0" w:color="auto"/>
              <w:right w:val="single" w:sz="4" w:space="0" w:color="auto"/>
            </w:tcBorders>
            <w:shd w:val="clear" w:color="auto" w:fill="auto"/>
            <w:vAlign w:val="center"/>
            <w:hideMark/>
          </w:tcPr>
          <w:p w14:paraId="4CEB5314" w14:textId="77777777" w:rsidR="001609AE" w:rsidRPr="00CB6EBA" w:rsidRDefault="001609AE" w:rsidP="001609AE">
            <w:pPr>
              <w:pStyle w:val="aff2"/>
              <w:rPr>
                <w:rFonts w:eastAsia="宋体"/>
              </w:rPr>
            </w:pPr>
            <w:r w:rsidRPr="00CB6EBA">
              <w:rPr>
                <w:rFonts w:eastAsia="宋体"/>
              </w:rPr>
              <w:t>下游面</w:t>
            </w:r>
          </w:p>
        </w:tc>
        <w:tc>
          <w:tcPr>
            <w:tcW w:w="450" w:type="pct"/>
            <w:tcBorders>
              <w:top w:val="nil"/>
              <w:left w:val="nil"/>
              <w:bottom w:val="single" w:sz="4" w:space="0" w:color="auto"/>
              <w:right w:val="single" w:sz="4" w:space="0" w:color="auto"/>
            </w:tcBorders>
            <w:shd w:val="clear" w:color="auto" w:fill="auto"/>
            <w:vAlign w:val="center"/>
            <w:hideMark/>
          </w:tcPr>
          <w:p w14:paraId="7ADEFC94" w14:textId="77777777" w:rsidR="001609AE" w:rsidRPr="00CB6EBA" w:rsidRDefault="001609AE" w:rsidP="001609AE">
            <w:pPr>
              <w:pStyle w:val="aff2"/>
              <w:rPr>
                <w:rFonts w:eastAsia="宋体"/>
              </w:rPr>
            </w:pPr>
            <w:r w:rsidRPr="00CB6EBA">
              <w:rPr>
                <w:rFonts w:eastAsia="宋体"/>
              </w:rPr>
              <w:t>0.043</w:t>
            </w:r>
          </w:p>
        </w:tc>
        <w:tc>
          <w:tcPr>
            <w:tcW w:w="450" w:type="pct"/>
            <w:tcBorders>
              <w:top w:val="nil"/>
              <w:left w:val="nil"/>
              <w:bottom w:val="single" w:sz="4" w:space="0" w:color="auto"/>
              <w:right w:val="single" w:sz="8" w:space="0" w:color="auto"/>
            </w:tcBorders>
            <w:shd w:val="clear" w:color="auto" w:fill="auto"/>
            <w:vAlign w:val="center"/>
            <w:hideMark/>
          </w:tcPr>
          <w:p w14:paraId="578CC38F" w14:textId="77777777" w:rsidR="001609AE" w:rsidRPr="00CB6EBA" w:rsidRDefault="001609AE" w:rsidP="001609AE">
            <w:pPr>
              <w:pStyle w:val="aff2"/>
              <w:rPr>
                <w:rFonts w:eastAsia="宋体"/>
              </w:rPr>
            </w:pPr>
            <w:r w:rsidRPr="00CB6EBA">
              <w:rPr>
                <w:rFonts w:eastAsia="宋体"/>
              </w:rPr>
              <w:t>≤3.2</w:t>
            </w:r>
          </w:p>
        </w:tc>
      </w:tr>
      <w:tr w:rsidR="001609AE" w:rsidRPr="00CB6EBA" w14:paraId="632F8C70" w14:textId="77777777" w:rsidTr="00D653B2">
        <w:trPr>
          <w:trHeight w:val="340"/>
          <w:jc w:val="center"/>
        </w:trPr>
        <w:tc>
          <w:tcPr>
            <w:tcW w:w="450" w:type="pct"/>
            <w:tcBorders>
              <w:top w:val="nil"/>
              <w:left w:val="single" w:sz="8" w:space="0" w:color="auto"/>
              <w:bottom w:val="single" w:sz="8" w:space="0" w:color="auto"/>
              <w:right w:val="single" w:sz="4" w:space="0" w:color="auto"/>
            </w:tcBorders>
            <w:shd w:val="clear" w:color="auto" w:fill="auto"/>
            <w:vAlign w:val="center"/>
            <w:hideMark/>
          </w:tcPr>
          <w:p w14:paraId="33DE7A78" w14:textId="77777777" w:rsidR="001609AE" w:rsidRPr="00CB6EBA" w:rsidRDefault="001609AE" w:rsidP="001609AE">
            <w:pPr>
              <w:pStyle w:val="aff2"/>
              <w:rPr>
                <w:rFonts w:eastAsia="宋体"/>
              </w:rPr>
            </w:pPr>
            <w:r w:rsidRPr="00CB6EBA">
              <w:rPr>
                <w:rFonts w:eastAsia="宋体"/>
              </w:rPr>
              <w:t>坝体最小主应力</w:t>
            </w:r>
          </w:p>
        </w:tc>
        <w:tc>
          <w:tcPr>
            <w:tcW w:w="450" w:type="pct"/>
            <w:tcBorders>
              <w:top w:val="nil"/>
              <w:left w:val="nil"/>
              <w:bottom w:val="single" w:sz="8" w:space="0" w:color="auto"/>
              <w:right w:val="single" w:sz="4" w:space="0" w:color="auto"/>
            </w:tcBorders>
            <w:shd w:val="clear" w:color="auto" w:fill="auto"/>
            <w:vAlign w:val="center"/>
            <w:hideMark/>
          </w:tcPr>
          <w:p w14:paraId="790D2149" w14:textId="77777777" w:rsidR="001609AE" w:rsidRPr="00CB6EBA" w:rsidRDefault="001609AE" w:rsidP="001609AE">
            <w:pPr>
              <w:pStyle w:val="aff2"/>
              <w:rPr>
                <w:rFonts w:eastAsia="宋体"/>
              </w:rPr>
            </w:pPr>
            <w:r w:rsidRPr="00CB6EBA">
              <w:rPr>
                <w:rFonts w:eastAsia="宋体"/>
              </w:rPr>
              <w:t>校核洪水位</w:t>
            </w:r>
          </w:p>
        </w:tc>
        <w:tc>
          <w:tcPr>
            <w:tcW w:w="450" w:type="pct"/>
            <w:tcBorders>
              <w:top w:val="nil"/>
              <w:left w:val="nil"/>
              <w:bottom w:val="single" w:sz="8" w:space="0" w:color="auto"/>
              <w:right w:val="single" w:sz="4" w:space="0" w:color="auto"/>
            </w:tcBorders>
            <w:shd w:val="clear" w:color="auto" w:fill="auto"/>
            <w:vAlign w:val="center"/>
            <w:hideMark/>
          </w:tcPr>
          <w:p w14:paraId="07C2E99B" w14:textId="77777777" w:rsidR="001609AE" w:rsidRPr="00CB6EBA" w:rsidRDefault="001609AE" w:rsidP="001609AE">
            <w:pPr>
              <w:pStyle w:val="aff2"/>
              <w:rPr>
                <w:rFonts w:eastAsia="宋体"/>
              </w:rPr>
            </w:pPr>
            <w:r w:rsidRPr="00CB6EBA">
              <w:rPr>
                <w:rFonts w:eastAsia="宋体"/>
              </w:rPr>
              <w:t>0.011</w:t>
            </w:r>
          </w:p>
        </w:tc>
        <w:tc>
          <w:tcPr>
            <w:tcW w:w="450" w:type="pct"/>
            <w:tcBorders>
              <w:top w:val="nil"/>
              <w:left w:val="nil"/>
              <w:bottom w:val="single" w:sz="8" w:space="0" w:color="auto"/>
              <w:right w:val="single" w:sz="4" w:space="0" w:color="auto"/>
            </w:tcBorders>
            <w:shd w:val="clear" w:color="auto" w:fill="auto"/>
            <w:vAlign w:val="center"/>
            <w:hideMark/>
          </w:tcPr>
          <w:p w14:paraId="5B888AFE" w14:textId="77777777" w:rsidR="001609AE" w:rsidRPr="00CB6EBA" w:rsidRDefault="001609AE" w:rsidP="001609AE">
            <w:pPr>
              <w:pStyle w:val="aff2"/>
              <w:rPr>
                <w:rFonts w:eastAsia="宋体"/>
              </w:rPr>
            </w:pPr>
            <w:r w:rsidRPr="00CB6EBA">
              <w:rPr>
                <w:rFonts w:eastAsia="宋体"/>
              </w:rPr>
              <w:t>上游面</w:t>
            </w:r>
          </w:p>
        </w:tc>
        <w:tc>
          <w:tcPr>
            <w:tcW w:w="450" w:type="pct"/>
            <w:tcBorders>
              <w:top w:val="nil"/>
              <w:left w:val="nil"/>
              <w:bottom w:val="single" w:sz="8" w:space="0" w:color="auto"/>
              <w:right w:val="single" w:sz="4" w:space="0" w:color="auto"/>
            </w:tcBorders>
            <w:shd w:val="clear" w:color="auto" w:fill="auto"/>
            <w:vAlign w:val="center"/>
            <w:hideMark/>
          </w:tcPr>
          <w:p w14:paraId="20490825" w14:textId="77777777" w:rsidR="001609AE" w:rsidRPr="00CB6EBA" w:rsidRDefault="001609AE" w:rsidP="001609AE">
            <w:pPr>
              <w:pStyle w:val="aff2"/>
              <w:rPr>
                <w:rFonts w:eastAsia="宋体"/>
              </w:rPr>
            </w:pPr>
            <w:r w:rsidRPr="00CB6EBA">
              <w:rPr>
                <w:rFonts w:eastAsia="宋体"/>
              </w:rPr>
              <w:t>0.011</w:t>
            </w:r>
          </w:p>
        </w:tc>
        <w:tc>
          <w:tcPr>
            <w:tcW w:w="450" w:type="pct"/>
            <w:tcBorders>
              <w:top w:val="nil"/>
              <w:left w:val="nil"/>
              <w:bottom w:val="single" w:sz="8" w:space="0" w:color="auto"/>
              <w:right w:val="single" w:sz="8" w:space="0" w:color="auto"/>
            </w:tcBorders>
            <w:shd w:val="clear" w:color="auto" w:fill="auto"/>
            <w:vAlign w:val="center"/>
            <w:hideMark/>
          </w:tcPr>
          <w:p w14:paraId="2CCA2D10" w14:textId="77777777" w:rsidR="001609AE" w:rsidRPr="00CB6EBA" w:rsidRDefault="001609AE" w:rsidP="001609AE">
            <w:pPr>
              <w:pStyle w:val="aff2"/>
              <w:rPr>
                <w:rFonts w:eastAsia="宋体"/>
              </w:rPr>
            </w:pPr>
            <w:r w:rsidRPr="00CB6EBA">
              <w:rPr>
                <w:rFonts w:eastAsia="宋体"/>
              </w:rPr>
              <w:t>＞</w:t>
            </w:r>
            <w:r w:rsidRPr="00CB6EBA">
              <w:rPr>
                <w:rFonts w:eastAsia="宋体"/>
              </w:rPr>
              <w:t>0</w:t>
            </w:r>
          </w:p>
        </w:tc>
      </w:tr>
    </w:tbl>
    <w:p w14:paraId="322B856C" w14:textId="77777777" w:rsidR="001609AE" w:rsidRPr="00CB6EBA" w:rsidRDefault="001609AE" w:rsidP="001609AE">
      <w:pPr>
        <w:ind w:firstLineChars="200" w:firstLine="482"/>
        <w:jc w:val="center"/>
        <w:rPr>
          <w:rFonts w:eastAsia="宋体" w:cs="Times New Roman"/>
          <w:b/>
        </w:rPr>
      </w:pPr>
      <w:r w:rsidRPr="00CB6EBA">
        <w:rPr>
          <w:rFonts w:eastAsia="宋体" w:cs="Times New Roman"/>
          <w:b/>
        </w:rPr>
        <w:br w:type="page"/>
      </w:r>
    </w:p>
    <w:p w14:paraId="4AAA46D1" w14:textId="77777777" w:rsidR="001609AE" w:rsidRPr="00CB6EBA" w:rsidRDefault="001609AE">
      <w:pPr>
        <w:pStyle w:val="ac"/>
      </w:pPr>
      <w:r w:rsidRPr="00CB6EBA">
        <w:lastRenderedPageBreak/>
        <w:t>表</w:t>
      </w:r>
      <w:r w:rsidRPr="00CB6EBA">
        <w:t>8</w:t>
      </w:r>
      <w:r w:rsidR="00E80CA0" w:rsidRPr="00CB6EBA">
        <w:t>.1-5</w:t>
      </w:r>
      <w:r w:rsidRPr="00CB6EBA">
        <w:t>右非</w:t>
      </w:r>
      <w:r w:rsidRPr="00CB6EBA">
        <w:rPr>
          <w:szCs w:val="21"/>
        </w:rPr>
        <w:t>溢流坝段</w:t>
      </w:r>
      <w:r w:rsidRPr="00CB6EBA">
        <w:t>坝体控制应力计算成果表</w:t>
      </w:r>
    </w:p>
    <w:tbl>
      <w:tblPr>
        <w:tblW w:w="8528" w:type="dxa"/>
        <w:jc w:val="center"/>
        <w:tblLook w:val="04A0" w:firstRow="1" w:lastRow="0" w:firstColumn="1" w:lastColumn="0" w:noHBand="0" w:noVBand="1"/>
      </w:tblPr>
      <w:tblGrid>
        <w:gridCol w:w="1422"/>
        <w:gridCol w:w="1421"/>
        <w:gridCol w:w="1421"/>
        <w:gridCol w:w="1422"/>
        <w:gridCol w:w="1421"/>
        <w:gridCol w:w="1421"/>
      </w:tblGrid>
      <w:tr w:rsidR="001609AE" w:rsidRPr="00CB6EBA" w14:paraId="5EE7DA9F" w14:textId="77777777" w:rsidTr="00264E86">
        <w:trPr>
          <w:trHeight w:val="454"/>
          <w:jc w:val="center"/>
        </w:trPr>
        <w:tc>
          <w:tcPr>
            <w:tcW w:w="833" w:type="pct"/>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016B9DD1" w14:textId="77777777" w:rsidR="001609AE" w:rsidRPr="00CB6EBA" w:rsidRDefault="001609AE" w:rsidP="001609AE">
            <w:pPr>
              <w:pStyle w:val="aff2"/>
              <w:rPr>
                <w:rFonts w:eastAsia="宋体"/>
              </w:rPr>
            </w:pPr>
            <w:r w:rsidRPr="00CB6EBA">
              <w:rPr>
                <w:rFonts w:eastAsia="宋体"/>
              </w:rPr>
              <w:t>应力控制值</w:t>
            </w:r>
          </w:p>
        </w:tc>
        <w:tc>
          <w:tcPr>
            <w:tcW w:w="833" w:type="pct"/>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891FEE5" w14:textId="77777777" w:rsidR="001609AE" w:rsidRPr="00CB6EBA" w:rsidRDefault="001609AE" w:rsidP="001609AE">
            <w:pPr>
              <w:pStyle w:val="aff2"/>
              <w:rPr>
                <w:rFonts w:eastAsia="宋体"/>
              </w:rPr>
            </w:pPr>
            <w:r w:rsidRPr="00CB6EBA">
              <w:rPr>
                <w:rFonts w:eastAsia="宋体"/>
              </w:rPr>
              <w:t>荷载组合</w:t>
            </w:r>
          </w:p>
        </w:tc>
        <w:tc>
          <w:tcPr>
            <w:tcW w:w="1667" w:type="pct"/>
            <w:gridSpan w:val="2"/>
            <w:tcBorders>
              <w:top w:val="single" w:sz="8" w:space="0" w:color="auto"/>
              <w:left w:val="nil"/>
              <w:bottom w:val="single" w:sz="4" w:space="0" w:color="auto"/>
              <w:right w:val="single" w:sz="4" w:space="0" w:color="auto"/>
            </w:tcBorders>
            <w:shd w:val="clear" w:color="auto" w:fill="auto"/>
            <w:vAlign w:val="center"/>
            <w:hideMark/>
          </w:tcPr>
          <w:p w14:paraId="33EC51DD" w14:textId="77777777" w:rsidR="001609AE" w:rsidRPr="00CB6EBA" w:rsidRDefault="001609AE" w:rsidP="001609AE">
            <w:pPr>
              <w:pStyle w:val="aff2"/>
              <w:rPr>
                <w:rFonts w:eastAsia="宋体"/>
              </w:rPr>
            </w:pPr>
            <w:r w:rsidRPr="00CB6EBA">
              <w:rPr>
                <w:rFonts w:eastAsia="宋体"/>
              </w:rPr>
              <w:t>发生部位</w:t>
            </w:r>
          </w:p>
        </w:tc>
        <w:tc>
          <w:tcPr>
            <w:tcW w:w="833" w:type="pct"/>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C0D52E2" w14:textId="77777777" w:rsidR="001609AE" w:rsidRPr="00CB6EBA" w:rsidRDefault="001609AE" w:rsidP="001609AE">
            <w:pPr>
              <w:pStyle w:val="aff2"/>
              <w:rPr>
                <w:rFonts w:eastAsia="宋体"/>
              </w:rPr>
            </w:pPr>
            <w:r w:rsidRPr="00CB6EBA">
              <w:rPr>
                <w:rFonts w:eastAsia="宋体"/>
              </w:rPr>
              <w:t>应力值（</w:t>
            </w:r>
            <w:r w:rsidRPr="00CB6EBA">
              <w:rPr>
                <w:rFonts w:eastAsia="宋体"/>
              </w:rPr>
              <w:t>MPa</w:t>
            </w:r>
            <w:r w:rsidRPr="00CB6EBA">
              <w:rPr>
                <w:rFonts w:eastAsia="宋体"/>
              </w:rPr>
              <w:t>）</w:t>
            </w:r>
          </w:p>
        </w:tc>
        <w:tc>
          <w:tcPr>
            <w:tcW w:w="833" w:type="pct"/>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76315DC9" w14:textId="77777777" w:rsidR="001609AE" w:rsidRPr="00CB6EBA" w:rsidRDefault="001609AE" w:rsidP="001609AE">
            <w:pPr>
              <w:pStyle w:val="aff2"/>
              <w:rPr>
                <w:rFonts w:eastAsia="宋体"/>
              </w:rPr>
            </w:pPr>
            <w:r w:rsidRPr="00CB6EBA">
              <w:rPr>
                <w:rFonts w:eastAsia="宋体"/>
              </w:rPr>
              <w:t>规范要求</w:t>
            </w:r>
          </w:p>
        </w:tc>
      </w:tr>
      <w:tr w:rsidR="001609AE" w:rsidRPr="00CB6EBA" w14:paraId="4451A639" w14:textId="77777777" w:rsidTr="00264E86">
        <w:trPr>
          <w:trHeight w:val="454"/>
          <w:jc w:val="center"/>
        </w:trPr>
        <w:tc>
          <w:tcPr>
            <w:tcW w:w="833" w:type="pct"/>
            <w:vMerge/>
            <w:tcBorders>
              <w:top w:val="single" w:sz="4" w:space="0" w:color="auto"/>
              <w:left w:val="single" w:sz="8" w:space="0" w:color="auto"/>
              <w:bottom w:val="single" w:sz="4" w:space="0" w:color="auto"/>
              <w:right w:val="single" w:sz="4" w:space="0" w:color="auto"/>
            </w:tcBorders>
            <w:shd w:val="clear" w:color="auto" w:fill="auto"/>
            <w:vAlign w:val="center"/>
            <w:hideMark/>
          </w:tcPr>
          <w:p w14:paraId="7FBAEBE3" w14:textId="77777777" w:rsidR="001609AE" w:rsidRPr="00CB6EBA" w:rsidRDefault="001609AE" w:rsidP="001609AE">
            <w:pPr>
              <w:pStyle w:val="aff2"/>
              <w:rPr>
                <w:rFonts w:eastAsia="宋体"/>
              </w:rPr>
            </w:pPr>
          </w:p>
        </w:tc>
        <w:tc>
          <w:tcPr>
            <w:tcW w:w="83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0F85368" w14:textId="77777777" w:rsidR="001609AE" w:rsidRPr="00CB6EBA" w:rsidRDefault="001609AE" w:rsidP="001609AE">
            <w:pPr>
              <w:pStyle w:val="aff2"/>
              <w:rPr>
                <w:rFonts w:eastAsia="宋体"/>
              </w:rPr>
            </w:pPr>
          </w:p>
        </w:tc>
        <w:tc>
          <w:tcPr>
            <w:tcW w:w="833" w:type="pct"/>
            <w:tcBorders>
              <w:top w:val="nil"/>
              <w:left w:val="nil"/>
              <w:bottom w:val="single" w:sz="4" w:space="0" w:color="auto"/>
              <w:right w:val="single" w:sz="4" w:space="0" w:color="auto"/>
            </w:tcBorders>
            <w:shd w:val="clear" w:color="auto" w:fill="auto"/>
            <w:vAlign w:val="center"/>
            <w:hideMark/>
          </w:tcPr>
          <w:p w14:paraId="11A4A502" w14:textId="77777777" w:rsidR="001609AE" w:rsidRPr="00CB6EBA" w:rsidRDefault="001609AE" w:rsidP="001609AE">
            <w:pPr>
              <w:pStyle w:val="aff2"/>
              <w:rPr>
                <w:rFonts w:eastAsia="宋体"/>
              </w:rPr>
            </w:pPr>
            <w:r w:rsidRPr="00CB6EBA">
              <w:rPr>
                <w:rFonts w:eastAsia="宋体"/>
              </w:rPr>
              <w:t>截面高程（</w:t>
            </w:r>
            <w:r w:rsidRPr="00CB6EBA">
              <w:rPr>
                <w:rFonts w:eastAsia="宋体"/>
              </w:rPr>
              <w:t>m</w:t>
            </w:r>
            <w:r w:rsidRPr="00CB6EBA">
              <w:rPr>
                <w:rFonts w:eastAsia="宋体"/>
              </w:rPr>
              <w:t>）</w:t>
            </w:r>
          </w:p>
        </w:tc>
        <w:tc>
          <w:tcPr>
            <w:tcW w:w="833" w:type="pct"/>
            <w:tcBorders>
              <w:top w:val="nil"/>
              <w:left w:val="nil"/>
              <w:bottom w:val="single" w:sz="4" w:space="0" w:color="auto"/>
              <w:right w:val="single" w:sz="4" w:space="0" w:color="auto"/>
            </w:tcBorders>
            <w:shd w:val="clear" w:color="auto" w:fill="auto"/>
            <w:vAlign w:val="center"/>
            <w:hideMark/>
          </w:tcPr>
          <w:p w14:paraId="745B0A9A" w14:textId="77777777" w:rsidR="001609AE" w:rsidRPr="00CB6EBA" w:rsidRDefault="001609AE" w:rsidP="001609AE">
            <w:pPr>
              <w:pStyle w:val="aff2"/>
              <w:rPr>
                <w:rFonts w:eastAsia="宋体"/>
              </w:rPr>
            </w:pPr>
            <w:r w:rsidRPr="00CB6EBA">
              <w:rPr>
                <w:rFonts w:eastAsia="宋体"/>
              </w:rPr>
              <w:t>上游</w:t>
            </w:r>
            <w:r w:rsidRPr="00CB6EBA">
              <w:rPr>
                <w:rFonts w:eastAsia="宋体"/>
              </w:rPr>
              <w:t>/</w:t>
            </w:r>
            <w:r w:rsidRPr="00CB6EBA">
              <w:rPr>
                <w:rFonts w:eastAsia="宋体"/>
              </w:rPr>
              <w:t>下游</w:t>
            </w:r>
          </w:p>
        </w:tc>
        <w:tc>
          <w:tcPr>
            <w:tcW w:w="83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B29DB8" w14:textId="77777777" w:rsidR="001609AE" w:rsidRPr="00CB6EBA" w:rsidRDefault="001609AE" w:rsidP="001609AE">
            <w:pPr>
              <w:pStyle w:val="aff2"/>
              <w:rPr>
                <w:rFonts w:eastAsia="宋体"/>
              </w:rPr>
            </w:pPr>
          </w:p>
        </w:tc>
        <w:tc>
          <w:tcPr>
            <w:tcW w:w="833"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56598BB6" w14:textId="77777777" w:rsidR="001609AE" w:rsidRPr="00CB6EBA" w:rsidRDefault="001609AE" w:rsidP="001609AE">
            <w:pPr>
              <w:pStyle w:val="aff2"/>
              <w:rPr>
                <w:rFonts w:eastAsia="宋体"/>
              </w:rPr>
            </w:pPr>
          </w:p>
        </w:tc>
      </w:tr>
      <w:tr w:rsidR="001609AE" w:rsidRPr="00CB6EBA" w14:paraId="4D20580B" w14:textId="77777777" w:rsidTr="00264E86">
        <w:trPr>
          <w:trHeight w:val="454"/>
          <w:jc w:val="center"/>
        </w:trPr>
        <w:tc>
          <w:tcPr>
            <w:tcW w:w="833" w:type="pct"/>
            <w:tcBorders>
              <w:top w:val="nil"/>
              <w:left w:val="single" w:sz="8" w:space="0" w:color="auto"/>
              <w:bottom w:val="single" w:sz="4" w:space="0" w:color="auto"/>
              <w:right w:val="single" w:sz="4" w:space="0" w:color="auto"/>
            </w:tcBorders>
            <w:shd w:val="clear" w:color="auto" w:fill="auto"/>
            <w:vAlign w:val="center"/>
            <w:hideMark/>
          </w:tcPr>
          <w:p w14:paraId="0B62C222" w14:textId="77777777" w:rsidR="001609AE" w:rsidRPr="00CB6EBA" w:rsidRDefault="001609AE" w:rsidP="001609AE">
            <w:pPr>
              <w:pStyle w:val="aff2"/>
              <w:rPr>
                <w:rFonts w:eastAsia="宋体"/>
              </w:rPr>
            </w:pPr>
            <w:r w:rsidRPr="00CB6EBA">
              <w:rPr>
                <w:rFonts w:eastAsia="宋体"/>
              </w:rPr>
              <w:t>坝趾最大垂直正应力</w:t>
            </w:r>
          </w:p>
        </w:tc>
        <w:tc>
          <w:tcPr>
            <w:tcW w:w="833" w:type="pct"/>
            <w:tcBorders>
              <w:top w:val="nil"/>
              <w:left w:val="nil"/>
              <w:bottom w:val="single" w:sz="4" w:space="0" w:color="auto"/>
              <w:right w:val="single" w:sz="4" w:space="0" w:color="auto"/>
            </w:tcBorders>
            <w:shd w:val="clear" w:color="auto" w:fill="auto"/>
            <w:vAlign w:val="center"/>
            <w:hideMark/>
          </w:tcPr>
          <w:p w14:paraId="66BE5BA1" w14:textId="77777777" w:rsidR="001609AE" w:rsidRPr="00CB6EBA" w:rsidRDefault="001609AE" w:rsidP="001609AE">
            <w:pPr>
              <w:pStyle w:val="aff2"/>
              <w:rPr>
                <w:rFonts w:eastAsia="宋体"/>
              </w:rPr>
            </w:pPr>
            <w:r w:rsidRPr="00CB6EBA">
              <w:rPr>
                <w:rFonts w:eastAsia="宋体"/>
              </w:rPr>
              <w:t>校核洪水位</w:t>
            </w:r>
          </w:p>
        </w:tc>
        <w:tc>
          <w:tcPr>
            <w:tcW w:w="833" w:type="pct"/>
            <w:tcBorders>
              <w:top w:val="nil"/>
              <w:left w:val="nil"/>
              <w:bottom w:val="single" w:sz="4" w:space="0" w:color="auto"/>
              <w:right w:val="single" w:sz="4" w:space="0" w:color="auto"/>
            </w:tcBorders>
            <w:shd w:val="clear" w:color="auto" w:fill="auto"/>
            <w:vAlign w:val="center"/>
            <w:hideMark/>
          </w:tcPr>
          <w:p w14:paraId="2FCE220E" w14:textId="77777777" w:rsidR="001609AE" w:rsidRPr="00CB6EBA" w:rsidRDefault="001609AE" w:rsidP="001609AE">
            <w:pPr>
              <w:pStyle w:val="aff2"/>
              <w:rPr>
                <w:rFonts w:eastAsia="宋体"/>
              </w:rPr>
            </w:pPr>
            <w:r w:rsidRPr="00CB6EBA">
              <w:rPr>
                <w:rFonts w:eastAsia="宋体"/>
              </w:rPr>
              <w:t>273.04</w:t>
            </w:r>
          </w:p>
        </w:tc>
        <w:tc>
          <w:tcPr>
            <w:tcW w:w="833" w:type="pct"/>
            <w:tcBorders>
              <w:top w:val="nil"/>
              <w:left w:val="nil"/>
              <w:bottom w:val="single" w:sz="4" w:space="0" w:color="auto"/>
              <w:right w:val="single" w:sz="4" w:space="0" w:color="auto"/>
            </w:tcBorders>
            <w:shd w:val="clear" w:color="auto" w:fill="auto"/>
            <w:vAlign w:val="center"/>
            <w:hideMark/>
          </w:tcPr>
          <w:p w14:paraId="11FD4283" w14:textId="77777777" w:rsidR="001609AE" w:rsidRPr="00CB6EBA" w:rsidRDefault="001609AE" w:rsidP="001609AE">
            <w:pPr>
              <w:pStyle w:val="aff2"/>
              <w:rPr>
                <w:rFonts w:eastAsia="宋体"/>
              </w:rPr>
            </w:pPr>
            <w:r w:rsidRPr="00CB6EBA">
              <w:rPr>
                <w:rFonts w:eastAsia="宋体"/>
              </w:rPr>
              <w:t>下游面</w:t>
            </w:r>
          </w:p>
        </w:tc>
        <w:tc>
          <w:tcPr>
            <w:tcW w:w="833" w:type="pct"/>
            <w:tcBorders>
              <w:top w:val="nil"/>
              <w:left w:val="nil"/>
              <w:bottom w:val="single" w:sz="4" w:space="0" w:color="auto"/>
              <w:right w:val="single" w:sz="4" w:space="0" w:color="auto"/>
            </w:tcBorders>
            <w:shd w:val="clear" w:color="auto" w:fill="auto"/>
            <w:vAlign w:val="center"/>
            <w:hideMark/>
          </w:tcPr>
          <w:p w14:paraId="3BED63BF" w14:textId="77777777" w:rsidR="001609AE" w:rsidRPr="00CB6EBA" w:rsidRDefault="001609AE" w:rsidP="001609AE">
            <w:pPr>
              <w:pStyle w:val="aff2"/>
              <w:rPr>
                <w:rFonts w:eastAsia="宋体"/>
              </w:rPr>
            </w:pPr>
            <w:r w:rsidRPr="00CB6EBA">
              <w:rPr>
                <w:rFonts w:eastAsia="宋体"/>
              </w:rPr>
              <w:t>1.413</w:t>
            </w:r>
          </w:p>
        </w:tc>
        <w:tc>
          <w:tcPr>
            <w:tcW w:w="833" w:type="pct"/>
            <w:tcBorders>
              <w:top w:val="nil"/>
              <w:left w:val="nil"/>
              <w:bottom w:val="single" w:sz="4" w:space="0" w:color="auto"/>
              <w:right w:val="single" w:sz="8" w:space="0" w:color="auto"/>
            </w:tcBorders>
            <w:shd w:val="clear" w:color="auto" w:fill="auto"/>
            <w:vAlign w:val="center"/>
            <w:hideMark/>
          </w:tcPr>
          <w:p w14:paraId="1D186D28" w14:textId="77777777" w:rsidR="001609AE" w:rsidRPr="00CB6EBA" w:rsidRDefault="001609AE" w:rsidP="001609AE">
            <w:pPr>
              <w:pStyle w:val="aff2"/>
              <w:rPr>
                <w:rFonts w:eastAsia="宋体"/>
              </w:rPr>
            </w:pPr>
            <w:r w:rsidRPr="00CB6EBA">
              <w:rPr>
                <w:rFonts w:eastAsia="宋体"/>
              </w:rPr>
              <w:t>≤3.2</w:t>
            </w:r>
          </w:p>
        </w:tc>
      </w:tr>
      <w:tr w:rsidR="001609AE" w:rsidRPr="00CB6EBA" w14:paraId="03045290" w14:textId="77777777" w:rsidTr="00264E86">
        <w:trPr>
          <w:trHeight w:val="454"/>
          <w:jc w:val="center"/>
        </w:trPr>
        <w:tc>
          <w:tcPr>
            <w:tcW w:w="833" w:type="pct"/>
            <w:tcBorders>
              <w:top w:val="nil"/>
              <w:left w:val="single" w:sz="8" w:space="0" w:color="auto"/>
              <w:bottom w:val="single" w:sz="4" w:space="0" w:color="auto"/>
              <w:right w:val="single" w:sz="4" w:space="0" w:color="auto"/>
            </w:tcBorders>
            <w:shd w:val="clear" w:color="auto" w:fill="auto"/>
            <w:vAlign w:val="center"/>
            <w:hideMark/>
          </w:tcPr>
          <w:p w14:paraId="6CDE86E5" w14:textId="77777777" w:rsidR="001609AE" w:rsidRPr="00CB6EBA" w:rsidRDefault="001609AE" w:rsidP="001609AE">
            <w:pPr>
              <w:pStyle w:val="aff2"/>
              <w:rPr>
                <w:rFonts w:eastAsia="宋体"/>
              </w:rPr>
            </w:pPr>
            <w:r w:rsidRPr="00CB6EBA">
              <w:rPr>
                <w:rFonts w:eastAsia="宋体"/>
              </w:rPr>
              <w:t>坝踵最小</w:t>
            </w:r>
          </w:p>
        </w:tc>
        <w:tc>
          <w:tcPr>
            <w:tcW w:w="833" w:type="pct"/>
            <w:tcBorders>
              <w:top w:val="nil"/>
              <w:left w:val="nil"/>
              <w:bottom w:val="single" w:sz="4" w:space="0" w:color="auto"/>
              <w:right w:val="single" w:sz="4" w:space="0" w:color="auto"/>
            </w:tcBorders>
            <w:shd w:val="clear" w:color="auto" w:fill="auto"/>
            <w:vAlign w:val="center"/>
            <w:hideMark/>
          </w:tcPr>
          <w:p w14:paraId="2FE9E46C" w14:textId="77777777" w:rsidR="001609AE" w:rsidRPr="00CB6EBA" w:rsidRDefault="001609AE" w:rsidP="001609AE">
            <w:pPr>
              <w:pStyle w:val="aff2"/>
              <w:rPr>
                <w:rFonts w:eastAsia="宋体"/>
              </w:rPr>
            </w:pPr>
            <w:r w:rsidRPr="00CB6EBA">
              <w:rPr>
                <w:rFonts w:eastAsia="宋体"/>
              </w:rPr>
              <w:t>正常蓄水位</w:t>
            </w:r>
          </w:p>
        </w:tc>
        <w:tc>
          <w:tcPr>
            <w:tcW w:w="833" w:type="pct"/>
            <w:tcBorders>
              <w:top w:val="nil"/>
              <w:left w:val="nil"/>
              <w:bottom w:val="single" w:sz="4" w:space="0" w:color="auto"/>
              <w:right w:val="single" w:sz="4" w:space="0" w:color="auto"/>
            </w:tcBorders>
            <w:shd w:val="clear" w:color="auto" w:fill="auto"/>
            <w:vAlign w:val="center"/>
            <w:hideMark/>
          </w:tcPr>
          <w:p w14:paraId="3AECC5FF" w14:textId="77777777" w:rsidR="001609AE" w:rsidRPr="00CB6EBA" w:rsidRDefault="001609AE" w:rsidP="001609AE">
            <w:pPr>
              <w:pStyle w:val="aff2"/>
              <w:rPr>
                <w:rFonts w:eastAsia="宋体"/>
              </w:rPr>
            </w:pPr>
            <w:r w:rsidRPr="00CB6EBA">
              <w:rPr>
                <w:rFonts w:eastAsia="宋体"/>
              </w:rPr>
              <w:t>273.04</w:t>
            </w:r>
          </w:p>
        </w:tc>
        <w:tc>
          <w:tcPr>
            <w:tcW w:w="833" w:type="pct"/>
            <w:tcBorders>
              <w:top w:val="nil"/>
              <w:left w:val="nil"/>
              <w:bottom w:val="single" w:sz="4" w:space="0" w:color="auto"/>
              <w:right w:val="single" w:sz="4" w:space="0" w:color="auto"/>
            </w:tcBorders>
            <w:shd w:val="clear" w:color="auto" w:fill="auto"/>
            <w:vAlign w:val="center"/>
            <w:hideMark/>
          </w:tcPr>
          <w:p w14:paraId="28749B69" w14:textId="77777777" w:rsidR="001609AE" w:rsidRPr="00CB6EBA" w:rsidRDefault="001609AE" w:rsidP="001609AE">
            <w:pPr>
              <w:pStyle w:val="aff2"/>
              <w:rPr>
                <w:rFonts w:eastAsia="宋体"/>
              </w:rPr>
            </w:pPr>
            <w:r w:rsidRPr="00CB6EBA">
              <w:rPr>
                <w:rFonts w:eastAsia="宋体"/>
              </w:rPr>
              <w:t>上游面</w:t>
            </w:r>
          </w:p>
        </w:tc>
        <w:tc>
          <w:tcPr>
            <w:tcW w:w="833" w:type="pct"/>
            <w:tcBorders>
              <w:top w:val="nil"/>
              <w:left w:val="nil"/>
              <w:bottom w:val="single" w:sz="4" w:space="0" w:color="auto"/>
              <w:right w:val="single" w:sz="4" w:space="0" w:color="auto"/>
            </w:tcBorders>
            <w:shd w:val="clear" w:color="auto" w:fill="auto"/>
            <w:noWrap/>
            <w:vAlign w:val="center"/>
            <w:hideMark/>
          </w:tcPr>
          <w:p w14:paraId="1C7AC178" w14:textId="77777777" w:rsidR="001609AE" w:rsidRPr="00CB6EBA" w:rsidRDefault="001609AE" w:rsidP="001609AE">
            <w:pPr>
              <w:pStyle w:val="aff2"/>
              <w:rPr>
                <w:rFonts w:eastAsia="宋体"/>
              </w:rPr>
            </w:pPr>
            <w:r w:rsidRPr="00CB6EBA">
              <w:rPr>
                <w:rFonts w:eastAsia="宋体"/>
              </w:rPr>
              <w:t>0.029</w:t>
            </w:r>
          </w:p>
        </w:tc>
        <w:tc>
          <w:tcPr>
            <w:tcW w:w="833" w:type="pct"/>
            <w:tcBorders>
              <w:top w:val="nil"/>
              <w:left w:val="nil"/>
              <w:bottom w:val="single" w:sz="4" w:space="0" w:color="auto"/>
              <w:right w:val="single" w:sz="8" w:space="0" w:color="auto"/>
            </w:tcBorders>
            <w:shd w:val="clear" w:color="auto" w:fill="auto"/>
            <w:vAlign w:val="center"/>
            <w:hideMark/>
          </w:tcPr>
          <w:p w14:paraId="2C5CE685" w14:textId="77777777" w:rsidR="001609AE" w:rsidRPr="00CB6EBA" w:rsidRDefault="001609AE" w:rsidP="001609AE">
            <w:pPr>
              <w:pStyle w:val="aff2"/>
              <w:rPr>
                <w:rFonts w:eastAsia="宋体"/>
              </w:rPr>
            </w:pPr>
            <w:r w:rsidRPr="00CB6EBA">
              <w:rPr>
                <w:rFonts w:eastAsia="宋体"/>
              </w:rPr>
              <w:t>＞</w:t>
            </w:r>
            <w:r w:rsidRPr="00CB6EBA">
              <w:rPr>
                <w:rFonts w:eastAsia="宋体"/>
              </w:rPr>
              <w:t>0</w:t>
            </w:r>
          </w:p>
        </w:tc>
      </w:tr>
      <w:tr w:rsidR="001609AE" w:rsidRPr="00CB6EBA" w14:paraId="4BD370A9" w14:textId="77777777" w:rsidTr="00264E86">
        <w:trPr>
          <w:trHeight w:val="454"/>
          <w:jc w:val="center"/>
        </w:trPr>
        <w:tc>
          <w:tcPr>
            <w:tcW w:w="833" w:type="pct"/>
            <w:tcBorders>
              <w:top w:val="nil"/>
              <w:left w:val="single" w:sz="8" w:space="0" w:color="auto"/>
              <w:bottom w:val="single" w:sz="4" w:space="0" w:color="auto"/>
              <w:right w:val="single" w:sz="4" w:space="0" w:color="auto"/>
            </w:tcBorders>
            <w:shd w:val="clear" w:color="auto" w:fill="auto"/>
            <w:vAlign w:val="center"/>
            <w:hideMark/>
          </w:tcPr>
          <w:p w14:paraId="57E01469" w14:textId="77777777" w:rsidR="001609AE" w:rsidRPr="00CB6EBA" w:rsidRDefault="001609AE" w:rsidP="001609AE">
            <w:pPr>
              <w:pStyle w:val="aff2"/>
              <w:rPr>
                <w:rFonts w:eastAsia="宋体"/>
              </w:rPr>
            </w:pPr>
            <w:r w:rsidRPr="00CB6EBA">
              <w:rPr>
                <w:rFonts w:eastAsia="宋体"/>
              </w:rPr>
              <w:t>坝体最大主应力</w:t>
            </w:r>
          </w:p>
        </w:tc>
        <w:tc>
          <w:tcPr>
            <w:tcW w:w="833" w:type="pct"/>
            <w:tcBorders>
              <w:top w:val="nil"/>
              <w:left w:val="nil"/>
              <w:bottom w:val="single" w:sz="4" w:space="0" w:color="auto"/>
              <w:right w:val="single" w:sz="4" w:space="0" w:color="auto"/>
            </w:tcBorders>
            <w:shd w:val="clear" w:color="auto" w:fill="auto"/>
            <w:vAlign w:val="center"/>
            <w:hideMark/>
          </w:tcPr>
          <w:p w14:paraId="4A7BDF88" w14:textId="77777777" w:rsidR="001609AE" w:rsidRPr="00CB6EBA" w:rsidRDefault="001609AE" w:rsidP="001609AE">
            <w:pPr>
              <w:pStyle w:val="aff2"/>
              <w:rPr>
                <w:rFonts w:eastAsia="宋体"/>
              </w:rPr>
            </w:pPr>
            <w:r w:rsidRPr="00CB6EBA">
              <w:rPr>
                <w:rFonts w:eastAsia="宋体"/>
              </w:rPr>
              <w:t>校核洪水位</w:t>
            </w:r>
          </w:p>
        </w:tc>
        <w:tc>
          <w:tcPr>
            <w:tcW w:w="833" w:type="pct"/>
            <w:tcBorders>
              <w:top w:val="nil"/>
              <w:left w:val="nil"/>
              <w:bottom w:val="single" w:sz="4" w:space="0" w:color="auto"/>
              <w:right w:val="single" w:sz="4" w:space="0" w:color="auto"/>
            </w:tcBorders>
            <w:shd w:val="clear" w:color="auto" w:fill="auto"/>
            <w:noWrap/>
            <w:vAlign w:val="center"/>
            <w:hideMark/>
          </w:tcPr>
          <w:p w14:paraId="0D3B37A8" w14:textId="77777777" w:rsidR="001609AE" w:rsidRPr="00CB6EBA" w:rsidRDefault="001609AE" w:rsidP="001609AE">
            <w:pPr>
              <w:pStyle w:val="aff2"/>
              <w:rPr>
                <w:rFonts w:eastAsia="宋体"/>
              </w:rPr>
            </w:pPr>
            <w:r w:rsidRPr="00CB6EBA">
              <w:rPr>
                <w:rFonts w:eastAsia="宋体"/>
              </w:rPr>
              <w:t>301.04</w:t>
            </w:r>
          </w:p>
        </w:tc>
        <w:tc>
          <w:tcPr>
            <w:tcW w:w="833" w:type="pct"/>
            <w:tcBorders>
              <w:top w:val="nil"/>
              <w:left w:val="nil"/>
              <w:bottom w:val="single" w:sz="4" w:space="0" w:color="auto"/>
              <w:right w:val="single" w:sz="4" w:space="0" w:color="auto"/>
            </w:tcBorders>
            <w:shd w:val="clear" w:color="auto" w:fill="auto"/>
            <w:vAlign w:val="center"/>
            <w:hideMark/>
          </w:tcPr>
          <w:p w14:paraId="33D2D3F1" w14:textId="77777777" w:rsidR="001609AE" w:rsidRPr="00CB6EBA" w:rsidRDefault="001609AE" w:rsidP="001609AE">
            <w:pPr>
              <w:pStyle w:val="aff2"/>
              <w:rPr>
                <w:rFonts w:eastAsia="宋体"/>
              </w:rPr>
            </w:pPr>
            <w:r w:rsidRPr="00CB6EBA">
              <w:rPr>
                <w:rFonts w:eastAsia="宋体"/>
              </w:rPr>
              <w:t>下游面</w:t>
            </w:r>
          </w:p>
        </w:tc>
        <w:tc>
          <w:tcPr>
            <w:tcW w:w="833" w:type="pct"/>
            <w:tcBorders>
              <w:top w:val="nil"/>
              <w:left w:val="nil"/>
              <w:bottom w:val="single" w:sz="4" w:space="0" w:color="auto"/>
              <w:right w:val="single" w:sz="4" w:space="0" w:color="auto"/>
            </w:tcBorders>
            <w:shd w:val="clear" w:color="auto" w:fill="auto"/>
            <w:noWrap/>
            <w:vAlign w:val="center"/>
            <w:hideMark/>
          </w:tcPr>
          <w:p w14:paraId="3A1988F6" w14:textId="77777777" w:rsidR="001609AE" w:rsidRPr="00CB6EBA" w:rsidRDefault="001609AE" w:rsidP="001609AE">
            <w:pPr>
              <w:pStyle w:val="aff2"/>
              <w:rPr>
                <w:rFonts w:eastAsia="宋体"/>
              </w:rPr>
            </w:pPr>
            <w:r w:rsidRPr="00CB6EBA">
              <w:rPr>
                <w:rFonts w:eastAsia="宋体"/>
              </w:rPr>
              <w:t>0.118</w:t>
            </w:r>
          </w:p>
        </w:tc>
        <w:tc>
          <w:tcPr>
            <w:tcW w:w="833" w:type="pct"/>
            <w:tcBorders>
              <w:top w:val="nil"/>
              <w:left w:val="nil"/>
              <w:bottom w:val="single" w:sz="4" w:space="0" w:color="auto"/>
              <w:right w:val="single" w:sz="8" w:space="0" w:color="auto"/>
            </w:tcBorders>
            <w:shd w:val="clear" w:color="auto" w:fill="auto"/>
            <w:vAlign w:val="center"/>
            <w:hideMark/>
          </w:tcPr>
          <w:p w14:paraId="00A818FE" w14:textId="77777777" w:rsidR="001609AE" w:rsidRPr="00CB6EBA" w:rsidRDefault="001609AE" w:rsidP="001609AE">
            <w:pPr>
              <w:pStyle w:val="aff2"/>
              <w:rPr>
                <w:rFonts w:eastAsia="宋体"/>
              </w:rPr>
            </w:pPr>
            <w:r w:rsidRPr="00CB6EBA">
              <w:rPr>
                <w:rFonts w:eastAsia="宋体"/>
              </w:rPr>
              <w:t>≤3.2</w:t>
            </w:r>
          </w:p>
        </w:tc>
      </w:tr>
      <w:tr w:rsidR="001609AE" w:rsidRPr="00CB6EBA" w14:paraId="55879839" w14:textId="77777777" w:rsidTr="00264E86">
        <w:trPr>
          <w:trHeight w:val="454"/>
          <w:jc w:val="center"/>
        </w:trPr>
        <w:tc>
          <w:tcPr>
            <w:tcW w:w="833" w:type="pct"/>
            <w:tcBorders>
              <w:top w:val="nil"/>
              <w:left w:val="single" w:sz="8" w:space="0" w:color="auto"/>
              <w:bottom w:val="single" w:sz="8" w:space="0" w:color="auto"/>
              <w:right w:val="single" w:sz="4" w:space="0" w:color="auto"/>
            </w:tcBorders>
            <w:shd w:val="clear" w:color="auto" w:fill="auto"/>
            <w:vAlign w:val="center"/>
            <w:hideMark/>
          </w:tcPr>
          <w:p w14:paraId="0995D991" w14:textId="77777777" w:rsidR="001609AE" w:rsidRPr="00CB6EBA" w:rsidRDefault="001609AE" w:rsidP="001609AE">
            <w:pPr>
              <w:pStyle w:val="aff2"/>
              <w:rPr>
                <w:rFonts w:eastAsia="宋体"/>
              </w:rPr>
            </w:pPr>
            <w:r w:rsidRPr="00CB6EBA">
              <w:rPr>
                <w:rFonts w:eastAsia="宋体"/>
              </w:rPr>
              <w:t>坝体最小主应力</w:t>
            </w:r>
          </w:p>
        </w:tc>
        <w:tc>
          <w:tcPr>
            <w:tcW w:w="833" w:type="pct"/>
            <w:tcBorders>
              <w:top w:val="nil"/>
              <w:left w:val="nil"/>
              <w:bottom w:val="single" w:sz="8" w:space="0" w:color="auto"/>
              <w:right w:val="single" w:sz="4" w:space="0" w:color="auto"/>
            </w:tcBorders>
            <w:shd w:val="clear" w:color="auto" w:fill="auto"/>
            <w:vAlign w:val="center"/>
            <w:hideMark/>
          </w:tcPr>
          <w:p w14:paraId="54C84A45" w14:textId="77777777" w:rsidR="001609AE" w:rsidRPr="00CB6EBA" w:rsidRDefault="001609AE" w:rsidP="001609AE">
            <w:pPr>
              <w:pStyle w:val="aff2"/>
              <w:rPr>
                <w:rFonts w:eastAsia="宋体"/>
              </w:rPr>
            </w:pPr>
            <w:r w:rsidRPr="00CB6EBA">
              <w:rPr>
                <w:rFonts w:eastAsia="宋体"/>
              </w:rPr>
              <w:t>校核洪水位</w:t>
            </w:r>
          </w:p>
        </w:tc>
        <w:tc>
          <w:tcPr>
            <w:tcW w:w="833" w:type="pct"/>
            <w:tcBorders>
              <w:top w:val="nil"/>
              <w:left w:val="nil"/>
              <w:bottom w:val="single" w:sz="8" w:space="0" w:color="auto"/>
              <w:right w:val="single" w:sz="4" w:space="0" w:color="auto"/>
            </w:tcBorders>
            <w:shd w:val="clear" w:color="auto" w:fill="auto"/>
            <w:noWrap/>
            <w:vAlign w:val="center"/>
            <w:hideMark/>
          </w:tcPr>
          <w:p w14:paraId="22D6148E" w14:textId="77777777" w:rsidR="001609AE" w:rsidRPr="00CB6EBA" w:rsidRDefault="001609AE" w:rsidP="001609AE">
            <w:pPr>
              <w:pStyle w:val="aff2"/>
              <w:rPr>
                <w:rFonts w:eastAsia="宋体"/>
              </w:rPr>
            </w:pPr>
            <w:r w:rsidRPr="00CB6EBA">
              <w:rPr>
                <w:rFonts w:eastAsia="宋体"/>
              </w:rPr>
              <w:t>304.09</w:t>
            </w:r>
          </w:p>
        </w:tc>
        <w:tc>
          <w:tcPr>
            <w:tcW w:w="833" w:type="pct"/>
            <w:tcBorders>
              <w:top w:val="nil"/>
              <w:left w:val="nil"/>
              <w:bottom w:val="single" w:sz="8" w:space="0" w:color="auto"/>
              <w:right w:val="single" w:sz="4" w:space="0" w:color="auto"/>
            </w:tcBorders>
            <w:shd w:val="clear" w:color="auto" w:fill="auto"/>
            <w:vAlign w:val="center"/>
            <w:hideMark/>
          </w:tcPr>
          <w:p w14:paraId="09DF5D1D" w14:textId="77777777" w:rsidR="001609AE" w:rsidRPr="00CB6EBA" w:rsidRDefault="001609AE" w:rsidP="001609AE">
            <w:pPr>
              <w:pStyle w:val="aff2"/>
              <w:rPr>
                <w:rFonts w:eastAsia="宋体"/>
              </w:rPr>
            </w:pPr>
            <w:r w:rsidRPr="00CB6EBA">
              <w:rPr>
                <w:rFonts w:eastAsia="宋体"/>
              </w:rPr>
              <w:t>上游面</w:t>
            </w:r>
          </w:p>
        </w:tc>
        <w:tc>
          <w:tcPr>
            <w:tcW w:w="833" w:type="pct"/>
            <w:tcBorders>
              <w:top w:val="nil"/>
              <w:left w:val="nil"/>
              <w:bottom w:val="single" w:sz="8" w:space="0" w:color="auto"/>
              <w:right w:val="single" w:sz="4" w:space="0" w:color="auto"/>
            </w:tcBorders>
            <w:shd w:val="clear" w:color="auto" w:fill="auto"/>
            <w:vAlign w:val="center"/>
            <w:hideMark/>
          </w:tcPr>
          <w:p w14:paraId="5903C6A0" w14:textId="77777777" w:rsidR="001609AE" w:rsidRPr="00CB6EBA" w:rsidRDefault="001609AE" w:rsidP="001609AE">
            <w:pPr>
              <w:pStyle w:val="aff2"/>
              <w:rPr>
                <w:rFonts w:eastAsia="宋体"/>
              </w:rPr>
            </w:pPr>
            <w:r w:rsidRPr="00CB6EBA">
              <w:rPr>
                <w:rFonts w:eastAsia="宋体"/>
              </w:rPr>
              <w:t>0.011</w:t>
            </w:r>
          </w:p>
        </w:tc>
        <w:tc>
          <w:tcPr>
            <w:tcW w:w="833" w:type="pct"/>
            <w:tcBorders>
              <w:top w:val="nil"/>
              <w:left w:val="nil"/>
              <w:bottom w:val="single" w:sz="8" w:space="0" w:color="auto"/>
              <w:right w:val="single" w:sz="8" w:space="0" w:color="auto"/>
            </w:tcBorders>
            <w:shd w:val="clear" w:color="auto" w:fill="auto"/>
            <w:vAlign w:val="center"/>
            <w:hideMark/>
          </w:tcPr>
          <w:p w14:paraId="00E7BE99" w14:textId="77777777" w:rsidR="001609AE" w:rsidRPr="00CB6EBA" w:rsidRDefault="001609AE" w:rsidP="001609AE">
            <w:pPr>
              <w:pStyle w:val="aff2"/>
              <w:rPr>
                <w:rFonts w:eastAsia="宋体"/>
              </w:rPr>
            </w:pPr>
            <w:r w:rsidRPr="00CB6EBA">
              <w:rPr>
                <w:rFonts w:eastAsia="宋体"/>
              </w:rPr>
              <w:t>＞</w:t>
            </w:r>
            <w:r w:rsidRPr="00CB6EBA">
              <w:rPr>
                <w:rFonts w:eastAsia="宋体"/>
              </w:rPr>
              <w:t>0</w:t>
            </w:r>
          </w:p>
        </w:tc>
      </w:tr>
    </w:tbl>
    <w:p w14:paraId="4DE795BA" w14:textId="211E5CAF" w:rsidR="007354CD" w:rsidRPr="00CB6EBA" w:rsidRDefault="001609AE">
      <w:pPr>
        <w:pStyle w:val="af"/>
      </w:pPr>
      <w:r w:rsidRPr="00CB6EBA">
        <w:t>由表</w:t>
      </w:r>
      <w:r w:rsidRPr="00CB6EBA">
        <w:t>8.1</w:t>
      </w:r>
      <w:r w:rsidR="00E80CA0" w:rsidRPr="00CB6EBA">
        <w:t>-3~8.1-5</w:t>
      </w:r>
      <w:r w:rsidRPr="00CB6EBA">
        <w:t>可知，本工程主坝坝体左非溢流坝段及右非溢流坝段应力结果满足规范要求；溢流坝段</w:t>
      </w:r>
      <w:r w:rsidR="00CD6F8A">
        <w:rPr>
          <w:rFonts w:hint="eastAsia"/>
        </w:rPr>
        <w:t>上游防渗面板局部</w:t>
      </w:r>
      <w:r w:rsidRPr="00CB6EBA">
        <w:t>出现拉应力，坝体最大拉应力为</w:t>
      </w:r>
      <w:r w:rsidRPr="00CB6EBA">
        <w:t>0.007MPa</w:t>
      </w:r>
      <w:r w:rsidRPr="00CB6EBA">
        <w:t>，由于拉应力比较小，</w:t>
      </w:r>
      <w:r w:rsidR="00CD6F8A">
        <w:rPr>
          <w:rFonts w:hint="eastAsia"/>
        </w:rPr>
        <w:t>对防渗面板结构影响不大，</w:t>
      </w:r>
      <w:r w:rsidRPr="00CB6EBA">
        <w:t>可以认为溢流坝段坝体应力基本满足规范要求。</w:t>
      </w:r>
    </w:p>
    <w:p w14:paraId="4867EFC4" w14:textId="77777777" w:rsidR="003D659C" w:rsidRPr="00CB6EBA" w:rsidRDefault="003D659C" w:rsidP="00787C9F">
      <w:pPr>
        <w:pStyle w:val="3"/>
        <w:spacing w:before="163"/>
      </w:pPr>
      <w:bookmarkStart w:id="1195" w:name="_Toc494531504"/>
      <w:r w:rsidRPr="00CB6EBA">
        <w:t xml:space="preserve">8.1.2 </w:t>
      </w:r>
      <w:r w:rsidRPr="00CB6EBA">
        <w:t>主坝坝体稳定复核</w:t>
      </w:r>
      <w:bookmarkEnd w:id="1195"/>
    </w:p>
    <w:p w14:paraId="5665FAF5" w14:textId="77777777" w:rsidR="001609AE" w:rsidRPr="00CB6EBA" w:rsidRDefault="00BD20DE">
      <w:pPr>
        <w:pStyle w:val="af"/>
      </w:pPr>
      <w:r w:rsidRPr="00CB6EBA">
        <w:t>1</w:t>
      </w:r>
      <w:r w:rsidRPr="00CB6EBA">
        <w:t>、</w:t>
      </w:r>
      <w:r w:rsidR="00103BFE" w:rsidRPr="00CB6EBA">
        <w:t>计算断面</w:t>
      </w:r>
    </w:p>
    <w:p w14:paraId="21597128" w14:textId="77777777" w:rsidR="00103BFE" w:rsidRPr="00CB6EBA" w:rsidRDefault="00103BFE">
      <w:pPr>
        <w:pStyle w:val="af"/>
      </w:pPr>
      <w:r w:rsidRPr="00CB6EBA">
        <w:t>茅岗水库坝基地质比较复杂，左、右非溢流坝段坝基及河床坝段坝基情况都不相同，因此，在左、右非溢流坝段坝基及河床坝段坝基各取一个典型计算断面，对坝体抗滑稳定进行复核。</w:t>
      </w:r>
    </w:p>
    <w:p w14:paraId="7F56D170" w14:textId="77777777" w:rsidR="00103BFE" w:rsidRPr="00CB6EBA" w:rsidRDefault="00BD20DE">
      <w:pPr>
        <w:pStyle w:val="af"/>
      </w:pPr>
      <w:r w:rsidRPr="00CB6EBA">
        <w:t>2</w:t>
      </w:r>
      <w:r w:rsidRPr="00CB6EBA">
        <w:t>、</w:t>
      </w:r>
      <w:r w:rsidR="00103BFE" w:rsidRPr="00CB6EBA">
        <w:t>计算截面</w:t>
      </w:r>
    </w:p>
    <w:p w14:paraId="40ADA196" w14:textId="77777777" w:rsidR="00103BFE" w:rsidRPr="00CB6EBA" w:rsidRDefault="00103BFE">
      <w:pPr>
        <w:pStyle w:val="af"/>
      </w:pPr>
      <w:r w:rsidRPr="00CB6EBA">
        <w:t>根据《水库大坝安全评价导则》（</w:t>
      </w:r>
      <w:r w:rsidRPr="00CB6EBA">
        <w:t>SL258-2017</w:t>
      </w:r>
      <w:r w:rsidRPr="00CB6EBA">
        <w:t>）和《砌石坝设计规范》（</w:t>
      </w:r>
      <w:r w:rsidRPr="00CB6EBA">
        <w:t>SL25-2006</w:t>
      </w:r>
      <w:r w:rsidRPr="00CB6EBA">
        <w:t>），结合坝体实际构造，分别对左、右非溢流坝段和溢流坝段确定稳定复核计算截面如表</w:t>
      </w:r>
      <w:r w:rsidRPr="00CB6EBA">
        <w:t>8.1-7</w:t>
      </w:r>
      <w:r w:rsidRPr="00CB6EBA">
        <w:t>所示。</w:t>
      </w:r>
    </w:p>
    <w:p w14:paraId="601CC08C" w14:textId="77777777" w:rsidR="00103BFE" w:rsidRPr="00CB6EBA" w:rsidRDefault="00103BFE" w:rsidP="00103BFE">
      <w:pPr>
        <w:ind w:firstLineChars="200" w:firstLine="480"/>
        <w:rPr>
          <w:rFonts w:cs="Times New Roman"/>
        </w:rPr>
      </w:pPr>
      <w:r w:rsidRPr="00CB6EBA">
        <w:rPr>
          <w:rFonts w:cs="Times New Roman"/>
        </w:rPr>
        <w:br w:type="page"/>
      </w:r>
    </w:p>
    <w:p w14:paraId="4A139885" w14:textId="77777777" w:rsidR="00103BFE" w:rsidRPr="00CB6EBA" w:rsidRDefault="00103BFE">
      <w:pPr>
        <w:pStyle w:val="ac"/>
      </w:pPr>
      <w:r w:rsidRPr="00CB6EBA">
        <w:lastRenderedPageBreak/>
        <w:t>表</w:t>
      </w:r>
      <w:r w:rsidRPr="00CB6EBA">
        <w:t>8.1-7</w:t>
      </w:r>
      <w:r w:rsidRPr="00CB6EBA">
        <w:t>主坝各坝段稳定复核计算截面高程（</w:t>
      </w:r>
      <w:r w:rsidRPr="00CB6EBA">
        <w:t>m</w:t>
      </w:r>
      <w:r w:rsidRPr="00CB6EBA">
        <w:t>）</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34"/>
        <w:gridCol w:w="1476"/>
        <w:gridCol w:w="1406"/>
        <w:gridCol w:w="1476"/>
        <w:gridCol w:w="2736"/>
      </w:tblGrid>
      <w:tr w:rsidR="00103BFE" w:rsidRPr="00CB6EBA" w14:paraId="3AAF459B" w14:textId="77777777" w:rsidTr="00D653B2">
        <w:trPr>
          <w:trHeight w:hRule="exact" w:val="397"/>
          <w:jc w:val="center"/>
        </w:trPr>
        <w:tc>
          <w:tcPr>
            <w:tcW w:w="450" w:type="pct"/>
            <w:shd w:val="clear" w:color="auto" w:fill="auto"/>
            <w:noWrap/>
            <w:vAlign w:val="center"/>
            <w:hideMark/>
          </w:tcPr>
          <w:p w14:paraId="6CCF021A" w14:textId="77777777" w:rsidR="00103BFE" w:rsidRPr="00CB6EBA" w:rsidRDefault="00103BFE" w:rsidP="00F94422">
            <w:pPr>
              <w:pStyle w:val="ab"/>
            </w:pPr>
            <w:r w:rsidRPr="00CB6EBA">
              <w:t>截面号</w:t>
            </w:r>
          </w:p>
        </w:tc>
        <w:tc>
          <w:tcPr>
            <w:tcW w:w="450" w:type="pct"/>
            <w:shd w:val="clear" w:color="auto" w:fill="auto"/>
            <w:noWrap/>
            <w:vAlign w:val="center"/>
            <w:hideMark/>
          </w:tcPr>
          <w:p w14:paraId="5C908CD7" w14:textId="77777777" w:rsidR="00103BFE" w:rsidRPr="00CB6EBA" w:rsidRDefault="00103BFE" w:rsidP="00F94422">
            <w:pPr>
              <w:pStyle w:val="ab"/>
            </w:pPr>
            <w:r w:rsidRPr="00CB6EBA">
              <w:t>左非溢流坝段</w:t>
            </w:r>
          </w:p>
        </w:tc>
        <w:tc>
          <w:tcPr>
            <w:tcW w:w="450" w:type="pct"/>
            <w:shd w:val="clear" w:color="auto" w:fill="auto"/>
            <w:noWrap/>
            <w:vAlign w:val="center"/>
            <w:hideMark/>
          </w:tcPr>
          <w:p w14:paraId="3077F570" w14:textId="77777777" w:rsidR="00103BFE" w:rsidRPr="00CB6EBA" w:rsidRDefault="00103BFE" w:rsidP="00F94422">
            <w:pPr>
              <w:pStyle w:val="ab"/>
            </w:pPr>
            <w:r w:rsidRPr="00CB6EBA">
              <w:t>溢流坝段</w:t>
            </w:r>
          </w:p>
        </w:tc>
        <w:tc>
          <w:tcPr>
            <w:tcW w:w="450" w:type="pct"/>
            <w:shd w:val="clear" w:color="auto" w:fill="auto"/>
            <w:noWrap/>
            <w:vAlign w:val="center"/>
            <w:hideMark/>
          </w:tcPr>
          <w:p w14:paraId="050FA1A8" w14:textId="77777777" w:rsidR="00103BFE" w:rsidRPr="00CB6EBA" w:rsidRDefault="00103BFE" w:rsidP="00F94422">
            <w:pPr>
              <w:pStyle w:val="ab"/>
            </w:pPr>
            <w:r w:rsidRPr="00CB6EBA">
              <w:t>右非溢流坝段</w:t>
            </w:r>
          </w:p>
        </w:tc>
        <w:tc>
          <w:tcPr>
            <w:tcW w:w="450" w:type="pct"/>
            <w:shd w:val="clear" w:color="auto" w:fill="auto"/>
            <w:noWrap/>
            <w:vAlign w:val="center"/>
            <w:hideMark/>
          </w:tcPr>
          <w:p w14:paraId="43B966F3" w14:textId="77777777" w:rsidR="00103BFE" w:rsidRPr="00CB6EBA" w:rsidRDefault="00103BFE" w:rsidP="00F94422">
            <w:pPr>
              <w:pStyle w:val="ab"/>
            </w:pPr>
            <w:r w:rsidRPr="00CB6EBA">
              <w:t>备注</w:t>
            </w:r>
          </w:p>
        </w:tc>
      </w:tr>
      <w:tr w:rsidR="00103BFE" w:rsidRPr="00CB6EBA" w14:paraId="274FB3CA" w14:textId="77777777" w:rsidTr="00D653B2">
        <w:trPr>
          <w:trHeight w:hRule="exact" w:val="397"/>
          <w:jc w:val="center"/>
        </w:trPr>
        <w:tc>
          <w:tcPr>
            <w:tcW w:w="450" w:type="pct"/>
            <w:shd w:val="clear" w:color="auto" w:fill="auto"/>
            <w:noWrap/>
            <w:vAlign w:val="center"/>
            <w:hideMark/>
          </w:tcPr>
          <w:p w14:paraId="710E102A" w14:textId="77777777" w:rsidR="00103BFE" w:rsidRPr="00CB6EBA" w:rsidRDefault="00103BFE" w:rsidP="00F94422">
            <w:pPr>
              <w:pStyle w:val="ab"/>
            </w:pPr>
            <w:r w:rsidRPr="00CB6EBA">
              <w:t>1#</w:t>
            </w:r>
          </w:p>
        </w:tc>
        <w:tc>
          <w:tcPr>
            <w:tcW w:w="450" w:type="pct"/>
            <w:shd w:val="clear" w:color="auto" w:fill="auto"/>
            <w:noWrap/>
            <w:vAlign w:val="center"/>
            <w:hideMark/>
          </w:tcPr>
          <w:p w14:paraId="438F18B0" w14:textId="77777777" w:rsidR="00103BFE" w:rsidRPr="00CB6EBA" w:rsidRDefault="00103BFE" w:rsidP="00F94422">
            <w:pPr>
              <w:pStyle w:val="ab"/>
            </w:pPr>
            <w:r w:rsidRPr="00CB6EBA">
              <w:t>263.04</w:t>
            </w:r>
          </w:p>
        </w:tc>
        <w:tc>
          <w:tcPr>
            <w:tcW w:w="450" w:type="pct"/>
            <w:shd w:val="clear" w:color="auto" w:fill="auto"/>
            <w:noWrap/>
            <w:vAlign w:val="center"/>
            <w:hideMark/>
          </w:tcPr>
          <w:p w14:paraId="63B2F479" w14:textId="77777777" w:rsidR="00103BFE" w:rsidRPr="00CB6EBA" w:rsidRDefault="00103BFE" w:rsidP="00F94422">
            <w:pPr>
              <w:pStyle w:val="ab"/>
            </w:pPr>
            <w:r w:rsidRPr="00CB6EBA">
              <w:t>263.04</w:t>
            </w:r>
          </w:p>
        </w:tc>
        <w:tc>
          <w:tcPr>
            <w:tcW w:w="450" w:type="pct"/>
            <w:shd w:val="clear" w:color="auto" w:fill="auto"/>
            <w:noWrap/>
            <w:vAlign w:val="center"/>
            <w:hideMark/>
          </w:tcPr>
          <w:p w14:paraId="6359AC4F" w14:textId="77777777" w:rsidR="00103BFE" w:rsidRPr="00CB6EBA" w:rsidRDefault="00103BFE" w:rsidP="00F94422">
            <w:pPr>
              <w:pStyle w:val="ab"/>
            </w:pPr>
            <w:r w:rsidRPr="00CB6EBA">
              <w:t>273.04</w:t>
            </w:r>
          </w:p>
        </w:tc>
        <w:tc>
          <w:tcPr>
            <w:tcW w:w="450" w:type="pct"/>
            <w:shd w:val="clear" w:color="auto" w:fill="auto"/>
            <w:noWrap/>
            <w:vAlign w:val="center"/>
            <w:hideMark/>
          </w:tcPr>
          <w:p w14:paraId="02343130" w14:textId="77777777" w:rsidR="00103BFE" w:rsidRPr="00CB6EBA" w:rsidRDefault="00103BFE" w:rsidP="00F94422">
            <w:pPr>
              <w:pStyle w:val="ab"/>
            </w:pPr>
            <w:r w:rsidRPr="00CB6EBA">
              <w:t>垫层混凝土与基岩接触面</w:t>
            </w:r>
          </w:p>
        </w:tc>
      </w:tr>
      <w:tr w:rsidR="00103BFE" w:rsidRPr="00CB6EBA" w14:paraId="21A4923E" w14:textId="77777777" w:rsidTr="00D653B2">
        <w:trPr>
          <w:trHeight w:hRule="exact" w:val="397"/>
          <w:jc w:val="center"/>
        </w:trPr>
        <w:tc>
          <w:tcPr>
            <w:tcW w:w="450" w:type="pct"/>
            <w:shd w:val="clear" w:color="auto" w:fill="auto"/>
            <w:noWrap/>
            <w:vAlign w:val="center"/>
            <w:hideMark/>
          </w:tcPr>
          <w:p w14:paraId="37B10C73" w14:textId="77777777" w:rsidR="00103BFE" w:rsidRPr="00CB6EBA" w:rsidRDefault="00103BFE" w:rsidP="00F94422">
            <w:pPr>
              <w:pStyle w:val="ab"/>
            </w:pPr>
            <w:r w:rsidRPr="00CB6EBA">
              <w:t>2#</w:t>
            </w:r>
          </w:p>
        </w:tc>
        <w:tc>
          <w:tcPr>
            <w:tcW w:w="450" w:type="pct"/>
            <w:shd w:val="clear" w:color="auto" w:fill="auto"/>
            <w:noWrap/>
            <w:vAlign w:val="center"/>
            <w:hideMark/>
          </w:tcPr>
          <w:p w14:paraId="1E376DDF" w14:textId="77777777" w:rsidR="00103BFE" w:rsidRPr="00CB6EBA" w:rsidRDefault="00103BFE" w:rsidP="00F94422">
            <w:pPr>
              <w:pStyle w:val="ab"/>
            </w:pPr>
            <w:r w:rsidRPr="00CB6EBA">
              <w:t>263.74</w:t>
            </w:r>
          </w:p>
        </w:tc>
        <w:tc>
          <w:tcPr>
            <w:tcW w:w="450" w:type="pct"/>
            <w:shd w:val="clear" w:color="auto" w:fill="auto"/>
            <w:noWrap/>
            <w:vAlign w:val="center"/>
            <w:hideMark/>
          </w:tcPr>
          <w:p w14:paraId="4F7ED289" w14:textId="77777777" w:rsidR="00103BFE" w:rsidRPr="00CB6EBA" w:rsidRDefault="00103BFE" w:rsidP="00F94422">
            <w:pPr>
              <w:pStyle w:val="ab"/>
            </w:pPr>
            <w:r w:rsidRPr="00CB6EBA">
              <w:t>263.74</w:t>
            </w:r>
          </w:p>
        </w:tc>
        <w:tc>
          <w:tcPr>
            <w:tcW w:w="450" w:type="pct"/>
            <w:shd w:val="clear" w:color="auto" w:fill="auto"/>
            <w:noWrap/>
            <w:vAlign w:val="center"/>
            <w:hideMark/>
          </w:tcPr>
          <w:p w14:paraId="4F5FB965" w14:textId="77777777" w:rsidR="00103BFE" w:rsidRPr="00CB6EBA" w:rsidRDefault="00103BFE" w:rsidP="00F94422">
            <w:pPr>
              <w:pStyle w:val="ab"/>
            </w:pPr>
            <w:r w:rsidRPr="00CB6EBA">
              <w:t>273.74</w:t>
            </w:r>
          </w:p>
        </w:tc>
        <w:tc>
          <w:tcPr>
            <w:tcW w:w="450" w:type="pct"/>
            <w:shd w:val="clear" w:color="auto" w:fill="auto"/>
            <w:noWrap/>
            <w:vAlign w:val="center"/>
            <w:hideMark/>
          </w:tcPr>
          <w:p w14:paraId="2658398D" w14:textId="77777777" w:rsidR="00103BFE" w:rsidRPr="00CB6EBA" w:rsidRDefault="00103BFE" w:rsidP="00F94422">
            <w:pPr>
              <w:pStyle w:val="ab"/>
            </w:pPr>
            <w:r w:rsidRPr="00CB6EBA">
              <w:t>砌石体与垫层混凝土接触面</w:t>
            </w:r>
          </w:p>
        </w:tc>
      </w:tr>
      <w:tr w:rsidR="00103BFE" w:rsidRPr="00CB6EBA" w14:paraId="22027C56" w14:textId="77777777" w:rsidTr="00D653B2">
        <w:trPr>
          <w:trHeight w:hRule="exact" w:val="397"/>
          <w:jc w:val="center"/>
        </w:trPr>
        <w:tc>
          <w:tcPr>
            <w:tcW w:w="450" w:type="pct"/>
            <w:shd w:val="clear" w:color="auto" w:fill="auto"/>
            <w:noWrap/>
            <w:vAlign w:val="center"/>
            <w:hideMark/>
          </w:tcPr>
          <w:p w14:paraId="418B1AF5" w14:textId="77777777" w:rsidR="00103BFE" w:rsidRPr="00CB6EBA" w:rsidRDefault="00103BFE" w:rsidP="00F94422">
            <w:pPr>
              <w:pStyle w:val="ab"/>
            </w:pPr>
            <w:r w:rsidRPr="00CB6EBA">
              <w:t>3#</w:t>
            </w:r>
          </w:p>
        </w:tc>
        <w:tc>
          <w:tcPr>
            <w:tcW w:w="450" w:type="pct"/>
            <w:shd w:val="clear" w:color="auto" w:fill="auto"/>
            <w:noWrap/>
            <w:vAlign w:val="center"/>
            <w:hideMark/>
          </w:tcPr>
          <w:p w14:paraId="1095F8F5" w14:textId="77777777" w:rsidR="00103BFE" w:rsidRPr="00CB6EBA" w:rsidRDefault="00103BFE" w:rsidP="00F94422">
            <w:pPr>
              <w:pStyle w:val="ab"/>
            </w:pPr>
            <w:r w:rsidRPr="00CB6EBA">
              <w:t>268.74</w:t>
            </w:r>
          </w:p>
        </w:tc>
        <w:tc>
          <w:tcPr>
            <w:tcW w:w="450" w:type="pct"/>
            <w:shd w:val="clear" w:color="auto" w:fill="auto"/>
            <w:noWrap/>
            <w:vAlign w:val="center"/>
            <w:hideMark/>
          </w:tcPr>
          <w:p w14:paraId="647C7B36" w14:textId="77777777" w:rsidR="00103BFE" w:rsidRPr="00CB6EBA" w:rsidRDefault="00103BFE" w:rsidP="00F94422">
            <w:pPr>
              <w:pStyle w:val="ab"/>
            </w:pPr>
            <w:r w:rsidRPr="00CB6EBA">
              <w:t>268.74</w:t>
            </w:r>
          </w:p>
        </w:tc>
        <w:tc>
          <w:tcPr>
            <w:tcW w:w="450" w:type="pct"/>
            <w:shd w:val="clear" w:color="auto" w:fill="auto"/>
            <w:noWrap/>
            <w:vAlign w:val="center"/>
            <w:hideMark/>
          </w:tcPr>
          <w:p w14:paraId="168FA6E7" w14:textId="77777777" w:rsidR="00103BFE" w:rsidRPr="00CB6EBA" w:rsidRDefault="00103BFE" w:rsidP="00F94422">
            <w:pPr>
              <w:pStyle w:val="ab"/>
            </w:pPr>
            <w:r w:rsidRPr="00CB6EBA">
              <w:t>278.74</w:t>
            </w:r>
          </w:p>
        </w:tc>
        <w:tc>
          <w:tcPr>
            <w:tcW w:w="450" w:type="pct"/>
            <w:vMerge w:val="restart"/>
            <w:shd w:val="clear" w:color="auto" w:fill="auto"/>
            <w:noWrap/>
            <w:vAlign w:val="center"/>
            <w:hideMark/>
          </w:tcPr>
          <w:p w14:paraId="2002AF0E" w14:textId="77777777" w:rsidR="00103BFE" w:rsidRPr="00CB6EBA" w:rsidRDefault="00103BFE" w:rsidP="00F94422">
            <w:pPr>
              <w:pStyle w:val="ab"/>
            </w:pPr>
            <w:r w:rsidRPr="00CB6EBA">
              <w:t>砌石体之间滑动面</w:t>
            </w:r>
          </w:p>
        </w:tc>
      </w:tr>
      <w:tr w:rsidR="00103BFE" w:rsidRPr="00CB6EBA" w14:paraId="70A3989E" w14:textId="77777777" w:rsidTr="00D653B2">
        <w:trPr>
          <w:trHeight w:hRule="exact" w:val="397"/>
          <w:jc w:val="center"/>
        </w:trPr>
        <w:tc>
          <w:tcPr>
            <w:tcW w:w="450" w:type="pct"/>
            <w:shd w:val="clear" w:color="auto" w:fill="auto"/>
            <w:noWrap/>
            <w:vAlign w:val="center"/>
            <w:hideMark/>
          </w:tcPr>
          <w:p w14:paraId="5468B753" w14:textId="77777777" w:rsidR="00103BFE" w:rsidRPr="00CB6EBA" w:rsidRDefault="00103BFE" w:rsidP="00F94422">
            <w:pPr>
              <w:pStyle w:val="ab"/>
            </w:pPr>
            <w:r w:rsidRPr="00CB6EBA">
              <w:t>4#</w:t>
            </w:r>
          </w:p>
        </w:tc>
        <w:tc>
          <w:tcPr>
            <w:tcW w:w="450" w:type="pct"/>
            <w:shd w:val="clear" w:color="auto" w:fill="auto"/>
            <w:noWrap/>
            <w:vAlign w:val="center"/>
            <w:hideMark/>
          </w:tcPr>
          <w:p w14:paraId="504DBAF3" w14:textId="77777777" w:rsidR="00103BFE" w:rsidRPr="00CB6EBA" w:rsidRDefault="00103BFE" w:rsidP="00F94422">
            <w:pPr>
              <w:pStyle w:val="ab"/>
            </w:pPr>
            <w:r w:rsidRPr="00CB6EBA">
              <w:t>273.74</w:t>
            </w:r>
          </w:p>
        </w:tc>
        <w:tc>
          <w:tcPr>
            <w:tcW w:w="450" w:type="pct"/>
            <w:shd w:val="clear" w:color="auto" w:fill="auto"/>
            <w:noWrap/>
            <w:vAlign w:val="center"/>
            <w:hideMark/>
          </w:tcPr>
          <w:p w14:paraId="5109E746" w14:textId="77777777" w:rsidR="00103BFE" w:rsidRPr="00CB6EBA" w:rsidRDefault="00103BFE" w:rsidP="00F94422">
            <w:pPr>
              <w:pStyle w:val="ab"/>
            </w:pPr>
            <w:r w:rsidRPr="00CB6EBA">
              <w:t>273.74</w:t>
            </w:r>
          </w:p>
        </w:tc>
        <w:tc>
          <w:tcPr>
            <w:tcW w:w="450" w:type="pct"/>
            <w:shd w:val="clear" w:color="auto" w:fill="auto"/>
            <w:noWrap/>
            <w:vAlign w:val="center"/>
            <w:hideMark/>
          </w:tcPr>
          <w:p w14:paraId="03FA50F5" w14:textId="77777777" w:rsidR="00103BFE" w:rsidRPr="00CB6EBA" w:rsidRDefault="00103BFE" w:rsidP="00F94422">
            <w:pPr>
              <w:pStyle w:val="ab"/>
            </w:pPr>
            <w:r w:rsidRPr="00CB6EBA">
              <w:t>283.74</w:t>
            </w:r>
          </w:p>
        </w:tc>
        <w:tc>
          <w:tcPr>
            <w:tcW w:w="450" w:type="pct"/>
            <w:vMerge/>
            <w:shd w:val="clear" w:color="auto" w:fill="auto"/>
            <w:vAlign w:val="center"/>
            <w:hideMark/>
          </w:tcPr>
          <w:p w14:paraId="35008964" w14:textId="77777777" w:rsidR="00103BFE" w:rsidRPr="00CB6EBA" w:rsidRDefault="00103BFE" w:rsidP="00F94422">
            <w:pPr>
              <w:pStyle w:val="ab"/>
            </w:pPr>
          </w:p>
        </w:tc>
      </w:tr>
      <w:tr w:rsidR="00103BFE" w:rsidRPr="00CB6EBA" w14:paraId="22759A32" w14:textId="77777777" w:rsidTr="00D653B2">
        <w:trPr>
          <w:trHeight w:hRule="exact" w:val="397"/>
          <w:jc w:val="center"/>
        </w:trPr>
        <w:tc>
          <w:tcPr>
            <w:tcW w:w="450" w:type="pct"/>
            <w:shd w:val="clear" w:color="auto" w:fill="auto"/>
            <w:noWrap/>
            <w:vAlign w:val="center"/>
            <w:hideMark/>
          </w:tcPr>
          <w:p w14:paraId="4F22D6B0" w14:textId="77777777" w:rsidR="00103BFE" w:rsidRPr="00CB6EBA" w:rsidRDefault="00103BFE" w:rsidP="00F94422">
            <w:pPr>
              <w:pStyle w:val="ab"/>
            </w:pPr>
            <w:r w:rsidRPr="00CB6EBA">
              <w:t>5#</w:t>
            </w:r>
          </w:p>
        </w:tc>
        <w:tc>
          <w:tcPr>
            <w:tcW w:w="450" w:type="pct"/>
            <w:shd w:val="clear" w:color="auto" w:fill="auto"/>
            <w:noWrap/>
            <w:vAlign w:val="center"/>
            <w:hideMark/>
          </w:tcPr>
          <w:p w14:paraId="0693105B" w14:textId="77777777" w:rsidR="00103BFE" w:rsidRPr="00CB6EBA" w:rsidRDefault="00103BFE" w:rsidP="00F94422">
            <w:pPr>
              <w:pStyle w:val="ab"/>
            </w:pPr>
            <w:r w:rsidRPr="00CB6EBA">
              <w:t>278.74</w:t>
            </w:r>
          </w:p>
        </w:tc>
        <w:tc>
          <w:tcPr>
            <w:tcW w:w="450" w:type="pct"/>
            <w:shd w:val="clear" w:color="auto" w:fill="auto"/>
            <w:noWrap/>
            <w:vAlign w:val="center"/>
            <w:hideMark/>
          </w:tcPr>
          <w:p w14:paraId="52E7348C" w14:textId="77777777" w:rsidR="00103BFE" w:rsidRPr="00CB6EBA" w:rsidRDefault="00103BFE" w:rsidP="00F94422">
            <w:pPr>
              <w:pStyle w:val="ab"/>
            </w:pPr>
            <w:r w:rsidRPr="00CB6EBA">
              <w:t>278.74</w:t>
            </w:r>
          </w:p>
        </w:tc>
        <w:tc>
          <w:tcPr>
            <w:tcW w:w="450" w:type="pct"/>
            <w:shd w:val="clear" w:color="auto" w:fill="auto"/>
            <w:noWrap/>
            <w:vAlign w:val="center"/>
            <w:hideMark/>
          </w:tcPr>
          <w:p w14:paraId="0AD7AF43" w14:textId="77777777" w:rsidR="00103BFE" w:rsidRPr="00CB6EBA" w:rsidRDefault="00103BFE" w:rsidP="00F94422">
            <w:pPr>
              <w:pStyle w:val="ab"/>
            </w:pPr>
            <w:r w:rsidRPr="00CB6EBA">
              <w:t>288.74</w:t>
            </w:r>
          </w:p>
        </w:tc>
        <w:tc>
          <w:tcPr>
            <w:tcW w:w="450" w:type="pct"/>
            <w:vMerge/>
            <w:shd w:val="clear" w:color="auto" w:fill="auto"/>
            <w:vAlign w:val="center"/>
            <w:hideMark/>
          </w:tcPr>
          <w:p w14:paraId="0F6B4CFF" w14:textId="77777777" w:rsidR="00103BFE" w:rsidRPr="00CB6EBA" w:rsidRDefault="00103BFE" w:rsidP="00F94422">
            <w:pPr>
              <w:pStyle w:val="ab"/>
            </w:pPr>
          </w:p>
        </w:tc>
      </w:tr>
      <w:tr w:rsidR="00103BFE" w:rsidRPr="00CB6EBA" w14:paraId="290EDA79" w14:textId="77777777" w:rsidTr="00D653B2">
        <w:trPr>
          <w:trHeight w:hRule="exact" w:val="397"/>
          <w:jc w:val="center"/>
        </w:trPr>
        <w:tc>
          <w:tcPr>
            <w:tcW w:w="450" w:type="pct"/>
            <w:shd w:val="clear" w:color="auto" w:fill="auto"/>
            <w:noWrap/>
            <w:vAlign w:val="center"/>
            <w:hideMark/>
          </w:tcPr>
          <w:p w14:paraId="14A9358D" w14:textId="77777777" w:rsidR="00103BFE" w:rsidRPr="00CB6EBA" w:rsidRDefault="00103BFE" w:rsidP="00F94422">
            <w:pPr>
              <w:pStyle w:val="ab"/>
            </w:pPr>
            <w:r w:rsidRPr="00CB6EBA">
              <w:t>6#</w:t>
            </w:r>
          </w:p>
        </w:tc>
        <w:tc>
          <w:tcPr>
            <w:tcW w:w="450" w:type="pct"/>
            <w:shd w:val="clear" w:color="auto" w:fill="auto"/>
            <w:noWrap/>
            <w:vAlign w:val="center"/>
            <w:hideMark/>
          </w:tcPr>
          <w:p w14:paraId="3A781D57" w14:textId="77777777" w:rsidR="00103BFE" w:rsidRPr="00CB6EBA" w:rsidRDefault="00103BFE" w:rsidP="00F94422">
            <w:pPr>
              <w:pStyle w:val="ab"/>
            </w:pPr>
            <w:r w:rsidRPr="00CB6EBA">
              <w:t>283.74</w:t>
            </w:r>
          </w:p>
        </w:tc>
        <w:tc>
          <w:tcPr>
            <w:tcW w:w="450" w:type="pct"/>
            <w:shd w:val="clear" w:color="auto" w:fill="auto"/>
            <w:noWrap/>
            <w:vAlign w:val="center"/>
            <w:hideMark/>
          </w:tcPr>
          <w:p w14:paraId="2D0A7882" w14:textId="77777777" w:rsidR="00103BFE" w:rsidRPr="00CB6EBA" w:rsidRDefault="00103BFE" w:rsidP="00F94422">
            <w:pPr>
              <w:pStyle w:val="ab"/>
            </w:pPr>
            <w:r w:rsidRPr="00CB6EBA">
              <w:t>283.74</w:t>
            </w:r>
          </w:p>
        </w:tc>
        <w:tc>
          <w:tcPr>
            <w:tcW w:w="450" w:type="pct"/>
            <w:shd w:val="clear" w:color="auto" w:fill="auto"/>
            <w:noWrap/>
            <w:vAlign w:val="center"/>
            <w:hideMark/>
          </w:tcPr>
          <w:p w14:paraId="05BDEE45" w14:textId="77777777" w:rsidR="00103BFE" w:rsidRPr="00CB6EBA" w:rsidRDefault="00103BFE" w:rsidP="00F94422">
            <w:pPr>
              <w:pStyle w:val="ab"/>
            </w:pPr>
            <w:r w:rsidRPr="00CB6EBA">
              <w:t>293.74</w:t>
            </w:r>
          </w:p>
        </w:tc>
        <w:tc>
          <w:tcPr>
            <w:tcW w:w="450" w:type="pct"/>
            <w:vMerge/>
            <w:shd w:val="clear" w:color="auto" w:fill="auto"/>
            <w:vAlign w:val="center"/>
            <w:hideMark/>
          </w:tcPr>
          <w:p w14:paraId="626A74C7" w14:textId="77777777" w:rsidR="00103BFE" w:rsidRPr="00CB6EBA" w:rsidRDefault="00103BFE" w:rsidP="00F94422">
            <w:pPr>
              <w:pStyle w:val="ab"/>
            </w:pPr>
          </w:p>
        </w:tc>
      </w:tr>
      <w:tr w:rsidR="00103BFE" w:rsidRPr="00CB6EBA" w14:paraId="4A3A90E1" w14:textId="77777777" w:rsidTr="00D653B2">
        <w:trPr>
          <w:trHeight w:hRule="exact" w:val="397"/>
          <w:jc w:val="center"/>
        </w:trPr>
        <w:tc>
          <w:tcPr>
            <w:tcW w:w="450" w:type="pct"/>
            <w:shd w:val="clear" w:color="auto" w:fill="auto"/>
            <w:noWrap/>
            <w:vAlign w:val="center"/>
            <w:hideMark/>
          </w:tcPr>
          <w:p w14:paraId="39E0282D" w14:textId="77777777" w:rsidR="00103BFE" w:rsidRPr="00CB6EBA" w:rsidRDefault="00103BFE" w:rsidP="00F94422">
            <w:pPr>
              <w:pStyle w:val="ab"/>
            </w:pPr>
            <w:r w:rsidRPr="00CB6EBA">
              <w:t>7#</w:t>
            </w:r>
          </w:p>
        </w:tc>
        <w:tc>
          <w:tcPr>
            <w:tcW w:w="450" w:type="pct"/>
            <w:shd w:val="clear" w:color="auto" w:fill="auto"/>
            <w:noWrap/>
            <w:vAlign w:val="center"/>
            <w:hideMark/>
          </w:tcPr>
          <w:p w14:paraId="6772267B" w14:textId="77777777" w:rsidR="00103BFE" w:rsidRPr="00CB6EBA" w:rsidRDefault="00103BFE" w:rsidP="00F94422">
            <w:pPr>
              <w:pStyle w:val="ab"/>
            </w:pPr>
            <w:r w:rsidRPr="00CB6EBA">
              <w:t>288.74</w:t>
            </w:r>
          </w:p>
        </w:tc>
        <w:tc>
          <w:tcPr>
            <w:tcW w:w="450" w:type="pct"/>
            <w:shd w:val="clear" w:color="auto" w:fill="auto"/>
            <w:noWrap/>
            <w:vAlign w:val="center"/>
            <w:hideMark/>
          </w:tcPr>
          <w:p w14:paraId="213B1840" w14:textId="77777777" w:rsidR="00103BFE" w:rsidRPr="00CB6EBA" w:rsidRDefault="00103BFE" w:rsidP="00F94422">
            <w:pPr>
              <w:pStyle w:val="ab"/>
            </w:pPr>
            <w:r w:rsidRPr="00CB6EBA">
              <w:t>288.74</w:t>
            </w:r>
          </w:p>
        </w:tc>
        <w:tc>
          <w:tcPr>
            <w:tcW w:w="450" w:type="pct"/>
            <w:shd w:val="clear" w:color="auto" w:fill="auto"/>
            <w:noWrap/>
            <w:vAlign w:val="center"/>
            <w:hideMark/>
          </w:tcPr>
          <w:p w14:paraId="731E0160" w14:textId="77777777" w:rsidR="00103BFE" w:rsidRPr="00CB6EBA" w:rsidRDefault="00103BFE" w:rsidP="00F94422">
            <w:pPr>
              <w:pStyle w:val="ab"/>
            </w:pPr>
            <w:r w:rsidRPr="00CB6EBA">
              <w:t>298.74</w:t>
            </w:r>
          </w:p>
        </w:tc>
        <w:tc>
          <w:tcPr>
            <w:tcW w:w="450" w:type="pct"/>
            <w:vMerge/>
            <w:shd w:val="clear" w:color="auto" w:fill="auto"/>
            <w:vAlign w:val="center"/>
            <w:hideMark/>
          </w:tcPr>
          <w:p w14:paraId="6127AD91" w14:textId="77777777" w:rsidR="00103BFE" w:rsidRPr="00CB6EBA" w:rsidRDefault="00103BFE" w:rsidP="00F94422">
            <w:pPr>
              <w:pStyle w:val="ab"/>
            </w:pPr>
          </w:p>
        </w:tc>
      </w:tr>
      <w:tr w:rsidR="00103BFE" w:rsidRPr="00CB6EBA" w14:paraId="685C22E9" w14:textId="77777777" w:rsidTr="00D653B2">
        <w:trPr>
          <w:trHeight w:hRule="exact" w:val="397"/>
          <w:jc w:val="center"/>
        </w:trPr>
        <w:tc>
          <w:tcPr>
            <w:tcW w:w="450" w:type="pct"/>
            <w:shd w:val="clear" w:color="auto" w:fill="auto"/>
            <w:noWrap/>
            <w:vAlign w:val="center"/>
            <w:hideMark/>
          </w:tcPr>
          <w:p w14:paraId="43D4F595" w14:textId="77777777" w:rsidR="00103BFE" w:rsidRPr="00CB6EBA" w:rsidRDefault="00103BFE" w:rsidP="00F94422">
            <w:pPr>
              <w:pStyle w:val="ab"/>
            </w:pPr>
            <w:r w:rsidRPr="00CB6EBA">
              <w:t>8#</w:t>
            </w:r>
          </w:p>
        </w:tc>
        <w:tc>
          <w:tcPr>
            <w:tcW w:w="450" w:type="pct"/>
            <w:shd w:val="clear" w:color="auto" w:fill="auto"/>
            <w:noWrap/>
            <w:vAlign w:val="center"/>
            <w:hideMark/>
          </w:tcPr>
          <w:p w14:paraId="5BDE39E8" w14:textId="77777777" w:rsidR="00103BFE" w:rsidRPr="00CB6EBA" w:rsidRDefault="00103BFE" w:rsidP="00F94422">
            <w:pPr>
              <w:pStyle w:val="ab"/>
            </w:pPr>
            <w:r w:rsidRPr="00CB6EBA">
              <w:t>293.74</w:t>
            </w:r>
          </w:p>
        </w:tc>
        <w:tc>
          <w:tcPr>
            <w:tcW w:w="450" w:type="pct"/>
            <w:shd w:val="clear" w:color="auto" w:fill="auto"/>
            <w:noWrap/>
            <w:vAlign w:val="center"/>
            <w:hideMark/>
          </w:tcPr>
          <w:p w14:paraId="77605EE2" w14:textId="77777777" w:rsidR="00103BFE" w:rsidRPr="00CB6EBA" w:rsidRDefault="00103BFE" w:rsidP="00F94422">
            <w:pPr>
              <w:pStyle w:val="ab"/>
            </w:pPr>
            <w:r w:rsidRPr="00CB6EBA">
              <w:t>293.74</w:t>
            </w:r>
          </w:p>
        </w:tc>
        <w:tc>
          <w:tcPr>
            <w:tcW w:w="450" w:type="pct"/>
            <w:shd w:val="clear" w:color="auto" w:fill="auto"/>
            <w:noWrap/>
            <w:vAlign w:val="center"/>
            <w:hideMark/>
          </w:tcPr>
          <w:p w14:paraId="4724E9A1" w14:textId="54EC92C1" w:rsidR="00103BFE" w:rsidRPr="00CB6EBA" w:rsidRDefault="00F330B3" w:rsidP="00F94422">
            <w:pPr>
              <w:pStyle w:val="ab"/>
            </w:pPr>
            <w:r w:rsidRPr="00CB6EBA">
              <w:t>/</w:t>
            </w:r>
          </w:p>
        </w:tc>
        <w:tc>
          <w:tcPr>
            <w:tcW w:w="450" w:type="pct"/>
            <w:vMerge/>
            <w:shd w:val="clear" w:color="auto" w:fill="auto"/>
            <w:vAlign w:val="center"/>
            <w:hideMark/>
          </w:tcPr>
          <w:p w14:paraId="6E23A41F" w14:textId="77777777" w:rsidR="00103BFE" w:rsidRPr="00CB6EBA" w:rsidRDefault="00103BFE" w:rsidP="00F94422">
            <w:pPr>
              <w:pStyle w:val="ab"/>
            </w:pPr>
          </w:p>
        </w:tc>
      </w:tr>
    </w:tbl>
    <w:p w14:paraId="31B422FB" w14:textId="77777777" w:rsidR="00103BFE" w:rsidRPr="00CB6EBA" w:rsidRDefault="00103BFE">
      <w:pPr>
        <w:pStyle w:val="ad"/>
      </w:pPr>
      <w:r w:rsidRPr="00CB6EBA">
        <w:t>注：以上单位均为</w:t>
      </w:r>
      <w:r w:rsidRPr="00CB6EBA">
        <w:t>m</w:t>
      </w:r>
      <w:r w:rsidRPr="00CB6EBA">
        <w:t>。</w:t>
      </w:r>
    </w:p>
    <w:p w14:paraId="66AEC4F5" w14:textId="77777777" w:rsidR="00103BFE" w:rsidRPr="00CB6EBA" w:rsidRDefault="00BD20DE">
      <w:pPr>
        <w:pStyle w:val="af"/>
      </w:pPr>
      <w:r w:rsidRPr="00CB6EBA">
        <w:t>3</w:t>
      </w:r>
      <w:r w:rsidRPr="00CB6EBA">
        <w:t>、</w:t>
      </w:r>
      <w:r w:rsidR="00103BFE" w:rsidRPr="00CB6EBA">
        <w:t>复核标准</w:t>
      </w:r>
      <w:r w:rsidR="00E80CA0" w:rsidRPr="00CB6EBA">
        <w:t>和计算参数</w:t>
      </w:r>
    </w:p>
    <w:p w14:paraId="59C6D9AC" w14:textId="77777777" w:rsidR="00103BFE" w:rsidRPr="00CB6EBA" w:rsidRDefault="00103BFE">
      <w:pPr>
        <w:pStyle w:val="af"/>
      </w:pPr>
      <w:r w:rsidRPr="00CB6EBA">
        <w:t>茅岗水库总库容</w:t>
      </w:r>
      <w:r w:rsidRPr="00CB6EBA">
        <w:t>1116</w:t>
      </w:r>
      <w:r w:rsidRPr="00CB6EBA">
        <w:t>万</w:t>
      </w:r>
      <w:r w:rsidRPr="00CB6EBA">
        <w:t>m</w:t>
      </w:r>
      <w:r w:rsidRPr="00CB6EBA">
        <w:rPr>
          <w:vertAlign w:val="superscript"/>
        </w:rPr>
        <w:t>3</w:t>
      </w:r>
      <w:r w:rsidRPr="00CB6EBA">
        <w:t>，根据《防洪标准》（</w:t>
      </w:r>
      <w:r w:rsidRPr="00CB6EBA">
        <w:t>GB 50201-2014</w:t>
      </w:r>
      <w:r w:rsidRPr="00CB6EBA">
        <w:t>）和《水利水电工程等级划分及洪水标准》（</w:t>
      </w:r>
      <w:r w:rsidRPr="00CB6EBA">
        <w:t>SL 252-2017</w:t>
      </w:r>
      <w:r w:rsidRPr="00CB6EBA">
        <w:t>），茅岗水库属中型水库，为</w:t>
      </w:r>
      <w:r w:rsidRPr="00CB6EBA">
        <w:rPr>
          <w:rFonts w:ascii="宋体" w:eastAsia="宋体" w:hAnsi="宋体" w:cs="宋体" w:hint="eastAsia"/>
        </w:rPr>
        <w:t>Ⅲ</w:t>
      </w:r>
      <w:r w:rsidRPr="00CB6EBA">
        <w:t>等工程，主要水工建筑物的级别为</w:t>
      </w:r>
      <w:r w:rsidRPr="00CB6EBA">
        <w:t>3</w:t>
      </w:r>
      <w:r w:rsidRPr="00CB6EBA">
        <w:t>级，其防洪标准（重现期）：设计为</w:t>
      </w:r>
      <w:r w:rsidRPr="00CB6EBA">
        <w:t>100~50</w:t>
      </w:r>
      <w:r w:rsidRPr="00CB6EBA">
        <w:t>年，校核为</w:t>
      </w:r>
      <w:r w:rsidRPr="00CB6EBA">
        <w:t>1000</w:t>
      </w:r>
      <w:r w:rsidRPr="00CB6EBA">
        <w:t>～</w:t>
      </w:r>
      <w:r w:rsidRPr="00CB6EBA">
        <w:t>500</w:t>
      </w:r>
      <w:r w:rsidRPr="00CB6EBA">
        <w:t>年。根据《砌石坝设计规范》（</w:t>
      </w:r>
      <w:r w:rsidRPr="00CB6EBA">
        <w:t>SL25-2006</w:t>
      </w:r>
      <w:r w:rsidRPr="00CB6EBA">
        <w:t>），采用上述抗滑稳定安全系数公式计算坝体安全系数时，基本荷载组合条件下抗滑稳定的安全系数不小于</w:t>
      </w:r>
      <w:r w:rsidRPr="00CB6EBA">
        <w:t>3.00</w:t>
      </w:r>
      <w:r w:rsidRPr="00CB6EBA">
        <w:t>，特殊荷载组合条件下应不小于</w:t>
      </w:r>
      <w:r w:rsidRPr="00CB6EBA">
        <w:t>2.50</w:t>
      </w:r>
      <w:r w:rsidRPr="00CB6EBA">
        <w:t>。</w:t>
      </w:r>
    </w:p>
    <w:p w14:paraId="3C998030" w14:textId="77777777" w:rsidR="00103BFE" w:rsidRPr="00CB6EBA" w:rsidRDefault="00103BFE">
      <w:pPr>
        <w:pStyle w:val="af"/>
      </w:pPr>
      <w:r w:rsidRPr="00CB6EBA">
        <w:t>根据地质勘探成果</w:t>
      </w:r>
      <w:r w:rsidR="00E80CA0" w:rsidRPr="00CB6EBA">
        <w:t>选择计算参数，具体参数选取见《茅岗水库大坝结构安全评价报告》。</w:t>
      </w:r>
    </w:p>
    <w:p w14:paraId="67D79012" w14:textId="77777777" w:rsidR="00103BFE" w:rsidRPr="00CB6EBA" w:rsidRDefault="00E80CA0">
      <w:pPr>
        <w:pStyle w:val="af"/>
      </w:pPr>
      <w:r w:rsidRPr="00CB6EBA">
        <w:t>4</w:t>
      </w:r>
      <w:r w:rsidR="00BD20DE" w:rsidRPr="00CB6EBA">
        <w:t>、</w:t>
      </w:r>
      <w:r w:rsidR="00103BFE" w:rsidRPr="00CB6EBA">
        <w:t>主坝稳定复核计算结果</w:t>
      </w:r>
    </w:p>
    <w:p w14:paraId="53BEEC30" w14:textId="77777777" w:rsidR="00103BFE" w:rsidRPr="00CB6EBA" w:rsidRDefault="00BD20DE">
      <w:pPr>
        <w:pStyle w:val="af"/>
      </w:pPr>
      <w:r w:rsidRPr="00CB6EBA">
        <w:t>（</w:t>
      </w:r>
      <w:r w:rsidRPr="00CB6EBA">
        <w:t>1</w:t>
      </w:r>
      <w:r w:rsidRPr="00CB6EBA">
        <w:t>）</w:t>
      </w:r>
      <w:r w:rsidR="00103BFE" w:rsidRPr="00CB6EBA">
        <w:t>垫层混凝土与基岩接触面</w:t>
      </w:r>
    </w:p>
    <w:p w14:paraId="5E77CB9F" w14:textId="77777777" w:rsidR="00103BFE" w:rsidRPr="00CB6EBA" w:rsidRDefault="00103BFE">
      <w:pPr>
        <w:pStyle w:val="af"/>
      </w:pPr>
      <w:r w:rsidRPr="00CB6EBA">
        <w:t>各坝段垫层混凝土与基岩接触面抗滑稳定计算结果见表</w:t>
      </w:r>
      <w:r w:rsidRPr="00CB6EBA">
        <w:t>8.1-8</w:t>
      </w:r>
      <w:r w:rsidRPr="00CB6EBA">
        <w:t>。从计算成果中可以看出：溢流坝段和非溢流坝段垫层混凝土与基岩接触面的抗滑稳定安全系数均满足规范要求，且抗滑移定安全系数裕度较大。</w:t>
      </w:r>
    </w:p>
    <w:p w14:paraId="34CB78F7" w14:textId="77777777" w:rsidR="00103BFE" w:rsidRPr="00CB6EBA" w:rsidRDefault="00103BFE" w:rsidP="00103BFE">
      <w:pPr>
        <w:ind w:firstLineChars="200" w:firstLine="480"/>
        <w:rPr>
          <w:rFonts w:cs="Times New Roman"/>
        </w:rPr>
      </w:pPr>
      <w:r w:rsidRPr="00CB6EBA">
        <w:rPr>
          <w:rFonts w:cs="Times New Roman"/>
        </w:rPr>
        <w:br w:type="page"/>
      </w:r>
    </w:p>
    <w:p w14:paraId="7CEC6C46" w14:textId="77777777" w:rsidR="00103BFE" w:rsidRPr="00CB6EBA" w:rsidRDefault="00103BFE">
      <w:pPr>
        <w:pStyle w:val="ac"/>
      </w:pPr>
      <w:r w:rsidRPr="00CB6EBA">
        <w:lastRenderedPageBreak/>
        <w:t>表</w:t>
      </w:r>
      <w:r w:rsidRPr="00CB6EBA">
        <w:t>8.1-8</w:t>
      </w:r>
      <w:r w:rsidRPr="00CB6EBA">
        <w:t>各坝段垫层混凝土与基岩接触面抗滑稳定复核成果表</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132"/>
        <w:gridCol w:w="2132"/>
        <w:gridCol w:w="2132"/>
        <w:gridCol w:w="2132"/>
      </w:tblGrid>
      <w:tr w:rsidR="00103BFE" w:rsidRPr="00CB6EBA" w14:paraId="1AE83D2E" w14:textId="77777777" w:rsidTr="00103BFE">
        <w:trPr>
          <w:trHeight w:val="340"/>
          <w:jc w:val="center"/>
        </w:trPr>
        <w:tc>
          <w:tcPr>
            <w:tcW w:w="1250" w:type="pct"/>
            <w:shd w:val="clear" w:color="auto" w:fill="auto"/>
            <w:vAlign w:val="center"/>
          </w:tcPr>
          <w:p w14:paraId="1502C3C0" w14:textId="77777777" w:rsidR="00103BFE" w:rsidRPr="00CB6EBA" w:rsidRDefault="00103BFE" w:rsidP="00F94422">
            <w:pPr>
              <w:pStyle w:val="ab"/>
            </w:pPr>
            <w:r w:rsidRPr="00CB6EBA">
              <w:t>坝段</w:t>
            </w:r>
          </w:p>
        </w:tc>
        <w:tc>
          <w:tcPr>
            <w:tcW w:w="1250" w:type="pct"/>
            <w:shd w:val="clear" w:color="auto" w:fill="auto"/>
            <w:vAlign w:val="center"/>
          </w:tcPr>
          <w:p w14:paraId="261C5C37" w14:textId="77777777" w:rsidR="00103BFE" w:rsidRPr="00CB6EBA" w:rsidRDefault="00103BFE" w:rsidP="00F94422">
            <w:pPr>
              <w:pStyle w:val="ab"/>
            </w:pPr>
            <w:r w:rsidRPr="00CB6EBA">
              <w:t>工况</w:t>
            </w:r>
          </w:p>
        </w:tc>
        <w:tc>
          <w:tcPr>
            <w:tcW w:w="1250" w:type="pct"/>
            <w:shd w:val="clear" w:color="auto" w:fill="auto"/>
            <w:vAlign w:val="center"/>
          </w:tcPr>
          <w:p w14:paraId="290A7E0D" w14:textId="77777777" w:rsidR="00103BFE" w:rsidRPr="00CB6EBA" w:rsidRDefault="00103BFE" w:rsidP="00F94422">
            <w:pPr>
              <w:pStyle w:val="ab"/>
            </w:pPr>
            <w:r w:rsidRPr="00CB6EBA">
              <w:object w:dxaOrig="300" w:dyaOrig="300" w14:anchorId="2A4E445E">
                <v:shape id="_x0000_i1032" type="#_x0000_t75" style="width:14.95pt;height:14.95pt" o:ole="">
                  <v:imagedata r:id="rId30" o:title=""/>
                </v:shape>
                <o:OLEObject Type="Embed" ProgID="Equation.DSMT4" ShapeID="_x0000_i1032" DrawAspect="Content" ObjectID="_1586190789" r:id="rId31"/>
              </w:object>
            </w:r>
          </w:p>
        </w:tc>
        <w:tc>
          <w:tcPr>
            <w:tcW w:w="1250" w:type="pct"/>
            <w:shd w:val="clear" w:color="auto" w:fill="auto"/>
            <w:vAlign w:val="center"/>
          </w:tcPr>
          <w:p w14:paraId="12928AEC" w14:textId="77777777" w:rsidR="00103BFE" w:rsidRPr="00CB6EBA" w:rsidRDefault="00103BFE" w:rsidP="00F94422">
            <w:pPr>
              <w:pStyle w:val="ab"/>
            </w:pPr>
            <w:r w:rsidRPr="00CB6EBA">
              <w:t>规范要求值</w:t>
            </w:r>
          </w:p>
        </w:tc>
      </w:tr>
      <w:tr w:rsidR="00103BFE" w:rsidRPr="00CB6EBA" w14:paraId="793826F3" w14:textId="77777777" w:rsidTr="00103BFE">
        <w:trPr>
          <w:trHeight w:val="340"/>
          <w:jc w:val="center"/>
        </w:trPr>
        <w:tc>
          <w:tcPr>
            <w:tcW w:w="1250" w:type="pct"/>
            <w:vMerge w:val="restart"/>
            <w:shd w:val="clear" w:color="auto" w:fill="auto"/>
            <w:vAlign w:val="center"/>
          </w:tcPr>
          <w:p w14:paraId="5A7FBF16" w14:textId="77777777" w:rsidR="00103BFE" w:rsidRPr="00CB6EBA" w:rsidRDefault="00103BFE" w:rsidP="00F94422">
            <w:pPr>
              <w:pStyle w:val="ab"/>
            </w:pPr>
            <w:r w:rsidRPr="00CB6EBA">
              <w:t>溢流</w:t>
            </w:r>
          </w:p>
          <w:p w14:paraId="71D2A3BA" w14:textId="77777777" w:rsidR="00103BFE" w:rsidRPr="00CB6EBA" w:rsidRDefault="00103BFE" w:rsidP="00F94422">
            <w:pPr>
              <w:pStyle w:val="ab"/>
            </w:pPr>
            <w:r w:rsidRPr="00CB6EBA">
              <w:t>坝段</w:t>
            </w:r>
          </w:p>
        </w:tc>
        <w:tc>
          <w:tcPr>
            <w:tcW w:w="1250" w:type="pct"/>
            <w:shd w:val="clear" w:color="auto" w:fill="auto"/>
            <w:vAlign w:val="center"/>
          </w:tcPr>
          <w:p w14:paraId="38E016A0" w14:textId="77777777" w:rsidR="00103BFE" w:rsidRPr="00CB6EBA" w:rsidRDefault="00103BFE" w:rsidP="00F94422">
            <w:pPr>
              <w:pStyle w:val="ab"/>
            </w:pPr>
            <w:r w:rsidRPr="00CB6EBA">
              <w:t>正常蓄水位</w:t>
            </w:r>
          </w:p>
        </w:tc>
        <w:tc>
          <w:tcPr>
            <w:tcW w:w="1250" w:type="pct"/>
            <w:shd w:val="clear" w:color="auto" w:fill="auto"/>
            <w:vAlign w:val="center"/>
          </w:tcPr>
          <w:p w14:paraId="07D0BBF0" w14:textId="77777777" w:rsidR="00103BFE" w:rsidRPr="00CB6EBA" w:rsidRDefault="00103BFE" w:rsidP="00F94422">
            <w:pPr>
              <w:pStyle w:val="ab"/>
            </w:pPr>
            <w:r w:rsidRPr="00CB6EBA">
              <w:t>6.31</w:t>
            </w:r>
          </w:p>
        </w:tc>
        <w:tc>
          <w:tcPr>
            <w:tcW w:w="1250" w:type="pct"/>
            <w:shd w:val="clear" w:color="auto" w:fill="auto"/>
            <w:vAlign w:val="center"/>
          </w:tcPr>
          <w:p w14:paraId="6DC6A86C" w14:textId="77777777" w:rsidR="00103BFE" w:rsidRPr="00CB6EBA" w:rsidRDefault="00103BFE" w:rsidP="00F94422">
            <w:pPr>
              <w:pStyle w:val="ab"/>
            </w:pPr>
            <w:r w:rsidRPr="00CB6EBA">
              <w:t>3.0</w:t>
            </w:r>
          </w:p>
        </w:tc>
      </w:tr>
      <w:tr w:rsidR="00103BFE" w:rsidRPr="00CB6EBA" w14:paraId="3D8F99BD" w14:textId="77777777" w:rsidTr="00103BFE">
        <w:trPr>
          <w:trHeight w:val="340"/>
          <w:jc w:val="center"/>
        </w:trPr>
        <w:tc>
          <w:tcPr>
            <w:tcW w:w="1250" w:type="pct"/>
            <w:vMerge/>
            <w:shd w:val="clear" w:color="auto" w:fill="auto"/>
            <w:vAlign w:val="center"/>
          </w:tcPr>
          <w:p w14:paraId="7A3B31E2" w14:textId="77777777" w:rsidR="00103BFE" w:rsidRPr="00CB6EBA" w:rsidRDefault="00103BFE" w:rsidP="00F94422">
            <w:pPr>
              <w:pStyle w:val="ab"/>
            </w:pPr>
          </w:p>
        </w:tc>
        <w:tc>
          <w:tcPr>
            <w:tcW w:w="1250" w:type="pct"/>
            <w:shd w:val="clear" w:color="auto" w:fill="auto"/>
            <w:vAlign w:val="center"/>
          </w:tcPr>
          <w:p w14:paraId="4BF5A3D0" w14:textId="77777777" w:rsidR="00103BFE" w:rsidRPr="00CB6EBA" w:rsidRDefault="00103BFE" w:rsidP="00F94422">
            <w:pPr>
              <w:pStyle w:val="ab"/>
            </w:pPr>
            <w:r w:rsidRPr="00CB6EBA">
              <w:t>设计水位</w:t>
            </w:r>
          </w:p>
        </w:tc>
        <w:tc>
          <w:tcPr>
            <w:tcW w:w="1250" w:type="pct"/>
            <w:shd w:val="clear" w:color="auto" w:fill="auto"/>
            <w:vAlign w:val="center"/>
          </w:tcPr>
          <w:p w14:paraId="299A2E04" w14:textId="77777777" w:rsidR="00103BFE" w:rsidRPr="00CB6EBA" w:rsidRDefault="00103BFE" w:rsidP="00F94422">
            <w:pPr>
              <w:pStyle w:val="ab"/>
            </w:pPr>
            <w:r w:rsidRPr="00CB6EBA">
              <w:t>5.487</w:t>
            </w:r>
          </w:p>
        </w:tc>
        <w:tc>
          <w:tcPr>
            <w:tcW w:w="1250" w:type="pct"/>
            <w:shd w:val="clear" w:color="auto" w:fill="auto"/>
            <w:vAlign w:val="center"/>
          </w:tcPr>
          <w:p w14:paraId="1AE425EC" w14:textId="77777777" w:rsidR="00103BFE" w:rsidRPr="00CB6EBA" w:rsidRDefault="00103BFE" w:rsidP="00F94422">
            <w:pPr>
              <w:pStyle w:val="ab"/>
            </w:pPr>
            <w:r w:rsidRPr="00CB6EBA">
              <w:t>3.0</w:t>
            </w:r>
          </w:p>
        </w:tc>
      </w:tr>
      <w:tr w:rsidR="00103BFE" w:rsidRPr="00CB6EBA" w14:paraId="42F9399F" w14:textId="77777777" w:rsidTr="00103BFE">
        <w:trPr>
          <w:trHeight w:val="340"/>
          <w:jc w:val="center"/>
        </w:trPr>
        <w:tc>
          <w:tcPr>
            <w:tcW w:w="1250" w:type="pct"/>
            <w:vMerge/>
            <w:shd w:val="clear" w:color="auto" w:fill="auto"/>
            <w:vAlign w:val="center"/>
          </w:tcPr>
          <w:p w14:paraId="4909BAAE" w14:textId="77777777" w:rsidR="00103BFE" w:rsidRPr="00CB6EBA" w:rsidRDefault="00103BFE" w:rsidP="00F94422">
            <w:pPr>
              <w:pStyle w:val="ab"/>
            </w:pPr>
          </w:p>
        </w:tc>
        <w:tc>
          <w:tcPr>
            <w:tcW w:w="1250" w:type="pct"/>
            <w:shd w:val="clear" w:color="auto" w:fill="auto"/>
            <w:vAlign w:val="center"/>
          </w:tcPr>
          <w:p w14:paraId="154B88F2" w14:textId="77777777" w:rsidR="00103BFE" w:rsidRPr="00CB6EBA" w:rsidRDefault="00103BFE" w:rsidP="00F94422">
            <w:pPr>
              <w:pStyle w:val="ab"/>
            </w:pPr>
            <w:r w:rsidRPr="00CB6EBA">
              <w:t>校核水位</w:t>
            </w:r>
          </w:p>
        </w:tc>
        <w:tc>
          <w:tcPr>
            <w:tcW w:w="1250" w:type="pct"/>
            <w:shd w:val="clear" w:color="auto" w:fill="auto"/>
            <w:vAlign w:val="center"/>
          </w:tcPr>
          <w:p w14:paraId="0DD15654" w14:textId="77777777" w:rsidR="00103BFE" w:rsidRPr="00CB6EBA" w:rsidRDefault="00103BFE" w:rsidP="00F94422">
            <w:pPr>
              <w:pStyle w:val="ab"/>
            </w:pPr>
            <w:r w:rsidRPr="00CB6EBA">
              <w:t>5.138</w:t>
            </w:r>
          </w:p>
        </w:tc>
        <w:tc>
          <w:tcPr>
            <w:tcW w:w="1250" w:type="pct"/>
            <w:shd w:val="clear" w:color="auto" w:fill="auto"/>
            <w:vAlign w:val="center"/>
          </w:tcPr>
          <w:p w14:paraId="32E980A6" w14:textId="77777777" w:rsidR="00103BFE" w:rsidRPr="00CB6EBA" w:rsidRDefault="00103BFE" w:rsidP="00F94422">
            <w:pPr>
              <w:pStyle w:val="ab"/>
            </w:pPr>
            <w:r w:rsidRPr="00CB6EBA">
              <w:t>2.5</w:t>
            </w:r>
          </w:p>
        </w:tc>
      </w:tr>
      <w:tr w:rsidR="00103BFE" w:rsidRPr="00CB6EBA" w14:paraId="131D7D5B" w14:textId="77777777" w:rsidTr="00103BFE">
        <w:trPr>
          <w:trHeight w:val="340"/>
          <w:jc w:val="center"/>
        </w:trPr>
        <w:tc>
          <w:tcPr>
            <w:tcW w:w="1250" w:type="pct"/>
            <w:vMerge w:val="restart"/>
            <w:shd w:val="clear" w:color="auto" w:fill="auto"/>
            <w:vAlign w:val="center"/>
          </w:tcPr>
          <w:p w14:paraId="6E245004" w14:textId="77777777" w:rsidR="00103BFE" w:rsidRPr="00CB6EBA" w:rsidRDefault="00103BFE" w:rsidP="00F94422">
            <w:pPr>
              <w:pStyle w:val="ab"/>
            </w:pPr>
            <w:r w:rsidRPr="00CB6EBA">
              <w:t>左非溢</w:t>
            </w:r>
          </w:p>
          <w:p w14:paraId="021E9FB2" w14:textId="77777777" w:rsidR="00103BFE" w:rsidRPr="00CB6EBA" w:rsidRDefault="00103BFE" w:rsidP="00F94422">
            <w:pPr>
              <w:pStyle w:val="ab"/>
            </w:pPr>
            <w:r w:rsidRPr="00CB6EBA">
              <w:t>流坝段</w:t>
            </w:r>
          </w:p>
        </w:tc>
        <w:tc>
          <w:tcPr>
            <w:tcW w:w="1250" w:type="pct"/>
            <w:shd w:val="clear" w:color="auto" w:fill="auto"/>
            <w:vAlign w:val="center"/>
          </w:tcPr>
          <w:p w14:paraId="6BE1150D" w14:textId="77777777" w:rsidR="00103BFE" w:rsidRPr="00CB6EBA" w:rsidRDefault="00103BFE" w:rsidP="00F94422">
            <w:pPr>
              <w:pStyle w:val="ab"/>
            </w:pPr>
            <w:r w:rsidRPr="00CB6EBA">
              <w:t>正常蓄水位</w:t>
            </w:r>
          </w:p>
        </w:tc>
        <w:tc>
          <w:tcPr>
            <w:tcW w:w="1250" w:type="pct"/>
            <w:shd w:val="clear" w:color="auto" w:fill="auto"/>
            <w:vAlign w:val="center"/>
          </w:tcPr>
          <w:p w14:paraId="34F18611" w14:textId="77777777" w:rsidR="00103BFE" w:rsidRPr="00CB6EBA" w:rsidRDefault="00103BFE" w:rsidP="00F94422">
            <w:pPr>
              <w:pStyle w:val="ab"/>
            </w:pPr>
            <w:r w:rsidRPr="00CB6EBA">
              <w:t>4.338</w:t>
            </w:r>
          </w:p>
        </w:tc>
        <w:tc>
          <w:tcPr>
            <w:tcW w:w="1250" w:type="pct"/>
            <w:shd w:val="clear" w:color="auto" w:fill="auto"/>
            <w:vAlign w:val="center"/>
          </w:tcPr>
          <w:p w14:paraId="30B10BC6" w14:textId="77777777" w:rsidR="00103BFE" w:rsidRPr="00CB6EBA" w:rsidRDefault="00103BFE" w:rsidP="00F94422">
            <w:pPr>
              <w:pStyle w:val="ab"/>
            </w:pPr>
            <w:r w:rsidRPr="00CB6EBA">
              <w:t>3.0</w:t>
            </w:r>
          </w:p>
        </w:tc>
      </w:tr>
      <w:tr w:rsidR="00103BFE" w:rsidRPr="00CB6EBA" w14:paraId="5D177F6D" w14:textId="77777777" w:rsidTr="00103BFE">
        <w:trPr>
          <w:trHeight w:val="340"/>
          <w:jc w:val="center"/>
        </w:trPr>
        <w:tc>
          <w:tcPr>
            <w:tcW w:w="1250" w:type="pct"/>
            <w:vMerge/>
            <w:shd w:val="clear" w:color="auto" w:fill="auto"/>
            <w:vAlign w:val="center"/>
          </w:tcPr>
          <w:p w14:paraId="6D5EB80A" w14:textId="77777777" w:rsidR="00103BFE" w:rsidRPr="00CB6EBA" w:rsidRDefault="00103BFE" w:rsidP="00F94422">
            <w:pPr>
              <w:pStyle w:val="ab"/>
            </w:pPr>
          </w:p>
        </w:tc>
        <w:tc>
          <w:tcPr>
            <w:tcW w:w="1250" w:type="pct"/>
            <w:shd w:val="clear" w:color="auto" w:fill="auto"/>
            <w:vAlign w:val="center"/>
          </w:tcPr>
          <w:p w14:paraId="65C7495F" w14:textId="77777777" w:rsidR="00103BFE" w:rsidRPr="00CB6EBA" w:rsidRDefault="00103BFE" w:rsidP="00F94422">
            <w:pPr>
              <w:pStyle w:val="ab"/>
            </w:pPr>
            <w:r w:rsidRPr="00CB6EBA">
              <w:t>设计水位</w:t>
            </w:r>
          </w:p>
        </w:tc>
        <w:tc>
          <w:tcPr>
            <w:tcW w:w="1250" w:type="pct"/>
            <w:shd w:val="clear" w:color="auto" w:fill="auto"/>
            <w:vAlign w:val="center"/>
          </w:tcPr>
          <w:p w14:paraId="2956B787" w14:textId="77777777" w:rsidR="00103BFE" w:rsidRPr="00CB6EBA" w:rsidRDefault="00103BFE" w:rsidP="00F94422">
            <w:pPr>
              <w:pStyle w:val="ab"/>
            </w:pPr>
            <w:r w:rsidRPr="00CB6EBA">
              <w:t>3.792</w:t>
            </w:r>
          </w:p>
        </w:tc>
        <w:tc>
          <w:tcPr>
            <w:tcW w:w="1250" w:type="pct"/>
            <w:shd w:val="clear" w:color="auto" w:fill="auto"/>
            <w:vAlign w:val="center"/>
          </w:tcPr>
          <w:p w14:paraId="7ECB6CBD" w14:textId="77777777" w:rsidR="00103BFE" w:rsidRPr="00CB6EBA" w:rsidRDefault="00103BFE" w:rsidP="00F94422">
            <w:pPr>
              <w:pStyle w:val="ab"/>
            </w:pPr>
            <w:r w:rsidRPr="00CB6EBA">
              <w:t>3.0</w:t>
            </w:r>
          </w:p>
        </w:tc>
      </w:tr>
      <w:tr w:rsidR="00103BFE" w:rsidRPr="00CB6EBA" w14:paraId="54A56430" w14:textId="77777777" w:rsidTr="00103BFE">
        <w:trPr>
          <w:trHeight w:val="340"/>
          <w:jc w:val="center"/>
        </w:trPr>
        <w:tc>
          <w:tcPr>
            <w:tcW w:w="1250" w:type="pct"/>
            <w:vMerge/>
            <w:shd w:val="clear" w:color="auto" w:fill="auto"/>
            <w:vAlign w:val="center"/>
          </w:tcPr>
          <w:p w14:paraId="698060AC" w14:textId="77777777" w:rsidR="00103BFE" w:rsidRPr="00CB6EBA" w:rsidRDefault="00103BFE" w:rsidP="00F94422">
            <w:pPr>
              <w:pStyle w:val="ab"/>
            </w:pPr>
          </w:p>
        </w:tc>
        <w:tc>
          <w:tcPr>
            <w:tcW w:w="1250" w:type="pct"/>
            <w:shd w:val="clear" w:color="auto" w:fill="auto"/>
            <w:vAlign w:val="center"/>
          </w:tcPr>
          <w:p w14:paraId="7D098BC9" w14:textId="77777777" w:rsidR="00103BFE" w:rsidRPr="00CB6EBA" w:rsidRDefault="00103BFE" w:rsidP="00F94422">
            <w:pPr>
              <w:pStyle w:val="ab"/>
            </w:pPr>
            <w:r w:rsidRPr="00CB6EBA">
              <w:t>校核水位</w:t>
            </w:r>
          </w:p>
        </w:tc>
        <w:tc>
          <w:tcPr>
            <w:tcW w:w="1250" w:type="pct"/>
            <w:shd w:val="clear" w:color="auto" w:fill="auto"/>
            <w:vAlign w:val="center"/>
          </w:tcPr>
          <w:p w14:paraId="72448E09" w14:textId="77777777" w:rsidR="00103BFE" w:rsidRPr="00CB6EBA" w:rsidRDefault="00103BFE" w:rsidP="00F94422">
            <w:pPr>
              <w:pStyle w:val="ab"/>
            </w:pPr>
            <w:r w:rsidRPr="00CB6EBA">
              <w:t>3.541</w:t>
            </w:r>
          </w:p>
        </w:tc>
        <w:tc>
          <w:tcPr>
            <w:tcW w:w="1250" w:type="pct"/>
            <w:shd w:val="clear" w:color="auto" w:fill="auto"/>
            <w:vAlign w:val="center"/>
          </w:tcPr>
          <w:p w14:paraId="4B09DE63" w14:textId="77777777" w:rsidR="00103BFE" w:rsidRPr="00CB6EBA" w:rsidRDefault="00103BFE" w:rsidP="00F94422">
            <w:pPr>
              <w:pStyle w:val="ab"/>
            </w:pPr>
            <w:r w:rsidRPr="00CB6EBA">
              <w:t>2.5</w:t>
            </w:r>
          </w:p>
        </w:tc>
      </w:tr>
      <w:tr w:rsidR="00103BFE" w:rsidRPr="00CB6EBA" w14:paraId="5145FE05" w14:textId="77777777" w:rsidTr="00103BFE">
        <w:trPr>
          <w:trHeight w:val="340"/>
          <w:jc w:val="center"/>
        </w:trPr>
        <w:tc>
          <w:tcPr>
            <w:tcW w:w="1250" w:type="pct"/>
            <w:vMerge w:val="restart"/>
            <w:shd w:val="clear" w:color="auto" w:fill="auto"/>
            <w:vAlign w:val="center"/>
          </w:tcPr>
          <w:p w14:paraId="680178AD" w14:textId="77777777" w:rsidR="00103BFE" w:rsidRPr="00CB6EBA" w:rsidRDefault="00103BFE" w:rsidP="00F94422">
            <w:pPr>
              <w:pStyle w:val="ab"/>
            </w:pPr>
            <w:r w:rsidRPr="00CB6EBA">
              <w:t>右非溢</w:t>
            </w:r>
          </w:p>
          <w:p w14:paraId="1B7F6CA0" w14:textId="77777777" w:rsidR="00103BFE" w:rsidRPr="00CB6EBA" w:rsidRDefault="00103BFE" w:rsidP="00F94422">
            <w:pPr>
              <w:pStyle w:val="ab"/>
            </w:pPr>
            <w:r w:rsidRPr="00CB6EBA">
              <w:t>流坝段</w:t>
            </w:r>
          </w:p>
        </w:tc>
        <w:tc>
          <w:tcPr>
            <w:tcW w:w="1250" w:type="pct"/>
            <w:shd w:val="clear" w:color="auto" w:fill="auto"/>
            <w:vAlign w:val="center"/>
          </w:tcPr>
          <w:p w14:paraId="0276FF8F" w14:textId="77777777" w:rsidR="00103BFE" w:rsidRPr="00CB6EBA" w:rsidRDefault="00103BFE" w:rsidP="00F94422">
            <w:pPr>
              <w:pStyle w:val="ab"/>
            </w:pPr>
            <w:r w:rsidRPr="00CB6EBA">
              <w:t>正常蓄水位</w:t>
            </w:r>
          </w:p>
        </w:tc>
        <w:tc>
          <w:tcPr>
            <w:tcW w:w="1250" w:type="pct"/>
            <w:shd w:val="clear" w:color="auto" w:fill="auto"/>
            <w:vAlign w:val="center"/>
          </w:tcPr>
          <w:p w14:paraId="2A36C4BA" w14:textId="77777777" w:rsidR="00103BFE" w:rsidRPr="00CB6EBA" w:rsidRDefault="00103BFE" w:rsidP="00F94422">
            <w:pPr>
              <w:pStyle w:val="ab"/>
            </w:pPr>
            <w:r w:rsidRPr="00CB6EBA">
              <w:t>6.748</w:t>
            </w:r>
          </w:p>
        </w:tc>
        <w:tc>
          <w:tcPr>
            <w:tcW w:w="1250" w:type="pct"/>
            <w:shd w:val="clear" w:color="auto" w:fill="auto"/>
            <w:vAlign w:val="center"/>
          </w:tcPr>
          <w:p w14:paraId="1225DAC2" w14:textId="77777777" w:rsidR="00103BFE" w:rsidRPr="00CB6EBA" w:rsidRDefault="00103BFE" w:rsidP="00F94422">
            <w:pPr>
              <w:pStyle w:val="ab"/>
            </w:pPr>
            <w:r w:rsidRPr="00CB6EBA">
              <w:t>3.0</w:t>
            </w:r>
          </w:p>
        </w:tc>
      </w:tr>
      <w:tr w:rsidR="00103BFE" w:rsidRPr="00CB6EBA" w14:paraId="616FBD43" w14:textId="77777777" w:rsidTr="00103BFE">
        <w:trPr>
          <w:trHeight w:val="340"/>
          <w:jc w:val="center"/>
        </w:trPr>
        <w:tc>
          <w:tcPr>
            <w:tcW w:w="1250" w:type="pct"/>
            <w:vMerge/>
            <w:shd w:val="clear" w:color="auto" w:fill="auto"/>
            <w:vAlign w:val="center"/>
          </w:tcPr>
          <w:p w14:paraId="052EF2D7" w14:textId="77777777" w:rsidR="00103BFE" w:rsidRPr="00CB6EBA" w:rsidRDefault="00103BFE" w:rsidP="00F94422">
            <w:pPr>
              <w:pStyle w:val="ab"/>
            </w:pPr>
          </w:p>
        </w:tc>
        <w:tc>
          <w:tcPr>
            <w:tcW w:w="1250" w:type="pct"/>
            <w:shd w:val="clear" w:color="auto" w:fill="auto"/>
            <w:vAlign w:val="center"/>
          </w:tcPr>
          <w:p w14:paraId="7526E098" w14:textId="77777777" w:rsidR="00103BFE" w:rsidRPr="00CB6EBA" w:rsidRDefault="00103BFE" w:rsidP="00F94422">
            <w:pPr>
              <w:pStyle w:val="ab"/>
            </w:pPr>
            <w:r w:rsidRPr="00CB6EBA">
              <w:t>设计水位</w:t>
            </w:r>
          </w:p>
        </w:tc>
        <w:tc>
          <w:tcPr>
            <w:tcW w:w="1250" w:type="pct"/>
            <w:shd w:val="clear" w:color="auto" w:fill="auto"/>
            <w:vAlign w:val="center"/>
          </w:tcPr>
          <w:p w14:paraId="6F8313CA" w14:textId="77777777" w:rsidR="00103BFE" w:rsidRPr="00CB6EBA" w:rsidRDefault="00103BFE" w:rsidP="00F94422">
            <w:pPr>
              <w:pStyle w:val="ab"/>
            </w:pPr>
            <w:r w:rsidRPr="00CB6EBA">
              <w:t>5.221</w:t>
            </w:r>
          </w:p>
        </w:tc>
        <w:tc>
          <w:tcPr>
            <w:tcW w:w="1250" w:type="pct"/>
            <w:shd w:val="clear" w:color="auto" w:fill="auto"/>
            <w:vAlign w:val="center"/>
          </w:tcPr>
          <w:p w14:paraId="129B0DDE" w14:textId="77777777" w:rsidR="00103BFE" w:rsidRPr="00CB6EBA" w:rsidRDefault="00103BFE" w:rsidP="00F94422">
            <w:pPr>
              <w:pStyle w:val="ab"/>
            </w:pPr>
            <w:r w:rsidRPr="00CB6EBA">
              <w:t>3.0</w:t>
            </w:r>
          </w:p>
        </w:tc>
      </w:tr>
      <w:tr w:rsidR="00103BFE" w:rsidRPr="00CB6EBA" w14:paraId="6C4CC678" w14:textId="77777777" w:rsidTr="00103BFE">
        <w:trPr>
          <w:trHeight w:val="340"/>
          <w:jc w:val="center"/>
        </w:trPr>
        <w:tc>
          <w:tcPr>
            <w:tcW w:w="1250" w:type="pct"/>
            <w:vMerge/>
            <w:shd w:val="clear" w:color="auto" w:fill="auto"/>
            <w:vAlign w:val="center"/>
          </w:tcPr>
          <w:p w14:paraId="16BC9559" w14:textId="77777777" w:rsidR="00103BFE" w:rsidRPr="00CB6EBA" w:rsidRDefault="00103BFE" w:rsidP="00F94422">
            <w:pPr>
              <w:pStyle w:val="ab"/>
            </w:pPr>
          </w:p>
        </w:tc>
        <w:tc>
          <w:tcPr>
            <w:tcW w:w="1250" w:type="pct"/>
            <w:shd w:val="clear" w:color="auto" w:fill="auto"/>
            <w:vAlign w:val="center"/>
          </w:tcPr>
          <w:p w14:paraId="5BBA4149" w14:textId="77777777" w:rsidR="00103BFE" w:rsidRPr="00CB6EBA" w:rsidRDefault="00103BFE" w:rsidP="00F94422">
            <w:pPr>
              <w:pStyle w:val="ab"/>
            </w:pPr>
            <w:r w:rsidRPr="00CB6EBA">
              <w:t>校核水位</w:t>
            </w:r>
          </w:p>
        </w:tc>
        <w:tc>
          <w:tcPr>
            <w:tcW w:w="1250" w:type="pct"/>
            <w:shd w:val="clear" w:color="auto" w:fill="auto"/>
            <w:vAlign w:val="center"/>
          </w:tcPr>
          <w:p w14:paraId="13677214" w14:textId="77777777" w:rsidR="00103BFE" w:rsidRPr="00CB6EBA" w:rsidRDefault="00103BFE" w:rsidP="00F94422">
            <w:pPr>
              <w:pStyle w:val="ab"/>
            </w:pPr>
            <w:r w:rsidRPr="00CB6EBA">
              <w:t>4.614</w:t>
            </w:r>
          </w:p>
        </w:tc>
        <w:tc>
          <w:tcPr>
            <w:tcW w:w="1250" w:type="pct"/>
            <w:shd w:val="clear" w:color="auto" w:fill="auto"/>
            <w:vAlign w:val="center"/>
          </w:tcPr>
          <w:p w14:paraId="0290139B" w14:textId="77777777" w:rsidR="00103BFE" w:rsidRPr="00CB6EBA" w:rsidRDefault="00103BFE" w:rsidP="00F94422">
            <w:pPr>
              <w:pStyle w:val="ab"/>
            </w:pPr>
            <w:r w:rsidRPr="00CB6EBA">
              <w:t>2.5</w:t>
            </w:r>
          </w:p>
        </w:tc>
      </w:tr>
    </w:tbl>
    <w:p w14:paraId="5866ED65" w14:textId="77777777" w:rsidR="00103BFE" w:rsidRPr="00CB6EBA" w:rsidRDefault="00BD20DE">
      <w:pPr>
        <w:pStyle w:val="af"/>
      </w:pPr>
      <w:bookmarkStart w:id="1196" w:name="_Toc116986981"/>
      <w:r w:rsidRPr="00CB6EBA">
        <w:t>（</w:t>
      </w:r>
      <w:r w:rsidRPr="00CB6EBA">
        <w:t>2</w:t>
      </w:r>
      <w:r w:rsidRPr="00CB6EBA">
        <w:t>）</w:t>
      </w:r>
      <w:r w:rsidR="00103BFE" w:rsidRPr="00CB6EBA">
        <w:t>砌石体与垫层混凝土接触面</w:t>
      </w:r>
    </w:p>
    <w:p w14:paraId="7FAE1993" w14:textId="77777777" w:rsidR="00103BFE" w:rsidRPr="00CB6EBA" w:rsidRDefault="00103BFE">
      <w:pPr>
        <w:pStyle w:val="af"/>
      </w:pPr>
      <w:r w:rsidRPr="00CB6EBA">
        <w:t>各坝段砌石体与垫层混凝土接触面抗滑稳定计算结果见表</w:t>
      </w:r>
      <w:r w:rsidRPr="00CB6EBA">
        <w:t>8.1-9</w:t>
      </w:r>
      <w:r w:rsidRPr="00CB6EBA">
        <w:t>。从计算成果中可以看出：溢流坝段和非溢流坝段砌石体与垫层混凝土接触面的抗滑稳定安全系数均满足规范要求，且抗滑移定安全系数裕度较大。</w:t>
      </w:r>
    </w:p>
    <w:p w14:paraId="55180D18" w14:textId="77777777" w:rsidR="00103BFE" w:rsidRPr="00CB6EBA" w:rsidRDefault="00103BFE">
      <w:pPr>
        <w:pStyle w:val="ac"/>
      </w:pPr>
      <w:r w:rsidRPr="00CB6EBA">
        <w:t>表</w:t>
      </w:r>
      <w:r w:rsidRPr="00CB6EBA">
        <w:t xml:space="preserve">8.1-9 </w:t>
      </w:r>
      <w:r w:rsidRPr="00CB6EBA">
        <w:t>各坝段砌石体与垫层混凝土接触面抗滑稳定复核成果表</w:t>
      </w:r>
    </w:p>
    <w:tbl>
      <w:tblPr>
        <w:tblW w:w="4999"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33"/>
        <w:gridCol w:w="2133"/>
        <w:gridCol w:w="2132"/>
        <w:gridCol w:w="2128"/>
      </w:tblGrid>
      <w:tr w:rsidR="00103BFE" w:rsidRPr="00CB6EBA" w14:paraId="1B5A2ADF" w14:textId="77777777" w:rsidTr="00103BFE">
        <w:trPr>
          <w:trHeight w:val="397"/>
          <w:jc w:val="center"/>
        </w:trPr>
        <w:tc>
          <w:tcPr>
            <w:tcW w:w="1251" w:type="pct"/>
            <w:shd w:val="clear" w:color="auto" w:fill="auto"/>
            <w:vAlign w:val="center"/>
          </w:tcPr>
          <w:p w14:paraId="16BB32C1" w14:textId="77777777" w:rsidR="00103BFE" w:rsidRPr="00CB6EBA" w:rsidRDefault="00103BFE" w:rsidP="00103BFE">
            <w:pPr>
              <w:pStyle w:val="aff2"/>
            </w:pPr>
            <w:r w:rsidRPr="00CB6EBA">
              <w:rPr>
                <w:rFonts w:eastAsia="宋体"/>
              </w:rPr>
              <w:t>坝段</w:t>
            </w:r>
          </w:p>
        </w:tc>
        <w:tc>
          <w:tcPr>
            <w:tcW w:w="1251" w:type="pct"/>
            <w:shd w:val="clear" w:color="auto" w:fill="auto"/>
            <w:vAlign w:val="center"/>
            <w:hideMark/>
          </w:tcPr>
          <w:p w14:paraId="2696D235" w14:textId="77777777" w:rsidR="00103BFE" w:rsidRPr="00CB6EBA" w:rsidRDefault="00103BFE" w:rsidP="00103BFE">
            <w:pPr>
              <w:pStyle w:val="aff2"/>
            </w:pPr>
            <w:r w:rsidRPr="00CB6EBA">
              <w:rPr>
                <w:rFonts w:eastAsia="宋体"/>
              </w:rPr>
              <w:t>工况</w:t>
            </w:r>
          </w:p>
        </w:tc>
        <w:tc>
          <w:tcPr>
            <w:tcW w:w="1250" w:type="pct"/>
            <w:shd w:val="clear" w:color="auto" w:fill="auto"/>
            <w:vAlign w:val="center"/>
          </w:tcPr>
          <w:p w14:paraId="030B08A9" w14:textId="77777777" w:rsidR="00103BFE" w:rsidRPr="00CB6EBA" w:rsidRDefault="00103BFE" w:rsidP="00103BFE">
            <w:pPr>
              <w:pStyle w:val="aff2"/>
            </w:pPr>
            <w:r w:rsidRPr="00CB6EBA">
              <w:rPr>
                <w:position w:val="-4"/>
              </w:rPr>
              <w:object w:dxaOrig="300" w:dyaOrig="300" w14:anchorId="17A18E09">
                <v:shape id="_x0000_i1033" type="#_x0000_t75" style="width:14.95pt;height:14.95pt" o:ole="">
                  <v:imagedata r:id="rId30" o:title=""/>
                </v:shape>
                <o:OLEObject Type="Embed" ProgID="Equation.DSMT4" ShapeID="_x0000_i1033" DrawAspect="Content" ObjectID="_1586190790" r:id="rId32"/>
              </w:object>
            </w:r>
          </w:p>
        </w:tc>
        <w:tc>
          <w:tcPr>
            <w:tcW w:w="1248" w:type="pct"/>
            <w:shd w:val="clear" w:color="auto" w:fill="auto"/>
            <w:vAlign w:val="center"/>
          </w:tcPr>
          <w:p w14:paraId="5957E0DC" w14:textId="77777777" w:rsidR="00103BFE" w:rsidRPr="00CB6EBA" w:rsidRDefault="00103BFE" w:rsidP="00103BFE">
            <w:pPr>
              <w:pStyle w:val="aff2"/>
            </w:pPr>
            <w:r w:rsidRPr="00CB6EBA">
              <w:rPr>
                <w:rFonts w:eastAsia="宋体"/>
              </w:rPr>
              <w:t>规范要求值</w:t>
            </w:r>
          </w:p>
        </w:tc>
      </w:tr>
      <w:tr w:rsidR="00103BFE" w:rsidRPr="00CB6EBA" w14:paraId="758C825A" w14:textId="77777777" w:rsidTr="00103BFE">
        <w:trPr>
          <w:trHeight w:val="397"/>
          <w:jc w:val="center"/>
        </w:trPr>
        <w:tc>
          <w:tcPr>
            <w:tcW w:w="1251" w:type="pct"/>
            <w:vMerge w:val="restart"/>
            <w:shd w:val="clear" w:color="auto" w:fill="auto"/>
            <w:vAlign w:val="center"/>
          </w:tcPr>
          <w:p w14:paraId="6D2B7A69" w14:textId="77777777" w:rsidR="00103BFE" w:rsidRPr="00CB6EBA" w:rsidRDefault="00103BFE" w:rsidP="00103BFE">
            <w:pPr>
              <w:pStyle w:val="aff2"/>
            </w:pPr>
            <w:r w:rsidRPr="00CB6EBA">
              <w:rPr>
                <w:rFonts w:eastAsia="宋体"/>
              </w:rPr>
              <w:t>溢流</w:t>
            </w:r>
          </w:p>
          <w:p w14:paraId="38040056" w14:textId="77777777" w:rsidR="00103BFE" w:rsidRPr="00CB6EBA" w:rsidRDefault="00103BFE" w:rsidP="00103BFE">
            <w:pPr>
              <w:pStyle w:val="aff2"/>
            </w:pPr>
            <w:r w:rsidRPr="00CB6EBA">
              <w:rPr>
                <w:rFonts w:eastAsia="宋体"/>
              </w:rPr>
              <w:t>坝段</w:t>
            </w:r>
          </w:p>
        </w:tc>
        <w:tc>
          <w:tcPr>
            <w:tcW w:w="1251" w:type="pct"/>
            <w:shd w:val="clear" w:color="auto" w:fill="auto"/>
            <w:vAlign w:val="center"/>
            <w:hideMark/>
          </w:tcPr>
          <w:p w14:paraId="0C8DB631" w14:textId="77777777" w:rsidR="00103BFE" w:rsidRPr="00CB6EBA" w:rsidRDefault="00103BFE" w:rsidP="00103BFE">
            <w:pPr>
              <w:pStyle w:val="aff2"/>
            </w:pPr>
            <w:r w:rsidRPr="00CB6EBA">
              <w:rPr>
                <w:rFonts w:eastAsia="宋体"/>
              </w:rPr>
              <w:t>正常蓄水位</w:t>
            </w:r>
          </w:p>
        </w:tc>
        <w:tc>
          <w:tcPr>
            <w:tcW w:w="1250" w:type="pct"/>
            <w:shd w:val="clear" w:color="auto" w:fill="auto"/>
            <w:vAlign w:val="center"/>
          </w:tcPr>
          <w:p w14:paraId="33932C33" w14:textId="77777777" w:rsidR="00103BFE" w:rsidRPr="00CB6EBA" w:rsidRDefault="00103BFE" w:rsidP="00103BFE">
            <w:pPr>
              <w:pStyle w:val="aff2"/>
            </w:pPr>
            <w:r w:rsidRPr="00CB6EBA">
              <w:t>7.886</w:t>
            </w:r>
          </w:p>
        </w:tc>
        <w:tc>
          <w:tcPr>
            <w:tcW w:w="1248" w:type="pct"/>
            <w:shd w:val="clear" w:color="auto" w:fill="auto"/>
            <w:vAlign w:val="center"/>
          </w:tcPr>
          <w:p w14:paraId="3013756C" w14:textId="77777777" w:rsidR="00103BFE" w:rsidRPr="00CB6EBA" w:rsidRDefault="00103BFE" w:rsidP="00103BFE">
            <w:pPr>
              <w:pStyle w:val="aff2"/>
            </w:pPr>
            <w:r w:rsidRPr="00CB6EBA">
              <w:t>3</w:t>
            </w:r>
          </w:p>
        </w:tc>
      </w:tr>
      <w:tr w:rsidR="00103BFE" w:rsidRPr="00CB6EBA" w14:paraId="73EF216E" w14:textId="77777777" w:rsidTr="00103BFE">
        <w:trPr>
          <w:trHeight w:val="397"/>
          <w:jc w:val="center"/>
        </w:trPr>
        <w:tc>
          <w:tcPr>
            <w:tcW w:w="1251" w:type="pct"/>
            <w:vMerge/>
            <w:shd w:val="clear" w:color="auto" w:fill="auto"/>
            <w:vAlign w:val="center"/>
          </w:tcPr>
          <w:p w14:paraId="2A71B9E5" w14:textId="77777777" w:rsidR="00103BFE" w:rsidRPr="00CB6EBA" w:rsidRDefault="00103BFE" w:rsidP="00103BFE">
            <w:pPr>
              <w:pStyle w:val="aff2"/>
            </w:pPr>
          </w:p>
        </w:tc>
        <w:tc>
          <w:tcPr>
            <w:tcW w:w="1251" w:type="pct"/>
            <w:shd w:val="clear" w:color="auto" w:fill="auto"/>
            <w:vAlign w:val="center"/>
            <w:hideMark/>
          </w:tcPr>
          <w:p w14:paraId="67F56220" w14:textId="77777777" w:rsidR="00103BFE" w:rsidRPr="00CB6EBA" w:rsidRDefault="00103BFE" w:rsidP="00103BFE">
            <w:pPr>
              <w:pStyle w:val="aff2"/>
            </w:pPr>
            <w:r w:rsidRPr="00CB6EBA">
              <w:rPr>
                <w:rFonts w:eastAsia="宋体"/>
              </w:rPr>
              <w:t>设计水位</w:t>
            </w:r>
          </w:p>
        </w:tc>
        <w:tc>
          <w:tcPr>
            <w:tcW w:w="1250" w:type="pct"/>
            <w:shd w:val="clear" w:color="auto" w:fill="auto"/>
            <w:vAlign w:val="center"/>
          </w:tcPr>
          <w:p w14:paraId="4BC260F5" w14:textId="77777777" w:rsidR="00103BFE" w:rsidRPr="00CB6EBA" w:rsidRDefault="00103BFE" w:rsidP="00103BFE">
            <w:pPr>
              <w:pStyle w:val="aff2"/>
            </w:pPr>
            <w:r w:rsidRPr="00CB6EBA">
              <w:t>6.83</w:t>
            </w:r>
          </w:p>
        </w:tc>
        <w:tc>
          <w:tcPr>
            <w:tcW w:w="1248" w:type="pct"/>
            <w:shd w:val="clear" w:color="auto" w:fill="auto"/>
            <w:vAlign w:val="center"/>
          </w:tcPr>
          <w:p w14:paraId="7B0E7017" w14:textId="77777777" w:rsidR="00103BFE" w:rsidRPr="00CB6EBA" w:rsidRDefault="00103BFE" w:rsidP="00103BFE">
            <w:pPr>
              <w:pStyle w:val="aff2"/>
            </w:pPr>
            <w:r w:rsidRPr="00CB6EBA">
              <w:t>3</w:t>
            </w:r>
          </w:p>
        </w:tc>
      </w:tr>
      <w:tr w:rsidR="00103BFE" w:rsidRPr="00CB6EBA" w14:paraId="60A05C12" w14:textId="77777777" w:rsidTr="00103BFE">
        <w:trPr>
          <w:trHeight w:val="397"/>
          <w:jc w:val="center"/>
        </w:trPr>
        <w:tc>
          <w:tcPr>
            <w:tcW w:w="1251" w:type="pct"/>
            <w:vMerge/>
            <w:shd w:val="clear" w:color="auto" w:fill="auto"/>
            <w:vAlign w:val="center"/>
          </w:tcPr>
          <w:p w14:paraId="37E27B90" w14:textId="77777777" w:rsidR="00103BFE" w:rsidRPr="00CB6EBA" w:rsidRDefault="00103BFE" w:rsidP="00103BFE">
            <w:pPr>
              <w:pStyle w:val="aff2"/>
            </w:pPr>
          </w:p>
        </w:tc>
        <w:tc>
          <w:tcPr>
            <w:tcW w:w="1251" w:type="pct"/>
            <w:shd w:val="clear" w:color="auto" w:fill="auto"/>
            <w:vAlign w:val="center"/>
            <w:hideMark/>
          </w:tcPr>
          <w:p w14:paraId="06AB0DDF" w14:textId="77777777" w:rsidR="00103BFE" w:rsidRPr="00CB6EBA" w:rsidRDefault="00103BFE" w:rsidP="00103BFE">
            <w:pPr>
              <w:pStyle w:val="aff2"/>
            </w:pPr>
            <w:r w:rsidRPr="00CB6EBA">
              <w:rPr>
                <w:rFonts w:eastAsia="宋体"/>
              </w:rPr>
              <w:t>校核水位</w:t>
            </w:r>
          </w:p>
        </w:tc>
        <w:tc>
          <w:tcPr>
            <w:tcW w:w="1250" w:type="pct"/>
            <w:shd w:val="clear" w:color="auto" w:fill="auto"/>
            <w:vAlign w:val="center"/>
          </w:tcPr>
          <w:p w14:paraId="6B3FCD38" w14:textId="77777777" w:rsidR="00103BFE" w:rsidRPr="00CB6EBA" w:rsidRDefault="00103BFE" w:rsidP="00103BFE">
            <w:pPr>
              <w:pStyle w:val="aff2"/>
            </w:pPr>
            <w:r w:rsidRPr="00CB6EBA">
              <w:t>6.452</w:t>
            </w:r>
          </w:p>
        </w:tc>
        <w:tc>
          <w:tcPr>
            <w:tcW w:w="1248" w:type="pct"/>
            <w:shd w:val="clear" w:color="auto" w:fill="auto"/>
            <w:vAlign w:val="center"/>
          </w:tcPr>
          <w:p w14:paraId="09B0D9CE" w14:textId="77777777" w:rsidR="00103BFE" w:rsidRPr="00CB6EBA" w:rsidRDefault="00103BFE" w:rsidP="00103BFE">
            <w:pPr>
              <w:pStyle w:val="aff2"/>
            </w:pPr>
            <w:r w:rsidRPr="00CB6EBA">
              <w:t>2.5</w:t>
            </w:r>
          </w:p>
        </w:tc>
      </w:tr>
      <w:tr w:rsidR="00103BFE" w:rsidRPr="00CB6EBA" w14:paraId="7C469B53" w14:textId="77777777" w:rsidTr="00103BFE">
        <w:trPr>
          <w:trHeight w:val="397"/>
          <w:jc w:val="center"/>
        </w:trPr>
        <w:tc>
          <w:tcPr>
            <w:tcW w:w="1251" w:type="pct"/>
            <w:vMerge w:val="restart"/>
            <w:shd w:val="clear" w:color="auto" w:fill="auto"/>
            <w:vAlign w:val="center"/>
          </w:tcPr>
          <w:p w14:paraId="02F90D23" w14:textId="77777777" w:rsidR="00103BFE" w:rsidRPr="00CB6EBA" w:rsidRDefault="00103BFE" w:rsidP="00103BFE">
            <w:pPr>
              <w:pStyle w:val="aff2"/>
            </w:pPr>
            <w:r w:rsidRPr="00CB6EBA">
              <w:rPr>
                <w:rFonts w:eastAsia="宋体"/>
              </w:rPr>
              <w:t>左非溢</w:t>
            </w:r>
          </w:p>
          <w:p w14:paraId="2779AF17" w14:textId="77777777" w:rsidR="00103BFE" w:rsidRPr="00CB6EBA" w:rsidRDefault="00103BFE" w:rsidP="00103BFE">
            <w:pPr>
              <w:pStyle w:val="aff2"/>
            </w:pPr>
            <w:r w:rsidRPr="00CB6EBA">
              <w:rPr>
                <w:rFonts w:eastAsia="宋体"/>
              </w:rPr>
              <w:t>流坝段</w:t>
            </w:r>
          </w:p>
        </w:tc>
        <w:tc>
          <w:tcPr>
            <w:tcW w:w="1251" w:type="pct"/>
            <w:shd w:val="clear" w:color="auto" w:fill="auto"/>
            <w:vAlign w:val="center"/>
            <w:hideMark/>
          </w:tcPr>
          <w:p w14:paraId="023EC1C1" w14:textId="77777777" w:rsidR="00103BFE" w:rsidRPr="00CB6EBA" w:rsidRDefault="00103BFE" w:rsidP="00103BFE">
            <w:pPr>
              <w:pStyle w:val="aff2"/>
            </w:pPr>
            <w:r w:rsidRPr="00CB6EBA">
              <w:rPr>
                <w:rFonts w:eastAsia="宋体"/>
              </w:rPr>
              <w:t>正常蓄水位</w:t>
            </w:r>
          </w:p>
        </w:tc>
        <w:tc>
          <w:tcPr>
            <w:tcW w:w="1250" w:type="pct"/>
            <w:shd w:val="clear" w:color="auto" w:fill="auto"/>
            <w:vAlign w:val="center"/>
          </w:tcPr>
          <w:p w14:paraId="3C9BBCAA" w14:textId="77777777" w:rsidR="00103BFE" w:rsidRPr="00CB6EBA" w:rsidRDefault="00103BFE" w:rsidP="00103BFE">
            <w:pPr>
              <w:pStyle w:val="aff2"/>
            </w:pPr>
            <w:r w:rsidRPr="00CB6EBA">
              <w:t>7.08</w:t>
            </w:r>
          </w:p>
        </w:tc>
        <w:tc>
          <w:tcPr>
            <w:tcW w:w="1248" w:type="pct"/>
            <w:shd w:val="clear" w:color="auto" w:fill="auto"/>
            <w:vAlign w:val="center"/>
          </w:tcPr>
          <w:p w14:paraId="3DA19E67" w14:textId="77777777" w:rsidR="00103BFE" w:rsidRPr="00CB6EBA" w:rsidRDefault="00103BFE" w:rsidP="00103BFE">
            <w:pPr>
              <w:pStyle w:val="aff2"/>
            </w:pPr>
            <w:r w:rsidRPr="00CB6EBA">
              <w:t>3</w:t>
            </w:r>
          </w:p>
        </w:tc>
      </w:tr>
      <w:tr w:rsidR="00103BFE" w:rsidRPr="00CB6EBA" w14:paraId="7A1B27FD" w14:textId="77777777" w:rsidTr="00103BFE">
        <w:trPr>
          <w:trHeight w:val="397"/>
          <w:jc w:val="center"/>
        </w:trPr>
        <w:tc>
          <w:tcPr>
            <w:tcW w:w="1251" w:type="pct"/>
            <w:vMerge/>
            <w:shd w:val="clear" w:color="auto" w:fill="auto"/>
            <w:vAlign w:val="center"/>
          </w:tcPr>
          <w:p w14:paraId="3BC1AB0D" w14:textId="77777777" w:rsidR="00103BFE" w:rsidRPr="00CB6EBA" w:rsidRDefault="00103BFE" w:rsidP="00103BFE">
            <w:pPr>
              <w:pStyle w:val="aff2"/>
            </w:pPr>
          </w:p>
        </w:tc>
        <w:tc>
          <w:tcPr>
            <w:tcW w:w="1251" w:type="pct"/>
            <w:shd w:val="clear" w:color="auto" w:fill="auto"/>
            <w:vAlign w:val="center"/>
            <w:hideMark/>
          </w:tcPr>
          <w:p w14:paraId="0FCBDAC8" w14:textId="77777777" w:rsidR="00103BFE" w:rsidRPr="00CB6EBA" w:rsidRDefault="00103BFE" w:rsidP="00103BFE">
            <w:pPr>
              <w:pStyle w:val="aff2"/>
            </w:pPr>
            <w:r w:rsidRPr="00CB6EBA">
              <w:rPr>
                <w:rFonts w:eastAsia="宋体"/>
              </w:rPr>
              <w:t>设计水位</w:t>
            </w:r>
          </w:p>
        </w:tc>
        <w:tc>
          <w:tcPr>
            <w:tcW w:w="1250" w:type="pct"/>
            <w:shd w:val="clear" w:color="auto" w:fill="auto"/>
            <w:vAlign w:val="center"/>
          </w:tcPr>
          <w:p w14:paraId="1A94E1F5" w14:textId="77777777" w:rsidR="00103BFE" w:rsidRPr="00CB6EBA" w:rsidRDefault="00103BFE" w:rsidP="00103BFE">
            <w:pPr>
              <w:pStyle w:val="aff2"/>
            </w:pPr>
            <w:r w:rsidRPr="00CB6EBA">
              <w:t>6.174</w:t>
            </w:r>
          </w:p>
        </w:tc>
        <w:tc>
          <w:tcPr>
            <w:tcW w:w="1248" w:type="pct"/>
            <w:shd w:val="clear" w:color="auto" w:fill="auto"/>
            <w:vAlign w:val="center"/>
          </w:tcPr>
          <w:p w14:paraId="5CAD296D" w14:textId="77777777" w:rsidR="00103BFE" w:rsidRPr="00CB6EBA" w:rsidRDefault="00103BFE" w:rsidP="00103BFE">
            <w:pPr>
              <w:pStyle w:val="aff2"/>
            </w:pPr>
            <w:r w:rsidRPr="00CB6EBA">
              <w:t>3</w:t>
            </w:r>
          </w:p>
        </w:tc>
      </w:tr>
      <w:tr w:rsidR="00103BFE" w:rsidRPr="00CB6EBA" w14:paraId="6165115D" w14:textId="77777777" w:rsidTr="00103BFE">
        <w:trPr>
          <w:trHeight w:val="397"/>
          <w:jc w:val="center"/>
        </w:trPr>
        <w:tc>
          <w:tcPr>
            <w:tcW w:w="1251" w:type="pct"/>
            <w:vMerge/>
            <w:shd w:val="clear" w:color="auto" w:fill="auto"/>
            <w:vAlign w:val="center"/>
          </w:tcPr>
          <w:p w14:paraId="7EDA1C9A" w14:textId="77777777" w:rsidR="00103BFE" w:rsidRPr="00CB6EBA" w:rsidRDefault="00103BFE" w:rsidP="00103BFE">
            <w:pPr>
              <w:pStyle w:val="aff2"/>
            </w:pPr>
          </w:p>
        </w:tc>
        <w:tc>
          <w:tcPr>
            <w:tcW w:w="1251" w:type="pct"/>
            <w:shd w:val="clear" w:color="auto" w:fill="auto"/>
            <w:vAlign w:val="center"/>
            <w:hideMark/>
          </w:tcPr>
          <w:p w14:paraId="10883E5A" w14:textId="77777777" w:rsidR="00103BFE" w:rsidRPr="00CB6EBA" w:rsidRDefault="00103BFE" w:rsidP="00103BFE">
            <w:pPr>
              <w:pStyle w:val="aff2"/>
            </w:pPr>
            <w:r w:rsidRPr="00CB6EBA">
              <w:rPr>
                <w:rFonts w:eastAsia="宋体"/>
              </w:rPr>
              <w:t>校核水位</w:t>
            </w:r>
          </w:p>
        </w:tc>
        <w:tc>
          <w:tcPr>
            <w:tcW w:w="1250" w:type="pct"/>
            <w:shd w:val="clear" w:color="auto" w:fill="auto"/>
            <w:vAlign w:val="center"/>
          </w:tcPr>
          <w:p w14:paraId="55CCC6A7" w14:textId="77777777" w:rsidR="00103BFE" w:rsidRPr="00CB6EBA" w:rsidRDefault="00103BFE" w:rsidP="00103BFE">
            <w:pPr>
              <w:pStyle w:val="aff2"/>
            </w:pPr>
            <w:r w:rsidRPr="00CB6EBA">
              <w:t>5.77</w:t>
            </w:r>
          </w:p>
        </w:tc>
        <w:tc>
          <w:tcPr>
            <w:tcW w:w="1248" w:type="pct"/>
            <w:shd w:val="clear" w:color="auto" w:fill="auto"/>
            <w:vAlign w:val="center"/>
          </w:tcPr>
          <w:p w14:paraId="2BEDEB35" w14:textId="77777777" w:rsidR="00103BFE" w:rsidRPr="00CB6EBA" w:rsidRDefault="00103BFE" w:rsidP="00103BFE">
            <w:pPr>
              <w:pStyle w:val="aff2"/>
            </w:pPr>
            <w:r w:rsidRPr="00CB6EBA">
              <w:t>2.5</w:t>
            </w:r>
          </w:p>
        </w:tc>
      </w:tr>
      <w:tr w:rsidR="00103BFE" w:rsidRPr="00CB6EBA" w14:paraId="39EC41D2" w14:textId="77777777" w:rsidTr="00103BFE">
        <w:trPr>
          <w:trHeight w:val="397"/>
          <w:jc w:val="center"/>
        </w:trPr>
        <w:tc>
          <w:tcPr>
            <w:tcW w:w="1251" w:type="pct"/>
            <w:vMerge w:val="restart"/>
            <w:shd w:val="clear" w:color="auto" w:fill="auto"/>
            <w:vAlign w:val="center"/>
          </w:tcPr>
          <w:p w14:paraId="7D581711" w14:textId="77777777" w:rsidR="00103BFE" w:rsidRPr="00CB6EBA" w:rsidRDefault="00103BFE" w:rsidP="00103BFE">
            <w:pPr>
              <w:pStyle w:val="aff2"/>
            </w:pPr>
            <w:r w:rsidRPr="00CB6EBA">
              <w:rPr>
                <w:rFonts w:eastAsia="宋体"/>
              </w:rPr>
              <w:t>右非溢</w:t>
            </w:r>
          </w:p>
          <w:p w14:paraId="3779D1CD" w14:textId="77777777" w:rsidR="00103BFE" w:rsidRPr="00CB6EBA" w:rsidRDefault="00103BFE" w:rsidP="00103BFE">
            <w:pPr>
              <w:pStyle w:val="aff2"/>
            </w:pPr>
            <w:r w:rsidRPr="00CB6EBA">
              <w:rPr>
                <w:rFonts w:eastAsia="宋体"/>
              </w:rPr>
              <w:t>流坝段</w:t>
            </w:r>
          </w:p>
        </w:tc>
        <w:tc>
          <w:tcPr>
            <w:tcW w:w="1251" w:type="pct"/>
            <w:shd w:val="clear" w:color="auto" w:fill="auto"/>
            <w:vAlign w:val="center"/>
            <w:hideMark/>
          </w:tcPr>
          <w:p w14:paraId="57726B3B" w14:textId="77777777" w:rsidR="00103BFE" w:rsidRPr="00CB6EBA" w:rsidRDefault="00103BFE" w:rsidP="00103BFE">
            <w:pPr>
              <w:pStyle w:val="aff2"/>
            </w:pPr>
            <w:r w:rsidRPr="00CB6EBA">
              <w:rPr>
                <w:rFonts w:eastAsia="宋体"/>
              </w:rPr>
              <w:t>正常蓄水位</w:t>
            </w:r>
          </w:p>
        </w:tc>
        <w:tc>
          <w:tcPr>
            <w:tcW w:w="1250" w:type="pct"/>
            <w:shd w:val="clear" w:color="auto" w:fill="auto"/>
            <w:vAlign w:val="center"/>
          </w:tcPr>
          <w:p w14:paraId="5B889464" w14:textId="77777777" w:rsidR="00103BFE" w:rsidRPr="00CB6EBA" w:rsidRDefault="00103BFE" w:rsidP="00103BFE">
            <w:pPr>
              <w:pStyle w:val="aff2"/>
            </w:pPr>
            <w:r w:rsidRPr="00CB6EBA">
              <w:t>11.245</w:t>
            </w:r>
          </w:p>
        </w:tc>
        <w:tc>
          <w:tcPr>
            <w:tcW w:w="1248" w:type="pct"/>
            <w:shd w:val="clear" w:color="auto" w:fill="auto"/>
            <w:vAlign w:val="center"/>
          </w:tcPr>
          <w:p w14:paraId="21B1B7FE" w14:textId="77777777" w:rsidR="00103BFE" w:rsidRPr="00CB6EBA" w:rsidRDefault="00103BFE" w:rsidP="00103BFE">
            <w:pPr>
              <w:pStyle w:val="aff2"/>
            </w:pPr>
            <w:r w:rsidRPr="00CB6EBA">
              <w:t>3</w:t>
            </w:r>
          </w:p>
        </w:tc>
      </w:tr>
      <w:tr w:rsidR="00103BFE" w:rsidRPr="00CB6EBA" w14:paraId="7A0AA3C9" w14:textId="77777777" w:rsidTr="00103BFE">
        <w:trPr>
          <w:trHeight w:val="397"/>
          <w:jc w:val="center"/>
        </w:trPr>
        <w:tc>
          <w:tcPr>
            <w:tcW w:w="1251" w:type="pct"/>
            <w:vMerge/>
            <w:shd w:val="clear" w:color="auto" w:fill="auto"/>
            <w:vAlign w:val="center"/>
          </w:tcPr>
          <w:p w14:paraId="37A5F81F" w14:textId="77777777" w:rsidR="00103BFE" w:rsidRPr="00CB6EBA" w:rsidRDefault="00103BFE" w:rsidP="00103BFE">
            <w:pPr>
              <w:pStyle w:val="aff2"/>
            </w:pPr>
          </w:p>
        </w:tc>
        <w:tc>
          <w:tcPr>
            <w:tcW w:w="1251" w:type="pct"/>
            <w:shd w:val="clear" w:color="auto" w:fill="auto"/>
            <w:vAlign w:val="center"/>
            <w:hideMark/>
          </w:tcPr>
          <w:p w14:paraId="752C8723" w14:textId="77777777" w:rsidR="00103BFE" w:rsidRPr="00CB6EBA" w:rsidRDefault="00103BFE" w:rsidP="00103BFE">
            <w:pPr>
              <w:pStyle w:val="aff2"/>
            </w:pPr>
            <w:r w:rsidRPr="00CB6EBA">
              <w:rPr>
                <w:rFonts w:eastAsia="宋体"/>
              </w:rPr>
              <w:t>设计水位</w:t>
            </w:r>
          </w:p>
        </w:tc>
        <w:tc>
          <w:tcPr>
            <w:tcW w:w="1250" w:type="pct"/>
            <w:shd w:val="clear" w:color="auto" w:fill="auto"/>
            <w:vAlign w:val="center"/>
          </w:tcPr>
          <w:p w14:paraId="48494DAA" w14:textId="77777777" w:rsidR="00103BFE" w:rsidRPr="00CB6EBA" w:rsidRDefault="00103BFE" w:rsidP="00103BFE">
            <w:pPr>
              <w:pStyle w:val="aff2"/>
            </w:pPr>
            <w:r w:rsidRPr="00CB6EBA">
              <w:t>8.604</w:t>
            </w:r>
          </w:p>
        </w:tc>
        <w:tc>
          <w:tcPr>
            <w:tcW w:w="1248" w:type="pct"/>
            <w:shd w:val="clear" w:color="auto" w:fill="auto"/>
            <w:vAlign w:val="center"/>
          </w:tcPr>
          <w:p w14:paraId="3F3547A7" w14:textId="77777777" w:rsidR="00103BFE" w:rsidRPr="00CB6EBA" w:rsidRDefault="00103BFE" w:rsidP="00103BFE">
            <w:pPr>
              <w:pStyle w:val="aff2"/>
            </w:pPr>
            <w:r w:rsidRPr="00CB6EBA">
              <w:t>3</w:t>
            </w:r>
          </w:p>
        </w:tc>
      </w:tr>
      <w:tr w:rsidR="00103BFE" w:rsidRPr="00CB6EBA" w14:paraId="25B39933" w14:textId="77777777" w:rsidTr="00103BFE">
        <w:trPr>
          <w:trHeight w:val="397"/>
          <w:jc w:val="center"/>
        </w:trPr>
        <w:tc>
          <w:tcPr>
            <w:tcW w:w="1251" w:type="pct"/>
            <w:vMerge/>
            <w:shd w:val="clear" w:color="auto" w:fill="auto"/>
            <w:vAlign w:val="center"/>
          </w:tcPr>
          <w:p w14:paraId="053A5939" w14:textId="77777777" w:rsidR="00103BFE" w:rsidRPr="00CB6EBA" w:rsidRDefault="00103BFE" w:rsidP="00103BFE">
            <w:pPr>
              <w:pStyle w:val="aff2"/>
            </w:pPr>
          </w:p>
        </w:tc>
        <w:tc>
          <w:tcPr>
            <w:tcW w:w="1251" w:type="pct"/>
            <w:shd w:val="clear" w:color="auto" w:fill="auto"/>
            <w:vAlign w:val="center"/>
            <w:hideMark/>
          </w:tcPr>
          <w:p w14:paraId="2A7D9548" w14:textId="77777777" w:rsidR="00103BFE" w:rsidRPr="00CB6EBA" w:rsidRDefault="00103BFE" w:rsidP="00103BFE">
            <w:pPr>
              <w:pStyle w:val="aff2"/>
            </w:pPr>
            <w:r w:rsidRPr="00CB6EBA">
              <w:rPr>
                <w:rFonts w:eastAsia="宋体"/>
              </w:rPr>
              <w:t>校核水位</w:t>
            </w:r>
          </w:p>
        </w:tc>
        <w:tc>
          <w:tcPr>
            <w:tcW w:w="1250" w:type="pct"/>
            <w:shd w:val="clear" w:color="auto" w:fill="auto"/>
            <w:vAlign w:val="center"/>
          </w:tcPr>
          <w:p w14:paraId="2ED4C020" w14:textId="77777777" w:rsidR="00103BFE" w:rsidRPr="00CB6EBA" w:rsidRDefault="00103BFE" w:rsidP="00103BFE">
            <w:pPr>
              <w:pStyle w:val="aff2"/>
            </w:pPr>
            <w:r w:rsidRPr="00CB6EBA">
              <w:t>7.565</w:t>
            </w:r>
          </w:p>
        </w:tc>
        <w:tc>
          <w:tcPr>
            <w:tcW w:w="1248" w:type="pct"/>
            <w:shd w:val="clear" w:color="auto" w:fill="auto"/>
            <w:vAlign w:val="center"/>
          </w:tcPr>
          <w:p w14:paraId="32DB64B7" w14:textId="77777777" w:rsidR="00103BFE" w:rsidRPr="00CB6EBA" w:rsidRDefault="00103BFE" w:rsidP="00103BFE">
            <w:pPr>
              <w:pStyle w:val="aff2"/>
            </w:pPr>
            <w:r w:rsidRPr="00CB6EBA">
              <w:t>2.5</w:t>
            </w:r>
          </w:p>
        </w:tc>
      </w:tr>
    </w:tbl>
    <w:p w14:paraId="7608EF66" w14:textId="77777777" w:rsidR="00103BFE" w:rsidRPr="00CB6EBA" w:rsidRDefault="00BD20DE">
      <w:pPr>
        <w:pStyle w:val="af"/>
      </w:pPr>
      <w:r w:rsidRPr="00CB6EBA">
        <w:t>（</w:t>
      </w:r>
      <w:r w:rsidRPr="00CB6EBA">
        <w:t>3</w:t>
      </w:r>
      <w:r w:rsidRPr="00CB6EBA">
        <w:t>）</w:t>
      </w:r>
      <w:r w:rsidR="00103BFE" w:rsidRPr="00CB6EBA">
        <w:t>砌石体之间滑动面</w:t>
      </w:r>
    </w:p>
    <w:p w14:paraId="4FD50CE5" w14:textId="77777777" w:rsidR="00103BFE" w:rsidRPr="00CB6EBA" w:rsidRDefault="00103BFE">
      <w:pPr>
        <w:pStyle w:val="af"/>
      </w:pPr>
      <w:r w:rsidRPr="00CB6EBA">
        <w:t>各坝段砌石体之间滑动面抗滑稳定计算结果见表</w:t>
      </w:r>
      <w:r w:rsidRPr="00CB6EBA">
        <w:t>8.1-10</w:t>
      </w:r>
      <w:r w:rsidRPr="00CB6EBA">
        <w:t>。从计算成果中可以看出：溢流坝段和非溢流坝段砌石体之间滑动面的抗滑稳定安全系数均满足规范要求，且抗滑移定安全系数裕度较大。</w:t>
      </w:r>
    </w:p>
    <w:p w14:paraId="3B5C9C50" w14:textId="77777777" w:rsidR="00103BFE" w:rsidRPr="00CB6EBA" w:rsidRDefault="00103BFE" w:rsidP="00103BFE">
      <w:pPr>
        <w:ind w:firstLineChars="200" w:firstLine="480"/>
        <w:rPr>
          <w:rFonts w:cs="Times New Roman"/>
        </w:rPr>
      </w:pPr>
      <w:r w:rsidRPr="00CB6EBA">
        <w:rPr>
          <w:rFonts w:cs="Times New Roman"/>
        </w:rPr>
        <w:br w:type="page"/>
      </w:r>
    </w:p>
    <w:p w14:paraId="6AE56AD9" w14:textId="77777777" w:rsidR="00103BFE" w:rsidRPr="00CB6EBA" w:rsidRDefault="00103BFE">
      <w:pPr>
        <w:pStyle w:val="ac"/>
      </w:pPr>
      <w:r w:rsidRPr="00CB6EBA">
        <w:lastRenderedPageBreak/>
        <w:t>表</w:t>
      </w:r>
      <w:r w:rsidRPr="00CB6EBA">
        <w:t xml:space="preserve">8.1-10 </w:t>
      </w:r>
      <w:r w:rsidRPr="00CB6EBA">
        <w:t>各坝段砌石体之间滑动面抗滑稳定复核成果表</w:t>
      </w:r>
    </w:p>
    <w:tbl>
      <w:tblPr>
        <w:tblW w:w="5000" w:type="pct"/>
        <w:jc w:val="center"/>
        <w:tblLook w:val="04A0" w:firstRow="1" w:lastRow="0" w:firstColumn="1" w:lastColumn="0" w:noHBand="0" w:noVBand="1"/>
      </w:tblPr>
      <w:tblGrid>
        <w:gridCol w:w="852"/>
        <w:gridCol w:w="852"/>
        <w:gridCol w:w="853"/>
        <w:gridCol w:w="853"/>
        <w:gridCol w:w="853"/>
        <w:gridCol w:w="853"/>
        <w:gridCol w:w="853"/>
        <w:gridCol w:w="853"/>
        <w:gridCol w:w="853"/>
        <w:gridCol w:w="853"/>
      </w:tblGrid>
      <w:tr w:rsidR="00103BFE" w:rsidRPr="00CB6EBA" w14:paraId="29529DFD" w14:textId="77777777" w:rsidTr="00103BFE">
        <w:trPr>
          <w:trHeight w:val="340"/>
          <w:jc w:val="center"/>
        </w:trPr>
        <w:tc>
          <w:tcPr>
            <w:tcW w:w="5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40F31A" w14:textId="77777777" w:rsidR="00103BFE" w:rsidRPr="00CB6EBA" w:rsidRDefault="00103BFE" w:rsidP="00103BFE">
            <w:pPr>
              <w:pStyle w:val="aff2"/>
            </w:pPr>
            <w:r w:rsidRPr="00CB6EBA">
              <w:rPr>
                <w:rFonts w:eastAsia="宋体"/>
              </w:rPr>
              <w:t>坝段</w:t>
            </w:r>
          </w:p>
        </w:tc>
        <w:tc>
          <w:tcPr>
            <w:tcW w:w="5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BB186B" w14:textId="77777777" w:rsidR="00103BFE" w:rsidRPr="00CB6EBA" w:rsidRDefault="00103BFE" w:rsidP="00103BFE">
            <w:pPr>
              <w:pStyle w:val="aff2"/>
            </w:pPr>
            <w:r w:rsidRPr="00CB6EBA">
              <w:rPr>
                <w:rFonts w:eastAsia="宋体"/>
              </w:rPr>
              <w:t>工况</w:t>
            </w:r>
          </w:p>
        </w:tc>
        <w:tc>
          <w:tcPr>
            <w:tcW w:w="3500" w:type="pct"/>
            <w:gridSpan w:val="7"/>
            <w:tcBorders>
              <w:top w:val="single" w:sz="4" w:space="0" w:color="auto"/>
              <w:left w:val="nil"/>
              <w:bottom w:val="single" w:sz="4" w:space="0" w:color="auto"/>
              <w:right w:val="single" w:sz="4" w:space="0" w:color="auto"/>
            </w:tcBorders>
            <w:shd w:val="clear" w:color="auto" w:fill="auto"/>
            <w:noWrap/>
            <w:vAlign w:val="center"/>
            <w:hideMark/>
          </w:tcPr>
          <w:p w14:paraId="50A490F8" w14:textId="77777777" w:rsidR="00103BFE" w:rsidRPr="00CB6EBA" w:rsidRDefault="00103BFE" w:rsidP="00103BFE">
            <w:pPr>
              <w:pStyle w:val="aff2"/>
              <w:rPr>
                <w:sz w:val="22"/>
              </w:rPr>
            </w:pPr>
            <w:r w:rsidRPr="00CB6EBA">
              <w:rPr>
                <w:rFonts w:eastAsia="宋体"/>
                <w:sz w:val="22"/>
              </w:rPr>
              <w:t>各截面高程（</w:t>
            </w:r>
            <w:r w:rsidRPr="00CB6EBA">
              <w:rPr>
                <w:sz w:val="22"/>
              </w:rPr>
              <w:t>m</w:t>
            </w:r>
            <w:r w:rsidRPr="00CB6EBA">
              <w:rPr>
                <w:rFonts w:eastAsia="宋体"/>
                <w:sz w:val="22"/>
              </w:rPr>
              <w:t>）下的</w:t>
            </w:r>
            <w:r w:rsidRPr="00CB6EBA">
              <w:rPr>
                <w:sz w:val="22"/>
              </w:rPr>
              <w:t>K’</w:t>
            </w:r>
            <w:r w:rsidRPr="00CB6EBA">
              <w:rPr>
                <w:rFonts w:eastAsia="宋体"/>
                <w:sz w:val="22"/>
              </w:rPr>
              <w:t>值</w:t>
            </w:r>
          </w:p>
        </w:tc>
        <w:tc>
          <w:tcPr>
            <w:tcW w:w="500" w:type="pct"/>
            <w:vMerge w:val="restart"/>
            <w:tcBorders>
              <w:top w:val="single" w:sz="4" w:space="0" w:color="auto"/>
              <w:left w:val="nil"/>
              <w:right w:val="single" w:sz="4" w:space="0" w:color="auto"/>
            </w:tcBorders>
            <w:shd w:val="clear" w:color="auto" w:fill="auto"/>
            <w:vAlign w:val="center"/>
          </w:tcPr>
          <w:p w14:paraId="545A5A9A" w14:textId="77777777" w:rsidR="00103BFE" w:rsidRPr="00CB6EBA" w:rsidRDefault="00103BFE" w:rsidP="00103BFE">
            <w:pPr>
              <w:pStyle w:val="aff2"/>
              <w:rPr>
                <w:sz w:val="22"/>
              </w:rPr>
            </w:pPr>
            <w:r w:rsidRPr="00CB6EBA">
              <w:rPr>
                <w:rFonts w:eastAsia="宋体"/>
              </w:rPr>
              <w:t>规范要求</w:t>
            </w:r>
            <w:r w:rsidRPr="00CB6EBA">
              <w:t>K’</w:t>
            </w:r>
            <w:r w:rsidRPr="00CB6EBA">
              <w:rPr>
                <w:rFonts w:eastAsia="宋体"/>
              </w:rPr>
              <w:t>值</w:t>
            </w:r>
          </w:p>
        </w:tc>
      </w:tr>
      <w:tr w:rsidR="00103BFE" w:rsidRPr="00CB6EBA" w14:paraId="163EED08" w14:textId="77777777" w:rsidTr="00103BFE">
        <w:trPr>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6183B6CB" w14:textId="77777777" w:rsidR="00103BFE" w:rsidRPr="00CB6EBA" w:rsidRDefault="00103BFE" w:rsidP="00103BFE">
            <w:pPr>
              <w:pStyle w:val="aff2"/>
            </w:pPr>
          </w:p>
        </w:tc>
        <w:tc>
          <w:tcPr>
            <w:tcW w:w="500" w:type="pct"/>
            <w:vMerge/>
            <w:tcBorders>
              <w:top w:val="single" w:sz="4" w:space="0" w:color="auto"/>
              <w:left w:val="single" w:sz="4" w:space="0" w:color="auto"/>
              <w:bottom w:val="single" w:sz="4" w:space="0" w:color="auto"/>
              <w:right w:val="single" w:sz="4" w:space="0" w:color="auto"/>
            </w:tcBorders>
            <w:vAlign w:val="center"/>
            <w:hideMark/>
          </w:tcPr>
          <w:p w14:paraId="15087951" w14:textId="77777777" w:rsidR="00103BFE" w:rsidRPr="00CB6EBA" w:rsidRDefault="00103BFE" w:rsidP="00103BFE">
            <w:pPr>
              <w:pStyle w:val="aff2"/>
            </w:pPr>
          </w:p>
        </w:tc>
        <w:tc>
          <w:tcPr>
            <w:tcW w:w="500" w:type="pct"/>
            <w:tcBorders>
              <w:top w:val="nil"/>
              <w:left w:val="nil"/>
              <w:bottom w:val="single" w:sz="4" w:space="0" w:color="auto"/>
              <w:right w:val="single" w:sz="4" w:space="0" w:color="auto"/>
            </w:tcBorders>
            <w:shd w:val="clear" w:color="auto" w:fill="auto"/>
            <w:vAlign w:val="center"/>
            <w:hideMark/>
          </w:tcPr>
          <w:p w14:paraId="0122DDAA" w14:textId="77777777" w:rsidR="00103BFE" w:rsidRPr="00CB6EBA" w:rsidRDefault="00103BFE" w:rsidP="00103BFE">
            <w:pPr>
              <w:pStyle w:val="aff2"/>
            </w:pPr>
            <w:r w:rsidRPr="00CB6EBA">
              <w:t>268.74</w:t>
            </w:r>
          </w:p>
        </w:tc>
        <w:tc>
          <w:tcPr>
            <w:tcW w:w="500" w:type="pct"/>
            <w:tcBorders>
              <w:top w:val="nil"/>
              <w:left w:val="nil"/>
              <w:bottom w:val="single" w:sz="4" w:space="0" w:color="auto"/>
              <w:right w:val="single" w:sz="4" w:space="0" w:color="auto"/>
            </w:tcBorders>
            <w:shd w:val="clear" w:color="auto" w:fill="auto"/>
            <w:noWrap/>
            <w:vAlign w:val="center"/>
            <w:hideMark/>
          </w:tcPr>
          <w:p w14:paraId="319E6FF1" w14:textId="77777777" w:rsidR="00103BFE" w:rsidRPr="00CB6EBA" w:rsidRDefault="00103BFE" w:rsidP="00103BFE">
            <w:pPr>
              <w:pStyle w:val="aff2"/>
              <w:rPr>
                <w:sz w:val="22"/>
              </w:rPr>
            </w:pPr>
            <w:r w:rsidRPr="00CB6EBA">
              <w:rPr>
                <w:sz w:val="22"/>
              </w:rPr>
              <w:t>273.74</w:t>
            </w:r>
          </w:p>
        </w:tc>
        <w:tc>
          <w:tcPr>
            <w:tcW w:w="500" w:type="pct"/>
            <w:tcBorders>
              <w:top w:val="nil"/>
              <w:left w:val="nil"/>
              <w:bottom w:val="single" w:sz="4" w:space="0" w:color="auto"/>
              <w:right w:val="single" w:sz="4" w:space="0" w:color="auto"/>
            </w:tcBorders>
            <w:shd w:val="clear" w:color="auto" w:fill="auto"/>
            <w:noWrap/>
            <w:vAlign w:val="center"/>
            <w:hideMark/>
          </w:tcPr>
          <w:p w14:paraId="26393856" w14:textId="77777777" w:rsidR="00103BFE" w:rsidRPr="00CB6EBA" w:rsidRDefault="00103BFE" w:rsidP="00103BFE">
            <w:pPr>
              <w:pStyle w:val="aff2"/>
              <w:rPr>
                <w:sz w:val="22"/>
              </w:rPr>
            </w:pPr>
            <w:r w:rsidRPr="00CB6EBA">
              <w:rPr>
                <w:sz w:val="22"/>
              </w:rPr>
              <w:t>278.74</w:t>
            </w:r>
          </w:p>
        </w:tc>
        <w:tc>
          <w:tcPr>
            <w:tcW w:w="500" w:type="pct"/>
            <w:tcBorders>
              <w:top w:val="nil"/>
              <w:left w:val="nil"/>
              <w:bottom w:val="single" w:sz="4" w:space="0" w:color="auto"/>
              <w:right w:val="single" w:sz="4" w:space="0" w:color="auto"/>
            </w:tcBorders>
            <w:shd w:val="clear" w:color="auto" w:fill="auto"/>
            <w:noWrap/>
            <w:vAlign w:val="center"/>
            <w:hideMark/>
          </w:tcPr>
          <w:p w14:paraId="7C32FAAA" w14:textId="77777777" w:rsidR="00103BFE" w:rsidRPr="00CB6EBA" w:rsidRDefault="00103BFE" w:rsidP="00103BFE">
            <w:pPr>
              <w:pStyle w:val="aff2"/>
              <w:rPr>
                <w:sz w:val="22"/>
              </w:rPr>
            </w:pPr>
            <w:r w:rsidRPr="00CB6EBA">
              <w:rPr>
                <w:sz w:val="22"/>
              </w:rPr>
              <w:t>283.74</w:t>
            </w:r>
          </w:p>
        </w:tc>
        <w:tc>
          <w:tcPr>
            <w:tcW w:w="500" w:type="pct"/>
            <w:tcBorders>
              <w:top w:val="nil"/>
              <w:left w:val="nil"/>
              <w:bottom w:val="single" w:sz="4" w:space="0" w:color="auto"/>
              <w:right w:val="single" w:sz="4" w:space="0" w:color="auto"/>
            </w:tcBorders>
            <w:shd w:val="clear" w:color="auto" w:fill="auto"/>
            <w:noWrap/>
            <w:vAlign w:val="center"/>
            <w:hideMark/>
          </w:tcPr>
          <w:p w14:paraId="4AC755E3" w14:textId="77777777" w:rsidR="00103BFE" w:rsidRPr="00CB6EBA" w:rsidRDefault="00103BFE" w:rsidP="00103BFE">
            <w:pPr>
              <w:pStyle w:val="aff2"/>
              <w:rPr>
                <w:sz w:val="22"/>
              </w:rPr>
            </w:pPr>
            <w:r w:rsidRPr="00CB6EBA">
              <w:rPr>
                <w:sz w:val="22"/>
              </w:rPr>
              <w:t>288.74</w:t>
            </w:r>
          </w:p>
        </w:tc>
        <w:tc>
          <w:tcPr>
            <w:tcW w:w="500" w:type="pct"/>
            <w:tcBorders>
              <w:top w:val="nil"/>
              <w:left w:val="nil"/>
              <w:bottom w:val="single" w:sz="4" w:space="0" w:color="auto"/>
              <w:right w:val="single" w:sz="4" w:space="0" w:color="auto"/>
            </w:tcBorders>
            <w:shd w:val="clear" w:color="auto" w:fill="auto"/>
            <w:noWrap/>
            <w:vAlign w:val="center"/>
            <w:hideMark/>
          </w:tcPr>
          <w:p w14:paraId="5C36CCF0" w14:textId="77777777" w:rsidR="00103BFE" w:rsidRPr="00CB6EBA" w:rsidRDefault="00103BFE" w:rsidP="00103BFE">
            <w:pPr>
              <w:pStyle w:val="aff2"/>
              <w:rPr>
                <w:sz w:val="22"/>
              </w:rPr>
            </w:pPr>
            <w:r w:rsidRPr="00CB6EBA">
              <w:rPr>
                <w:sz w:val="22"/>
              </w:rPr>
              <w:t>293.74</w:t>
            </w:r>
          </w:p>
        </w:tc>
        <w:tc>
          <w:tcPr>
            <w:tcW w:w="500" w:type="pct"/>
            <w:tcBorders>
              <w:top w:val="nil"/>
              <w:left w:val="nil"/>
              <w:bottom w:val="single" w:sz="4" w:space="0" w:color="auto"/>
              <w:right w:val="single" w:sz="4" w:space="0" w:color="auto"/>
            </w:tcBorders>
            <w:shd w:val="clear" w:color="auto" w:fill="auto"/>
            <w:noWrap/>
            <w:vAlign w:val="center"/>
            <w:hideMark/>
          </w:tcPr>
          <w:p w14:paraId="3D610D79" w14:textId="77777777" w:rsidR="00103BFE" w:rsidRPr="00CB6EBA" w:rsidRDefault="00103BFE" w:rsidP="00103BFE">
            <w:pPr>
              <w:pStyle w:val="aff2"/>
            </w:pPr>
            <w:r w:rsidRPr="00CB6EBA">
              <w:t>298.74</w:t>
            </w:r>
          </w:p>
        </w:tc>
        <w:tc>
          <w:tcPr>
            <w:tcW w:w="500" w:type="pct"/>
            <w:vMerge/>
            <w:tcBorders>
              <w:left w:val="nil"/>
              <w:bottom w:val="single" w:sz="4" w:space="0" w:color="auto"/>
              <w:right w:val="single" w:sz="4" w:space="0" w:color="auto"/>
            </w:tcBorders>
            <w:shd w:val="clear" w:color="auto" w:fill="auto"/>
            <w:vAlign w:val="center"/>
            <w:hideMark/>
          </w:tcPr>
          <w:p w14:paraId="4F4E9F37" w14:textId="77777777" w:rsidR="00103BFE" w:rsidRPr="00CB6EBA" w:rsidRDefault="00103BFE" w:rsidP="00103BFE">
            <w:pPr>
              <w:pStyle w:val="aff2"/>
            </w:pPr>
          </w:p>
        </w:tc>
      </w:tr>
      <w:tr w:rsidR="00103BFE" w:rsidRPr="00CB6EBA" w14:paraId="23315076" w14:textId="77777777" w:rsidTr="00103BFE">
        <w:trPr>
          <w:trHeight w:val="340"/>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14:paraId="0717FC8A" w14:textId="77777777" w:rsidR="00103BFE" w:rsidRPr="00CB6EBA" w:rsidRDefault="00103BFE" w:rsidP="00103BFE">
            <w:pPr>
              <w:pStyle w:val="aff2"/>
            </w:pPr>
            <w:r w:rsidRPr="00CB6EBA">
              <w:rPr>
                <w:rFonts w:eastAsia="宋体"/>
              </w:rPr>
              <w:t>溢流坝段</w:t>
            </w:r>
          </w:p>
        </w:tc>
        <w:tc>
          <w:tcPr>
            <w:tcW w:w="500" w:type="pct"/>
            <w:tcBorders>
              <w:top w:val="nil"/>
              <w:left w:val="nil"/>
              <w:bottom w:val="single" w:sz="4" w:space="0" w:color="auto"/>
              <w:right w:val="single" w:sz="4" w:space="0" w:color="auto"/>
            </w:tcBorders>
            <w:shd w:val="clear" w:color="auto" w:fill="auto"/>
            <w:vAlign w:val="center"/>
            <w:hideMark/>
          </w:tcPr>
          <w:p w14:paraId="3E3FE930" w14:textId="77777777" w:rsidR="00103BFE" w:rsidRPr="00CB6EBA" w:rsidRDefault="00103BFE" w:rsidP="00103BFE">
            <w:pPr>
              <w:pStyle w:val="aff2"/>
            </w:pPr>
            <w:r w:rsidRPr="00CB6EBA">
              <w:rPr>
                <w:rFonts w:eastAsia="宋体"/>
              </w:rPr>
              <w:t>正常</w:t>
            </w:r>
          </w:p>
          <w:p w14:paraId="34E1B2FA" w14:textId="77777777" w:rsidR="00103BFE" w:rsidRPr="00CB6EBA" w:rsidRDefault="00103BFE" w:rsidP="00103BFE">
            <w:pPr>
              <w:pStyle w:val="aff2"/>
            </w:pPr>
            <w:r w:rsidRPr="00CB6EBA">
              <w:rPr>
                <w:rFonts w:eastAsia="宋体"/>
              </w:rPr>
              <w:t>蓄水位</w:t>
            </w:r>
          </w:p>
        </w:tc>
        <w:tc>
          <w:tcPr>
            <w:tcW w:w="500" w:type="pct"/>
            <w:tcBorders>
              <w:top w:val="nil"/>
              <w:left w:val="nil"/>
              <w:bottom w:val="single" w:sz="4" w:space="0" w:color="auto"/>
              <w:right w:val="single" w:sz="4" w:space="0" w:color="auto"/>
            </w:tcBorders>
            <w:shd w:val="clear" w:color="auto" w:fill="auto"/>
            <w:vAlign w:val="center"/>
            <w:hideMark/>
          </w:tcPr>
          <w:p w14:paraId="519BE0CF" w14:textId="77777777" w:rsidR="00103BFE" w:rsidRPr="00CB6EBA" w:rsidRDefault="00103BFE" w:rsidP="00103BFE">
            <w:pPr>
              <w:pStyle w:val="aff2"/>
            </w:pPr>
            <w:r w:rsidRPr="00CB6EBA">
              <w:t>9.856</w:t>
            </w:r>
          </w:p>
        </w:tc>
        <w:tc>
          <w:tcPr>
            <w:tcW w:w="500" w:type="pct"/>
            <w:tcBorders>
              <w:top w:val="nil"/>
              <w:left w:val="nil"/>
              <w:bottom w:val="single" w:sz="4" w:space="0" w:color="auto"/>
              <w:right w:val="single" w:sz="4" w:space="0" w:color="auto"/>
            </w:tcBorders>
            <w:shd w:val="clear" w:color="auto" w:fill="auto"/>
            <w:noWrap/>
            <w:vAlign w:val="center"/>
            <w:hideMark/>
          </w:tcPr>
          <w:p w14:paraId="640C43AF" w14:textId="77777777" w:rsidR="00103BFE" w:rsidRPr="00CB6EBA" w:rsidRDefault="00103BFE" w:rsidP="00103BFE">
            <w:pPr>
              <w:pStyle w:val="aff2"/>
              <w:rPr>
                <w:sz w:val="22"/>
              </w:rPr>
            </w:pPr>
            <w:r w:rsidRPr="00CB6EBA">
              <w:rPr>
                <w:sz w:val="22"/>
              </w:rPr>
              <w:t>12.832</w:t>
            </w:r>
          </w:p>
        </w:tc>
        <w:tc>
          <w:tcPr>
            <w:tcW w:w="500" w:type="pct"/>
            <w:tcBorders>
              <w:top w:val="nil"/>
              <w:left w:val="nil"/>
              <w:bottom w:val="single" w:sz="4" w:space="0" w:color="auto"/>
              <w:right w:val="single" w:sz="4" w:space="0" w:color="auto"/>
            </w:tcBorders>
            <w:shd w:val="clear" w:color="auto" w:fill="auto"/>
            <w:noWrap/>
            <w:vAlign w:val="center"/>
            <w:hideMark/>
          </w:tcPr>
          <w:p w14:paraId="458D6C49" w14:textId="77777777" w:rsidR="00103BFE" w:rsidRPr="00CB6EBA" w:rsidRDefault="00103BFE" w:rsidP="00103BFE">
            <w:pPr>
              <w:pStyle w:val="aff2"/>
              <w:rPr>
                <w:sz w:val="22"/>
              </w:rPr>
            </w:pPr>
            <w:r w:rsidRPr="00CB6EBA">
              <w:rPr>
                <w:sz w:val="22"/>
              </w:rPr>
              <w:t>11.825</w:t>
            </w:r>
          </w:p>
        </w:tc>
        <w:tc>
          <w:tcPr>
            <w:tcW w:w="500" w:type="pct"/>
            <w:tcBorders>
              <w:top w:val="nil"/>
              <w:left w:val="nil"/>
              <w:bottom w:val="single" w:sz="4" w:space="0" w:color="auto"/>
              <w:right w:val="single" w:sz="4" w:space="0" w:color="auto"/>
            </w:tcBorders>
            <w:shd w:val="clear" w:color="auto" w:fill="auto"/>
            <w:noWrap/>
            <w:vAlign w:val="center"/>
            <w:hideMark/>
          </w:tcPr>
          <w:p w14:paraId="5D8012F2" w14:textId="77777777" w:rsidR="00103BFE" w:rsidRPr="00CB6EBA" w:rsidRDefault="00103BFE" w:rsidP="00103BFE">
            <w:pPr>
              <w:pStyle w:val="aff2"/>
              <w:rPr>
                <w:sz w:val="22"/>
              </w:rPr>
            </w:pPr>
            <w:r w:rsidRPr="00CB6EBA">
              <w:rPr>
                <w:sz w:val="22"/>
              </w:rPr>
              <w:t>15.293</w:t>
            </w:r>
          </w:p>
        </w:tc>
        <w:tc>
          <w:tcPr>
            <w:tcW w:w="500" w:type="pct"/>
            <w:tcBorders>
              <w:top w:val="nil"/>
              <w:left w:val="nil"/>
              <w:bottom w:val="single" w:sz="4" w:space="0" w:color="auto"/>
              <w:right w:val="single" w:sz="4" w:space="0" w:color="auto"/>
            </w:tcBorders>
            <w:shd w:val="clear" w:color="auto" w:fill="auto"/>
            <w:noWrap/>
            <w:vAlign w:val="center"/>
            <w:hideMark/>
          </w:tcPr>
          <w:p w14:paraId="1563B35F" w14:textId="77777777" w:rsidR="00103BFE" w:rsidRPr="00CB6EBA" w:rsidRDefault="00103BFE" w:rsidP="00103BFE">
            <w:pPr>
              <w:pStyle w:val="aff2"/>
              <w:rPr>
                <w:sz w:val="22"/>
              </w:rPr>
            </w:pPr>
            <w:r w:rsidRPr="00CB6EBA">
              <w:rPr>
                <w:sz w:val="22"/>
              </w:rPr>
              <w:t>23.324</w:t>
            </w:r>
          </w:p>
        </w:tc>
        <w:tc>
          <w:tcPr>
            <w:tcW w:w="500" w:type="pct"/>
            <w:tcBorders>
              <w:top w:val="nil"/>
              <w:left w:val="nil"/>
              <w:bottom w:val="single" w:sz="4" w:space="0" w:color="auto"/>
              <w:right w:val="single" w:sz="4" w:space="0" w:color="auto"/>
            </w:tcBorders>
            <w:shd w:val="clear" w:color="auto" w:fill="auto"/>
            <w:noWrap/>
            <w:vAlign w:val="center"/>
            <w:hideMark/>
          </w:tcPr>
          <w:p w14:paraId="2CE4F4BE" w14:textId="77777777" w:rsidR="00103BFE" w:rsidRPr="00CB6EBA" w:rsidRDefault="00103BFE" w:rsidP="00103BFE">
            <w:pPr>
              <w:pStyle w:val="aff2"/>
              <w:rPr>
                <w:sz w:val="22"/>
              </w:rPr>
            </w:pPr>
            <w:r w:rsidRPr="00CB6EBA">
              <w:rPr>
                <w:sz w:val="22"/>
              </w:rPr>
              <w:t>47.297</w:t>
            </w:r>
          </w:p>
        </w:tc>
        <w:tc>
          <w:tcPr>
            <w:tcW w:w="500" w:type="pct"/>
            <w:tcBorders>
              <w:top w:val="nil"/>
              <w:left w:val="nil"/>
              <w:bottom w:val="single" w:sz="4" w:space="0" w:color="auto"/>
              <w:right w:val="single" w:sz="4" w:space="0" w:color="auto"/>
            </w:tcBorders>
            <w:shd w:val="clear" w:color="auto" w:fill="auto"/>
            <w:noWrap/>
            <w:vAlign w:val="center"/>
            <w:hideMark/>
          </w:tcPr>
          <w:p w14:paraId="668DDD76"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vAlign w:val="center"/>
            <w:hideMark/>
          </w:tcPr>
          <w:p w14:paraId="6B75D9CC" w14:textId="77777777" w:rsidR="00103BFE" w:rsidRPr="00CB6EBA" w:rsidRDefault="00103BFE" w:rsidP="00103BFE">
            <w:pPr>
              <w:pStyle w:val="aff2"/>
            </w:pPr>
            <w:r w:rsidRPr="00CB6EBA">
              <w:t>3</w:t>
            </w:r>
          </w:p>
        </w:tc>
      </w:tr>
      <w:tr w:rsidR="00103BFE" w:rsidRPr="00CB6EBA" w14:paraId="2014F9E2" w14:textId="77777777" w:rsidTr="00103BFE">
        <w:trPr>
          <w:trHeight w:val="340"/>
          <w:jc w:val="center"/>
        </w:trPr>
        <w:tc>
          <w:tcPr>
            <w:tcW w:w="500" w:type="pct"/>
            <w:vMerge/>
            <w:tcBorders>
              <w:top w:val="nil"/>
              <w:left w:val="single" w:sz="4" w:space="0" w:color="auto"/>
              <w:bottom w:val="single" w:sz="4" w:space="0" w:color="000000"/>
              <w:right w:val="single" w:sz="4" w:space="0" w:color="auto"/>
            </w:tcBorders>
            <w:vAlign w:val="center"/>
            <w:hideMark/>
          </w:tcPr>
          <w:p w14:paraId="35E88154" w14:textId="77777777" w:rsidR="00103BFE" w:rsidRPr="00CB6EBA" w:rsidRDefault="00103BFE" w:rsidP="00103BFE">
            <w:pPr>
              <w:pStyle w:val="aff2"/>
            </w:pPr>
          </w:p>
        </w:tc>
        <w:tc>
          <w:tcPr>
            <w:tcW w:w="500" w:type="pct"/>
            <w:tcBorders>
              <w:top w:val="nil"/>
              <w:left w:val="nil"/>
              <w:bottom w:val="single" w:sz="4" w:space="0" w:color="auto"/>
              <w:right w:val="single" w:sz="4" w:space="0" w:color="auto"/>
            </w:tcBorders>
            <w:shd w:val="clear" w:color="auto" w:fill="auto"/>
            <w:vAlign w:val="center"/>
            <w:hideMark/>
          </w:tcPr>
          <w:p w14:paraId="33B651C7" w14:textId="77777777" w:rsidR="00103BFE" w:rsidRPr="00CB6EBA" w:rsidRDefault="00103BFE" w:rsidP="00103BFE">
            <w:pPr>
              <w:pStyle w:val="aff2"/>
            </w:pPr>
            <w:r w:rsidRPr="00CB6EBA">
              <w:rPr>
                <w:rFonts w:eastAsia="宋体"/>
              </w:rPr>
              <w:t>设计</w:t>
            </w:r>
          </w:p>
          <w:p w14:paraId="746C0619" w14:textId="77777777" w:rsidR="00103BFE" w:rsidRPr="00CB6EBA" w:rsidRDefault="00103BFE" w:rsidP="00103BFE">
            <w:pPr>
              <w:pStyle w:val="aff2"/>
            </w:pPr>
            <w:r w:rsidRPr="00CB6EBA">
              <w:rPr>
                <w:rFonts w:eastAsia="宋体"/>
              </w:rPr>
              <w:t>水位</w:t>
            </w:r>
          </w:p>
        </w:tc>
        <w:tc>
          <w:tcPr>
            <w:tcW w:w="500" w:type="pct"/>
            <w:tcBorders>
              <w:top w:val="nil"/>
              <w:left w:val="nil"/>
              <w:bottom w:val="single" w:sz="4" w:space="0" w:color="auto"/>
              <w:right w:val="single" w:sz="4" w:space="0" w:color="auto"/>
            </w:tcBorders>
            <w:shd w:val="clear" w:color="auto" w:fill="auto"/>
            <w:vAlign w:val="center"/>
            <w:hideMark/>
          </w:tcPr>
          <w:p w14:paraId="6F32DFDF" w14:textId="77777777" w:rsidR="00103BFE" w:rsidRPr="00CB6EBA" w:rsidRDefault="00103BFE" w:rsidP="00103BFE">
            <w:pPr>
              <w:pStyle w:val="aff2"/>
            </w:pPr>
            <w:r w:rsidRPr="00CB6EBA">
              <w:t>8.38</w:t>
            </w:r>
          </w:p>
        </w:tc>
        <w:tc>
          <w:tcPr>
            <w:tcW w:w="500" w:type="pct"/>
            <w:tcBorders>
              <w:top w:val="nil"/>
              <w:left w:val="nil"/>
              <w:bottom w:val="single" w:sz="4" w:space="0" w:color="auto"/>
              <w:right w:val="single" w:sz="4" w:space="0" w:color="auto"/>
            </w:tcBorders>
            <w:shd w:val="clear" w:color="auto" w:fill="auto"/>
            <w:noWrap/>
            <w:vAlign w:val="center"/>
            <w:hideMark/>
          </w:tcPr>
          <w:p w14:paraId="0DC35258" w14:textId="77777777" w:rsidR="00103BFE" w:rsidRPr="00CB6EBA" w:rsidRDefault="00103BFE" w:rsidP="00103BFE">
            <w:pPr>
              <w:pStyle w:val="aff2"/>
              <w:rPr>
                <w:sz w:val="22"/>
              </w:rPr>
            </w:pPr>
            <w:r w:rsidRPr="00CB6EBA">
              <w:rPr>
                <w:sz w:val="22"/>
              </w:rPr>
              <w:t>10.605</w:t>
            </w:r>
          </w:p>
        </w:tc>
        <w:tc>
          <w:tcPr>
            <w:tcW w:w="500" w:type="pct"/>
            <w:tcBorders>
              <w:top w:val="nil"/>
              <w:left w:val="nil"/>
              <w:bottom w:val="single" w:sz="4" w:space="0" w:color="auto"/>
              <w:right w:val="single" w:sz="4" w:space="0" w:color="auto"/>
            </w:tcBorders>
            <w:shd w:val="clear" w:color="auto" w:fill="auto"/>
            <w:noWrap/>
            <w:vAlign w:val="center"/>
            <w:hideMark/>
          </w:tcPr>
          <w:p w14:paraId="193AB5D7" w14:textId="77777777" w:rsidR="00103BFE" w:rsidRPr="00CB6EBA" w:rsidRDefault="00103BFE" w:rsidP="00103BFE">
            <w:pPr>
              <w:pStyle w:val="aff2"/>
              <w:rPr>
                <w:sz w:val="22"/>
              </w:rPr>
            </w:pPr>
            <w:r w:rsidRPr="00CB6EBA">
              <w:rPr>
                <w:sz w:val="22"/>
              </w:rPr>
              <w:t>9.403</w:t>
            </w:r>
          </w:p>
        </w:tc>
        <w:tc>
          <w:tcPr>
            <w:tcW w:w="500" w:type="pct"/>
            <w:tcBorders>
              <w:top w:val="nil"/>
              <w:left w:val="nil"/>
              <w:bottom w:val="single" w:sz="4" w:space="0" w:color="auto"/>
              <w:right w:val="single" w:sz="4" w:space="0" w:color="auto"/>
            </w:tcBorders>
            <w:shd w:val="clear" w:color="auto" w:fill="auto"/>
            <w:noWrap/>
            <w:vAlign w:val="center"/>
            <w:hideMark/>
          </w:tcPr>
          <w:p w14:paraId="7C5EB199" w14:textId="77777777" w:rsidR="00103BFE" w:rsidRPr="00CB6EBA" w:rsidRDefault="00103BFE" w:rsidP="00103BFE">
            <w:pPr>
              <w:pStyle w:val="aff2"/>
              <w:rPr>
                <w:sz w:val="22"/>
              </w:rPr>
            </w:pPr>
            <w:r w:rsidRPr="00CB6EBA">
              <w:rPr>
                <w:sz w:val="22"/>
              </w:rPr>
              <w:t>11.433</w:t>
            </w:r>
          </w:p>
        </w:tc>
        <w:tc>
          <w:tcPr>
            <w:tcW w:w="500" w:type="pct"/>
            <w:tcBorders>
              <w:top w:val="nil"/>
              <w:left w:val="nil"/>
              <w:bottom w:val="single" w:sz="4" w:space="0" w:color="auto"/>
              <w:right w:val="single" w:sz="4" w:space="0" w:color="auto"/>
            </w:tcBorders>
            <w:shd w:val="clear" w:color="auto" w:fill="auto"/>
            <w:noWrap/>
            <w:vAlign w:val="center"/>
            <w:hideMark/>
          </w:tcPr>
          <w:p w14:paraId="57D03923" w14:textId="77777777" w:rsidR="00103BFE" w:rsidRPr="00CB6EBA" w:rsidRDefault="00103BFE" w:rsidP="00103BFE">
            <w:pPr>
              <w:pStyle w:val="aff2"/>
              <w:rPr>
                <w:sz w:val="22"/>
              </w:rPr>
            </w:pPr>
            <w:r w:rsidRPr="00CB6EBA">
              <w:rPr>
                <w:sz w:val="22"/>
              </w:rPr>
              <w:t>15.653</w:t>
            </w:r>
          </w:p>
        </w:tc>
        <w:tc>
          <w:tcPr>
            <w:tcW w:w="500" w:type="pct"/>
            <w:tcBorders>
              <w:top w:val="nil"/>
              <w:left w:val="nil"/>
              <w:bottom w:val="single" w:sz="4" w:space="0" w:color="auto"/>
              <w:right w:val="single" w:sz="4" w:space="0" w:color="auto"/>
            </w:tcBorders>
            <w:shd w:val="clear" w:color="auto" w:fill="auto"/>
            <w:noWrap/>
            <w:vAlign w:val="center"/>
            <w:hideMark/>
          </w:tcPr>
          <w:p w14:paraId="6A2CC59C" w14:textId="77777777" w:rsidR="00103BFE" w:rsidRPr="00CB6EBA" w:rsidRDefault="00103BFE" w:rsidP="00103BFE">
            <w:pPr>
              <w:pStyle w:val="aff2"/>
              <w:rPr>
                <w:sz w:val="22"/>
              </w:rPr>
            </w:pPr>
            <w:r w:rsidRPr="00CB6EBA">
              <w:rPr>
                <w:sz w:val="22"/>
              </w:rPr>
              <w:t>25.204</w:t>
            </w:r>
          </w:p>
        </w:tc>
        <w:tc>
          <w:tcPr>
            <w:tcW w:w="500" w:type="pct"/>
            <w:tcBorders>
              <w:top w:val="nil"/>
              <w:left w:val="nil"/>
              <w:bottom w:val="single" w:sz="4" w:space="0" w:color="auto"/>
              <w:right w:val="single" w:sz="4" w:space="0" w:color="auto"/>
            </w:tcBorders>
            <w:shd w:val="clear" w:color="auto" w:fill="auto"/>
            <w:noWrap/>
            <w:vAlign w:val="center"/>
            <w:hideMark/>
          </w:tcPr>
          <w:p w14:paraId="52A5DFF7"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vAlign w:val="center"/>
            <w:hideMark/>
          </w:tcPr>
          <w:p w14:paraId="408DEEF5" w14:textId="77777777" w:rsidR="00103BFE" w:rsidRPr="00CB6EBA" w:rsidRDefault="00103BFE" w:rsidP="00103BFE">
            <w:pPr>
              <w:pStyle w:val="aff2"/>
            </w:pPr>
            <w:r w:rsidRPr="00CB6EBA">
              <w:t>3</w:t>
            </w:r>
          </w:p>
        </w:tc>
      </w:tr>
      <w:tr w:rsidR="00103BFE" w:rsidRPr="00CB6EBA" w14:paraId="2807DB7E" w14:textId="77777777" w:rsidTr="00103BFE">
        <w:trPr>
          <w:trHeight w:val="340"/>
          <w:jc w:val="center"/>
        </w:trPr>
        <w:tc>
          <w:tcPr>
            <w:tcW w:w="500" w:type="pct"/>
            <w:vMerge/>
            <w:tcBorders>
              <w:top w:val="nil"/>
              <w:left w:val="single" w:sz="4" w:space="0" w:color="auto"/>
              <w:bottom w:val="single" w:sz="4" w:space="0" w:color="000000"/>
              <w:right w:val="single" w:sz="4" w:space="0" w:color="auto"/>
            </w:tcBorders>
            <w:vAlign w:val="center"/>
            <w:hideMark/>
          </w:tcPr>
          <w:p w14:paraId="5FC31483" w14:textId="77777777" w:rsidR="00103BFE" w:rsidRPr="00CB6EBA" w:rsidRDefault="00103BFE" w:rsidP="00103BFE">
            <w:pPr>
              <w:pStyle w:val="aff2"/>
            </w:pPr>
          </w:p>
        </w:tc>
        <w:tc>
          <w:tcPr>
            <w:tcW w:w="500" w:type="pct"/>
            <w:tcBorders>
              <w:top w:val="nil"/>
              <w:left w:val="nil"/>
              <w:bottom w:val="single" w:sz="4" w:space="0" w:color="auto"/>
              <w:right w:val="single" w:sz="4" w:space="0" w:color="auto"/>
            </w:tcBorders>
            <w:shd w:val="clear" w:color="auto" w:fill="auto"/>
            <w:vAlign w:val="center"/>
            <w:hideMark/>
          </w:tcPr>
          <w:p w14:paraId="59F6D562" w14:textId="77777777" w:rsidR="00103BFE" w:rsidRPr="00CB6EBA" w:rsidRDefault="00103BFE" w:rsidP="00103BFE">
            <w:pPr>
              <w:pStyle w:val="aff2"/>
            </w:pPr>
            <w:r w:rsidRPr="00CB6EBA">
              <w:rPr>
                <w:rFonts w:eastAsia="宋体"/>
              </w:rPr>
              <w:t>校核</w:t>
            </w:r>
          </w:p>
          <w:p w14:paraId="6D64EABD" w14:textId="77777777" w:rsidR="00103BFE" w:rsidRPr="00CB6EBA" w:rsidRDefault="00103BFE" w:rsidP="00103BFE">
            <w:pPr>
              <w:pStyle w:val="aff2"/>
            </w:pPr>
            <w:r w:rsidRPr="00CB6EBA">
              <w:rPr>
                <w:rFonts w:eastAsia="宋体"/>
              </w:rPr>
              <w:t>水位</w:t>
            </w:r>
          </w:p>
        </w:tc>
        <w:tc>
          <w:tcPr>
            <w:tcW w:w="500" w:type="pct"/>
            <w:tcBorders>
              <w:top w:val="nil"/>
              <w:left w:val="nil"/>
              <w:bottom w:val="single" w:sz="4" w:space="0" w:color="auto"/>
              <w:right w:val="single" w:sz="4" w:space="0" w:color="auto"/>
            </w:tcBorders>
            <w:shd w:val="clear" w:color="auto" w:fill="auto"/>
            <w:vAlign w:val="center"/>
            <w:hideMark/>
          </w:tcPr>
          <w:p w14:paraId="538E4234" w14:textId="77777777" w:rsidR="00103BFE" w:rsidRPr="00CB6EBA" w:rsidRDefault="00103BFE" w:rsidP="00103BFE">
            <w:pPr>
              <w:pStyle w:val="aff2"/>
            </w:pPr>
            <w:r w:rsidRPr="00CB6EBA">
              <w:t>7.67</w:t>
            </w:r>
          </w:p>
        </w:tc>
        <w:tc>
          <w:tcPr>
            <w:tcW w:w="500" w:type="pct"/>
            <w:tcBorders>
              <w:top w:val="nil"/>
              <w:left w:val="nil"/>
              <w:bottom w:val="single" w:sz="4" w:space="0" w:color="auto"/>
              <w:right w:val="single" w:sz="4" w:space="0" w:color="auto"/>
            </w:tcBorders>
            <w:shd w:val="clear" w:color="auto" w:fill="auto"/>
            <w:noWrap/>
            <w:vAlign w:val="center"/>
            <w:hideMark/>
          </w:tcPr>
          <w:p w14:paraId="138EB450" w14:textId="77777777" w:rsidR="00103BFE" w:rsidRPr="00CB6EBA" w:rsidRDefault="00103BFE" w:rsidP="00103BFE">
            <w:pPr>
              <w:pStyle w:val="aff2"/>
              <w:rPr>
                <w:sz w:val="22"/>
              </w:rPr>
            </w:pPr>
            <w:r w:rsidRPr="00CB6EBA">
              <w:rPr>
                <w:sz w:val="22"/>
              </w:rPr>
              <w:t>9.623</w:t>
            </w:r>
          </w:p>
        </w:tc>
        <w:tc>
          <w:tcPr>
            <w:tcW w:w="500" w:type="pct"/>
            <w:tcBorders>
              <w:top w:val="nil"/>
              <w:left w:val="nil"/>
              <w:bottom w:val="single" w:sz="4" w:space="0" w:color="auto"/>
              <w:right w:val="single" w:sz="4" w:space="0" w:color="auto"/>
            </w:tcBorders>
            <w:shd w:val="clear" w:color="auto" w:fill="auto"/>
            <w:noWrap/>
            <w:vAlign w:val="center"/>
            <w:hideMark/>
          </w:tcPr>
          <w:p w14:paraId="64A8185C" w14:textId="77777777" w:rsidR="00103BFE" w:rsidRPr="00CB6EBA" w:rsidRDefault="00103BFE" w:rsidP="00103BFE">
            <w:pPr>
              <w:pStyle w:val="aff2"/>
              <w:rPr>
                <w:sz w:val="22"/>
              </w:rPr>
            </w:pPr>
            <w:r w:rsidRPr="00CB6EBA">
              <w:rPr>
                <w:sz w:val="22"/>
              </w:rPr>
              <w:t>8.38</w:t>
            </w:r>
          </w:p>
        </w:tc>
        <w:tc>
          <w:tcPr>
            <w:tcW w:w="500" w:type="pct"/>
            <w:tcBorders>
              <w:top w:val="nil"/>
              <w:left w:val="nil"/>
              <w:bottom w:val="single" w:sz="4" w:space="0" w:color="auto"/>
              <w:right w:val="single" w:sz="4" w:space="0" w:color="auto"/>
            </w:tcBorders>
            <w:shd w:val="clear" w:color="auto" w:fill="auto"/>
            <w:noWrap/>
            <w:vAlign w:val="center"/>
            <w:hideMark/>
          </w:tcPr>
          <w:p w14:paraId="1FBB5D36" w14:textId="77777777" w:rsidR="00103BFE" w:rsidRPr="00CB6EBA" w:rsidRDefault="00103BFE" w:rsidP="00103BFE">
            <w:pPr>
              <w:pStyle w:val="aff2"/>
              <w:rPr>
                <w:sz w:val="22"/>
              </w:rPr>
            </w:pPr>
            <w:r w:rsidRPr="00CB6EBA">
              <w:rPr>
                <w:sz w:val="22"/>
              </w:rPr>
              <w:t>9.913</w:t>
            </w:r>
          </w:p>
        </w:tc>
        <w:tc>
          <w:tcPr>
            <w:tcW w:w="500" w:type="pct"/>
            <w:tcBorders>
              <w:top w:val="nil"/>
              <w:left w:val="nil"/>
              <w:bottom w:val="single" w:sz="4" w:space="0" w:color="auto"/>
              <w:right w:val="single" w:sz="4" w:space="0" w:color="auto"/>
            </w:tcBorders>
            <w:shd w:val="clear" w:color="auto" w:fill="auto"/>
            <w:noWrap/>
            <w:vAlign w:val="center"/>
            <w:hideMark/>
          </w:tcPr>
          <w:p w14:paraId="71F3A7A6" w14:textId="77777777" w:rsidR="00103BFE" w:rsidRPr="00CB6EBA" w:rsidRDefault="00103BFE" w:rsidP="00103BFE">
            <w:pPr>
              <w:pStyle w:val="aff2"/>
              <w:rPr>
                <w:sz w:val="22"/>
              </w:rPr>
            </w:pPr>
            <w:r w:rsidRPr="00CB6EBA">
              <w:rPr>
                <w:sz w:val="22"/>
              </w:rPr>
              <w:t>12.972</w:t>
            </w:r>
          </w:p>
        </w:tc>
        <w:tc>
          <w:tcPr>
            <w:tcW w:w="500" w:type="pct"/>
            <w:tcBorders>
              <w:top w:val="nil"/>
              <w:left w:val="nil"/>
              <w:bottom w:val="single" w:sz="4" w:space="0" w:color="auto"/>
              <w:right w:val="single" w:sz="4" w:space="0" w:color="auto"/>
            </w:tcBorders>
            <w:shd w:val="clear" w:color="auto" w:fill="auto"/>
            <w:noWrap/>
            <w:vAlign w:val="center"/>
            <w:hideMark/>
          </w:tcPr>
          <w:p w14:paraId="2B736CA3" w14:textId="77777777" w:rsidR="00103BFE" w:rsidRPr="00CB6EBA" w:rsidRDefault="00103BFE" w:rsidP="00103BFE">
            <w:pPr>
              <w:pStyle w:val="aff2"/>
              <w:rPr>
                <w:sz w:val="22"/>
              </w:rPr>
            </w:pPr>
            <w:r w:rsidRPr="00CB6EBA">
              <w:rPr>
                <w:sz w:val="22"/>
              </w:rPr>
              <w:t>19.141</w:t>
            </w:r>
          </w:p>
        </w:tc>
        <w:tc>
          <w:tcPr>
            <w:tcW w:w="500" w:type="pct"/>
            <w:tcBorders>
              <w:top w:val="nil"/>
              <w:left w:val="nil"/>
              <w:bottom w:val="single" w:sz="4" w:space="0" w:color="auto"/>
              <w:right w:val="single" w:sz="4" w:space="0" w:color="auto"/>
            </w:tcBorders>
            <w:shd w:val="clear" w:color="auto" w:fill="auto"/>
            <w:noWrap/>
            <w:vAlign w:val="center"/>
            <w:hideMark/>
          </w:tcPr>
          <w:p w14:paraId="061B8142"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vAlign w:val="center"/>
            <w:hideMark/>
          </w:tcPr>
          <w:p w14:paraId="683A84DC" w14:textId="77777777" w:rsidR="00103BFE" w:rsidRPr="00CB6EBA" w:rsidRDefault="00103BFE" w:rsidP="00103BFE">
            <w:pPr>
              <w:pStyle w:val="aff2"/>
            </w:pPr>
            <w:r w:rsidRPr="00CB6EBA">
              <w:t>2.5</w:t>
            </w:r>
          </w:p>
        </w:tc>
      </w:tr>
      <w:tr w:rsidR="00103BFE" w:rsidRPr="00CB6EBA" w14:paraId="50BA0788" w14:textId="77777777" w:rsidTr="00103BFE">
        <w:trPr>
          <w:trHeight w:val="340"/>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14:paraId="507C3602" w14:textId="77777777" w:rsidR="00103BFE" w:rsidRPr="00CB6EBA" w:rsidRDefault="00103BFE" w:rsidP="00103BFE">
            <w:pPr>
              <w:pStyle w:val="aff2"/>
            </w:pPr>
            <w:r w:rsidRPr="00CB6EBA">
              <w:rPr>
                <w:rFonts w:eastAsia="宋体"/>
              </w:rPr>
              <w:t>左非溢流坝段</w:t>
            </w:r>
          </w:p>
        </w:tc>
        <w:tc>
          <w:tcPr>
            <w:tcW w:w="500" w:type="pct"/>
            <w:tcBorders>
              <w:top w:val="nil"/>
              <w:left w:val="nil"/>
              <w:bottom w:val="single" w:sz="4" w:space="0" w:color="auto"/>
              <w:right w:val="single" w:sz="4" w:space="0" w:color="auto"/>
            </w:tcBorders>
            <w:shd w:val="clear" w:color="auto" w:fill="auto"/>
            <w:vAlign w:val="center"/>
            <w:hideMark/>
          </w:tcPr>
          <w:p w14:paraId="4830BE45" w14:textId="77777777" w:rsidR="00103BFE" w:rsidRPr="00CB6EBA" w:rsidRDefault="00103BFE" w:rsidP="00103BFE">
            <w:pPr>
              <w:pStyle w:val="aff2"/>
            </w:pPr>
            <w:r w:rsidRPr="00CB6EBA">
              <w:rPr>
                <w:rFonts w:eastAsia="宋体"/>
              </w:rPr>
              <w:t>正常</w:t>
            </w:r>
          </w:p>
          <w:p w14:paraId="11004B37" w14:textId="77777777" w:rsidR="00103BFE" w:rsidRPr="00CB6EBA" w:rsidRDefault="00103BFE" w:rsidP="00103BFE">
            <w:pPr>
              <w:pStyle w:val="aff2"/>
            </w:pPr>
            <w:r w:rsidRPr="00CB6EBA">
              <w:rPr>
                <w:rFonts w:eastAsia="宋体"/>
              </w:rPr>
              <w:t>蓄水位</w:t>
            </w:r>
          </w:p>
        </w:tc>
        <w:tc>
          <w:tcPr>
            <w:tcW w:w="500" w:type="pct"/>
            <w:tcBorders>
              <w:top w:val="nil"/>
              <w:left w:val="nil"/>
              <w:bottom w:val="single" w:sz="4" w:space="0" w:color="auto"/>
              <w:right w:val="single" w:sz="4" w:space="0" w:color="auto"/>
            </w:tcBorders>
            <w:shd w:val="clear" w:color="auto" w:fill="auto"/>
            <w:vAlign w:val="center"/>
            <w:hideMark/>
          </w:tcPr>
          <w:p w14:paraId="535230E8" w14:textId="77777777" w:rsidR="00103BFE" w:rsidRPr="00CB6EBA" w:rsidRDefault="00103BFE" w:rsidP="00103BFE">
            <w:pPr>
              <w:pStyle w:val="aff2"/>
            </w:pPr>
            <w:r w:rsidRPr="00CB6EBA">
              <w:t>8.214</w:t>
            </w:r>
          </w:p>
        </w:tc>
        <w:tc>
          <w:tcPr>
            <w:tcW w:w="500" w:type="pct"/>
            <w:tcBorders>
              <w:top w:val="nil"/>
              <w:left w:val="nil"/>
              <w:bottom w:val="single" w:sz="4" w:space="0" w:color="auto"/>
              <w:right w:val="single" w:sz="4" w:space="0" w:color="auto"/>
            </w:tcBorders>
            <w:shd w:val="clear" w:color="auto" w:fill="auto"/>
            <w:noWrap/>
            <w:vAlign w:val="center"/>
            <w:hideMark/>
          </w:tcPr>
          <w:p w14:paraId="132B0967" w14:textId="77777777" w:rsidR="00103BFE" w:rsidRPr="00CB6EBA" w:rsidRDefault="00103BFE" w:rsidP="00103BFE">
            <w:pPr>
              <w:pStyle w:val="aff2"/>
              <w:rPr>
                <w:sz w:val="22"/>
              </w:rPr>
            </w:pPr>
            <w:r w:rsidRPr="00CB6EBA">
              <w:rPr>
                <w:sz w:val="22"/>
              </w:rPr>
              <w:t>9.77</w:t>
            </w:r>
          </w:p>
        </w:tc>
        <w:tc>
          <w:tcPr>
            <w:tcW w:w="500" w:type="pct"/>
            <w:tcBorders>
              <w:top w:val="nil"/>
              <w:left w:val="nil"/>
              <w:bottom w:val="single" w:sz="4" w:space="0" w:color="auto"/>
              <w:right w:val="single" w:sz="4" w:space="0" w:color="auto"/>
            </w:tcBorders>
            <w:shd w:val="clear" w:color="auto" w:fill="auto"/>
            <w:noWrap/>
            <w:vAlign w:val="center"/>
            <w:hideMark/>
          </w:tcPr>
          <w:p w14:paraId="75147514" w14:textId="77777777" w:rsidR="00103BFE" w:rsidRPr="00CB6EBA" w:rsidRDefault="00103BFE" w:rsidP="00103BFE">
            <w:pPr>
              <w:pStyle w:val="aff2"/>
              <w:rPr>
                <w:sz w:val="22"/>
              </w:rPr>
            </w:pPr>
            <w:r w:rsidRPr="00CB6EBA">
              <w:rPr>
                <w:sz w:val="22"/>
              </w:rPr>
              <w:t>12.156</w:t>
            </w:r>
          </w:p>
        </w:tc>
        <w:tc>
          <w:tcPr>
            <w:tcW w:w="500" w:type="pct"/>
            <w:tcBorders>
              <w:top w:val="nil"/>
              <w:left w:val="nil"/>
              <w:bottom w:val="single" w:sz="4" w:space="0" w:color="auto"/>
              <w:right w:val="single" w:sz="4" w:space="0" w:color="auto"/>
            </w:tcBorders>
            <w:shd w:val="clear" w:color="auto" w:fill="auto"/>
            <w:noWrap/>
            <w:vAlign w:val="center"/>
            <w:hideMark/>
          </w:tcPr>
          <w:p w14:paraId="2CDC771A" w14:textId="77777777" w:rsidR="00103BFE" w:rsidRPr="00CB6EBA" w:rsidRDefault="00103BFE" w:rsidP="00103BFE">
            <w:pPr>
              <w:pStyle w:val="aff2"/>
              <w:rPr>
                <w:sz w:val="22"/>
              </w:rPr>
            </w:pPr>
            <w:r w:rsidRPr="00CB6EBA">
              <w:rPr>
                <w:sz w:val="22"/>
              </w:rPr>
              <w:t>16.223</w:t>
            </w:r>
          </w:p>
        </w:tc>
        <w:tc>
          <w:tcPr>
            <w:tcW w:w="500" w:type="pct"/>
            <w:tcBorders>
              <w:top w:val="nil"/>
              <w:left w:val="nil"/>
              <w:bottom w:val="single" w:sz="4" w:space="0" w:color="auto"/>
              <w:right w:val="single" w:sz="4" w:space="0" w:color="auto"/>
            </w:tcBorders>
            <w:shd w:val="clear" w:color="auto" w:fill="auto"/>
            <w:noWrap/>
            <w:vAlign w:val="center"/>
            <w:hideMark/>
          </w:tcPr>
          <w:p w14:paraId="20D1FD95" w14:textId="77777777" w:rsidR="00103BFE" w:rsidRPr="00CB6EBA" w:rsidRDefault="00103BFE" w:rsidP="00103BFE">
            <w:pPr>
              <w:pStyle w:val="aff2"/>
              <w:rPr>
                <w:sz w:val="22"/>
              </w:rPr>
            </w:pPr>
            <w:r w:rsidRPr="00CB6EBA">
              <w:rPr>
                <w:sz w:val="22"/>
              </w:rPr>
              <w:t>24.474</w:t>
            </w:r>
          </w:p>
        </w:tc>
        <w:tc>
          <w:tcPr>
            <w:tcW w:w="500" w:type="pct"/>
            <w:tcBorders>
              <w:top w:val="nil"/>
              <w:left w:val="nil"/>
              <w:bottom w:val="single" w:sz="4" w:space="0" w:color="auto"/>
              <w:right w:val="single" w:sz="4" w:space="0" w:color="auto"/>
            </w:tcBorders>
            <w:shd w:val="clear" w:color="auto" w:fill="auto"/>
            <w:noWrap/>
            <w:vAlign w:val="center"/>
            <w:hideMark/>
          </w:tcPr>
          <w:p w14:paraId="32FA0E81" w14:textId="77777777" w:rsidR="00103BFE" w:rsidRPr="00CB6EBA" w:rsidRDefault="00103BFE" w:rsidP="00103BFE">
            <w:pPr>
              <w:pStyle w:val="aff2"/>
              <w:rPr>
                <w:sz w:val="22"/>
              </w:rPr>
            </w:pPr>
            <w:r w:rsidRPr="00CB6EBA">
              <w:rPr>
                <w:sz w:val="22"/>
              </w:rPr>
              <w:t>47.643</w:t>
            </w:r>
          </w:p>
        </w:tc>
        <w:tc>
          <w:tcPr>
            <w:tcW w:w="500" w:type="pct"/>
            <w:tcBorders>
              <w:top w:val="nil"/>
              <w:left w:val="nil"/>
              <w:bottom w:val="single" w:sz="4" w:space="0" w:color="auto"/>
              <w:right w:val="single" w:sz="4" w:space="0" w:color="auto"/>
            </w:tcBorders>
            <w:shd w:val="clear" w:color="auto" w:fill="auto"/>
            <w:noWrap/>
            <w:vAlign w:val="center"/>
            <w:hideMark/>
          </w:tcPr>
          <w:p w14:paraId="3E0B2861"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vAlign w:val="center"/>
            <w:hideMark/>
          </w:tcPr>
          <w:p w14:paraId="4D18EFF2" w14:textId="77777777" w:rsidR="00103BFE" w:rsidRPr="00CB6EBA" w:rsidRDefault="00103BFE" w:rsidP="00103BFE">
            <w:pPr>
              <w:pStyle w:val="aff2"/>
            </w:pPr>
            <w:r w:rsidRPr="00CB6EBA">
              <w:t>3</w:t>
            </w:r>
          </w:p>
        </w:tc>
      </w:tr>
      <w:tr w:rsidR="00103BFE" w:rsidRPr="00CB6EBA" w14:paraId="79EECB5A" w14:textId="77777777" w:rsidTr="00103BFE">
        <w:trPr>
          <w:trHeight w:val="340"/>
          <w:jc w:val="center"/>
        </w:trPr>
        <w:tc>
          <w:tcPr>
            <w:tcW w:w="500" w:type="pct"/>
            <w:vMerge/>
            <w:tcBorders>
              <w:top w:val="nil"/>
              <w:left w:val="single" w:sz="4" w:space="0" w:color="auto"/>
              <w:bottom w:val="single" w:sz="4" w:space="0" w:color="000000"/>
              <w:right w:val="single" w:sz="4" w:space="0" w:color="auto"/>
            </w:tcBorders>
            <w:vAlign w:val="center"/>
            <w:hideMark/>
          </w:tcPr>
          <w:p w14:paraId="0BBFC679" w14:textId="77777777" w:rsidR="00103BFE" w:rsidRPr="00CB6EBA" w:rsidRDefault="00103BFE" w:rsidP="00103BFE">
            <w:pPr>
              <w:pStyle w:val="aff2"/>
            </w:pPr>
          </w:p>
        </w:tc>
        <w:tc>
          <w:tcPr>
            <w:tcW w:w="500" w:type="pct"/>
            <w:tcBorders>
              <w:top w:val="nil"/>
              <w:left w:val="nil"/>
              <w:bottom w:val="single" w:sz="4" w:space="0" w:color="auto"/>
              <w:right w:val="single" w:sz="4" w:space="0" w:color="auto"/>
            </w:tcBorders>
            <w:shd w:val="clear" w:color="auto" w:fill="auto"/>
            <w:vAlign w:val="center"/>
            <w:hideMark/>
          </w:tcPr>
          <w:p w14:paraId="572DD02B" w14:textId="77777777" w:rsidR="00103BFE" w:rsidRPr="00CB6EBA" w:rsidRDefault="00103BFE" w:rsidP="00103BFE">
            <w:pPr>
              <w:pStyle w:val="aff2"/>
            </w:pPr>
            <w:r w:rsidRPr="00CB6EBA">
              <w:rPr>
                <w:rFonts w:eastAsia="宋体"/>
              </w:rPr>
              <w:t>设计</w:t>
            </w:r>
          </w:p>
          <w:p w14:paraId="1397F504" w14:textId="77777777" w:rsidR="00103BFE" w:rsidRPr="00CB6EBA" w:rsidRDefault="00103BFE" w:rsidP="00103BFE">
            <w:pPr>
              <w:pStyle w:val="aff2"/>
            </w:pPr>
            <w:r w:rsidRPr="00CB6EBA">
              <w:rPr>
                <w:rFonts w:eastAsia="宋体"/>
              </w:rPr>
              <w:t>水位</w:t>
            </w:r>
          </w:p>
        </w:tc>
        <w:tc>
          <w:tcPr>
            <w:tcW w:w="500" w:type="pct"/>
            <w:tcBorders>
              <w:top w:val="nil"/>
              <w:left w:val="nil"/>
              <w:bottom w:val="single" w:sz="4" w:space="0" w:color="auto"/>
              <w:right w:val="single" w:sz="4" w:space="0" w:color="auto"/>
            </w:tcBorders>
            <w:shd w:val="clear" w:color="auto" w:fill="auto"/>
            <w:vAlign w:val="center"/>
            <w:hideMark/>
          </w:tcPr>
          <w:p w14:paraId="479F4370" w14:textId="77777777" w:rsidR="00103BFE" w:rsidRPr="00CB6EBA" w:rsidRDefault="00103BFE" w:rsidP="00103BFE">
            <w:pPr>
              <w:pStyle w:val="aff2"/>
            </w:pPr>
            <w:r w:rsidRPr="00CB6EBA">
              <w:t>7.023</w:t>
            </w:r>
          </w:p>
        </w:tc>
        <w:tc>
          <w:tcPr>
            <w:tcW w:w="500" w:type="pct"/>
            <w:tcBorders>
              <w:top w:val="nil"/>
              <w:left w:val="nil"/>
              <w:bottom w:val="single" w:sz="4" w:space="0" w:color="auto"/>
              <w:right w:val="single" w:sz="4" w:space="0" w:color="auto"/>
            </w:tcBorders>
            <w:shd w:val="clear" w:color="auto" w:fill="auto"/>
            <w:noWrap/>
            <w:vAlign w:val="center"/>
            <w:hideMark/>
          </w:tcPr>
          <w:p w14:paraId="43EB073D" w14:textId="77777777" w:rsidR="00103BFE" w:rsidRPr="00CB6EBA" w:rsidRDefault="00103BFE" w:rsidP="00103BFE">
            <w:pPr>
              <w:pStyle w:val="aff2"/>
              <w:rPr>
                <w:sz w:val="22"/>
              </w:rPr>
            </w:pPr>
            <w:r w:rsidRPr="00CB6EBA">
              <w:rPr>
                <w:sz w:val="22"/>
              </w:rPr>
              <w:t>8.138</w:t>
            </w:r>
          </w:p>
        </w:tc>
        <w:tc>
          <w:tcPr>
            <w:tcW w:w="500" w:type="pct"/>
            <w:tcBorders>
              <w:top w:val="nil"/>
              <w:left w:val="nil"/>
              <w:bottom w:val="single" w:sz="4" w:space="0" w:color="auto"/>
              <w:right w:val="single" w:sz="4" w:space="0" w:color="auto"/>
            </w:tcBorders>
            <w:shd w:val="clear" w:color="auto" w:fill="auto"/>
            <w:noWrap/>
            <w:vAlign w:val="center"/>
            <w:hideMark/>
          </w:tcPr>
          <w:p w14:paraId="2A818A0D" w14:textId="77777777" w:rsidR="00103BFE" w:rsidRPr="00CB6EBA" w:rsidRDefault="00103BFE" w:rsidP="00103BFE">
            <w:pPr>
              <w:pStyle w:val="aff2"/>
              <w:rPr>
                <w:sz w:val="22"/>
              </w:rPr>
            </w:pPr>
            <w:r w:rsidRPr="00CB6EBA">
              <w:rPr>
                <w:sz w:val="22"/>
              </w:rPr>
              <w:t>9.759</w:t>
            </w:r>
          </w:p>
        </w:tc>
        <w:tc>
          <w:tcPr>
            <w:tcW w:w="500" w:type="pct"/>
            <w:tcBorders>
              <w:top w:val="nil"/>
              <w:left w:val="nil"/>
              <w:bottom w:val="single" w:sz="4" w:space="0" w:color="auto"/>
              <w:right w:val="single" w:sz="4" w:space="0" w:color="auto"/>
            </w:tcBorders>
            <w:shd w:val="clear" w:color="auto" w:fill="auto"/>
            <w:noWrap/>
            <w:vAlign w:val="center"/>
            <w:hideMark/>
          </w:tcPr>
          <w:p w14:paraId="4699D4DC" w14:textId="77777777" w:rsidR="00103BFE" w:rsidRPr="00CB6EBA" w:rsidRDefault="00103BFE" w:rsidP="00103BFE">
            <w:pPr>
              <w:pStyle w:val="aff2"/>
              <w:rPr>
                <w:sz w:val="22"/>
              </w:rPr>
            </w:pPr>
            <w:r w:rsidRPr="00CB6EBA">
              <w:rPr>
                <w:sz w:val="22"/>
              </w:rPr>
              <w:t>12.316</w:t>
            </w:r>
          </w:p>
        </w:tc>
        <w:tc>
          <w:tcPr>
            <w:tcW w:w="500" w:type="pct"/>
            <w:tcBorders>
              <w:top w:val="nil"/>
              <w:left w:val="nil"/>
              <w:bottom w:val="single" w:sz="4" w:space="0" w:color="auto"/>
              <w:right w:val="single" w:sz="4" w:space="0" w:color="auto"/>
            </w:tcBorders>
            <w:shd w:val="clear" w:color="auto" w:fill="auto"/>
            <w:noWrap/>
            <w:vAlign w:val="center"/>
            <w:hideMark/>
          </w:tcPr>
          <w:p w14:paraId="1687E859" w14:textId="77777777" w:rsidR="00103BFE" w:rsidRPr="00CB6EBA" w:rsidRDefault="00103BFE" w:rsidP="00103BFE">
            <w:pPr>
              <w:pStyle w:val="aff2"/>
              <w:rPr>
                <w:sz w:val="22"/>
              </w:rPr>
            </w:pPr>
            <w:r w:rsidRPr="00CB6EBA">
              <w:rPr>
                <w:sz w:val="22"/>
              </w:rPr>
              <w:t>16.893</w:t>
            </w:r>
          </w:p>
        </w:tc>
        <w:tc>
          <w:tcPr>
            <w:tcW w:w="500" w:type="pct"/>
            <w:tcBorders>
              <w:top w:val="nil"/>
              <w:left w:val="nil"/>
              <w:bottom w:val="single" w:sz="4" w:space="0" w:color="auto"/>
              <w:right w:val="single" w:sz="4" w:space="0" w:color="auto"/>
            </w:tcBorders>
            <w:shd w:val="clear" w:color="auto" w:fill="auto"/>
            <w:noWrap/>
            <w:vAlign w:val="center"/>
            <w:hideMark/>
          </w:tcPr>
          <w:p w14:paraId="76E94B70" w14:textId="77777777" w:rsidR="00103BFE" w:rsidRPr="00CB6EBA" w:rsidRDefault="00103BFE" w:rsidP="00103BFE">
            <w:pPr>
              <w:pStyle w:val="aff2"/>
              <w:rPr>
                <w:sz w:val="22"/>
              </w:rPr>
            </w:pPr>
            <w:r w:rsidRPr="00CB6EBA">
              <w:rPr>
                <w:sz w:val="22"/>
              </w:rPr>
              <w:t>27.099</w:t>
            </w:r>
          </w:p>
        </w:tc>
        <w:tc>
          <w:tcPr>
            <w:tcW w:w="500" w:type="pct"/>
            <w:tcBorders>
              <w:top w:val="nil"/>
              <w:left w:val="nil"/>
              <w:bottom w:val="single" w:sz="4" w:space="0" w:color="auto"/>
              <w:right w:val="single" w:sz="4" w:space="0" w:color="auto"/>
            </w:tcBorders>
            <w:shd w:val="clear" w:color="auto" w:fill="auto"/>
            <w:noWrap/>
            <w:vAlign w:val="center"/>
            <w:hideMark/>
          </w:tcPr>
          <w:p w14:paraId="6EFFEEDC"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vAlign w:val="center"/>
            <w:hideMark/>
          </w:tcPr>
          <w:p w14:paraId="6B7B72C4" w14:textId="77777777" w:rsidR="00103BFE" w:rsidRPr="00CB6EBA" w:rsidRDefault="00103BFE" w:rsidP="00103BFE">
            <w:pPr>
              <w:pStyle w:val="aff2"/>
            </w:pPr>
            <w:r w:rsidRPr="00CB6EBA">
              <w:t>3</w:t>
            </w:r>
          </w:p>
        </w:tc>
      </w:tr>
      <w:tr w:rsidR="00103BFE" w:rsidRPr="00CB6EBA" w14:paraId="078EFD77" w14:textId="77777777" w:rsidTr="00103BFE">
        <w:trPr>
          <w:trHeight w:val="340"/>
          <w:jc w:val="center"/>
        </w:trPr>
        <w:tc>
          <w:tcPr>
            <w:tcW w:w="500" w:type="pct"/>
            <w:vMerge/>
            <w:tcBorders>
              <w:top w:val="nil"/>
              <w:left w:val="single" w:sz="4" w:space="0" w:color="auto"/>
              <w:bottom w:val="single" w:sz="4" w:space="0" w:color="000000"/>
              <w:right w:val="single" w:sz="4" w:space="0" w:color="auto"/>
            </w:tcBorders>
            <w:vAlign w:val="center"/>
            <w:hideMark/>
          </w:tcPr>
          <w:p w14:paraId="58FC292A" w14:textId="77777777" w:rsidR="00103BFE" w:rsidRPr="00CB6EBA" w:rsidRDefault="00103BFE" w:rsidP="00103BFE">
            <w:pPr>
              <w:pStyle w:val="aff2"/>
            </w:pPr>
          </w:p>
        </w:tc>
        <w:tc>
          <w:tcPr>
            <w:tcW w:w="500" w:type="pct"/>
            <w:tcBorders>
              <w:top w:val="nil"/>
              <w:left w:val="nil"/>
              <w:bottom w:val="single" w:sz="4" w:space="0" w:color="auto"/>
              <w:right w:val="single" w:sz="4" w:space="0" w:color="auto"/>
            </w:tcBorders>
            <w:shd w:val="clear" w:color="auto" w:fill="auto"/>
            <w:vAlign w:val="center"/>
            <w:hideMark/>
          </w:tcPr>
          <w:p w14:paraId="5CC418A2" w14:textId="77777777" w:rsidR="00103BFE" w:rsidRPr="00CB6EBA" w:rsidRDefault="00103BFE" w:rsidP="00103BFE">
            <w:pPr>
              <w:pStyle w:val="aff2"/>
            </w:pPr>
            <w:r w:rsidRPr="00CB6EBA">
              <w:rPr>
                <w:rFonts w:eastAsia="宋体"/>
              </w:rPr>
              <w:t>校核</w:t>
            </w:r>
          </w:p>
          <w:p w14:paraId="69F1D9AA" w14:textId="77777777" w:rsidR="00103BFE" w:rsidRPr="00CB6EBA" w:rsidRDefault="00103BFE" w:rsidP="00103BFE">
            <w:pPr>
              <w:pStyle w:val="aff2"/>
            </w:pPr>
            <w:r w:rsidRPr="00CB6EBA">
              <w:rPr>
                <w:rFonts w:eastAsia="宋体"/>
              </w:rPr>
              <w:t>水位</w:t>
            </w:r>
          </w:p>
        </w:tc>
        <w:tc>
          <w:tcPr>
            <w:tcW w:w="500" w:type="pct"/>
            <w:tcBorders>
              <w:top w:val="nil"/>
              <w:left w:val="nil"/>
              <w:bottom w:val="single" w:sz="4" w:space="0" w:color="auto"/>
              <w:right w:val="single" w:sz="4" w:space="0" w:color="auto"/>
            </w:tcBorders>
            <w:shd w:val="clear" w:color="auto" w:fill="auto"/>
            <w:vAlign w:val="center"/>
            <w:hideMark/>
          </w:tcPr>
          <w:p w14:paraId="7E382E4A" w14:textId="77777777" w:rsidR="00103BFE" w:rsidRPr="00CB6EBA" w:rsidRDefault="00103BFE" w:rsidP="00103BFE">
            <w:pPr>
              <w:pStyle w:val="aff2"/>
            </w:pPr>
            <w:r w:rsidRPr="00CB6EBA">
              <w:t>6.463</w:t>
            </w:r>
          </w:p>
        </w:tc>
        <w:tc>
          <w:tcPr>
            <w:tcW w:w="500" w:type="pct"/>
            <w:tcBorders>
              <w:top w:val="nil"/>
              <w:left w:val="nil"/>
              <w:bottom w:val="single" w:sz="4" w:space="0" w:color="auto"/>
              <w:right w:val="single" w:sz="4" w:space="0" w:color="auto"/>
            </w:tcBorders>
            <w:shd w:val="clear" w:color="auto" w:fill="auto"/>
            <w:noWrap/>
            <w:vAlign w:val="center"/>
            <w:hideMark/>
          </w:tcPr>
          <w:p w14:paraId="4C54BD6D" w14:textId="77777777" w:rsidR="00103BFE" w:rsidRPr="00CB6EBA" w:rsidRDefault="00103BFE" w:rsidP="00103BFE">
            <w:pPr>
              <w:pStyle w:val="aff2"/>
              <w:rPr>
                <w:sz w:val="22"/>
              </w:rPr>
            </w:pPr>
            <w:r w:rsidRPr="00CB6EBA">
              <w:rPr>
                <w:sz w:val="22"/>
              </w:rPr>
              <w:t>7.413</w:t>
            </w:r>
          </w:p>
        </w:tc>
        <w:tc>
          <w:tcPr>
            <w:tcW w:w="500" w:type="pct"/>
            <w:tcBorders>
              <w:top w:val="nil"/>
              <w:left w:val="nil"/>
              <w:bottom w:val="single" w:sz="4" w:space="0" w:color="auto"/>
              <w:right w:val="single" w:sz="4" w:space="0" w:color="auto"/>
            </w:tcBorders>
            <w:shd w:val="clear" w:color="auto" w:fill="auto"/>
            <w:noWrap/>
            <w:vAlign w:val="center"/>
            <w:hideMark/>
          </w:tcPr>
          <w:p w14:paraId="69F3D1D7" w14:textId="77777777" w:rsidR="00103BFE" w:rsidRPr="00CB6EBA" w:rsidRDefault="00103BFE" w:rsidP="00103BFE">
            <w:pPr>
              <w:pStyle w:val="aff2"/>
              <w:rPr>
                <w:sz w:val="22"/>
              </w:rPr>
            </w:pPr>
            <w:r w:rsidRPr="00CB6EBA">
              <w:rPr>
                <w:sz w:val="22"/>
              </w:rPr>
              <w:t>8.738</w:t>
            </w:r>
          </w:p>
        </w:tc>
        <w:tc>
          <w:tcPr>
            <w:tcW w:w="500" w:type="pct"/>
            <w:tcBorders>
              <w:top w:val="nil"/>
              <w:left w:val="nil"/>
              <w:bottom w:val="single" w:sz="4" w:space="0" w:color="auto"/>
              <w:right w:val="single" w:sz="4" w:space="0" w:color="auto"/>
            </w:tcBorders>
            <w:shd w:val="clear" w:color="auto" w:fill="auto"/>
            <w:noWrap/>
            <w:vAlign w:val="center"/>
            <w:hideMark/>
          </w:tcPr>
          <w:p w14:paraId="49C61DBD" w14:textId="77777777" w:rsidR="00103BFE" w:rsidRPr="00CB6EBA" w:rsidRDefault="00103BFE" w:rsidP="00103BFE">
            <w:pPr>
              <w:pStyle w:val="aff2"/>
              <w:rPr>
                <w:sz w:val="22"/>
              </w:rPr>
            </w:pPr>
            <w:r w:rsidRPr="00CB6EBA">
              <w:rPr>
                <w:sz w:val="22"/>
              </w:rPr>
              <w:t>10.752</w:t>
            </w:r>
          </w:p>
        </w:tc>
        <w:tc>
          <w:tcPr>
            <w:tcW w:w="500" w:type="pct"/>
            <w:tcBorders>
              <w:top w:val="nil"/>
              <w:left w:val="nil"/>
              <w:bottom w:val="single" w:sz="4" w:space="0" w:color="auto"/>
              <w:right w:val="single" w:sz="4" w:space="0" w:color="auto"/>
            </w:tcBorders>
            <w:shd w:val="clear" w:color="auto" w:fill="auto"/>
            <w:noWrap/>
            <w:vAlign w:val="center"/>
            <w:hideMark/>
          </w:tcPr>
          <w:p w14:paraId="506FC66F" w14:textId="77777777" w:rsidR="00103BFE" w:rsidRPr="00CB6EBA" w:rsidRDefault="00103BFE" w:rsidP="00103BFE">
            <w:pPr>
              <w:pStyle w:val="aff2"/>
              <w:rPr>
                <w:sz w:val="22"/>
              </w:rPr>
            </w:pPr>
            <w:r w:rsidRPr="00CB6EBA">
              <w:rPr>
                <w:sz w:val="22"/>
              </w:rPr>
              <w:t>14.163</w:t>
            </w:r>
          </w:p>
        </w:tc>
        <w:tc>
          <w:tcPr>
            <w:tcW w:w="500" w:type="pct"/>
            <w:tcBorders>
              <w:top w:val="nil"/>
              <w:left w:val="nil"/>
              <w:bottom w:val="single" w:sz="4" w:space="0" w:color="auto"/>
              <w:right w:val="single" w:sz="4" w:space="0" w:color="auto"/>
            </w:tcBorders>
            <w:shd w:val="clear" w:color="auto" w:fill="auto"/>
            <w:noWrap/>
            <w:vAlign w:val="center"/>
            <w:hideMark/>
          </w:tcPr>
          <w:p w14:paraId="6B1C63F1" w14:textId="77777777" w:rsidR="00103BFE" w:rsidRPr="00CB6EBA" w:rsidRDefault="00103BFE" w:rsidP="00103BFE">
            <w:pPr>
              <w:pStyle w:val="aff2"/>
              <w:rPr>
                <w:sz w:val="22"/>
              </w:rPr>
            </w:pPr>
            <w:r w:rsidRPr="00CB6EBA">
              <w:rPr>
                <w:sz w:val="22"/>
              </w:rPr>
              <w:t>21.075</w:t>
            </w:r>
          </w:p>
        </w:tc>
        <w:tc>
          <w:tcPr>
            <w:tcW w:w="500" w:type="pct"/>
            <w:tcBorders>
              <w:top w:val="nil"/>
              <w:left w:val="nil"/>
              <w:bottom w:val="single" w:sz="4" w:space="0" w:color="auto"/>
              <w:right w:val="single" w:sz="4" w:space="0" w:color="auto"/>
            </w:tcBorders>
            <w:shd w:val="clear" w:color="auto" w:fill="auto"/>
            <w:noWrap/>
            <w:vAlign w:val="center"/>
            <w:hideMark/>
          </w:tcPr>
          <w:p w14:paraId="3B3309AA"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vAlign w:val="center"/>
            <w:hideMark/>
          </w:tcPr>
          <w:p w14:paraId="30069500" w14:textId="77777777" w:rsidR="00103BFE" w:rsidRPr="00CB6EBA" w:rsidRDefault="00103BFE" w:rsidP="00103BFE">
            <w:pPr>
              <w:pStyle w:val="aff2"/>
            </w:pPr>
            <w:r w:rsidRPr="00CB6EBA">
              <w:t>2.5</w:t>
            </w:r>
          </w:p>
        </w:tc>
      </w:tr>
      <w:tr w:rsidR="00103BFE" w:rsidRPr="00CB6EBA" w14:paraId="3B050699" w14:textId="77777777" w:rsidTr="00103BFE">
        <w:trPr>
          <w:trHeight w:val="340"/>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14:paraId="139E7741" w14:textId="77777777" w:rsidR="00103BFE" w:rsidRPr="00CB6EBA" w:rsidRDefault="00103BFE" w:rsidP="00103BFE">
            <w:pPr>
              <w:pStyle w:val="aff2"/>
            </w:pPr>
            <w:r w:rsidRPr="00CB6EBA">
              <w:rPr>
                <w:rFonts w:eastAsia="宋体"/>
              </w:rPr>
              <w:t>右非溢流坝段</w:t>
            </w:r>
          </w:p>
        </w:tc>
        <w:tc>
          <w:tcPr>
            <w:tcW w:w="500" w:type="pct"/>
            <w:tcBorders>
              <w:top w:val="nil"/>
              <w:left w:val="nil"/>
              <w:bottom w:val="single" w:sz="4" w:space="0" w:color="auto"/>
              <w:right w:val="single" w:sz="4" w:space="0" w:color="auto"/>
            </w:tcBorders>
            <w:shd w:val="clear" w:color="auto" w:fill="auto"/>
            <w:vAlign w:val="center"/>
            <w:hideMark/>
          </w:tcPr>
          <w:p w14:paraId="4151B4DB" w14:textId="77777777" w:rsidR="00103BFE" w:rsidRPr="00CB6EBA" w:rsidRDefault="00103BFE" w:rsidP="00103BFE">
            <w:pPr>
              <w:pStyle w:val="aff2"/>
            </w:pPr>
            <w:r w:rsidRPr="00CB6EBA">
              <w:rPr>
                <w:rFonts w:eastAsia="宋体"/>
              </w:rPr>
              <w:t>正常</w:t>
            </w:r>
          </w:p>
          <w:p w14:paraId="769410E5" w14:textId="77777777" w:rsidR="00103BFE" w:rsidRPr="00CB6EBA" w:rsidRDefault="00103BFE" w:rsidP="00103BFE">
            <w:pPr>
              <w:pStyle w:val="aff2"/>
            </w:pPr>
            <w:r w:rsidRPr="00CB6EBA">
              <w:rPr>
                <w:rFonts w:eastAsia="宋体"/>
              </w:rPr>
              <w:t>蓄水位</w:t>
            </w:r>
          </w:p>
        </w:tc>
        <w:tc>
          <w:tcPr>
            <w:tcW w:w="500" w:type="pct"/>
            <w:tcBorders>
              <w:top w:val="nil"/>
              <w:left w:val="nil"/>
              <w:bottom w:val="single" w:sz="4" w:space="0" w:color="auto"/>
              <w:right w:val="single" w:sz="4" w:space="0" w:color="auto"/>
            </w:tcBorders>
            <w:shd w:val="clear" w:color="auto" w:fill="auto"/>
            <w:noWrap/>
            <w:vAlign w:val="center"/>
            <w:hideMark/>
          </w:tcPr>
          <w:p w14:paraId="29590B24"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noWrap/>
            <w:vAlign w:val="center"/>
            <w:hideMark/>
          </w:tcPr>
          <w:p w14:paraId="580D37EC"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noWrap/>
            <w:vAlign w:val="center"/>
            <w:hideMark/>
          </w:tcPr>
          <w:p w14:paraId="0E273C64" w14:textId="77777777" w:rsidR="00103BFE" w:rsidRPr="00CB6EBA" w:rsidRDefault="00103BFE" w:rsidP="00103BFE">
            <w:pPr>
              <w:pStyle w:val="aff2"/>
              <w:rPr>
                <w:sz w:val="22"/>
              </w:rPr>
            </w:pPr>
            <w:r w:rsidRPr="00CB6EBA">
              <w:rPr>
                <w:sz w:val="22"/>
              </w:rPr>
              <w:t>14.255</w:t>
            </w:r>
          </w:p>
        </w:tc>
        <w:tc>
          <w:tcPr>
            <w:tcW w:w="500" w:type="pct"/>
            <w:tcBorders>
              <w:top w:val="nil"/>
              <w:left w:val="nil"/>
              <w:bottom w:val="single" w:sz="4" w:space="0" w:color="auto"/>
              <w:right w:val="single" w:sz="4" w:space="0" w:color="auto"/>
            </w:tcBorders>
            <w:shd w:val="clear" w:color="auto" w:fill="auto"/>
            <w:noWrap/>
            <w:vAlign w:val="center"/>
            <w:hideMark/>
          </w:tcPr>
          <w:p w14:paraId="12449223" w14:textId="77777777" w:rsidR="00103BFE" w:rsidRPr="00CB6EBA" w:rsidRDefault="00103BFE" w:rsidP="00103BFE">
            <w:pPr>
              <w:pStyle w:val="aff2"/>
              <w:rPr>
                <w:sz w:val="22"/>
              </w:rPr>
            </w:pPr>
            <w:r w:rsidRPr="00CB6EBA">
              <w:rPr>
                <w:sz w:val="22"/>
              </w:rPr>
              <w:t>19.66</w:t>
            </w:r>
          </w:p>
        </w:tc>
        <w:tc>
          <w:tcPr>
            <w:tcW w:w="500" w:type="pct"/>
            <w:tcBorders>
              <w:top w:val="nil"/>
              <w:left w:val="nil"/>
              <w:bottom w:val="single" w:sz="4" w:space="0" w:color="auto"/>
              <w:right w:val="single" w:sz="4" w:space="0" w:color="auto"/>
            </w:tcBorders>
            <w:shd w:val="clear" w:color="auto" w:fill="auto"/>
            <w:noWrap/>
            <w:vAlign w:val="center"/>
            <w:hideMark/>
          </w:tcPr>
          <w:p w14:paraId="6BA6F8F7" w14:textId="77777777" w:rsidR="00103BFE" w:rsidRPr="00CB6EBA" w:rsidRDefault="00103BFE" w:rsidP="00103BFE">
            <w:pPr>
              <w:pStyle w:val="aff2"/>
              <w:rPr>
                <w:sz w:val="22"/>
              </w:rPr>
            </w:pPr>
            <w:r w:rsidRPr="00CB6EBA">
              <w:rPr>
                <w:sz w:val="22"/>
              </w:rPr>
              <w:t>32.053</w:t>
            </w:r>
          </w:p>
        </w:tc>
        <w:tc>
          <w:tcPr>
            <w:tcW w:w="500" w:type="pct"/>
            <w:tcBorders>
              <w:top w:val="nil"/>
              <w:left w:val="nil"/>
              <w:bottom w:val="single" w:sz="4" w:space="0" w:color="auto"/>
              <w:right w:val="single" w:sz="4" w:space="0" w:color="auto"/>
            </w:tcBorders>
            <w:shd w:val="clear" w:color="auto" w:fill="auto"/>
            <w:noWrap/>
            <w:vAlign w:val="center"/>
            <w:hideMark/>
          </w:tcPr>
          <w:p w14:paraId="7FAA1B08" w14:textId="77777777" w:rsidR="00103BFE" w:rsidRPr="00CB6EBA" w:rsidRDefault="00103BFE" w:rsidP="00103BFE">
            <w:pPr>
              <w:pStyle w:val="aff2"/>
              <w:rPr>
                <w:sz w:val="22"/>
              </w:rPr>
            </w:pPr>
            <w:r w:rsidRPr="00CB6EBA">
              <w:rPr>
                <w:sz w:val="22"/>
              </w:rPr>
              <w:t>77.898</w:t>
            </w:r>
          </w:p>
        </w:tc>
        <w:tc>
          <w:tcPr>
            <w:tcW w:w="500" w:type="pct"/>
            <w:tcBorders>
              <w:top w:val="nil"/>
              <w:left w:val="nil"/>
              <w:bottom w:val="single" w:sz="4" w:space="0" w:color="auto"/>
              <w:right w:val="single" w:sz="4" w:space="0" w:color="auto"/>
            </w:tcBorders>
            <w:shd w:val="clear" w:color="auto" w:fill="auto"/>
            <w:noWrap/>
            <w:vAlign w:val="center"/>
            <w:hideMark/>
          </w:tcPr>
          <w:p w14:paraId="3BDBF320" w14:textId="77777777" w:rsidR="00103BFE" w:rsidRPr="00CB6EBA" w:rsidRDefault="00103BFE" w:rsidP="00103BFE">
            <w:pPr>
              <w:pStyle w:val="aff2"/>
              <w:rPr>
                <w:sz w:val="22"/>
              </w:rPr>
            </w:pPr>
            <w:r w:rsidRPr="00CB6EBA">
              <w:rPr>
                <w:sz w:val="22"/>
              </w:rPr>
              <w:t>2188.4</w:t>
            </w:r>
          </w:p>
        </w:tc>
        <w:tc>
          <w:tcPr>
            <w:tcW w:w="500" w:type="pct"/>
            <w:tcBorders>
              <w:top w:val="nil"/>
              <w:left w:val="nil"/>
              <w:bottom w:val="single" w:sz="4" w:space="0" w:color="auto"/>
              <w:right w:val="single" w:sz="4" w:space="0" w:color="auto"/>
            </w:tcBorders>
            <w:shd w:val="clear" w:color="auto" w:fill="auto"/>
            <w:vAlign w:val="center"/>
            <w:hideMark/>
          </w:tcPr>
          <w:p w14:paraId="000AD7CA" w14:textId="77777777" w:rsidR="00103BFE" w:rsidRPr="00CB6EBA" w:rsidRDefault="00103BFE" w:rsidP="00103BFE">
            <w:pPr>
              <w:pStyle w:val="aff2"/>
            </w:pPr>
            <w:r w:rsidRPr="00CB6EBA">
              <w:t>3</w:t>
            </w:r>
          </w:p>
        </w:tc>
      </w:tr>
      <w:tr w:rsidR="00103BFE" w:rsidRPr="00CB6EBA" w14:paraId="749E4210" w14:textId="77777777" w:rsidTr="00103BFE">
        <w:trPr>
          <w:trHeight w:val="340"/>
          <w:jc w:val="center"/>
        </w:trPr>
        <w:tc>
          <w:tcPr>
            <w:tcW w:w="500" w:type="pct"/>
            <w:vMerge/>
            <w:tcBorders>
              <w:top w:val="nil"/>
              <w:left w:val="single" w:sz="4" w:space="0" w:color="auto"/>
              <w:bottom w:val="single" w:sz="4" w:space="0" w:color="000000"/>
              <w:right w:val="single" w:sz="4" w:space="0" w:color="auto"/>
            </w:tcBorders>
            <w:vAlign w:val="center"/>
            <w:hideMark/>
          </w:tcPr>
          <w:p w14:paraId="4ADAE77C" w14:textId="77777777" w:rsidR="00103BFE" w:rsidRPr="00CB6EBA" w:rsidRDefault="00103BFE" w:rsidP="00103BFE">
            <w:pPr>
              <w:pStyle w:val="aff2"/>
            </w:pPr>
          </w:p>
        </w:tc>
        <w:tc>
          <w:tcPr>
            <w:tcW w:w="500" w:type="pct"/>
            <w:tcBorders>
              <w:top w:val="nil"/>
              <w:left w:val="nil"/>
              <w:bottom w:val="single" w:sz="4" w:space="0" w:color="auto"/>
              <w:right w:val="single" w:sz="4" w:space="0" w:color="auto"/>
            </w:tcBorders>
            <w:shd w:val="clear" w:color="auto" w:fill="auto"/>
            <w:vAlign w:val="center"/>
            <w:hideMark/>
          </w:tcPr>
          <w:p w14:paraId="4AEF6799" w14:textId="77777777" w:rsidR="00103BFE" w:rsidRPr="00CB6EBA" w:rsidRDefault="00103BFE" w:rsidP="00103BFE">
            <w:pPr>
              <w:pStyle w:val="aff2"/>
            </w:pPr>
            <w:r w:rsidRPr="00CB6EBA">
              <w:rPr>
                <w:rFonts w:eastAsia="宋体"/>
              </w:rPr>
              <w:t>设计</w:t>
            </w:r>
          </w:p>
          <w:p w14:paraId="5D663378" w14:textId="77777777" w:rsidR="00103BFE" w:rsidRPr="00CB6EBA" w:rsidRDefault="00103BFE" w:rsidP="00103BFE">
            <w:pPr>
              <w:pStyle w:val="aff2"/>
            </w:pPr>
            <w:r w:rsidRPr="00CB6EBA">
              <w:rPr>
                <w:rFonts w:eastAsia="宋体"/>
              </w:rPr>
              <w:t>水位</w:t>
            </w:r>
          </w:p>
        </w:tc>
        <w:tc>
          <w:tcPr>
            <w:tcW w:w="500" w:type="pct"/>
            <w:tcBorders>
              <w:top w:val="nil"/>
              <w:left w:val="nil"/>
              <w:bottom w:val="single" w:sz="4" w:space="0" w:color="auto"/>
              <w:right w:val="single" w:sz="4" w:space="0" w:color="auto"/>
            </w:tcBorders>
            <w:shd w:val="clear" w:color="auto" w:fill="auto"/>
            <w:noWrap/>
            <w:vAlign w:val="center"/>
            <w:hideMark/>
          </w:tcPr>
          <w:p w14:paraId="34D16919"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noWrap/>
            <w:vAlign w:val="center"/>
            <w:hideMark/>
          </w:tcPr>
          <w:p w14:paraId="60B9AA23"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noWrap/>
            <w:vAlign w:val="center"/>
            <w:hideMark/>
          </w:tcPr>
          <w:p w14:paraId="4DC0FA8C" w14:textId="77777777" w:rsidR="00103BFE" w:rsidRPr="00CB6EBA" w:rsidRDefault="00103BFE" w:rsidP="00103BFE">
            <w:pPr>
              <w:pStyle w:val="aff2"/>
              <w:rPr>
                <w:sz w:val="22"/>
              </w:rPr>
            </w:pPr>
            <w:r w:rsidRPr="00CB6EBA">
              <w:rPr>
                <w:sz w:val="22"/>
              </w:rPr>
              <w:t>10.264</w:t>
            </w:r>
          </w:p>
        </w:tc>
        <w:tc>
          <w:tcPr>
            <w:tcW w:w="500" w:type="pct"/>
            <w:tcBorders>
              <w:top w:val="nil"/>
              <w:left w:val="nil"/>
              <w:bottom w:val="single" w:sz="4" w:space="0" w:color="auto"/>
              <w:right w:val="single" w:sz="4" w:space="0" w:color="auto"/>
            </w:tcBorders>
            <w:shd w:val="clear" w:color="auto" w:fill="auto"/>
            <w:noWrap/>
            <w:vAlign w:val="center"/>
            <w:hideMark/>
          </w:tcPr>
          <w:p w14:paraId="7F58B408" w14:textId="77777777" w:rsidR="00103BFE" w:rsidRPr="00CB6EBA" w:rsidRDefault="00103BFE" w:rsidP="00103BFE">
            <w:pPr>
              <w:pStyle w:val="aff2"/>
              <w:rPr>
                <w:sz w:val="22"/>
              </w:rPr>
            </w:pPr>
            <w:r w:rsidRPr="00CB6EBA">
              <w:rPr>
                <w:sz w:val="22"/>
              </w:rPr>
              <w:t>12.889</w:t>
            </w:r>
          </w:p>
        </w:tc>
        <w:tc>
          <w:tcPr>
            <w:tcW w:w="500" w:type="pct"/>
            <w:tcBorders>
              <w:top w:val="nil"/>
              <w:left w:val="nil"/>
              <w:bottom w:val="single" w:sz="4" w:space="0" w:color="auto"/>
              <w:right w:val="single" w:sz="4" w:space="0" w:color="auto"/>
            </w:tcBorders>
            <w:shd w:val="clear" w:color="auto" w:fill="auto"/>
            <w:noWrap/>
            <w:vAlign w:val="center"/>
            <w:hideMark/>
          </w:tcPr>
          <w:p w14:paraId="08FF9BAF" w14:textId="77777777" w:rsidR="00103BFE" w:rsidRPr="00CB6EBA" w:rsidRDefault="00103BFE" w:rsidP="00103BFE">
            <w:pPr>
              <w:pStyle w:val="aff2"/>
              <w:rPr>
                <w:sz w:val="22"/>
              </w:rPr>
            </w:pPr>
            <w:r w:rsidRPr="00CB6EBA">
              <w:rPr>
                <w:sz w:val="22"/>
              </w:rPr>
              <w:t>17.743</w:t>
            </w:r>
          </w:p>
        </w:tc>
        <w:tc>
          <w:tcPr>
            <w:tcW w:w="500" w:type="pct"/>
            <w:tcBorders>
              <w:top w:val="nil"/>
              <w:left w:val="nil"/>
              <w:bottom w:val="single" w:sz="4" w:space="0" w:color="auto"/>
              <w:right w:val="single" w:sz="4" w:space="0" w:color="auto"/>
            </w:tcBorders>
            <w:shd w:val="clear" w:color="auto" w:fill="auto"/>
            <w:noWrap/>
            <w:vAlign w:val="center"/>
            <w:hideMark/>
          </w:tcPr>
          <w:p w14:paraId="510436F4" w14:textId="77777777" w:rsidR="00103BFE" w:rsidRPr="00CB6EBA" w:rsidRDefault="00103BFE" w:rsidP="00103BFE">
            <w:pPr>
              <w:pStyle w:val="aff2"/>
              <w:rPr>
                <w:sz w:val="22"/>
              </w:rPr>
            </w:pPr>
            <w:r w:rsidRPr="00CB6EBA">
              <w:rPr>
                <w:sz w:val="22"/>
              </w:rPr>
              <w:t>29.057</w:t>
            </w:r>
          </w:p>
        </w:tc>
        <w:tc>
          <w:tcPr>
            <w:tcW w:w="500" w:type="pct"/>
            <w:tcBorders>
              <w:top w:val="nil"/>
              <w:left w:val="nil"/>
              <w:bottom w:val="single" w:sz="4" w:space="0" w:color="auto"/>
              <w:right w:val="single" w:sz="4" w:space="0" w:color="auto"/>
            </w:tcBorders>
            <w:shd w:val="clear" w:color="auto" w:fill="auto"/>
            <w:noWrap/>
            <w:vAlign w:val="center"/>
            <w:hideMark/>
          </w:tcPr>
          <w:p w14:paraId="29BD1931" w14:textId="77777777" w:rsidR="00103BFE" w:rsidRPr="00CB6EBA" w:rsidRDefault="00103BFE" w:rsidP="00103BFE">
            <w:pPr>
              <w:pStyle w:val="aff2"/>
              <w:rPr>
                <w:sz w:val="22"/>
              </w:rPr>
            </w:pPr>
            <w:r w:rsidRPr="00CB6EBA">
              <w:rPr>
                <w:sz w:val="22"/>
              </w:rPr>
              <w:t>70.637</w:t>
            </w:r>
          </w:p>
        </w:tc>
        <w:tc>
          <w:tcPr>
            <w:tcW w:w="500" w:type="pct"/>
            <w:tcBorders>
              <w:top w:val="nil"/>
              <w:left w:val="nil"/>
              <w:bottom w:val="single" w:sz="4" w:space="0" w:color="auto"/>
              <w:right w:val="single" w:sz="4" w:space="0" w:color="auto"/>
            </w:tcBorders>
            <w:shd w:val="clear" w:color="auto" w:fill="auto"/>
            <w:vAlign w:val="center"/>
            <w:hideMark/>
          </w:tcPr>
          <w:p w14:paraId="567C2B84" w14:textId="77777777" w:rsidR="00103BFE" w:rsidRPr="00CB6EBA" w:rsidRDefault="00103BFE" w:rsidP="00103BFE">
            <w:pPr>
              <w:pStyle w:val="aff2"/>
            </w:pPr>
            <w:r w:rsidRPr="00CB6EBA">
              <w:t>3</w:t>
            </w:r>
          </w:p>
        </w:tc>
      </w:tr>
      <w:tr w:rsidR="00103BFE" w:rsidRPr="00CB6EBA" w14:paraId="1B913197" w14:textId="77777777" w:rsidTr="00103BFE">
        <w:trPr>
          <w:trHeight w:val="340"/>
          <w:jc w:val="center"/>
        </w:trPr>
        <w:tc>
          <w:tcPr>
            <w:tcW w:w="500" w:type="pct"/>
            <w:vMerge/>
            <w:tcBorders>
              <w:top w:val="nil"/>
              <w:left w:val="single" w:sz="4" w:space="0" w:color="auto"/>
              <w:bottom w:val="single" w:sz="4" w:space="0" w:color="000000"/>
              <w:right w:val="single" w:sz="4" w:space="0" w:color="auto"/>
            </w:tcBorders>
            <w:vAlign w:val="center"/>
            <w:hideMark/>
          </w:tcPr>
          <w:p w14:paraId="76595B37" w14:textId="77777777" w:rsidR="00103BFE" w:rsidRPr="00CB6EBA" w:rsidRDefault="00103BFE" w:rsidP="00103BFE">
            <w:pPr>
              <w:pStyle w:val="aff2"/>
            </w:pPr>
          </w:p>
        </w:tc>
        <w:tc>
          <w:tcPr>
            <w:tcW w:w="500" w:type="pct"/>
            <w:tcBorders>
              <w:top w:val="nil"/>
              <w:left w:val="nil"/>
              <w:bottom w:val="single" w:sz="4" w:space="0" w:color="auto"/>
              <w:right w:val="single" w:sz="4" w:space="0" w:color="auto"/>
            </w:tcBorders>
            <w:shd w:val="clear" w:color="auto" w:fill="auto"/>
            <w:vAlign w:val="center"/>
            <w:hideMark/>
          </w:tcPr>
          <w:p w14:paraId="5D0D537A" w14:textId="77777777" w:rsidR="00103BFE" w:rsidRPr="00CB6EBA" w:rsidRDefault="00103BFE" w:rsidP="00103BFE">
            <w:pPr>
              <w:pStyle w:val="aff2"/>
            </w:pPr>
            <w:r w:rsidRPr="00CB6EBA">
              <w:rPr>
                <w:rFonts w:eastAsia="宋体"/>
              </w:rPr>
              <w:t>校核</w:t>
            </w:r>
          </w:p>
          <w:p w14:paraId="63484AF5" w14:textId="77777777" w:rsidR="00103BFE" w:rsidRPr="00CB6EBA" w:rsidRDefault="00103BFE" w:rsidP="00103BFE">
            <w:pPr>
              <w:pStyle w:val="aff2"/>
            </w:pPr>
            <w:r w:rsidRPr="00CB6EBA">
              <w:rPr>
                <w:rFonts w:eastAsia="宋体"/>
              </w:rPr>
              <w:t>水位</w:t>
            </w:r>
          </w:p>
        </w:tc>
        <w:tc>
          <w:tcPr>
            <w:tcW w:w="500" w:type="pct"/>
            <w:tcBorders>
              <w:top w:val="nil"/>
              <w:left w:val="nil"/>
              <w:bottom w:val="single" w:sz="4" w:space="0" w:color="auto"/>
              <w:right w:val="single" w:sz="4" w:space="0" w:color="auto"/>
            </w:tcBorders>
            <w:shd w:val="clear" w:color="auto" w:fill="auto"/>
            <w:noWrap/>
            <w:vAlign w:val="center"/>
            <w:hideMark/>
          </w:tcPr>
          <w:p w14:paraId="67707876"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noWrap/>
            <w:vAlign w:val="center"/>
            <w:hideMark/>
          </w:tcPr>
          <w:p w14:paraId="60CA3071" w14:textId="77777777" w:rsidR="00103BFE" w:rsidRPr="00CB6EBA" w:rsidRDefault="00103BFE" w:rsidP="00103BFE">
            <w:pPr>
              <w:pStyle w:val="aff2"/>
              <w:rPr>
                <w:sz w:val="22"/>
              </w:rPr>
            </w:pPr>
            <w:r w:rsidRPr="00CB6EBA">
              <w:rPr>
                <w:sz w:val="22"/>
              </w:rPr>
              <w:t>-</w:t>
            </w:r>
          </w:p>
        </w:tc>
        <w:tc>
          <w:tcPr>
            <w:tcW w:w="500" w:type="pct"/>
            <w:tcBorders>
              <w:top w:val="nil"/>
              <w:left w:val="nil"/>
              <w:bottom w:val="single" w:sz="4" w:space="0" w:color="auto"/>
              <w:right w:val="single" w:sz="4" w:space="0" w:color="auto"/>
            </w:tcBorders>
            <w:shd w:val="clear" w:color="auto" w:fill="auto"/>
            <w:noWrap/>
            <w:vAlign w:val="center"/>
            <w:hideMark/>
          </w:tcPr>
          <w:p w14:paraId="47B13644" w14:textId="77777777" w:rsidR="00103BFE" w:rsidRPr="00CB6EBA" w:rsidRDefault="00103BFE" w:rsidP="00103BFE">
            <w:pPr>
              <w:pStyle w:val="aff2"/>
              <w:rPr>
                <w:sz w:val="22"/>
              </w:rPr>
            </w:pPr>
            <w:r w:rsidRPr="00CB6EBA">
              <w:rPr>
                <w:sz w:val="22"/>
              </w:rPr>
              <w:t>8.804</w:t>
            </w:r>
          </w:p>
        </w:tc>
        <w:tc>
          <w:tcPr>
            <w:tcW w:w="500" w:type="pct"/>
            <w:tcBorders>
              <w:top w:val="nil"/>
              <w:left w:val="nil"/>
              <w:bottom w:val="single" w:sz="4" w:space="0" w:color="auto"/>
              <w:right w:val="single" w:sz="4" w:space="0" w:color="auto"/>
            </w:tcBorders>
            <w:shd w:val="clear" w:color="auto" w:fill="auto"/>
            <w:noWrap/>
            <w:vAlign w:val="center"/>
            <w:hideMark/>
          </w:tcPr>
          <w:p w14:paraId="747BB906" w14:textId="77777777" w:rsidR="00103BFE" w:rsidRPr="00CB6EBA" w:rsidRDefault="00103BFE" w:rsidP="00103BFE">
            <w:pPr>
              <w:pStyle w:val="aff2"/>
              <w:rPr>
                <w:sz w:val="22"/>
              </w:rPr>
            </w:pPr>
            <w:r w:rsidRPr="00CB6EBA">
              <w:rPr>
                <w:sz w:val="22"/>
              </w:rPr>
              <w:t>10.672</w:t>
            </w:r>
          </w:p>
        </w:tc>
        <w:tc>
          <w:tcPr>
            <w:tcW w:w="500" w:type="pct"/>
            <w:tcBorders>
              <w:top w:val="nil"/>
              <w:left w:val="nil"/>
              <w:bottom w:val="single" w:sz="4" w:space="0" w:color="auto"/>
              <w:right w:val="single" w:sz="4" w:space="0" w:color="auto"/>
            </w:tcBorders>
            <w:shd w:val="clear" w:color="auto" w:fill="auto"/>
            <w:noWrap/>
            <w:vAlign w:val="center"/>
            <w:hideMark/>
          </w:tcPr>
          <w:p w14:paraId="497611B7" w14:textId="77777777" w:rsidR="00103BFE" w:rsidRPr="00CB6EBA" w:rsidRDefault="00103BFE" w:rsidP="00103BFE">
            <w:pPr>
              <w:pStyle w:val="aff2"/>
              <w:rPr>
                <w:sz w:val="22"/>
              </w:rPr>
            </w:pPr>
            <w:r w:rsidRPr="00CB6EBA">
              <w:rPr>
                <w:sz w:val="22"/>
              </w:rPr>
              <w:t>13.887</w:t>
            </w:r>
          </w:p>
        </w:tc>
        <w:tc>
          <w:tcPr>
            <w:tcW w:w="500" w:type="pct"/>
            <w:tcBorders>
              <w:top w:val="nil"/>
              <w:left w:val="nil"/>
              <w:bottom w:val="single" w:sz="4" w:space="0" w:color="auto"/>
              <w:right w:val="single" w:sz="4" w:space="0" w:color="auto"/>
            </w:tcBorders>
            <w:shd w:val="clear" w:color="auto" w:fill="auto"/>
            <w:noWrap/>
            <w:vAlign w:val="center"/>
            <w:hideMark/>
          </w:tcPr>
          <w:p w14:paraId="5192811B" w14:textId="77777777" w:rsidR="00103BFE" w:rsidRPr="00CB6EBA" w:rsidRDefault="00103BFE" w:rsidP="00103BFE">
            <w:pPr>
              <w:pStyle w:val="aff2"/>
              <w:rPr>
                <w:sz w:val="22"/>
              </w:rPr>
            </w:pPr>
            <w:r w:rsidRPr="00CB6EBA">
              <w:rPr>
                <w:sz w:val="22"/>
              </w:rPr>
              <w:t>20.529</w:t>
            </w:r>
          </w:p>
        </w:tc>
        <w:tc>
          <w:tcPr>
            <w:tcW w:w="500" w:type="pct"/>
            <w:tcBorders>
              <w:top w:val="nil"/>
              <w:left w:val="nil"/>
              <w:bottom w:val="single" w:sz="4" w:space="0" w:color="auto"/>
              <w:right w:val="single" w:sz="4" w:space="0" w:color="auto"/>
            </w:tcBorders>
            <w:shd w:val="clear" w:color="auto" w:fill="auto"/>
            <w:noWrap/>
            <w:vAlign w:val="center"/>
            <w:hideMark/>
          </w:tcPr>
          <w:p w14:paraId="7C6FCAA9" w14:textId="77777777" w:rsidR="00103BFE" w:rsidRPr="00CB6EBA" w:rsidRDefault="00103BFE" w:rsidP="00103BFE">
            <w:pPr>
              <w:pStyle w:val="aff2"/>
              <w:rPr>
                <w:sz w:val="22"/>
              </w:rPr>
            </w:pPr>
            <w:r w:rsidRPr="00CB6EBA">
              <w:rPr>
                <w:sz w:val="22"/>
              </w:rPr>
              <w:t>39.998</w:t>
            </w:r>
          </w:p>
        </w:tc>
        <w:tc>
          <w:tcPr>
            <w:tcW w:w="500" w:type="pct"/>
            <w:tcBorders>
              <w:top w:val="nil"/>
              <w:left w:val="nil"/>
              <w:bottom w:val="single" w:sz="4" w:space="0" w:color="auto"/>
              <w:right w:val="single" w:sz="4" w:space="0" w:color="auto"/>
            </w:tcBorders>
            <w:shd w:val="clear" w:color="auto" w:fill="auto"/>
            <w:vAlign w:val="center"/>
            <w:hideMark/>
          </w:tcPr>
          <w:p w14:paraId="67BEBE23" w14:textId="77777777" w:rsidR="00103BFE" w:rsidRPr="00CB6EBA" w:rsidRDefault="00103BFE" w:rsidP="00103BFE">
            <w:pPr>
              <w:pStyle w:val="aff2"/>
            </w:pPr>
            <w:r w:rsidRPr="00CB6EBA">
              <w:t>2.5</w:t>
            </w:r>
          </w:p>
        </w:tc>
      </w:tr>
    </w:tbl>
    <w:p w14:paraId="2C281E69" w14:textId="77777777" w:rsidR="003D659C" w:rsidRPr="00CB6EBA" w:rsidRDefault="003D659C" w:rsidP="00787C9F">
      <w:pPr>
        <w:pStyle w:val="3"/>
        <w:spacing w:before="163"/>
      </w:pPr>
      <w:bookmarkStart w:id="1197" w:name="_Toc494531505"/>
      <w:bookmarkEnd w:id="1196"/>
      <w:r w:rsidRPr="00CB6EBA">
        <w:t xml:space="preserve">8.1.3 </w:t>
      </w:r>
      <w:r w:rsidRPr="00CB6EBA">
        <w:t>坝顶高程</w:t>
      </w:r>
      <w:r w:rsidR="00E80CA0" w:rsidRPr="00CB6EBA">
        <w:t>和宽度复核</w:t>
      </w:r>
      <w:bookmarkEnd w:id="1197"/>
    </w:p>
    <w:p w14:paraId="1A237099" w14:textId="77777777" w:rsidR="00103BFE" w:rsidRPr="00CB6EBA" w:rsidRDefault="00E80CA0">
      <w:pPr>
        <w:pStyle w:val="af"/>
      </w:pPr>
      <w:r w:rsidRPr="00CB6EBA">
        <w:t>1</w:t>
      </w:r>
      <w:r w:rsidRPr="00CB6EBA">
        <w:t>、</w:t>
      </w:r>
      <w:r w:rsidR="00103BFE" w:rsidRPr="00CB6EBA">
        <w:t>根据《开化县茅岗水库大坝防洪能力复核报告》，茅岗水库主坝现有坝顶高程</w:t>
      </w:r>
      <w:r w:rsidR="00103BFE" w:rsidRPr="00CB6EBA">
        <w:t>305.043m</w:t>
      </w:r>
      <w:r w:rsidR="00103BFE" w:rsidRPr="00CB6EBA">
        <w:t>，高于校核洪水位（</w:t>
      </w:r>
      <w:r w:rsidR="00103BFE" w:rsidRPr="00CB6EBA">
        <w:t>P=0.02%</w:t>
      </w:r>
      <w:r w:rsidR="00103BFE" w:rsidRPr="00CB6EBA">
        <w:t>）</w:t>
      </w:r>
      <w:r w:rsidR="00103BFE" w:rsidRPr="00CB6EBA">
        <w:t>305.03m</w:t>
      </w:r>
      <w:r w:rsidR="00103BFE" w:rsidRPr="00CB6EBA">
        <w:t>，防浪墙顶高程</w:t>
      </w:r>
      <w:r w:rsidR="00103BFE" w:rsidRPr="00CB6EBA">
        <w:t>306.143m</w:t>
      </w:r>
      <w:r w:rsidR="00103BFE" w:rsidRPr="00CB6EBA">
        <w:t>，高于计算防浪墙顶高程</w:t>
      </w:r>
      <w:r w:rsidR="00103BFE" w:rsidRPr="00CB6EBA">
        <w:t>306.129m</w:t>
      </w:r>
      <w:r w:rsidR="00103BFE" w:rsidRPr="00CB6EBA">
        <w:t>。因此，茅岗水库主坝现有防洪标准满足</w:t>
      </w:r>
      <w:r w:rsidR="00103BFE" w:rsidRPr="00CB6EBA">
        <w:t>50</w:t>
      </w:r>
      <w:r w:rsidR="00103BFE" w:rsidRPr="00CB6EBA">
        <w:t>年一遇设计、</w:t>
      </w:r>
      <w:r w:rsidR="00103BFE" w:rsidRPr="00CB6EBA">
        <w:t>5000</w:t>
      </w:r>
      <w:r w:rsidR="00103BFE" w:rsidRPr="00CB6EBA">
        <w:t>年一遇校核要求。从洪水复核来看，主坝坝顶高程已能满足防洪安全要求。</w:t>
      </w:r>
    </w:p>
    <w:p w14:paraId="5CA357E0" w14:textId="77777777" w:rsidR="00103BFE" w:rsidRPr="00CB6EBA" w:rsidRDefault="00E80CA0">
      <w:pPr>
        <w:pStyle w:val="af"/>
      </w:pPr>
      <w:r w:rsidRPr="00CB6EBA">
        <w:t>2</w:t>
      </w:r>
      <w:r w:rsidRPr="00CB6EBA">
        <w:t>、</w:t>
      </w:r>
      <w:r w:rsidR="00103BFE" w:rsidRPr="00CB6EBA">
        <w:t>本工程主坝左、右非溢流坝段坝顶宽度</w:t>
      </w:r>
      <w:r w:rsidR="00103BFE" w:rsidRPr="00CB6EBA">
        <w:t>3.5m</w:t>
      </w:r>
      <w:r w:rsidR="00103BFE" w:rsidRPr="00CB6EBA">
        <w:t>，大于</w:t>
      </w:r>
      <w:r w:rsidR="00103BFE" w:rsidRPr="00CB6EBA">
        <w:t>3.0m</w:t>
      </w:r>
      <w:r w:rsidR="00103BFE" w:rsidRPr="00CB6EBA">
        <w:t>，满足规范要求。溢流坝段坝顶设置有长度</w:t>
      </w:r>
      <w:r w:rsidR="00103BFE" w:rsidRPr="00CB6EBA">
        <w:t>50m</w:t>
      </w:r>
      <w:r w:rsidR="00103BFE" w:rsidRPr="00CB6EBA">
        <w:t>，宽为</w:t>
      </w:r>
      <w:r w:rsidR="00103BFE" w:rsidRPr="00CB6EBA">
        <w:t>3.2m</w:t>
      </w:r>
      <w:r w:rsidR="00103BFE" w:rsidRPr="00CB6EBA">
        <w:t>的</w:t>
      </w:r>
      <w:r w:rsidR="00103BFE" w:rsidRPr="00CB6EBA">
        <w:t>4</w:t>
      </w:r>
      <w:r w:rsidR="00103BFE" w:rsidRPr="00CB6EBA">
        <w:t>跨钢筋混凝土结构平板交通桥，满足规范要求。</w:t>
      </w:r>
    </w:p>
    <w:p w14:paraId="016F125B" w14:textId="77777777" w:rsidR="003D659C" w:rsidRPr="00CB6EBA" w:rsidRDefault="003D659C" w:rsidP="009A6F62">
      <w:pPr>
        <w:pStyle w:val="2"/>
      </w:pPr>
      <w:bookmarkStart w:id="1198" w:name="_Toc494531506"/>
      <w:bookmarkStart w:id="1199" w:name="_Toc511404271"/>
      <w:bookmarkStart w:id="1200" w:name="_Toc511415030"/>
      <w:bookmarkStart w:id="1201" w:name="_Toc511417012"/>
      <w:bookmarkStart w:id="1202" w:name="_Toc511417268"/>
      <w:bookmarkStart w:id="1203" w:name="_Toc511490951"/>
      <w:bookmarkStart w:id="1204" w:name="_Toc512175631"/>
      <w:bookmarkStart w:id="1205" w:name="_Toc512175693"/>
      <w:bookmarkStart w:id="1206" w:name="_Toc512417442"/>
      <w:bookmarkStart w:id="1207" w:name="_Toc512417504"/>
      <w:bookmarkStart w:id="1208" w:name="_Toc512417566"/>
      <w:r w:rsidRPr="00CB6EBA">
        <w:t xml:space="preserve">8.2 </w:t>
      </w:r>
      <w:r w:rsidRPr="00CB6EBA">
        <w:t>副坝结构安全评价</w:t>
      </w:r>
      <w:bookmarkEnd w:id="1198"/>
      <w:bookmarkEnd w:id="1199"/>
      <w:bookmarkEnd w:id="1200"/>
      <w:bookmarkEnd w:id="1201"/>
      <w:bookmarkEnd w:id="1202"/>
      <w:bookmarkEnd w:id="1203"/>
      <w:bookmarkEnd w:id="1204"/>
      <w:bookmarkEnd w:id="1205"/>
      <w:bookmarkEnd w:id="1206"/>
      <w:bookmarkEnd w:id="1207"/>
      <w:bookmarkEnd w:id="1208"/>
    </w:p>
    <w:p w14:paraId="1D1FE8B4" w14:textId="77777777" w:rsidR="003D659C" w:rsidRPr="00CB6EBA" w:rsidRDefault="003D659C" w:rsidP="00787C9F">
      <w:pPr>
        <w:pStyle w:val="3"/>
        <w:spacing w:before="163"/>
      </w:pPr>
      <w:bookmarkStart w:id="1209" w:name="_Toc494531507"/>
      <w:r w:rsidRPr="00CB6EBA">
        <w:t xml:space="preserve">8.2.1 </w:t>
      </w:r>
      <w:r w:rsidRPr="00CB6EBA">
        <w:t>副坝坝体稳定复核</w:t>
      </w:r>
      <w:bookmarkEnd w:id="1209"/>
    </w:p>
    <w:p w14:paraId="6C2F0B58" w14:textId="77777777" w:rsidR="008E4BEE" w:rsidRPr="00CB6EBA" w:rsidRDefault="008E4BEE">
      <w:pPr>
        <w:pStyle w:val="af"/>
      </w:pPr>
      <w:r w:rsidRPr="00CB6EBA">
        <w:t>1</w:t>
      </w:r>
      <w:r w:rsidRPr="00CB6EBA">
        <w:t>、复核方法</w:t>
      </w:r>
    </w:p>
    <w:p w14:paraId="63D31F06" w14:textId="77777777" w:rsidR="00D653B2" w:rsidRPr="00CB6EBA" w:rsidRDefault="00E80CA0">
      <w:pPr>
        <w:pStyle w:val="af"/>
      </w:pPr>
      <w:r w:rsidRPr="00CB6EBA">
        <w:t>本次复核通过简化的毕肖普法（</w:t>
      </w:r>
      <w:r w:rsidRPr="00CB6EBA">
        <w:t>Simplified  Bishop</w:t>
      </w:r>
      <w:r w:rsidRPr="00CB6EBA">
        <w:t>），采用标准横断面进行计算。</w:t>
      </w:r>
      <w:r w:rsidR="00D653B2" w:rsidRPr="00CB6EBA">
        <w:t>根据规范要求确定副坝坝坡抗滑稳定分析工况如表</w:t>
      </w:r>
      <w:r w:rsidR="00D653B2" w:rsidRPr="00CB6EBA">
        <w:t>8.2-1</w:t>
      </w:r>
      <w:r w:rsidR="00D653B2" w:rsidRPr="00CB6EBA">
        <w:t>所示。</w:t>
      </w:r>
      <w:r w:rsidRPr="00CB6EBA">
        <w:t>可能滑动</w:t>
      </w:r>
      <w:r w:rsidRPr="00CB6EBA">
        <w:lastRenderedPageBreak/>
        <w:t>面上的孔隙水压力，在稳定渗流期及库水位快速降落期，均根据渗流计算确定坝体内孔隙水压力的分布状态及大小。</w:t>
      </w:r>
      <w:r w:rsidR="008E4BEE" w:rsidRPr="00CB6EBA">
        <w:t>坝体各层土物理力学指标按地质勘探成果进行选取。</w:t>
      </w:r>
    </w:p>
    <w:p w14:paraId="355A0890" w14:textId="77777777" w:rsidR="00D653B2" w:rsidRPr="00CB6EBA" w:rsidRDefault="00D653B2">
      <w:pPr>
        <w:pStyle w:val="ac"/>
      </w:pPr>
      <w:r w:rsidRPr="00CB6EBA">
        <w:t>表</w:t>
      </w:r>
      <w:r w:rsidRPr="00CB6EBA">
        <w:t>8.2-1</w:t>
      </w:r>
      <w:r w:rsidRPr="00CB6EBA">
        <w:t>副坝坝坡抗滑稳定分析工况表</w:t>
      </w:r>
    </w:p>
    <w:tbl>
      <w:tblPr>
        <w:tblW w:w="5000" w:type="pct"/>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000" w:firstRow="0" w:lastRow="0" w:firstColumn="0" w:lastColumn="0" w:noHBand="0" w:noVBand="0"/>
      </w:tblPr>
      <w:tblGrid>
        <w:gridCol w:w="1141"/>
        <w:gridCol w:w="3125"/>
        <w:gridCol w:w="1486"/>
        <w:gridCol w:w="1388"/>
        <w:gridCol w:w="1388"/>
      </w:tblGrid>
      <w:tr w:rsidR="00D653B2" w:rsidRPr="00CB6EBA" w14:paraId="25A9EF2A" w14:textId="77777777" w:rsidTr="00D653B2">
        <w:trPr>
          <w:trHeight w:val="624"/>
          <w:jc w:val="center"/>
        </w:trPr>
        <w:tc>
          <w:tcPr>
            <w:tcW w:w="669" w:type="pct"/>
            <w:shd w:val="clear" w:color="auto" w:fill="auto"/>
            <w:vAlign w:val="center"/>
          </w:tcPr>
          <w:p w14:paraId="5A075EEB" w14:textId="77777777" w:rsidR="00D653B2" w:rsidRPr="00CB6EBA" w:rsidRDefault="00D653B2" w:rsidP="00D653B2">
            <w:pPr>
              <w:pStyle w:val="aff2"/>
            </w:pPr>
            <w:r w:rsidRPr="00CB6EBA">
              <w:rPr>
                <w:rFonts w:eastAsia="宋体"/>
              </w:rPr>
              <w:t>工况编号</w:t>
            </w:r>
          </w:p>
        </w:tc>
        <w:tc>
          <w:tcPr>
            <w:tcW w:w="1832" w:type="pct"/>
            <w:shd w:val="clear" w:color="auto" w:fill="auto"/>
            <w:vAlign w:val="center"/>
          </w:tcPr>
          <w:p w14:paraId="67D138B5" w14:textId="77777777" w:rsidR="00D653B2" w:rsidRPr="00CB6EBA" w:rsidRDefault="00D653B2" w:rsidP="00D653B2">
            <w:pPr>
              <w:pStyle w:val="aff2"/>
            </w:pPr>
            <w:r w:rsidRPr="00CB6EBA">
              <w:rPr>
                <w:rFonts w:eastAsia="宋体"/>
              </w:rPr>
              <w:t>上游水位</w:t>
            </w:r>
          </w:p>
        </w:tc>
        <w:tc>
          <w:tcPr>
            <w:tcW w:w="871" w:type="pct"/>
            <w:shd w:val="clear" w:color="auto" w:fill="auto"/>
            <w:vAlign w:val="center"/>
          </w:tcPr>
          <w:p w14:paraId="607961B3" w14:textId="77777777" w:rsidR="00D653B2" w:rsidRPr="00CB6EBA" w:rsidRDefault="00D653B2" w:rsidP="00D653B2">
            <w:pPr>
              <w:pStyle w:val="aff2"/>
            </w:pPr>
            <w:r w:rsidRPr="00CB6EBA">
              <w:rPr>
                <w:rFonts w:eastAsia="宋体"/>
              </w:rPr>
              <w:t>下游水位</w:t>
            </w:r>
          </w:p>
        </w:tc>
        <w:tc>
          <w:tcPr>
            <w:tcW w:w="814" w:type="pct"/>
            <w:shd w:val="clear" w:color="auto" w:fill="auto"/>
            <w:vAlign w:val="center"/>
          </w:tcPr>
          <w:p w14:paraId="2BA60A16" w14:textId="77777777" w:rsidR="00D653B2" w:rsidRPr="00CB6EBA" w:rsidRDefault="00D653B2" w:rsidP="00D653B2">
            <w:pPr>
              <w:pStyle w:val="aff2"/>
            </w:pPr>
            <w:r w:rsidRPr="00CB6EBA">
              <w:rPr>
                <w:rFonts w:eastAsia="宋体"/>
              </w:rPr>
              <w:t>渗流情况</w:t>
            </w:r>
          </w:p>
        </w:tc>
        <w:tc>
          <w:tcPr>
            <w:tcW w:w="814" w:type="pct"/>
            <w:shd w:val="clear" w:color="auto" w:fill="auto"/>
            <w:vAlign w:val="center"/>
          </w:tcPr>
          <w:p w14:paraId="1BDDC3B6" w14:textId="77777777" w:rsidR="00D653B2" w:rsidRPr="00CB6EBA" w:rsidRDefault="00D653B2" w:rsidP="00D653B2">
            <w:pPr>
              <w:pStyle w:val="aff2"/>
            </w:pPr>
            <w:r w:rsidRPr="00CB6EBA">
              <w:rPr>
                <w:rFonts w:eastAsia="宋体"/>
              </w:rPr>
              <w:t>备注</w:t>
            </w:r>
          </w:p>
        </w:tc>
      </w:tr>
      <w:tr w:rsidR="00D653B2" w:rsidRPr="00CB6EBA" w14:paraId="395F228B" w14:textId="77777777" w:rsidTr="00D653B2">
        <w:trPr>
          <w:trHeight w:val="624"/>
          <w:jc w:val="center"/>
        </w:trPr>
        <w:tc>
          <w:tcPr>
            <w:tcW w:w="669" w:type="pct"/>
            <w:shd w:val="clear" w:color="auto" w:fill="auto"/>
            <w:vAlign w:val="center"/>
          </w:tcPr>
          <w:p w14:paraId="0348F421" w14:textId="77777777" w:rsidR="00D653B2" w:rsidRPr="00CB6EBA" w:rsidRDefault="00D653B2" w:rsidP="00D653B2">
            <w:pPr>
              <w:pStyle w:val="aff2"/>
            </w:pPr>
            <w:r w:rsidRPr="00CB6EBA">
              <w:t>1</w:t>
            </w:r>
          </w:p>
        </w:tc>
        <w:tc>
          <w:tcPr>
            <w:tcW w:w="1832" w:type="pct"/>
            <w:shd w:val="clear" w:color="auto" w:fill="auto"/>
            <w:vAlign w:val="center"/>
          </w:tcPr>
          <w:p w14:paraId="20CA4F9C" w14:textId="77777777" w:rsidR="00D653B2" w:rsidRPr="00CB6EBA" w:rsidRDefault="00D653B2" w:rsidP="00D653B2">
            <w:pPr>
              <w:pStyle w:val="aff2"/>
            </w:pPr>
            <w:r w:rsidRPr="00CB6EBA">
              <w:rPr>
                <w:rFonts w:eastAsia="宋体"/>
              </w:rPr>
              <w:t>设计洪水位</w:t>
            </w:r>
            <w:r w:rsidRPr="00CB6EBA">
              <w:t>303.54m</w:t>
            </w:r>
          </w:p>
        </w:tc>
        <w:tc>
          <w:tcPr>
            <w:tcW w:w="871" w:type="pct"/>
            <w:shd w:val="clear" w:color="auto" w:fill="auto"/>
            <w:vAlign w:val="center"/>
          </w:tcPr>
          <w:p w14:paraId="0C5CE14E" w14:textId="77777777" w:rsidR="00D653B2" w:rsidRPr="00CB6EBA" w:rsidRDefault="00D653B2" w:rsidP="00D653B2">
            <w:pPr>
              <w:pStyle w:val="aff2"/>
            </w:pPr>
            <w:r w:rsidRPr="00CB6EBA">
              <w:t>298.34m</w:t>
            </w:r>
          </w:p>
        </w:tc>
        <w:tc>
          <w:tcPr>
            <w:tcW w:w="814" w:type="pct"/>
            <w:shd w:val="clear" w:color="auto" w:fill="auto"/>
            <w:vAlign w:val="center"/>
          </w:tcPr>
          <w:p w14:paraId="623C1858" w14:textId="77777777" w:rsidR="00D653B2" w:rsidRPr="00CB6EBA" w:rsidRDefault="00D653B2" w:rsidP="00D653B2">
            <w:pPr>
              <w:pStyle w:val="aff2"/>
            </w:pPr>
            <w:r w:rsidRPr="00CB6EBA">
              <w:rPr>
                <w:rFonts w:eastAsia="宋体"/>
              </w:rPr>
              <w:t>稳定渗流</w:t>
            </w:r>
          </w:p>
        </w:tc>
        <w:tc>
          <w:tcPr>
            <w:tcW w:w="814" w:type="pct"/>
            <w:shd w:val="clear" w:color="auto" w:fill="auto"/>
            <w:vAlign w:val="center"/>
          </w:tcPr>
          <w:p w14:paraId="367ECBD9" w14:textId="77777777" w:rsidR="00D653B2" w:rsidRPr="00CB6EBA" w:rsidRDefault="00D653B2" w:rsidP="00D653B2">
            <w:pPr>
              <w:pStyle w:val="aff2"/>
            </w:pPr>
            <w:r w:rsidRPr="00CB6EBA">
              <w:rPr>
                <w:rFonts w:eastAsia="宋体"/>
              </w:rPr>
              <w:t>正常运用条件</w:t>
            </w:r>
          </w:p>
        </w:tc>
      </w:tr>
      <w:tr w:rsidR="00D653B2" w:rsidRPr="00CB6EBA" w14:paraId="48D97815" w14:textId="77777777" w:rsidTr="00D653B2">
        <w:trPr>
          <w:trHeight w:val="624"/>
          <w:jc w:val="center"/>
        </w:trPr>
        <w:tc>
          <w:tcPr>
            <w:tcW w:w="669" w:type="pct"/>
            <w:shd w:val="clear" w:color="auto" w:fill="auto"/>
            <w:vAlign w:val="center"/>
          </w:tcPr>
          <w:p w14:paraId="11BCF8C1" w14:textId="77777777" w:rsidR="00D653B2" w:rsidRPr="00CB6EBA" w:rsidRDefault="00D653B2" w:rsidP="00D653B2">
            <w:pPr>
              <w:pStyle w:val="aff2"/>
            </w:pPr>
            <w:r w:rsidRPr="00CB6EBA">
              <w:t>2</w:t>
            </w:r>
          </w:p>
        </w:tc>
        <w:tc>
          <w:tcPr>
            <w:tcW w:w="1832" w:type="pct"/>
            <w:shd w:val="clear" w:color="auto" w:fill="auto"/>
            <w:vAlign w:val="center"/>
          </w:tcPr>
          <w:p w14:paraId="199FB7D1" w14:textId="77777777" w:rsidR="00D653B2" w:rsidRPr="00CB6EBA" w:rsidRDefault="00D653B2" w:rsidP="00D653B2">
            <w:pPr>
              <w:pStyle w:val="aff2"/>
            </w:pPr>
            <w:r w:rsidRPr="00CB6EBA">
              <w:rPr>
                <w:rFonts w:eastAsia="宋体"/>
              </w:rPr>
              <w:t>校核洪水位</w:t>
            </w:r>
            <w:r w:rsidRPr="00CB6EBA">
              <w:t>304.91m</w:t>
            </w:r>
          </w:p>
        </w:tc>
        <w:tc>
          <w:tcPr>
            <w:tcW w:w="871" w:type="pct"/>
            <w:shd w:val="clear" w:color="auto" w:fill="auto"/>
            <w:vAlign w:val="center"/>
          </w:tcPr>
          <w:p w14:paraId="1F5B8D24" w14:textId="77777777" w:rsidR="00D653B2" w:rsidRPr="00CB6EBA" w:rsidRDefault="00D653B2" w:rsidP="00D653B2">
            <w:pPr>
              <w:pStyle w:val="aff2"/>
            </w:pPr>
            <w:r w:rsidRPr="00CB6EBA">
              <w:t>298.34m</w:t>
            </w:r>
          </w:p>
        </w:tc>
        <w:tc>
          <w:tcPr>
            <w:tcW w:w="814" w:type="pct"/>
            <w:shd w:val="clear" w:color="auto" w:fill="auto"/>
            <w:vAlign w:val="center"/>
          </w:tcPr>
          <w:p w14:paraId="16426B1B" w14:textId="77777777" w:rsidR="00D653B2" w:rsidRPr="00CB6EBA" w:rsidRDefault="00D653B2" w:rsidP="00D653B2">
            <w:pPr>
              <w:pStyle w:val="aff2"/>
            </w:pPr>
            <w:r w:rsidRPr="00CB6EBA">
              <w:rPr>
                <w:rFonts w:eastAsia="宋体"/>
              </w:rPr>
              <w:t>稳定渗流</w:t>
            </w:r>
          </w:p>
        </w:tc>
        <w:tc>
          <w:tcPr>
            <w:tcW w:w="814" w:type="pct"/>
            <w:shd w:val="clear" w:color="auto" w:fill="auto"/>
            <w:vAlign w:val="center"/>
          </w:tcPr>
          <w:p w14:paraId="0D13BA29" w14:textId="77777777" w:rsidR="00D653B2" w:rsidRPr="00CB6EBA" w:rsidRDefault="00D653B2" w:rsidP="00D653B2">
            <w:pPr>
              <w:pStyle w:val="aff2"/>
            </w:pPr>
            <w:r w:rsidRPr="00CB6EBA">
              <w:rPr>
                <w:rFonts w:eastAsia="宋体"/>
              </w:rPr>
              <w:t>非常运用条件</w:t>
            </w:r>
            <w:r w:rsidRPr="00CB6EBA">
              <w:t>I</w:t>
            </w:r>
          </w:p>
        </w:tc>
      </w:tr>
      <w:tr w:rsidR="00D653B2" w:rsidRPr="00CB6EBA" w14:paraId="7A4DD520" w14:textId="77777777" w:rsidTr="00D653B2">
        <w:trPr>
          <w:trHeight w:val="624"/>
          <w:jc w:val="center"/>
        </w:trPr>
        <w:tc>
          <w:tcPr>
            <w:tcW w:w="669" w:type="pct"/>
            <w:shd w:val="clear" w:color="auto" w:fill="auto"/>
            <w:vAlign w:val="center"/>
          </w:tcPr>
          <w:p w14:paraId="59E09884" w14:textId="77777777" w:rsidR="00D653B2" w:rsidRPr="00CB6EBA" w:rsidRDefault="00D653B2" w:rsidP="00D653B2">
            <w:pPr>
              <w:pStyle w:val="aff2"/>
            </w:pPr>
            <w:r w:rsidRPr="00CB6EBA">
              <w:t>3</w:t>
            </w:r>
          </w:p>
        </w:tc>
        <w:tc>
          <w:tcPr>
            <w:tcW w:w="1832" w:type="pct"/>
            <w:shd w:val="clear" w:color="auto" w:fill="auto"/>
            <w:vAlign w:val="center"/>
          </w:tcPr>
          <w:p w14:paraId="1847E675" w14:textId="77777777" w:rsidR="00D653B2" w:rsidRPr="00CB6EBA" w:rsidRDefault="00D653B2" w:rsidP="00D653B2">
            <w:pPr>
              <w:pStyle w:val="aff2"/>
            </w:pPr>
            <w:r w:rsidRPr="00CB6EBA">
              <w:rPr>
                <w:rFonts w:eastAsia="宋体"/>
              </w:rPr>
              <w:t>校核洪水位（</w:t>
            </w:r>
            <w:r w:rsidRPr="00CB6EBA">
              <w:t>304.91m</w:t>
            </w:r>
            <w:r w:rsidRPr="00CB6EBA">
              <w:rPr>
                <w:rFonts w:eastAsia="宋体"/>
              </w:rPr>
              <w:t>）骤降至</w:t>
            </w:r>
          </w:p>
          <w:p w14:paraId="1960DC91" w14:textId="77777777" w:rsidR="00D653B2" w:rsidRPr="00CB6EBA" w:rsidRDefault="00D653B2" w:rsidP="00D653B2">
            <w:pPr>
              <w:pStyle w:val="aff2"/>
            </w:pPr>
            <w:r w:rsidRPr="00CB6EBA">
              <w:rPr>
                <w:rFonts w:eastAsia="宋体"/>
              </w:rPr>
              <w:t>堰顶高程（</w:t>
            </w:r>
            <w:r w:rsidRPr="00CB6EBA">
              <w:t>301.04m</w:t>
            </w:r>
            <w:r w:rsidRPr="00CB6EBA">
              <w:rPr>
                <w:rFonts w:eastAsia="宋体"/>
              </w:rPr>
              <w:t>）</w:t>
            </w:r>
          </w:p>
        </w:tc>
        <w:tc>
          <w:tcPr>
            <w:tcW w:w="871" w:type="pct"/>
            <w:shd w:val="clear" w:color="auto" w:fill="auto"/>
            <w:vAlign w:val="center"/>
          </w:tcPr>
          <w:p w14:paraId="33FA53C9" w14:textId="77777777" w:rsidR="00D653B2" w:rsidRPr="00CB6EBA" w:rsidRDefault="00D653B2" w:rsidP="00D653B2">
            <w:pPr>
              <w:pStyle w:val="aff2"/>
            </w:pPr>
            <w:r w:rsidRPr="00CB6EBA">
              <w:t>298.34m</w:t>
            </w:r>
          </w:p>
        </w:tc>
        <w:tc>
          <w:tcPr>
            <w:tcW w:w="814" w:type="pct"/>
            <w:shd w:val="clear" w:color="auto" w:fill="auto"/>
            <w:vAlign w:val="center"/>
          </w:tcPr>
          <w:p w14:paraId="256D06D6" w14:textId="77777777" w:rsidR="00D653B2" w:rsidRPr="00CB6EBA" w:rsidRDefault="00D653B2" w:rsidP="00D653B2">
            <w:pPr>
              <w:pStyle w:val="aff2"/>
            </w:pPr>
            <w:r w:rsidRPr="00CB6EBA">
              <w:rPr>
                <w:rFonts w:eastAsia="宋体"/>
              </w:rPr>
              <w:t>骤降</w:t>
            </w:r>
          </w:p>
        </w:tc>
        <w:tc>
          <w:tcPr>
            <w:tcW w:w="814" w:type="pct"/>
            <w:shd w:val="clear" w:color="auto" w:fill="auto"/>
            <w:vAlign w:val="center"/>
          </w:tcPr>
          <w:p w14:paraId="62ABF7C9" w14:textId="77777777" w:rsidR="00D653B2" w:rsidRPr="00CB6EBA" w:rsidRDefault="00D653B2" w:rsidP="00D653B2">
            <w:pPr>
              <w:pStyle w:val="aff2"/>
            </w:pPr>
            <w:r w:rsidRPr="00CB6EBA">
              <w:rPr>
                <w:rFonts w:eastAsia="宋体"/>
              </w:rPr>
              <w:t>非常运用条件</w:t>
            </w:r>
            <w:r w:rsidRPr="00CB6EBA">
              <w:t>I</w:t>
            </w:r>
          </w:p>
        </w:tc>
      </w:tr>
    </w:tbl>
    <w:p w14:paraId="16F6172D" w14:textId="77777777" w:rsidR="006C2C73" w:rsidRPr="00CB6EBA" w:rsidRDefault="008E4BEE">
      <w:pPr>
        <w:pStyle w:val="af"/>
      </w:pPr>
      <w:r w:rsidRPr="00CB6EBA">
        <w:t>2</w:t>
      </w:r>
      <w:r w:rsidR="00BD20DE" w:rsidRPr="00CB6EBA">
        <w:t>、</w:t>
      </w:r>
      <w:r w:rsidR="006C2C73" w:rsidRPr="00CB6EBA">
        <w:t>计算结果与分析</w:t>
      </w:r>
    </w:p>
    <w:p w14:paraId="79E3D836" w14:textId="77777777" w:rsidR="006C2C73" w:rsidRPr="00CB6EBA" w:rsidRDefault="006C2C73">
      <w:pPr>
        <w:pStyle w:val="af"/>
      </w:pPr>
      <w:r w:rsidRPr="00CB6EBA">
        <w:t>采用简化毕肖普法计算分析成果见表</w:t>
      </w:r>
      <w:r w:rsidRPr="00CB6EBA">
        <w:t>8.2</w:t>
      </w:r>
      <w:r w:rsidR="008E4BEE" w:rsidRPr="00CB6EBA">
        <w:t>-2</w:t>
      </w:r>
      <w:r w:rsidRPr="00CB6EBA">
        <w:t>。</w:t>
      </w:r>
    </w:p>
    <w:p w14:paraId="34EA78AB" w14:textId="77777777" w:rsidR="006C2C73" w:rsidRPr="00CB6EBA" w:rsidRDefault="006C2C73">
      <w:pPr>
        <w:pStyle w:val="ac"/>
      </w:pPr>
      <w:r w:rsidRPr="00CB6EBA">
        <w:t>表</w:t>
      </w:r>
      <w:r w:rsidRPr="00CB6EBA">
        <w:t>8.2</w:t>
      </w:r>
      <w:r w:rsidR="008E4BEE" w:rsidRPr="00CB6EBA">
        <w:t>-2</w:t>
      </w:r>
      <w:r w:rsidRPr="00CB6EBA">
        <w:t>茅岗水库副坝坝坡稳定分析结果</w:t>
      </w:r>
    </w:p>
    <w:tbl>
      <w:tblPr>
        <w:tblW w:w="5000" w:type="pct"/>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000" w:firstRow="0" w:lastRow="0" w:firstColumn="0" w:lastColumn="0" w:noHBand="0" w:noVBand="0"/>
      </w:tblPr>
      <w:tblGrid>
        <w:gridCol w:w="1422"/>
        <w:gridCol w:w="1422"/>
        <w:gridCol w:w="1421"/>
        <w:gridCol w:w="1421"/>
        <w:gridCol w:w="1421"/>
        <w:gridCol w:w="1421"/>
      </w:tblGrid>
      <w:tr w:rsidR="006C2C73" w:rsidRPr="00CB6EBA" w14:paraId="399E17C6" w14:textId="77777777" w:rsidTr="006C2C73">
        <w:trPr>
          <w:trHeight w:val="340"/>
          <w:jc w:val="center"/>
        </w:trPr>
        <w:tc>
          <w:tcPr>
            <w:tcW w:w="450" w:type="pct"/>
            <w:shd w:val="clear" w:color="auto" w:fill="auto"/>
            <w:vAlign w:val="center"/>
          </w:tcPr>
          <w:p w14:paraId="22240513" w14:textId="77777777" w:rsidR="006C2C73" w:rsidRPr="00CB6EBA" w:rsidRDefault="006C2C73" w:rsidP="006C2C73">
            <w:pPr>
              <w:pStyle w:val="aff2"/>
            </w:pPr>
            <w:r w:rsidRPr="00CB6EBA">
              <w:rPr>
                <w:rFonts w:eastAsia="宋体"/>
              </w:rPr>
              <w:t>工况</w:t>
            </w:r>
          </w:p>
          <w:p w14:paraId="5AE37248" w14:textId="77777777" w:rsidR="006C2C73" w:rsidRPr="00CB6EBA" w:rsidRDefault="006C2C73" w:rsidP="006C2C73">
            <w:pPr>
              <w:pStyle w:val="aff2"/>
            </w:pPr>
            <w:r w:rsidRPr="00CB6EBA">
              <w:rPr>
                <w:rFonts w:eastAsia="宋体"/>
              </w:rPr>
              <w:t>编号</w:t>
            </w:r>
          </w:p>
        </w:tc>
        <w:tc>
          <w:tcPr>
            <w:tcW w:w="450" w:type="pct"/>
            <w:shd w:val="clear" w:color="auto" w:fill="auto"/>
            <w:vAlign w:val="center"/>
          </w:tcPr>
          <w:p w14:paraId="62A41FD4" w14:textId="77777777" w:rsidR="006C2C73" w:rsidRPr="00CB6EBA" w:rsidRDefault="006C2C73" w:rsidP="006C2C73">
            <w:pPr>
              <w:pStyle w:val="aff2"/>
            </w:pPr>
            <w:r w:rsidRPr="00CB6EBA">
              <w:rPr>
                <w:rFonts w:eastAsia="宋体"/>
              </w:rPr>
              <w:t>计算</w:t>
            </w:r>
          </w:p>
          <w:p w14:paraId="4D65E287" w14:textId="77777777" w:rsidR="006C2C73" w:rsidRPr="00CB6EBA" w:rsidRDefault="006C2C73" w:rsidP="006C2C73">
            <w:pPr>
              <w:pStyle w:val="aff2"/>
            </w:pPr>
            <w:r w:rsidRPr="00CB6EBA">
              <w:rPr>
                <w:rFonts w:eastAsia="宋体"/>
              </w:rPr>
              <w:t>方法</w:t>
            </w:r>
          </w:p>
        </w:tc>
        <w:tc>
          <w:tcPr>
            <w:tcW w:w="450" w:type="pct"/>
            <w:shd w:val="clear" w:color="auto" w:fill="auto"/>
            <w:vAlign w:val="center"/>
          </w:tcPr>
          <w:p w14:paraId="58B03F11" w14:textId="77777777" w:rsidR="006C2C73" w:rsidRPr="00CB6EBA" w:rsidRDefault="006C2C73" w:rsidP="006C2C73">
            <w:pPr>
              <w:pStyle w:val="aff2"/>
            </w:pPr>
            <w:r w:rsidRPr="00CB6EBA">
              <w:rPr>
                <w:rFonts w:eastAsia="宋体"/>
              </w:rPr>
              <w:t>滑弧半径（</w:t>
            </w:r>
            <w:r w:rsidRPr="00CB6EBA">
              <w:t>m</w:t>
            </w:r>
            <w:r w:rsidRPr="00CB6EBA">
              <w:rPr>
                <w:rFonts w:eastAsia="宋体"/>
              </w:rPr>
              <w:t>）</w:t>
            </w:r>
          </w:p>
        </w:tc>
        <w:tc>
          <w:tcPr>
            <w:tcW w:w="450" w:type="pct"/>
            <w:shd w:val="clear" w:color="auto" w:fill="auto"/>
            <w:vAlign w:val="center"/>
          </w:tcPr>
          <w:p w14:paraId="7C7049D6" w14:textId="77777777" w:rsidR="006C2C73" w:rsidRPr="00CB6EBA" w:rsidRDefault="006C2C73" w:rsidP="006C2C73">
            <w:pPr>
              <w:pStyle w:val="aff2"/>
            </w:pPr>
            <w:r w:rsidRPr="00CB6EBA">
              <w:rPr>
                <w:rFonts w:eastAsia="宋体"/>
              </w:rPr>
              <w:t>安全</w:t>
            </w:r>
          </w:p>
          <w:p w14:paraId="7ACD8EB3" w14:textId="77777777" w:rsidR="006C2C73" w:rsidRPr="00CB6EBA" w:rsidRDefault="006C2C73" w:rsidP="006C2C73">
            <w:pPr>
              <w:pStyle w:val="aff2"/>
            </w:pPr>
            <w:r w:rsidRPr="00CB6EBA">
              <w:rPr>
                <w:rFonts w:eastAsia="宋体"/>
              </w:rPr>
              <w:t>系数</w:t>
            </w:r>
            <w:r w:rsidRPr="00CB6EBA">
              <w:t>K</w:t>
            </w:r>
          </w:p>
        </w:tc>
        <w:tc>
          <w:tcPr>
            <w:tcW w:w="450" w:type="pct"/>
            <w:shd w:val="clear" w:color="auto" w:fill="auto"/>
            <w:vAlign w:val="center"/>
          </w:tcPr>
          <w:p w14:paraId="3AE861E3" w14:textId="77777777" w:rsidR="006C2C73" w:rsidRPr="00CB6EBA" w:rsidRDefault="006C2C73" w:rsidP="006C2C73">
            <w:pPr>
              <w:pStyle w:val="aff2"/>
            </w:pPr>
            <w:r w:rsidRPr="00CB6EBA">
              <w:rPr>
                <w:rFonts w:eastAsia="宋体"/>
              </w:rPr>
              <w:t>规范</w:t>
            </w:r>
          </w:p>
          <w:p w14:paraId="00001ADC" w14:textId="77777777" w:rsidR="006C2C73" w:rsidRPr="00CB6EBA" w:rsidRDefault="006C2C73" w:rsidP="006C2C73">
            <w:pPr>
              <w:pStyle w:val="aff2"/>
            </w:pPr>
            <w:r w:rsidRPr="00CB6EBA">
              <w:rPr>
                <w:rFonts w:eastAsia="宋体"/>
              </w:rPr>
              <w:t>要求值</w:t>
            </w:r>
          </w:p>
        </w:tc>
        <w:tc>
          <w:tcPr>
            <w:tcW w:w="450" w:type="pct"/>
            <w:shd w:val="clear" w:color="auto" w:fill="auto"/>
            <w:vAlign w:val="center"/>
          </w:tcPr>
          <w:p w14:paraId="1F1311C9" w14:textId="77777777" w:rsidR="006C2C73" w:rsidRPr="00CB6EBA" w:rsidRDefault="006C2C73" w:rsidP="006C2C73">
            <w:pPr>
              <w:pStyle w:val="aff2"/>
            </w:pPr>
            <w:r w:rsidRPr="00CB6EBA">
              <w:rPr>
                <w:rFonts w:eastAsia="宋体"/>
              </w:rPr>
              <w:t>滑弧位置图</w:t>
            </w:r>
          </w:p>
        </w:tc>
      </w:tr>
      <w:tr w:rsidR="006C2C73" w:rsidRPr="00CB6EBA" w14:paraId="5B9B3A5A" w14:textId="77777777" w:rsidTr="006C2C73">
        <w:trPr>
          <w:trHeight w:val="340"/>
          <w:jc w:val="center"/>
        </w:trPr>
        <w:tc>
          <w:tcPr>
            <w:tcW w:w="450" w:type="pct"/>
            <w:shd w:val="clear" w:color="auto" w:fill="auto"/>
            <w:vAlign w:val="center"/>
          </w:tcPr>
          <w:p w14:paraId="0102E0B3" w14:textId="77777777" w:rsidR="006C2C73" w:rsidRPr="00CB6EBA" w:rsidRDefault="006C2C73" w:rsidP="006C2C73">
            <w:pPr>
              <w:pStyle w:val="aff2"/>
            </w:pPr>
            <w:r w:rsidRPr="00CB6EBA">
              <w:t>1</w:t>
            </w:r>
          </w:p>
        </w:tc>
        <w:tc>
          <w:tcPr>
            <w:tcW w:w="450" w:type="pct"/>
            <w:shd w:val="clear" w:color="auto" w:fill="auto"/>
            <w:vAlign w:val="center"/>
          </w:tcPr>
          <w:p w14:paraId="6672D75E" w14:textId="77777777" w:rsidR="006C2C73" w:rsidRPr="00CB6EBA" w:rsidRDefault="006C2C73" w:rsidP="006C2C73">
            <w:pPr>
              <w:pStyle w:val="aff2"/>
            </w:pPr>
            <w:r w:rsidRPr="00CB6EBA">
              <w:rPr>
                <w:rFonts w:eastAsia="宋体"/>
              </w:rPr>
              <w:t>毕肖普法</w:t>
            </w:r>
          </w:p>
        </w:tc>
        <w:tc>
          <w:tcPr>
            <w:tcW w:w="450" w:type="pct"/>
            <w:shd w:val="clear" w:color="auto" w:fill="auto"/>
            <w:vAlign w:val="center"/>
          </w:tcPr>
          <w:p w14:paraId="5EBD0EA9" w14:textId="77777777" w:rsidR="006C2C73" w:rsidRPr="00CB6EBA" w:rsidRDefault="006C2C73" w:rsidP="006C2C73">
            <w:pPr>
              <w:pStyle w:val="aff2"/>
            </w:pPr>
            <w:r w:rsidRPr="00CB6EBA">
              <w:t>16.551</w:t>
            </w:r>
          </w:p>
        </w:tc>
        <w:tc>
          <w:tcPr>
            <w:tcW w:w="450" w:type="pct"/>
            <w:shd w:val="clear" w:color="auto" w:fill="auto"/>
            <w:vAlign w:val="center"/>
          </w:tcPr>
          <w:p w14:paraId="15E842B6" w14:textId="77777777" w:rsidR="006C2C73" w:rsidRPr="00CB6EBA" w:rsidRDefault="006C2C73" w:rsidP="006C2C73">
            <w:pPr>
              <w:pStyle w:val="aff2"/>
            </w:pPr>
            <w:r w:rsidRPr="00CB6EBA">
              <w:t>2.239</w:t>
            </w:r>
          </w:p>
        </w:tc>
        <w:tc>
          <w:tcPr>
            <w:tcW w:w="450" w:type="pct"/>
            <w:shd w:val="clear" w:color="auto" w:fill="auto"/>
            <w:vAlign w:val="center"/>
          </w:tcPr>
          <w:p w14:paraId="0A540761" w14:textId="77777777" w:rsidR="006C2C73" w:rsidRPr="00CB6EBA" w:rsidRDefault="006C2C73" w:rsidP="006C2C73">
            <w:pPr>
              <w:pStyle w:val="aff2"/>
            </w:pPr>
            <w:r w:rsidRPr="00CB6EBA">
              <w:t>1.30</w:t>
            </w:r>
          </w:p>
        </w:tc>
        <w:tc>
          <w:tcPr>
            <w:tcW w:w="450" w:type="pct"/>
            <w:shd w:val="clear" w:color="auto" w:fill="auto"/>
            <w:vAlign w:val="center"/>
          </w:tcPr>
          <w:p w14:paraId="54ABBDBF" w14:textId="77777777" w:rsidR="006C2C73" w:rsidRPr="00CB6EBA" w:rsidRDefault="006C2C73" w:rsidP="006C2C73">
            <w:pPr>
              <w:pStyle w:val="aff2"/>
            </w:pPr>
            <w:r w:rsidRPr="00CB6EBA">
              <w:rPr>
                <w:rFonts w:eastAsia="宋体"/>
              </w:rPr>
              <w:t>图</w:t>
            </w:r>
            <w:r w:rsidRPr="00CB6EBA">
              <w:t>4-2</w:t>
            </w:r>
          </w:p>
        </w:tc>
      </w:tr>
      <w:tr w:rsidR="006C2C73" w:rsidRPr="00CB6EBA" w14:paraId="14951AA5" w14:textId="77777777" w:rsidTr="006C2C73">
        <w:trPr>
          <w:trHeight w:val="340"/>
          <w:jc w:val="center"/>
        </w:trPr>
        <w:tc>
          <w:tcPr>
            <w:tcW w:w="450" w:type="pct"/>
            <w:shd w:val="clear" w:color="auto" w:fill="auto"/>
            <w:vAlign w:val="center"/>
          </w:tcPr>
          <w:p w14:paraId="6D1A7319" w14:textId="77777777" w:rsidR="006C2C73" w:rsidRPr="00CB6EBA" w:rsidRDefault="006C2C73" w:rsidP="006C2C73">
            <w:pPr>
              <w:pStyle w:val="aff2"/>
            </w:pPr>
            <w:r w:rsidRPr="00CB6EBA">
              <w:t>2</w:t>
            </w:r>
          </w:p>
        </w:tc>
        <w:tc>
          <w:tcPr>
            <w:tcW w:w="450" w:type="pct"/>
            <w:shd w:val="clear" w:color="auto" w:fill="auto"/>
            <w:vAlign w:val="center"/>
          </w:tcPr>
          <w:p w14:paraId="2ABE6F35" w14:textId="77777777" w:rsidR="006C2C73" w:rsidRPr="00CB6EBA" w:rsidRDefault="006C2C73" w:rsidP="006C2C73">
            <w:pPr>
              <w:pStyle w:val="aff2"/>
            </w:pPr>
            <w:r w:rsidRPr="00CB6EBA">
              <w:rPr>
                <w:rFonts w:eastAsia="宋体"/>
              </w:rPr>
              <w:t>毕肖普法</w:t>
            </w:r>
          </w:p>
        </w:tc>
        <w:tc>
          <w:tcPr>
            <w:tcW w:w="450" w:type="pct"/>
            <w:shd w:val="clear" w:color="auto" w:fill="auto"/>
            <w:vAlign w:val="center"/>
          </w:tcPr>
          <w:p w14:paraId="66BD1819" w14:textId="77777777" w:rsidR="006C2C73" w:rsidRPr="00CB6EBA" w:rsidRDefault="006C2C73" w:rsidP="006C2C73">
            <w:pPr>
              <w:pStyle w:val="aff2"/>
            </w:pPr>
            <w:r w:rsidRPr="00CB6EBA">
              <w:t>24.096</w:t>
            </w:r>
          </w:p>
        </w:tc>
        <w:tc>
          <w:tcPr>
            <w:tcW w:w="450" w:type="pct"/>
            <w:shd w:val="clear" w:color="auto" w:fill="auto"/>
            <w:vAlign w:val="center"/>
          </w:tcPr>
          <w:p w14:paraId="7F525ABC" w14:textId="77777777" w:rsidR="006C2C73" w:rsidRPr="00CB6EBA" w:rsidRDefault="006C2C73" w:rsidP="006C2C73">
            <w:pPr>
              <w:pStyle w:val="aff2"/>
            </w:pPr>
            <w:r w:rsidRPr="00CB6EBA">
              <w:t>2.178</w:t>
            </w:r>
          </w:p>
        </w:tc>
        <w:tc>
          <w:tcPr>
            <w:tcW w:w="450" w:type="pct"/>
            <w:shd w:val="clear" w:color="auto" w:fill="auto"/>
            <w:vAlign w:val="center"/>
          </w:tcPr>
          <w:p w14:paraId="156FCE78" w14:textId="77777777" w:rsidR="006C2C73" w:rsidRPr="00CB6EBA" w:rsidRDefault="006C2C73" w:rsidP="006C2C73">
            <w:pPr>
              <w:pStyle w:val="aff2"/>
            </w:pPr>
            <w:r w:rsidRPr="00CB6EBA">
              <w:t>1.20</w:t>
            </w:r>
          </w:p>
        </w:tc>
        <w:tc>
          <w:tcPr>
            <w:tcW w:w="450" w:type="pct"/>
            <w:shd w:val="clear" w:color="auto" w:fill="auto"/>
            <w:vAlign w:val="center"/>
          </w:tcPr>
          <w:p w14:paraId="7D5081EB" w14:textId="77777777" w:rsidR="006C2C73" w:rsidRPr="00CB6EBA" w:rsidRDefault="006C2C73" w:rsidP="006C2C73">
            <w:pPr>
              <w:pStyle w:val="aff2"/>
            </w:pPr>
            <w:r w:rsidRPr="00CB6EBA">
              <w:rPr>
                <w:rFonts w:eastAsia="宋体"/>
              </w:rPr>
              <w:t>图</w:t>
            </w:r>
            <w:r w:rsidRPr="00CB6EBA">
              <w:t>4-3</w:t>
            </w:r>
          </w:p>
        </w:tc>
      </w:tr>
      <w:tr w:rsidR="006C2C73" w:rsidRPr="00CB6EBA" w14:paraId="1FF9F13D" w14:textId="77777777" w:rsidTr="006C2C73">
        <w:trPr>
          <w:trHeight w:val="340"/>
          <w:jc w:val="center"/>
        </w:trPr>
        <w:tc>
          <w:tcPr>
            <w:tcW w:w="450" w:type="pct"/>
            <w:shd w:val="clear" w:color="auto" w:fill="auto"/>
            <w:vAlign w:val="center"/>
          </w:tcPr>
          <w:p w14:paraId="372BF29A" w14:textId="77777777" w:rsidR="006C2C73" w:rsidRPr="00CB6EBA" w:rsidRDefault="006C2C73" w:rsidP="006C2C73">
            <w:pPr>
              <w:pStyle w:val="aff2"/>
            </w:pPr>
            <w:r w:rsidRPr="00CB6EBA">
              <w:t>3</w:t>
            </w:r>
          </w:p>
        </w:tc>
        <w:tc>
          <w:tcPr>
            <w:tcW w:w="450" w:type="pct"/>
            <w:shd w:val="clear" w:color="auto" w:fill="auto"/>
            <w:vAlign w:val="center"/>
          </w:tcPr>
          <w:p w14:paraId="2C06BC70" w14:textId="77777777" w:rsidR="006C2C73" w:rsidRPr="00CB6EBA" w:rsidRDefault="006C2C73" w:rsidP="006C2C73">
            <w:pPr>
              <w:pStyle w:val="aff2"/>
            </w:pPr>
            <w:r w:rsidRPr="00CB6EBA">
              <w:rPr>
                <w:rFonts w:eastAsia="宋体"/>
              </w:rPr>
              <w:t>毕肖普法</w:t>
            </w:r>
          </w:p>
        </w:tc>
        <w:tc>
          <w:tcPr>
            <w:tcW w:w="450" w:type="pct"/>
            <w:shd w:val="clear" w:color="auto" w:fill="auto"/>
            <w:vAlign w:val="center"/>
          </w:tcPr>
          <w:p w14:paraId="1977DAE6" w14:textId="77777777" w:rsidR="006C2C73" w:rsidRPr="00CB6EBA" w:rsidRDefault="006C2C73" w:rsidP="006C2C73">
            <w:pPr>
              <w:pStyle w:val="aff2"/>
            </w:pPr>
            <w:r w:rsidRPr="00CB6EBA">
              <w:t>20.351</w:t>
            </w:r>
          </w:p>
        </w:tc>
        <w:tc>
          <w:tcPr>
            <w:tcW w:w="450" w:type="pct"/>
            <w:shd w:val="clear" w:color="auto" w:fill="auto"/>
            <w:vAlign w:val="center"/>
          </w:tcPr>
          <w:p w14:paraId="2615649A" w14:textId="77777777" w:rsidR="006C2C73" w:rsidRPr="00CB6EBA" w:rsidRDefault="006C2C73" w:rsidP="006C2C73">
            <w:pPr>
              <w:pStyle w:val="aff2"/>
            </w:pPr>
            <w:r w:rsidRPr="00CB6EBA">
              <w:t>1.718</w:t>
            </w:r>
          </w:p>
        </w:tc>
        <w:tc>
          <w:tcPr>
            <w:tcW w:w="450" w:type="pct"/>
            <w:shd w:val="clear" w:color="auto" w:fill="auto"/>
            <w:vAlign w:val="center"/>
          </w:tcPr>
          <w:p w14:paraId="1DC12085" w14:textId="77777777" w:rsidR="006C2C73" w:rsidRPr="00CB6EBA" w:rsidRDefault="006C2C73" w:rsidP="006C2C73">
            <w:pPr>
              <w:pStyle w:val="aff2"/>
            </w:pPr>
            <w:r w:rsidRPr="00CB6EBA">
              <w:t>1.20</w:t>
            </w:r>
          </w:p>
        </w:tc>
        <w:tc>
          <w:tcPr>
            <w:tcW w:w="450" w:type="pct"/>
            <w:shd w:val="clear" w:color="auto" w:fill="auto"/>
            <w:vAlign w:val="center"/>
          </w:tcPr>
          <w:p w14:paraId="1509471D" w14:textId="77777777" w:rsidR="006C2C73" w:rsidRPr="00CB6EBA" w:rsidRDefault="006C2C73" w:rsidP="006C2C73">
            <w:pPr>
              <w:pStyle w:val="aff2"/>
            </w:pPr>
            <w:r w:rsidRPr="00CB6EBA">
              <w:rPr>
                <w:rFonts w:eastAsia="宋体"/>
              </w:rPr>
              <w:t>图</w:t>
            </w:r>
            <w:r w:rsidRPr="00CB6EBA">
              <w:t>4-4</w:t>
            </w:r>
          </w:p>
        </w:tc>
      </w:tr>
    </w:tbl>
    <w:p w14:paraId="52A8727F" w14:textId="77777777" w:rsidR="006C2C73" w:rsidRPr="00CB6EBA" w:rsidRDefault="006C2C73">
      <w:pPr>
        <w:pStyle w:val="af"/>
      </w:pPr>
      <w:r w:rsidRPr="00CB6EBA">
        <w:t>由上表可见：</w:t>
      </w:r>
    </w:p>
    <w:p w14:paraId="233D5AF7" w14:textId="77777777" w:rsidR="006C2C73" w:rsidRPr="00CB6EBA" w:rsidRDefault="00BD20DE">
      <w:pPr>
        <w:pStyle w:val="af"/>
      </w:pPr>
      <w:r w:rsidRPr="00CB6EBA">
        <w:t>1</w:t>
      </w:r>
      <w:r w:rsidRPr="00CB6EBA">
        <w:t>、</w:t>
      </w:r>
      <w:r w:rsidR="006C2C73" w:rsidRPr="00CB6EBA">
        <w:t>在设计水位时，副坝下游坝坡发生破坏，滑弧半径</w:t>
      </w:r>
      <w:r w:rsidR="006C2C73" w:rsidRPr="00CB6EBA">
        <w:t>16.551m</w:t>
      </w:r>
      <w:r w:rsidR="006C2C73" w:rsidRPr="00CB6EBA">
        <w:t>，安全系数</w:t>
      </w:r>
      <w:r w:rsidR="006C2C73" w:rsidRPr="00CB6EBA">
        <w:t>2.239</w:t>
      </w:r>
      <w:r w:rsidR="006C2C73" w:rsidRPr="00CB6EBA">
        <w:t>，大于规范要求值</w:t>
      </w:r>
      <w:r w:rsidR="006C2C73" w:rsidRPr="00CB6EBA">
        <w:t>1.30</w:t>
      </w:r>
      <w:r w:rsidR="006C2C73" w:rsidRPr="00CB6EBA">
        <w:t>，满足规范要求。</w:t>
      </w:r>
    </w:p>
    <w:p w14:paraId="03D76DA2" w14:textId="77777777" w:rsidR="006C2C73" w:rsidRPr="00CB6EBA" w:rsidRDefault="00BD20DE">
      <w:pPr>
        <w:pStyle w:val="af"/>
      </w:pPr>
      <w:r w:rsidRPr="00CB6EBA">
        <w:t>2</w:t>
      </w:r>
      <w:r w:rsidRPr="00CB6EBA">
        <w:t>、</w:t>
      </w:r>
      <w:r w:rsidR="006C2C73" w:rsidRPr="00CB6EBA">
        <w:t>在校核水位时，副坝下游坝坡发生破坏，滑弧半径</w:t>
      </w:r>
      <w:r w:rsidR="006C2C73" w:rsidRPr="00CB6EBA">
        <w:t>24.096m</w:t>
      </w:r>
      <w:r w:rsidR="006C2C73" w:rsidRPr="00CB6EBA">
        <w:t>，安全系数</w:t>
      </w:r>
      <w:r w:rsidR="006C2C73" w:rsidRPr="00CB6EBA">
        <w:t>2.178</w:t>
      </w:r>
      <w:r w:rsidR="006C2C73" w:rsidRPr="00CB6EBA">
        <w:t>，大于规范要求值</w:t>
      </w:r>
      <w:r w:rsidR="006C2C73" w:rsidRPr="00CB6EBA">
        <w:t>1.20</w:t>
      </w:r>
      <w:r w:rsidR="006C2C73" w:rsidRPr="00CB6EBA">
        <w:t>，满足规范要求。</w:t>
      </w:r>
    </w:p>
    <w:p w14:paraId="7A95804B" w14:textId="77777777" w:rsidR="006C2C73" w:rsidRPr="00CB6EBA" w:rsidRDefault="00BD20DE">
      <w:pPr>
        <w:pStyle w:val="af"/>
      </w:pPr>
      <w:r w:rsidRPr="00CB6EBA">
        <w:t>3</w:t>
      </w:r>
      <w:r w:rsidRPr="00CB6EBA">
        <w:t>、</w:t>
      </w:r>
      <w:r w:rsidR="006C2C73" w:rsidRPr="00CB6EBA">
        <w:t>库水位由校核水位骤降至主坝堰顶高程时，副坝上游坝坡发生破坏，滑弧半径</w:t>
      </w:r>
      <w:r w:rsidR="006C2C73" w:rsidRPr="00CB6EBA">
        <w:t>20.351</w:t>
      </w:r>
      <w:r w:rsidR="006C2C73" w:rsidRPr="00CB6EBA">
        <w:t>，安全系数</w:t>
      </w:r>
      <w:r w:rsidR="006C2C73" w:rsidRPr="00CB6EBA">
        <w:t>1.718</w:t>
      </w:r>
      <w:r w:rsidR="006C2C73" w:rsidRPr="00CB6EBA">
        <w:t>，满足规范要求。</w:t>
      </w:r>
    </w:p>
    <w:p w14:paraId="5467B009" w14:textId="77777777" w:rsidR="00D653B2" w:rsidRPr="00CB6EBA" w:rsidRDefault="006C2C73">
      <w:pPr>
        <w:pStyle w:val="af"/>
      </w:pPr>
      <w:r w:rsidRPr="00CB6EBA">
        <w:t>综上所述，在不同工况下，副坝坝坡的抗滑稳定安全系数均大于规范要求值。故上、下游坝坡的抗滑稳定满足要求。</w:t>
      </w:r>
    </w:p>
    <w:p w14:paraId="28D92D9A" w14:textId="77777777" w:rsidR="003D659C" w:rsidRPr="00CB6EBA" w:rsidRDefault="003D659C" w:rsidP="00787C9F">
      <w:pPr>
        <w:pStyle w:val="3"/>
        <w:spacing w:before="163"/>
      </w:pPr>
      <w:bookmarkStart w:id="1210" w:name="_Toc494531508"/>
      <w:r w:rsidRPr="00CB6EBA">
        <w:t xml:space="preserve">8.2.2 </w:t>
      </w:r>
      <w:r w:rsidRPr="00CB6EBA">
        <w:t>坝顶高程</w:t>
      </w:r>
      <w:r w:rsidR="008E4BEE" w:rsidRPr="00CB6EBA">
        <w:t>和坝顶宽度复核</w:t>
      </w:r>
      <w:bookmarkEnd w:id="1210"/>
    </w:p>
    <w:p w14:paraId="2EB728BD" w14:textId="77777777" w:rsidR="006C2C73" w:rsidRPr="00CB6EBA" w:rsidRDefault="008E4BEE">
      <w:pPr>
        <w:pStyle w:val="af"/>
      </w:pPr>
      <w:r w:rsidRPr="00CB6EBA">
        <w:t>1</w:t>
      </w:r>
      <w:r w:rsidRPr="00CB6EBA">
        <w:t>、</w:t>
      </w:r>
      <w:r w:rsidR="006C2C73" w:rsidRPr="00CB6EBA">
        <w:t>根据《开化县茅岗水库大坝防洪能力复核报告》，茅岗水库副坝现有坝顶高程</w:t>
      </w:r>
      <w:r w:rsidR="006C2C73" w:rsidRPr="00CB6EBA">
        <w:t>306.27m</w:t>
      </w:r>
      <w:r w:rsidR="006C2C73" w:rsidRPr="00CB6EBA">
        <w:t>，高于计算要求坝顶高程</w:t>
      </w:r>
      <w:r w:rsidR="006C2C73" w:rsidRPr="00CB6EBA">
        <w:t>306.054m</w:t>
      </w:r>
      <w:r w:rsidR="006C2C73" w:rsidRPr="00CB6EBA">
        <w:t>。因此，茅岗水库副坝现有防洪</w:t>
      </w:r>
      <w:r w:rsidR="006C2C73" w:rsidRPr="00CB6EBA">
        <w:lastRenderedPageBreak/>
        <w:t>标准满足</w:t>
      </w:r>
      <w:r w:rsidR="006C2C73" w:rsidRPr="00CB6EBA">
        <w:t>50</w:t>
      </w:r>
      <w:r w:rsidR="006C2C73" w:rsidRPr="00CB6EBA">
        <w:t>年一遇设计、</w:t>
      </w:r>
      <w:r w:rsidR="006C2C73" w:rsidRPr="00CB6EBA">
        <w:t>5000</w:t>
      </w:r>
      <w:r w:rsidR="006C2C73" w:rsidRPr="00CB6EBA">
        <w:t>年一遇校核要求。从洪水复核来看，主坝坝顶高程已能满足防洪安全要求。</w:t>
      </w:r>
    </w:p>
    <w:p w14:paraId="43A2B28D" w14:textId="77777777" w:rsidR="006C2C73" w:rsidRPr="00CB6EBA" w:rsidRDefault="008E4BEE">
      <w:pPr>
        <w:pStyle w:val="af"/>
      </w:pPr>
      <w:r w:rsidRPr="00CB6EBA">
        <w:t>2</w:t>
      </w:r>
      <w:r w:rsidRPr="00CB6EBA">
        <w:t>、</w:t>
      </w:r>
      <w:r w:rsidR="006C2C73" w:rsidRPr="00CB6EBA">
        <w:t>本工程副坝坝顶宽</w:t>
      </w:r>
      <w:r w:rsidR="006C2C73" w:rsidRPr="00CB6EBA">
        <w:t>5m</w:t>
      </w:r>
      <w:r w:rsidR="006C2C73" w:rsidRPr="00CB6EBA">
        <w:t>，满足规范要求</w:t>
      </w:r>
      <w:r w:rsidRPr="00CB6EBA">
        <w:t>（</w:t>
      </w:r>
      <w:r w:rsidRPr="00CB6EBA">
        <w:t>5~10m</w:t>
      </w:r>
      <w:r w:rsidRPr="00CB6EBA">
        <w:t>）</w:t>
      </w:r>
      <w:r w:rsidR="006C2C73" w:rsidRPr="00CB6EBA">
        <w:t>。</w:t>
      </w:r>
    </w:p>
    <w:p w14:paraId="53A8A789" w14:textId="23ADCD0D" w:rsidR="003D659C" w:rsidRPr="00CB6EBA" w:rsidRDefault="008E4BEE" w:rsidP="00787C9F">
      <w:pPr>
        <w:pStyle w:val="3"/>
        <w:spacing w:before="163"/>
      </w:pPr>
      <w:bookmarkStart w:id="1211" w:name="_Toc494531509"/>
      <w:r w:rsidRPr="00CB6EBA">
        <w:t>8.2.3</w:t>
      </w:r>
      <w:r w:rsidR="00967FDD">
        <w:t xml:space="preserve"> </w:t>
      </w:r>
      <w:r w:rsidR="003D659C" w:rsidRPr="00CB6EBA">
        <w:t>上游护坡复核</w:t>
      </w:r>
      <w:bookmarkEnd w:id="1211"/>
    </w:p>
    <w:p w14:paraId="08300438" w14:textId="77777777" w:rsidR="006C2C73" w:rsidRPr="00CB6EBA" w:rsidRDefault="006C2C73">
      <w:pPr>
        <w:pStyle w:val="af"/>
      </w:pPr>
      <w:r w:rsidRPr="00CB6EBA">
        <w:t>根据《碾压式土石坝设计规范》（</w:t>
      </w:r>
      <w:r w:rsidRPr="00CB6EBA">
        <w:t>SL274-2001</w:t>
      </w:r>
      <w:r w:rsidRPr="00CB6EBA">
        <w:t>）要求，</w:t>
      </w:r>
      <w:r w:rsidRPr="00CB6EBA">
        <w:t>“</w:t>
      </w:r>
      <w:r w:rsidRPr="00CB6EBA">
        <w:t>上下游护坡可采用堆石、干砌石、预制或现浇混凝土等；覆盖范围自坝顶起至死水位下不宜小于</w:t>
      </w:r>
      <w:r w:rsidRPr="00CB6EBA">
        <w:t>2.5m</w:t>
      </w:r>
      <w:r w:rsidRPr="00CB6EBA">
        <w:t>，最低水位不确定时护至坝脚。</w:t>
      </w:r>
      <w:r w:rsidRPr="00CB6EBA">
        <w:t>”</w:t>
      </w:r>
      <w:r w:rsidRPr="00CB6EBA">
        <w:t>上游护坡厚</w:t>
      </w:r>
      <w:r w:rsidRPr="00CB6EBA">
        <w:t>0.12m</w:t>
      </w:r>
      <w:r w:rsidRPr="00CB6EBA">
        <w:t>，采用</w:t>
      </w:r>
      <w:r w:rsidRPr="00CB6EBA">
        <w:t>C25</w:t>
      </w:r>
      <w:r w:rsidRPr="00CB6EBA">
        <w:t>砼预制块，护至坝踵；上游护坡材料、覆盖范围等均能满足规范要求。</w:t>
      </w:r>
    </w:p>
    <w:p w14:paraId="351E9CD4" w14:textId="77777777" w:rsidR="003D659C" w:rsidRPr="00CB6EBA" w:rsidRDefault="003D659C" w:rsidP="009A6F62">
      <w:pPr>
        <w:pStyle w:val="2"/>
      </w:pPr>
      <w:bookmarkStart w:id="1212" w:name="_Toc494531510"/>
      <w:bookmarkStart w:id="1213" w:name="_Toc511404272"/>
      <w:bookmarkStart w:id="1214" w:name="_Toc511415031"/>
      <w:bookmarkStart w:id="1215" w:name="_Toc511417013"/>
      <w:bookmarkStart w:id="1216" w:name="_Toc511417269"/>
      <w:bookmarkStart w:id="1217" w:name="_Toc511490952"/>
      <w:bookmarkStart w:id="1218" w:name="_Toc512175632"/>
      <w:bookmarkStart w:id="1219" w:name="_Toc512175694"/>
      <w:bookmarkStart w:id="1220" w:name="_Toc512417443"/>
      <w:bookmarkStart w:id="1221" w:name="_Toc512417505"/>
      <w:bookmarkStart w:id="1222" w:name="_Toc512417567"/>
      <w:r w:rsidRPr="00CB6EBA">
        <w:t xml:space="preserve">8.3 </w:t>
      </w:r>
      <w:r w:rsidRPr="00CB6EBA">
        <w:t>泄水建筑物泄流安全评价</w:t>
      </w:r>
      <w:bookmarkEnd w:id="1212"/>
      <w:bookmarkEnd w:id="1213"/>
      <w:bookmarkEnd w:id="1214"/>
      <w:bookmarkEnd w:id="1215"/>
      <w:bookmarkEnd w:id="1216"/>
      <w:bookmarkEnd w:id="1217"/>
      <w:bookmarkEnd w:id="1218"/>
      <w:bookmarkEnd w:id="1219"/>
      <w:bookmarkEnd w:id="1220"/>
      <w:bookmarkEnd w:id="1221"/>
      <w:bookmarkEnd w:id="1222"/>
    </w:p>
    <w:p w14:paraId="72734B9A" w14:textId="77777777" w:rsidR="003D659C" w:rsidRPr="00CB6EBA" w:rsidRDefault="003D659C" w:rsidP="00787C9F">
      <w:pPr>
        <w:pStyle w:val="3"/>
        <w:spacing w:before="163"/>
      </w:pPr>
      <w:bookmarkStart w:id="1223" w:name="_Toc494531511"/>
      <w:r w:rsidRPr="00CB6EBA">
        <w:t xml:space="preserve">8.3.1 </w:t>
      </w:r>
      <w:r w:rsidRPr="00CB6EBA">
        <w:t>泄洪设施泄流能力安全评价</w:t>
      </w:r>
      <w:bookmarkEnd w:id="1223"/>
    </w:p>
    <w:p w14:paraId="4C2843F0" w14:textId="77777777" w:rsidR="006C2C73" w:rsidRPr="00CB6EBA" w:rsidRDefault="006C2C73">
      <w:pPr>
        <w:pStyle w:val="af"/>
      </w:pPr>
      <w:r w:rsidRPr="00CB6EBA">
        <w:t>泄水建筑物有正常溢洪道、非常溢洪道及灌溉发电洞。正常溢洪道为坝顶开敞式正堰溢洪道，堰型为实用堰，堰顶高程为</w:t>
      </w:r>
      <w:r w:rsidRPr="00CB6EBA">
        <w:t>301.043m</w:t>
      </w:r>
      <w:r w:rsidRPr="00CB6EBA">
        <w:t>，堰顶宽</w:t>
      </w:r>
      <w:r w:rsidRPr="00CB6EBA">
        <w:t>50m</w:t>
      </w:r>
      <w:r w:rsidRPr="00CB6EBA">
        <w:t>，交通桥墩宽</w:t>
      </w:r>
      <w:r w:rsidRPr="00CB6EBA">
        <w:t>3×0.8m</w:t>
      </w:r>
      <w:r w:rsidRPr="00CB6EBA">
        <w:t>，过水净宽</w:t>
      </w:r>
      <w:r w:rsidRPr="00CB6EBA">
        <w:t>47.6m</w:t>
      </w:r>
      <w:r w:rsidRPr="00CB6EBA">
        <w:t>；非常溢洪道为开敞式</w:t>
      </w:r>
      <w:r w:rsidRPr="00CB6EBA">
        <w:t>WES</w:t>
      </w:r>
      <w:r w:rsidRPr="00CB6EBA">
        <w:t>曲线型实用堰，启用标准为</w:t>
      </w:r>
      <w:r w:rsidRPr="00CB6EBA">
        <w:t>500</w:t>
      </w:r>
      <w:r w:rsidRPr="00CB6EBA">
        <w:t>年一遇洪水，堰顶高程为</w:t>
      </w:r>
      <w:r w:rsidRPr="00CB6EBA">
        <w:t>304.16m</w:t>
      </w:r>
      <w:r w:rsidRPr="00CB6EBA">
        <w:t>，堰上设计水头为</w:t>
      </w:r>
      <w:r w:rsidRPr="00CB6EBA">
        <w:t>0.75m</w:t>
      </w:r>
      <w:r w:rsidRPr="00CB6EBA">
        <w:t>，直线段坡比为</w:t>
      </w:r>
      <w:r w:rsidRPr="00CB6EBA">
        <w:t>1:0.7</w:t>
      </w:r>
      <w:r w:rsidRPr="00CB6EBA">
        <w:t>；灌溉发电洞最大发电引水流量为</w:t>
      </w:r>
      <w:r w:rsidRPr="00CB6EBA">
        <w:t>3.16m</w:t>
      </w:r>
      <w:r w:rsidRPr="00CB6EBA">
        <w:rPr>
          <w:vertAlign w:val="superscript"/>
        </w:rPr>
        <w:t>3</w:t>
      </w:r>
      <w:r w:rsidRPr="00CB6EBA">
        <w:t>/s</w:t>
      </w:r>
      <w:r w:rsidRPr="00CB6EBA">
        <w:t>，调洪时不考虑该流量。</w:t>
      </w:r>
    </w:p>
    <w:p w14:paraId="3FC324BB" w14:textId="77777777" w:rsidR="009A2BC7" w:rsidRPr="00CB6EBA" w:rsidRDefault="00BD20DE">
      <w:pPr>
        <w:pStyle w:val="af"/>
      </w:pPr>
      <w:r w:rsidRPr="00CB6EBA">
        <w:t>1</w:t>
      </w:r>
      <w:r w:rsidRPr="00CB6EBA">
        <w:t>、</w:t>
      </w:r>
      <w:r w:rsidR="009A2BC7" w:rsidRPr="00CB6EBA">
        <w:t>本次复核</w:t>
      </w:r>
    </w:p>
    <w:p w14:paraId="3C64EBE8" w14:textId="77777777" w:rsidR="006C2C73" w:rsidRPr="00CB6EBA" w:rsidRDefault="006C2C73">
      <w:pPr>
        <w:pStyle w:val="af"/>
      </w:pPr>
      <w:r w:rsidRPr="00CB6EBA">
        <w:t>水库水位与溢流坝段下泄流量关系见表</w:t>
      </w:r>
      <w:r w:rsidRPr="00CB6EBA">
        <w:t>8.3-1</w:t>
      </w:r>
      <w:r w:rsidRPr="00CB6EBA">
        <w:t>。</w:t>
      </w:r>
    </w:p>
    <w:p w14:paraId="06BAF22F" w14:textId="77777777" w:rsidR="006C2C73" w:rsidRPr="00CB6EBA" w:rsidRDefault="006C2C73">
      <w:pPr>
        <w:pStyle w:val="ac"/>
      </w:pPr>
      <w:r w:rsidRPr="00CB6EBA">
        <w:t>表</w:t>
      </w:r>
      <w:r w:rsidRPr="00CB6EBA">
        <w:t xml:space="preserve">8.3-1      </w:t>
      </w:r>
      <w:r w:rsidRPr="00CB6EBA">
        <w:t>水库水位与溢流坝段泄流能力关系表（本次复核）</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167"/>
        <w:gridCol w:w="913"/>
        <w:gridCol w:w="910"/>
        <w:gridCol w:w="910"/>
        <w:gridCol w:w="907"/>
        <w:gridCol w:w="907"/>
        <w:gridCol w:w="907"/>
        <w:gridCol w:w="907"/>
      </w:tblGrid>
      <w:tr w:rsidR="006C2C73" w:rsidRPr="00CB6EBA" w14:paraId="28F0B768" w14:textId="77777777" w:rsidTr="006C2C73">
        <w:trPr>
          <w:trHeight w:val="340"/>
          <w:jc w:val="center"/>
        </w:trPr>
        <w:tc>
          <w:tcPr>
            <w:tcW w:w="1270" w:type="pct"/>
            <w:shd w:val="clear" w:color="auto" w:fill="auto"/>
            <w:vAlign w:val="center"/>
          </w:tcPr>
          <w:p w14:paraId="4CE9B2D1" w14:textId="77777777" w:rsidR="006C2C73" w:rsidRPr="00CB6EBA" w:rsidRDefault="006C2C73" w:rsidP="006C2C73">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535" w:type="pct"/>
            <w:shd w:val="clear" w:color="auto" w:fill="auto"/>
            <w:vAlign w:val="center"/>
          </w:tcPr>
          <w:p w14:paraId="3C7DC92D" w14:textId="77777777" w:rsidR="006C2C73" w:rsidRPr="00CB6EBA" w:rsidRDefault="006C2C73" w:rsidP="006C2C73">
            <w:pPr>
              <w:pStyle w:val="aff2"/>
              <w:rPr>
                <w:snapToGrid w:val="0"/>
              </w:rPr>
            </w:pPr>
            <w:r w:rsidRPr="00CB6EBA">
              <w:rPr>
                <w:snapToGrid w:val="0"/>
              </w:rPr>
              <w:t>301.04</w:t>
            </w:r>
          </w:p>
        </w:tc>
        <w:tc>
          <w:tcPr>
            <w:tcW w:w="533" w:type="pct"/>
            <w:shd w:val="clear" w:color="auto" w:fill="auto"/>
            <w:vAlign w:val="center"/>
          </w:tcPr>
          <w:p w14:paraId="409BA79A" w14:textId="77777777" w:rsidR="006C2C73" w:rsidRPr="00CB6EBA" w:rsidRDefault="006C2C73" w:rsidP="006C2C73">
            <w:pPr>
              <w:pStyle w:val="aff2"/>
              <w:rPr>
                <w:snapToGrid w:val="0"/>
              </w:rPr>
            </w:pPr>
            <w:r w:rsidRPr="00CB6EBA">
              <w:rPr>
                <w:snapToGrid w:val="0"/>
              </w:rPr>
              <w:t>301.24</w:t>
            </w:r>
          </w:p>
        </w:tc>
        <w:tc>
          <w:tcPr>
            <w:tcW w:w="533" w:type="pct"/>
            <w:shd w:val="clear" w:color="auto" w:fill="auto"/>
            <w:vAlign w:val="center"/>
          </w:tcPr>
          <w:p w14:paraId="2E799A22" w14:textId="77777777" w:rsidR="006C2C73" w:rsidRPr="00CB6EBA" w:rsidRDefault="006C2C73" w:rsidP="006C2C73">
            <w:pPr>
              <w:pStyle w:val="aff2"/>
              <w:rPr>
                <w:snapToGrid w:val="0"/>
              </w:rPr>
            </w:pPr>
            <w:r w:rsidRPr="00CB6EBA">
              <w:rPr>
                <w:snapToGrid w:val="0"/>
              </w:rPr>
              <w:t>301.44</w:t>
            </w:r>
          </w:p>
        </w:tc>
        <w:tc>
          <w:tcPr>
            <w:tcW w:w="532" w:type="pct"/>
            <w:shd w:val="clear" w:color="auto" w:fill="auto"/>
            <w:vAlign w:val="center"/>
          </w:tcPr>
          <w:p w14:paraId="0A1AE65E" w14:textId="77777777" w:rsidR="006C2C73" w:rsidRPr="00CB6EBA" w:rsidRDefault="006C2C73" w:rsidP="006C2C73">
            <w:pPr>
              <w:pStyle w:val="aff2"/>
              <w:rPr>
                <w:snapToGrid w:val="0"/>
              </w:rPr>
            </w:pPr>
            <w:r w:rsidRPr="00CB6EBA">
              <w:rPr>
                <w:snapToGrid w:val="0"/>
              </w:rPr>
              <w:t>301.64</w:t>
            </w:r>
          </w:p>
        </w:tc>
        <w:tc>
          <w:tcPr>
            <w:tcW w:w="532" w:type="pct"/>
            <w:shd w:val="clear" w:color="auto" w:fill="auto"/>
            <w:vAlign w:val="center"/>
          </w:tcPr>
          <w:p w14:paraId="450459B9" w14:textId="77777777" w:rsidR="006C2C73" w:rsidRPr="00CB6EBA" w:rsidRDefault="006C2C73" w:rsidP="006C2C73">
            <w:pPr>
              <w:pStyle w:val="aff2"/>
              <w:rPr>
                <w:snapToGrid w:val="0"/>
              </w:rPr>
            </w:pPr>
            <w:r w:rsidRPr="00CB6EBA">
              <w:rPr>
                <w:snapToGrid w:val="0"/>
              </w:rPr>
              <w:t>301.84</w:t>
            </w:r>
          </w:p>
        </w:tc>
        <w:tc>
          <w:tcPr>
            <w:tcW w:w="532" w:type="pct"/>
            <w:shd w:val="clear" w:color="auto" w:fill="auto"/>
            <w:vAlign w:val="center"/>
          </w:tcPr>
          <w:p w14:paraId="52F2E32D" w14:textId="77777777" w:rsidR="006C2C73" w:rsidRPr="00CB6EBA" w:rsidRDefault="006C2C73" w:rsidP="006C2C73">
            <w:pPr>
              <w:pStyle w:val="aff2"/>
              <w:rPr>
                <w:snapToGrid w:val="0"/>
              </w:rPr>
            </w:pPr>
            <w:r w:rsidRPr="00CB6EBA">
              <w:rPr>
                <w:snapToGrid w:val="0"/>
              </w:rPr>
              <w:t>302.04</w:t>
            </w:r>
          </w:p>
        </w:tc>
        <w:tc>
          <w:tcPr>
            <w:tcW w:w="532" w:type="pct"/>
            <w:shd w:val="clear" w:color="auto" w:fill="auto"/>
            <w:vAlign w:val="center"/>
          </w:tcPr>
          <w:p w14:paraId="4B020E70" w14:textId="77777777" w:rsidR="006C2C73" w:rsidRPr="00CB6EBA" w:rsidRDefault="006C2C73" w:rsidP="006C2C73">
            <w:pPr>
              <w:pStyle w:val="aff2"/>
              <w:rPr>
                <w:snapToGrid w:val="0"/>
              </w:rPr>
            </w:pPr>
            <w:r w:rsidRPr="00CB6EBA">
              <w:rPr>
                <w:snapToGrid w:val="0"/>
              </w:rPr>
              <w:t>302.24</w:t>
            </w:r>
          </w:p>
        </w:tc>
      </w:tr>
      <w:tr w:rsidR="006C2C73" w:rsidRPr="00CB6EBA" w14:paraId="622A4FF8" w14:textId="77777777" w:rsidTr="006C2C73">
        <w:trPr>
          <w:trHeight w:val="340"/>
          <w:jc w:val="center"/>
        </w:trPr>
        <w:tc>
          <w:tcPr>
            <w:tcW w:w="1270" w:type="pct"/>
            <w:shd w:val="clear" w:color="auto" w:fill="auto"/>
            <w:vAlign w:val="center"/>
          </w:tcPr>
          <w:p w14:paraId="35B8C6A8" w14:textId="77777777" w:rsidR="006C2C73" w:rsidRPr="00CB6EBA" w:rsidRDefault="006C2C73" w:rsidP="006C2C73">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535" w:type="pct"/>
            <w:shd w:val="clear" w:color="auto" w:fill="auto"/>
            <w:vAlign w:val="center"/>
          </w:tcPr>
          <w:p w14:paraId="0CA9E583" w14:textId="77777777" w:rsidR="006C2C73" w:rsidRPr="00CB6EBA" w:rsidRDefault="006C2C73" w:rsidP="006C2C73">
            <w:pPr>
              <w:pStyle w:val="aff2"/>
              <w:rPr>
                <w:snapToGrid w:val="0"/>
              </w:rPr>
            </w:pPr>
            <w:r w:rsidRPr="00CB6EBA">
              <w:rPr>
                <w:snapToGrid w:val="0"/>
              </w:rPr>
              <w:t>0</w:t>
            </w:r>
          </w:p>
        </w:tc>
        <w:tc>
          <w:tcPr>
            <w:tcW w:w="533" w:type="pct"/>
            <w:shd w:val="clear" w:color="auto" w:fill="auto"/>
            <w:vAlign w:val="center"/>
          </w:tcPr>
          <w:p w14:paraId="6CD69B31" w14:textId="77777777" w:rsidR="006C2C73" w:rsidRPr="00CB6EBA" w:rsidRDefault="006C2C73" w:rsidP="006C2C73">
            <w:pPr>
              <w:pStyle w:val="aff2"/>
              <w:rPr>
                <w:snapToGrid w:val="0"/>
              </w:rPr>
            </w:pPr>
            <w:r w:rsidRPr="00CB6EBA">
              <w:rPr>
                <w:snapToGrid w:val="0"/>
              </w:rPr>
              <w:t>8.2</w:t>
            </w:r>
          </w:p>
        </w:tc>
        <w:tc>
          <w:tcPr>
            <w:tcW w:w="533" w:type="pct"/>
            <w:shd w:val="clear" w:color="auto" w:fill="auto"/>
            <w:vAlign w:val="center"/>
          </w:tcPr>
          <w:p w14:paraId="000CA762" w14:textId="77777777" w:rsidR="006C2C73" w:rsidRPr="00CB6EBA" w:rsidRDefault="006C2C73" w:rsidP="006C2C73">
            <w:pPr>
              <w:pStyle w:val="aff2"/>
              <w:rPr>
                <w:snapToGrid w:val="0"/>
              </w:rPr>
            </w:pPr>
            <w:r w:rsidRPr="00CB6EBA">
              <w:rPr>
                <w:snapToGrid w:val="0"/>
              </w:rPr>
              <w:t>23.2</w:t>
            </w:r>
          </w:p>
        </w:tc>
        <w:tc>
          <w:tcPr>
            <w:tcW w:w="532" w:type="pct"/>
            <w:shd w:val="clear" w:color="auto" w:fill="auto"/>
            <w:vAlign w:val="center"/>
          </w:tcPr>
          <w:p w14:paraId="007E0265" w14:textId="77777777" w:rsidR="006C2C73" w:rsidRPr="00CB6EBA" w:rsidRDefault="006C2C73" w:rsidP="006C2C73">
            <w:pPr>
              <w:pStyle w:val="aff2"/>
              <w:rPr>
                <w:snapToGrid w:val="0"/>
              </w:rPr>
            </w:pPr>
            <w:r w:rsidRPr="00CB6EBA">
              <w:rPr>
                <w:snapToGrid w:val="0"/>
              </w:rPr>
              <w:t>42.6</w:t>
            </w:r>
          </w:p>
        </w:tc>
        <w:tc>
          <w:tcPr>
            <w:tcW w:w="532" w:type="pct"/>
            <w:shd w:val="clear" w:color="auto" w:fill="auto"/>
            <w:vAlign w:val="center"/>
          </w:tcPr>
          <w:p w14:paraId="7D2E7B1C" w14:textId="77777777" w:rsidR="006C2C73" w:rsidRPr="00CB6EBA" w:rsidRDefault="006C2C73" w:rsidP="006C2C73">
            <w:pPr>
              <w:pStyle w:val="aff2"/>
              <w:rPr>
                <w:snapToGrid w:val="0"/>
              </w:rPr>
            </w:pPr>
            <w:r w:rsidRPr="00CB6EBA">
              <w:rPr>
                <w:snapToGrid w:val="0"/>
              </w:rPr>
              <w:t>65.6</w:t>
            </w:r>
          </w:p>
        </w:tc>
        <w:tc>
          <w:tcPr>
            <w:tcW w:w="532" w:type="pct"/>
            <w:shd w:val="clear" w:color="auto" w:fill="auto"/>
            <w:vAlign w:val="center"/>
          </w:tcPr>
          <w:p w14:paraId="7B35E549" w14:textId="77777777" w:rsidR="006C2C73" w:rsidRPr="00CB6EBA" w:rsidRDefault="006C2C73" w:rsidP="006C2C73">
            <w:pPr>
              <w:pStyle w:val="aff2"/>
              <w:rPr>
                <w:snapToGrid w:val="0"/>
              </w:rPr>
            </w:pPr>
            <w:r w:rsidRPr="00CB6EBA">
              <w:rPr>
                <w:snapToGrid w:val="0"/>
              </w:rPr>
              <w:t>91.5</w:t>
            </w:r>
          </w:p>
        </w:tc>
        <w:tc>
          <w:tcPr>
            <w:tcW w:w="532" w:type="pct"/>
            <w:shd w:val="clear" w:color="auto" w:fill="auto"/>
            <w:vAlign w:val="center"/>
          </w:tcPr>
          <w:p w14:paraId="5DAA1D13" w14:textId="77777777" w:rsidR="006C2C73" w:rsidRPr="00CB6EBA" w:rsidRDefault="006C2C73" w:rsidP="006C2C73">
            <w:pPr>
              <w:pStyle w:val="aff2"/>
              <w:rPr>
                <w:snapToGrid w:val="0"/>
              </w:rPr>
            </w:pPr>
            <w:r w:rsidRPr="00CB6EBA">
              <w:rPr>
                <w:snapToGrid w:val="0"/>
              </w:rPr>
              <w:t>120.2</w:t>
            </w:r>
          </w:p>
        </w:tc>
      </w:tr>
      <w:tr w:rsidR="006C2C73" w:rsidRPr="00CB6EBA" w14:paraId="1DF862B4" w14:textId="77777777" w:rsidTr="006C2C73">
        <w:trPr>
          <w:trHeight w:val="340"/>
          <w:jc w:val="center"/>
        </w:trPr>
        <w:tc>
          <w:tcPr>
            <w:tcW w:w="1270" w:type="pct"/>
            <w:shd w:val="clear" w:color="auto" w:fill="auto"/>
            <w:vAlign w:val="center"/>
          </w:tcPr>
          <w:p w14:paraId="0C4AD6C8" w14:textId="77777777" w:rsidR="006C2C73" w:rsidRPr="00CB6EBA" w:rsidRDefault="006C2C73" w:rsidP="006C2C73">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535" w:type="pct"/>
            <w:shd w:val="clear" w:color="auto" w:fill="auto"/>
            <w:vAlign w:val="center"/>
          </w:tcPr>
          <w:p w14:paraId="2E1E6989" w14:textId="77777777" w:rsidR="006C2C73" w:rsidRPr="00CB6EBA" w:rsidRDefault="006C2C73" w:rsidP="006C2C73">
            <w:pPr>
              <w:pStyle w:val="aff2"/>
              <w:rPr>
                <w:snapToGrid w:val="0"/>
              </w:rPr>
            </w:pPr>
            <w:r w:rsidRPr="00CB6EBA">
              <w:rPr>
                <w:snapToGrid w:val="0"/>
              </w:rPr>
              <w:t>302.44</w:t>
            </w:r>
          </w:p>
        </w:tc>
        <w:tc>
          <w:tcPr>
            <w:tcW w:w="533" w:type="pct"/>
            <w:shd w:val="clear" w:color="auto" w:fill="auto"/>
            <w:vAlign w:val="center"/>
          </w:tcPr>
          <w:p w14:paraId="5FC36D0E" w14:textId="77777777" w:rsidR="006C2C73" w:rsidRPr="00CB6EBA" w:rsidRDefault="006C2C73" w:rsidP="006C2C73">
            <w:pPr>
              <w:pStyle w:val="aff2"/>
              <w:rPr>
                <w:snapToGrid w:val="0"/>
              </w:rPr>
            </w:pPr>
            <w:r w:rsidRPr="00CB6EBA">
              <w:rPr>
                <w:snapToGrid w:val="0"/>
              </w:rPr>
              <w:t>302.64</w:t>
            </w:r>
          </w:p>
        </w:tc>
        <w:tc>
          <w:tcPr>
            <w:tcW w:w="533" w:type="pct"/>
            <w:shd w:val="clear" w:color="auto" w:fill="auto"/>
            <w:vAlign w:val="center"/>
          </w:tcPr>
          <w:p w14:paraId="673BAC71" w14:textId="77777777" w:rsidR="006C2C73" w:rsidRPr="00CB6EBA" w:rsidRDefault="006C2C73" w:rsidP="006C2C73">
            <w:pPr>
              <w:pStyle w:val="aff2"/>
              <w:rPr>
                <w:snapToGrid w:val="0"/>
              </w:rPr>
            </w:pPr>
            <w:r w:rsidRPr="00CB6EBA">
              <w:rPr>
                <w:snapToGrid w:val="0"/>
              </w:rPr>
              <w:t>302.84</w:t>
            </w:r>
          </w:p>
        </w:tc>
        <w:tc>
          <w:tcPr>
            <w:tcW w:w="532" w:type="pct"/>
            <w:shd w:val="clear" w:color="auto" w:fill="auto"/>
            <w:vAlign w:val="center"/>
          </w:tcPr>
          <w:p w14:paraId="77535CA4" w14:textId="77777777" w:rsidR="006C2C73" w:rsidRPr="00CB6EBA" w:rsidRDefault="006C2C73" w:rsidP="006C2C73">
            <w:pPr>
              <w:pStyle w:val="aff2"/>
              <w:rPr>
                <w:snapToGrid w:val="0"/>
              </w:rPr>
            </w:pPr>
            <w:r w:rsidRPr="00CB6EBA">
              <w:rPr>
                <w:snapToGrid w:val="0"/>
              </w:rPr>
              <w:t>303.04</w:t>
            </w:r>
          </w:p>
        </w:tc>
        <w:tc>
          <w:tcPr>
            <w:tcW w:w="532" w:type="pct"/>
            <w:shd w:val="clear" w:color="auto" w:fill="auto"/>
            <w:vAlign w:val="center"/>
          </w:tcPr>
          <w:p w14:paraId="5415E781" w14:textId="77777777" w:rsidR="006C2C73" w:rsidRPr="00CB6EBA" w:rsidRDefault="006C2C73" w:rsidP="006C2C73">
            <w:pPr>
              <w:pStyle w:val="aff2"/>
              <w:rPr>
                <w:snapToGrid w:val="0"/>
              </w:rPr>
            </w:pPr>
            <w:r w:rsidRPr="00CB6EBA">
              <w:rPr>
                <w:snapToGrid w:val="0"/>
              </w:rPr>
              <w:t>303.24</w:t>
            </w:r>
          </w:p>
        </w:tc>
        <w:tc>
          <w:tcPr>
            <w:tcW w:w="532" w:type="pct"/>
            <w:shd w:val="clear" w:color="auto" w:fill="auto"/>
            <w:vAlign w:val="center"/>
          </w:tcPr>
          <w:p w14:paraId="675F174D" w14:textId="77777777" w:rsidR="006C2C73" w:rsidRPr="00CB6EBA" w:rsidRDefault="006C2C73" w:rsidP="006C2C73">
            <w:pPr>
              <w:pStyle w:val="aff2"/>
              <w:rPr>
                <w:snapToGrid w:val="0"/>
              </w:rPr>
            </w:pPr>
            <w:r w:rsidRPr="00CB6EBA">
              <w:rPr>
                <w:snapToGrid w:val="0"/>
              </w:rPr>
              <w:t>303.44</w:t>
            </w:r>
          </w:p>
        </w:tc>
        <w:tc>
          <w:tcPr>
            <w:tcW w:w="532" w:type="pct"/>
            <w:shd w:val="clear" w:color="auto" w:fill="auto"/>
            <w:vAlign w:val="center"/>
          </w:tcPr>
          <w:p w14:paraId="460DE433" w14:textId="77777777" w:rsidR="006C2C73" w:rsidRPr="00CB6EBA" w:rsidRDefault="006C2C73" w:rsidP="006C2C73">
            <w:pPr>
              <w:pStyle w:val="aff2"/>
              <w:rPr>
                <w:snapToGrid w:val="0"/>
              </w:rPr>
            </w:pPr>
            <w:r w:rsidRPr="00CB6EBA">
              <w:rPr>
                <w:snapToGrid w:val="0"/>
              </w:rPr>
              <w:t>303.64</w:t>
            </w:r>
          </w:p>
        </w:tc>
      </w:tr>
      <w:tr w:rsidR="006C2C73" w:rsidRPr="00CB6EBA" w14:paraId="7742E61A" w14:textId="77777777" w:rsidTr="006C2C73">
        <w:trPr>
          <w:trHeight w:val="340"/>
          <w:jc w:val="center"/>
        </w:trPr>
        <w:tc>
          <w:tcPr>
            <w:tcW w:w="1270" w:type="pct"/>
            <w:shd w:val="clear" w:color="auto" w:fill="auto"/>
            <w:vAlign w:val="center"/>
          </w:tcPr>
          <w:p w14:paraId="5CEF55A0" w14:textId="77777777" w:rsidR="006C2C73" w:rsidRPr="00CB6EBA" w:rsidRDefault="006C2C73" w:rsidP="006C2C73">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535" w:type="pct"/>
            <w:shd w:val="clear" w:color="auto" w:fill="auto"/>
            <w:vAlign w:val="center"/>
          </w:tcPr>
          <w:p w14:paraId="64B4CAD7" w14:textId="77777777" w:rsidR="006C2C73" w:rsidRPr="00CB6EBA" w:rsidRDefault="006C2C73" w:rsidP="006C2C73">
            <w:pPr>
              <w:pStyle w:val="aff2"/>
              <w:rPr>
                <w:snapToGrid w:val="0"/>
              </w:rPr>
            </w:pPr>
            <w:r w:rsidRPr="00CB6EBA">
              <w:rPr>
                <w:snapToGrid w:val="0"/>
              </w:rPr>
              <w:t>154.1</w:t>
            </w:r>
          </w:p>
        </w:tc>
        <w:tc>
          <w:tcPr>
            <w:tcW w:w="533" w:type="pct"/>
            <w:shd w:val="clear" w:color="auto" w:fill="auto"/>
            <w:vAlign w:val="center"/>
          </w:tcPr>
          <w:p w14:paraId="06D693A5" w14:textId="77777777" w:rsidR="006C2C73" w:rsidRPr="00CB6EBA" w:rsidRDefault="006C2C73" w:rsidP="006C2C73">
            <w:pPr>
              <w:pStyle w:val="aff2"/>
              <w:rPr>
                <w:snapToGrid w:val="0"/>
              </w:rPr>
            </w:pPr>
            <w:r w:rsidRPr="00CB6EBA">
              <w:rPr>
                <w:snapToGrid w:val="0"/>
              </w:rPr>
              <w:t>192.1</w:t>
            </w:r>
          </w:p>
        </w:tc>
        <w:tc>
          <w:tcPr>
            <w:tcW w:w="533" w:type="pct"/>
            <w:shd w:val="clear" w:color="auto" w:fill="auto"/>
            <w:vAlign w:val="center"/>
          </w:tcPr>
          <w:p w14:paraId="70EAC5E1" w14:textId="77777777" w:rsidR="006C2C73" w:rsidRPr="00CB6EBA" w:rsidRDefault="006C2C73" w:rsidP="006C2C73">
            <w:pPr>
              <w:pStyle w:val="aff2"/>
              <w:rPr>
                <w:snapToGrid w:val="0"/>
              </w:rPr>
            </w:pPr>
            <w:r w:rsidRPr="00CB6EBA">
              <w:rPr>
                <w:snapToGrid w:val="0"/>
              </w:rPr>
              <w:t>233.3</w:t>
            </w:r>
          </w:p>
        </w:tc>
        <w:tc>
          <w:tcPr>
            <w:tcW w:w="532" w:type="pct"/>
            <w:shd w:val="clear" w:color="auto" w:fill="auto"/>
            <w:vAlign w:val="center"/>
          </w:tcPr>
          <w:p w14:paraId="79B637A1" w14:textId="77777777" w:rsidR="006C2C73" w:rsidRPr="00CB6EBA" w:rsidRDefault="006C2C73" w:rsidP="006C2C73">
            <w:pPr>
              <w:pStyle w:val="aff2"/>
              <w:rPr>
                <w:snapToGrid w:val="0"/>
              </w:rPr>
            </w:pPr>
            <w:r w:rsidRPr="00CB6EBA">
              <w:rPr>
                <w:snapToGrid w:val="0"/>
              </w:rPr>
              <w:t>277.7</w:t>
            </w:r>
          </w:p>
        </w:tc>
        <w:tc>
          <w:tcPr>
            <w:tcW w:w="532" w:type="pct"/>
            <w:shd w:val="clear" w:color="auto" w:fill="auto"/>
            <w:vAlign w:val="center"/>
          </w:tcPr>
          <w:p w14:paraId="5E811518" w14:textId="77777777" w:rsidR="006C2C73" w:rsidRPr="00CB6EBA" w:rsidRDefault="006C2C73" w:rsidP="006C2C73">
            <w:pPr>
              <w:pStyle w:val="aff2"/>
              <w:rPr>
                <w:snapToGrid w:val="0"/>
              </w:rPr>
            </w:pPr>
            <w:r w:rsidRPr="00CB6EBA">
              <w:rPr>
                <w:snapToGrid w:val="0"/>
              </w:rPr>
              <w:t>325.5</w:t>
            </w:r>
          </w:p>
        </w:tc>
        <w:tc>
          <w:tcPr>
            <w:tcW w:w="532" w:type="pct"/>
            <w:shd w:val="clear" w:color="auto" w:fill="auto"/>
            <w:vAlign w:val="center"/>
          </w:tcPr>
          <w:p w14:paraId="1913326E" w14:textId="77777777" w:rsidR="006C2C73" w:rsidRPr="00CB6EBA" w:rsidRDefault="006C2C73" w:rsidP="006C2C73">
            <w:pPr>
              <w:pStyle w:val="aff2"/>
              <w:rPr>
                <w:snapToGrid w:val="0"/>
              </w:rPr>
            </w:pPr>
            <w:r w:rsidRPr="00CB6EBA">
              <w:rPr>
                <w:snapToGrid w:val="0"/>
              </w:rPr>
              <w:t>375.3</w:t>
            </w:r>
          </w:p>
        </w:tc>
        <w:tc>
          <w:tcPr>
            <w:tcW w:w="532" w:type="pct"/>
            <w:shd w:val="clear" w:color="auto" w:fill="auto"/>
            <w:vAlign w:val="center"/>
          </w:tcPr>
          <w:p w14:paraId="10827158" w14:textId="77777777" w:rsidR="006C2C73" w:rsidRPr="00CB6EBA" w:rsidRDefault="006C2C73" w:rsidP="006C2C73">
            <w:pPr>
              <w:pStyle w:val="aff2"/>
              <w:rPr>
                <w:snapToGrid w:val="0"/>
              </w:rPr>
            </w:pPr>
            <w:r w:rsidRPr="00CB6EBA">
              <w:rPr>
                <w:snapToGrid w:val="0"/>
              </w:rPr>
              <w:t>427.7</w:t>
            </w:r>
          </w:p>
        </w:tc>
      </w:tr>
      <w:tr w:rsidR="006C2C73" w:rsidRPr="00CB6EBA" w14:paraId="607B32BB" w14:textId="77777777" w:rsidTr="006C2C73">
        <w:trPr>
          <w:trHeight w:val="340"/>
          <w:jc w:val="center"/>
        </w:trPr>
        <w:tc>
          <w:tcPr>
            <w:tcW w:w="1270" w:type="pct"/>
            <w:shd w:val="clear" w:color="auto" w:fill="auto"/>
            <w:vAlign w:val="center"/>
          </w:tcPr>
          <w:p w14:paraId="5C8268EE" w14:textId="77777777" w:rsidR="006C2C73" w:rsidRPr="00CB6EBA" w:rsidRDefault="006C2C73" w:rsidP="006C2C73">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535" w:type="pct"/>
            <w:shd w:val="clear" w:color="auto" w:fill="auto"/>
            <w:vAlign w:val="center"/>
          </w:tcPr>
          <w:p w14:paraId="12006B79" w14:textId="77777777" w:rsidR="006C2C73" w:rsidRPr="00CB6EBA" w:rsidRDefault="006C2C73" w:rsidP="006C2C73">
            <w:pPr>
              <w:pStyle w:val="aff2"/>
              <w:rPr>
                <w:snapToGrid w:val="0"/>
              </w:rPr>
            </w:pPr>
            <w:r w:rsidRPr="00CB6EBA">
              <w:rPr>
                <w:snapToGrid w:val="0"/>
              </w:rPr>
              <w:t>303.84</w:t>
            </w:r>
          </w:p>
        </w:tc>
        <w:tc>
          <w:tcPr>
            <w:tcW w:w="533" w:type="pct"/>
            <w:shd w:val="clear" w:color="auto" w:fill="auto"/>
            <w:vAlign w:val="center"/>
          </w:tcPr>
          <w:p w14:paraId="3527C1D9" w14:textId="77777777" w:rsidR="006C2C73" w:rsidRPr="00CB6EBA" w:rsidRDefault="006C2C73" w:rsidP="006C2C73">
            <w:pPr>
              <w:pStyle w:val="aff2"/>
              <w:rPr>
                <w:snapToGrid w:val="0"/>
              </w:rPr>
            </w:pPr>
            <w:r w:rsidRPr="00CB6EBA">
              <w:rPr>
                <w:snapToGrid w:val="0"/>
              </w:rPr>
              <w:t>304.04</w:t>
            </w:r>
          </w:p>
        </w:tc>
        <w:tc>
          <w:tcPr>
            <w:tcW w:w="533" w:type="pct"/>
            <w:shd w:val="clear" w:color="auto" w:fill="auto"/>
            <w:vAlign w:val="center"/>
          </w:tcPr>
          <w:p w14:paraId="514460D9" w14:textId="77777777" w:rsidR="006C2C73" w:rsidRPr="00CB6EBA" w:rsidRDefault="006C2C73" w:rsidP="006C2C73">
            <w:pPr>
              <w:pStyle w:val="aff2"/>
              <w:rPr>
                <w:snapToGrid w:val="0"/>
              </w:rPr>
            </w:pPr>
            <w:r w:rsidRPr="00CB6EBA">
              <w:rPr>
                <w:snapToGrid w:val="0"/>
              </w:rPr>
              <w:t>304.24</w:t>
            </w:r>
          </w:p>
        </w:tc>
        <w:tc>
          <w:tcPr>
            <w:tcW w:w="532" w:type="pct"/>
            <w:shd w:val="clear" w:color="auto" w:fill="auto"/>
            <w:vAlign w:val="center"/>
          </w:tcPr>
          <w:p w14:paraId="47443574" w14:textId="77777777" w:rsidR="006C2C73" w:rsidRPr="00CB6EBA" w:rsidRDefault="006C2C73" w:rsidP="006C2C73">
            <w:pPr>
              <w:pStyle w:val="aff2"/>
              <w:rPr>
                <w:snapToGrid w:val="0"/>
              </w:rPr>
            </w:pPr>
            <w:r w:rsidRPr="00CB6EBA">
              <w:rPr>
                <w:snapToGrid w:val="0"/>
              </w:rPr>
              <w:t>304.44</w:t>
            </w:r>
          </w:p>
        </w:tc>
        <w:tc>
          <w:tcPr>
            <w:tcW w:w="532" w:type="pct"/>
            <w:shd w:val="clear" w:color="auto" w:fill="auto"/>
            <w:vAlign w:val="center"/>
          </w:tcPr>
          <w:p w14:paraId="1EC38E11" w14:textId="77777777" w:rsidR="006C2C73" w:rsidRPr="00CB6EBA" w:rsidRDefault="006C2C73" w:rsidP="006C2C73">
            <w:pPr>
              <w:pStyle w:val="aff2"/>
              <w:rPr>
                <w:snapToGrid w:val="0"/>
              </w:rPr>
            </w:pPr>
            <w:r w:rsidRPr="00CB6EBA">
              <w:rPr>
                <w:snapToGrid w:val="0"/>
              </w:rPr>
              <w:t>304.64</w:t>
            </w:r>
          </w:p>
        </w:tc>
        <w:tc>
          <w:tcPr>
            <w:tcW w:w="532" w:type="pct"/>
            <w:shd w:val="clear" w:color="auto" w:fill="auto"/>
            <w:vAlign w:val="center"/>
          </w:tcPr>
          <w:p w14:paraId="4F2DDD5E" w14:textId="77777777" w:rsidR="006C2C73" w:rsidRPr="00CB6EBA" w:rsidRDefault="006C2C73" w:rsidP="006C2C73">
            <w:pPr>
              <w:pStyle w:val="aff2"/>
              <w:rPr>
                <w:snapToGrid w:val="0"/>
              </w:rPr>
            </w:pPr>
            <w:r w:rsidRPr="00CB6EBA">
              <w:rPr>
                <w:snapToGrid w:val="0"/>
              </w:rPr>
              <w:t>304.84</w:t>
            </w:r>
          </w:p>
        </w:tc>
        <w:tc>
          <w:tcPr>
            <w:tcW w:w="532" w:type="pct"/>
            <w:shd w:val="clear" w:color="auto" w:fill="auto"/>
            <w:vAlign w:val="center"/>
          </w:tcPr>
          <w:p w14:paraId="2D924C05" w14:textId="77777777" w:rsidR="006C2C73" w:rsidRPr="00CB6EBA" w:rsidRDefault="006C2C73" w:rsidP="006C2C73">
            <w:pPr>
              <w:pStyle w:val="aff2"/>
              <w:rPr>
                <w:snapToGrid w:val="0"/>
              </w:rPr>
            </w:pPr>
            <w:r w:rsidRPr="00CB6EBA">
              <w:rPr>
                <w:snapToGrid w:val="0"/>
              </w:rPr>
              <w:t>305.04</w:t>
            </w:r>
          </w:p>
        </w:tc>
      </w:tr>
      <w:tr w:rsidR="006C2C73" w:rsidRPr="00CB6EBA" w14:paraId="6608A179" w14:textId="77777777" w:rsidTr="006C2C73">
        <w:trPr>
          <w:trHeight w:val="340"/>
          <w:jc w:val="center"/>
        </w:trPr>
        <w:tc>
          <w:tcPr>
            <w:tcW w:w="1270" w:type="pct"/>
            <w:shd w:val="clear" w:color="auto" w:fill="auto"/>
            <w:vAlign w:val="center"/>
          </w:tcPr>
          <w:p w14:paraId="715624BE" w14:textId="77777777" w:rsidR="006C2C73" w:rsidRPr="00CB6EBA" w:rsidRDefault="006C2C73" w:rsidP="006C2C73">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535" w:type="pct"/>
            <w:shd w:val="clear" w:color="auto" w:fill="auto"/>
            <w:vAlign w:val="center"/>
          </w:tcPr>
          <w:p w14:paraId="10CC940C" w14:textId="77777777" w:rsidR="006C2C73" w:rsidRPr="00CB6EBA" w:rsidRDefault="006C2C73" w:rsidP="006C2C73">
            <w:pPr>
              <w:pStyle w:val="aff2"/>
              <w:rPr>
                <w:snapToGrid w:val="0"/>
              </w:rPr>
            </w:pPr>
            <w:r w:rsidRPr="00CB6EBA">
              <w:rPr>
                <w:snapToGrid w:val="0"/>
              </w:rPr>
              <w:t>482.6</w:t>
            </w:r>
          </w:p>
        </w:tc>
        <w:tc>
          <w:tcPr>
            <w:tcW w:w="533" w:type="pct"/>
            <w:shd w:val="clear" w:color="auto" w:fill="auto"/>
            <w:vAlign w:val="center"/>
          </w:tcPr>
          <w:p w14:paraId="13585020" w14:textId="77777777" w:rsidR="006C2C73" w:rsidRPr="00CB6EBA" w:rsidRDefault="006C2C73" w:rsidP="006C2C73">
            <w:pPr>
              <w:pStyle w:val="aff2"/>
              <w:rPr>
                <w:snapToGrid w:val="0"/>
              </w:rPr>
            </w:pPr>
            <w:r w:rsidRPr="00CB6EBA">
              <w:rPr>
                <w:snapToGrid w:val="0"/>
              </w:rPr>
              <w:t>539.7</w:t>
            </w:r>
          </w:p>
        </w:tc>
        <w:tc>
          <w:tcPr>
            <w:tcW w:w="533" w:type="pct"/>
            <w:shd w:val="clear" w:color="auto" w:fill="auto"/>
            <w:vAlign w:val="center"/>
          </w:tcPr>
          <w:p w14:paraId="3E06A534" w14:textId="77777777" w:rsidR="006C2C73" w:rsidRPr="00CB6EBA" w:rsidRDefault="006C2C73" w:rsidP="006C2C73">
            <w:pPr>
              <w:pStyle w:val="aff2"/>
              <w:rPr>
                <w:snapToGrid w:val="0"/>
              </w:rPr>
            </w:pPr>
            <w:r w:rsidRPr="00CB6EBA">
              <w:rPr>
                <w:snapToGrid w:val="0"/>
              </w:rPr>
              <w:t>599.0</w:t>
            </w:r>
          </w:p>
        </w:tc>
        <w:tc>
          <w:tcPr>
            <w:tcW w:w="532" w:type="pct"/>
            <w:shd w:val="clear" w:color="auto" w:fill="auto"/>
            <w:vAlign w:val="center"/>
          </w:tcPr>
          <w:p w14:paraId="1FFCA3F8" w14:textId="77777777" w:rsidR="006C2C73" w:rsidRPr="00CB6EBA" w:rsidRDefault="006C2C73" w:rsidP="006C2C73">
            <w:pPr>
              <w:pStyle w:val="aff2"/>
              <w:rPr>
                <w:snapToGrid w:val="0"/>
              </w:rPr>
            </w:pPr>
            <w:r w:rsidRPr="00CB6EBA">
              <w:rPr>
                <w:snapToGrid w:val="0"/>
              </w:rPr>
              <w:t>660.5</w:t>
            </w:r>
          </w:p>
        </w:tc>
        <w:tc>
          <w:tcPr>
            <w:tcW w:w="532" w:type="pct"/>
            <w:shd w:val="clear" w:color="auto" w:fill="auto"/>
            <w:vAlign w:val="center"/>
          </w:tcPr>
          <w:p w14:paraId="3A2B2009" w14:textId="77777777" w:rsidR="006C2C73" w:rsidRPr="00CB6EBA" w:rsidRDefault="006C2C73" w:rsidP="006C2C73">
            <w:pPr>
              <w:pStyle w:val="aff2"/>
              <w:rPr>
                <w:snapToGrid w:val="0"/>
              </w:rPr>
            </w:pPr>
            <w:r w:rsidRPr="00CB6EBA">
              <w:rPr>
                <w:snapToGrid w:val="0"/>
              </w:rPr>
              <w:t>721.8</w:t>
            </w:r>
          </w:p>
        </w:tc>
        <w:tc>
          <w:tcPr>
            <w:tcW w:w="532" w:type="pct"/>
            <w:shd w:val="clear" w:color="auto" w:fill="auto"/>
            <w:vAlign w:val="center"/>
          </w:tcPr>
          <w:p w14:paraId="2378C2ED" w14:textId="77777777" w:rsidR="006C2C73" w:rsidRPr="00CB6EBA" w:rsidRDefault="006C2C73" w:rsidP="006C2C73">
            <w:pPr>
              <w:pStyle w:val="aff2"/>
              <w:rPr>
                <w:snapToGrid w:val="0"/>
              </w:rPr>
            </w:pPr>
            <w:r w:rsidRPr="00CB6EBA">
              <w:rPr>
                <w:snapToGrid w:val="0"/>
              </w:rPr>
              <w:t>785.1</w:t>
            </w:r>
          </w:p>
        </w:tc>
        <w:tc>
          <w:tcPr>
            <w:tcW w:w="532" w:type="pct"/>
            <w:shd w:val="clear" w:color="auto" w:fill="auto"/>
            <w:vAlign w:val="center"/>
          </w:tcPr>
          <w:p w14:paraId="6ADAC6C7" w14:textId="77777777" w:rsidR="006C2C73" w:rsidRPr="00CB6EBA" w:rsidRDefault="006C2C73" w:rsidP="006C2C73">
            <w:pPr>
              <w:pStyle w:val="aff2"/>
              <w:rPr>
                <w:snapToGrid w:val="0"/>
              </w:rPr>
            </w:pPr>
            <w:r w:rsidRPr="00CB6EBA">
              <w:rPr>
                <w:snapToGrid w:val="0"/>
              </w:rPr>
              <w:t>850.4</w:t>
            </w:r>
          </w:p>
        </w:tc>
      </w:tr>
    </w:tbl>
    <w:p w14:paraId="74278F6C" w14:textId="77777777" w:rsidR="006C2C73" w:rsidRPr="00CB6EBA" w:rsidRDefault="006C2C73">
      <w:pPr>
        <w:pStyle w:val="af"/>
      </w:pPr>
      <w:r w:rsidRPr="00CB6EBA">
        <w:t>水库水位与非常溢洪道下泄流量关系见表</w:t>
      </w:r>
      <w:r w:rsidRPr="00CB6EBA">
        <w:t>4.1-2</w:t>
      </w:r>
      <w:r w:rsidRPr="00CB6EBA">
        <w:t>。</w:t>
      </w:r>
    </w:p>
    <w:p w14:paraId="1FD73176" w14:textId="692D8DF8" w:rsidR="00426F3C" w:rsidRPr="00CB6EBA" w:rsidRDefault="00426F3C">
      <w:pPr>
        <w:pStyle w:val="af"/>
      </w:pPr>
      <w:r w:rsidRPr="00CB6EBA">
        <w:br w:type="page"/>
      </w:r>
    </w:p>
    <w:p w14:paraId="2CB614BA" w14:textId="77777777" w:rsidR="006C2C73" w:rsidRPr="00CB6EBA" w:rsidRDefault="006C2C73">
      <w:pPr>
        <w:pStyle w:val="ac"/>
      </w:pPr>
      <w:r w:rsidRPr="00CB6EBA">
        <w:lastRenderedPageBreak/>
        <w:t>表</w:t>
      </w:r>
      <w:r w:rsidRPr="00CB6EBA">
        <w:t xml:space="preserve">8.3-2      </w:t>
      </w:r>
      <w:r w:rsidRPr="00CB6EBA">
        <w:t>水库水位与非常溢洪道泄流能力关系表（本次复核）</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308"/>
        <w:gridCol w:w="1040"/>
        <w:gridCol w:w="1015"/>
        <w:gridCol w:w="965"/>
        <w:gridCol w:w="1068"/>
        <w:gridCol w:w="1066"/>
        <w:gridCol w:w="1066"/>
      </w:tblGrid>
      <w:tr w:rsidR="006C2C73" w:rsidRPr="00CB6EBA" w14:paraId="5ECD7F3A" w14:textId="77777777" w:rsidTr="006C2C73">
        <w:trPr>
          <w:trHeight w:val="340"/>
          <w:jc w:val="center"/>
        </w:trPr>
        <w:tc>
          <w:tcPr>
            <w:tcW w:w="1353" w:type="pct"/>
            <w:shd w:val="clear" w:color="auto" w:fill="auto"/>
            <w:vAlign w:val="center"/>
          </w:tcPr>
          <w:p w14:paraId="6045EC06" w14:textId="77777777" w:rsidR="006C2C73" w:rsidRPr="00CB6EBA" w:rsidRDefault="006C2C73" w:rsidP="006C2C73">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610" w:type="pct"/>
            <w:shd w:val="clear" w:color="auto" w:fill="auto"/>
            <w:vAlign w:val="center"/>
          </w:tcPr>
          <w:p w14:paraId="757C94D1" w14:textId="77777777" w:rsidR="006C2C73" w:rsidRPr="00CB6EBA" w:rsidRDefault="006C2C73" w:rsidP="006C2C73">
            <w:pPr>
              <w:pStyle w:val="aff2"/>
              <w:rPr>
                <w:snapToGrid w:val="0"/>
              </w:rPr>
            </w:pPr>
            <w:r w:rsidRPr="00CB6EBA">
              <w:rPr>
                <w:snapToGrid w:val="0"/>
              </w:rPr>
              <w:t>304.16</w:t>
            </w:r>
          </w:p>
        </w:tc>
        <w:tc>
          <w:tcPr>
            <w:tcW w:w="595" w:type="pct"/>
            <w:shd w:val="clear" w:color="auto" w:fill="auto"/>
            <w:vAlign w:val="center"/>
          </w:tcPr>
          <w:p w14:paraId="476612AE" w14:textId="77777777" w:rsidR="006C2C73" w:rsidRPr="00CB6EBA" w:rsidRDefault="006C2C73" w:rsidP="006C2C73">
            <w:pPr>
              <w:pStyle w:val="aff2"/>
              <w:rPr>
                <w:snapToGrid w:val="0"/>
              </w:rPr>
            </w:pPr>
            <w:r w:rsidRPr="00CB6EBA">
              <w:rPr>
                <w:snapToGrid w:val="0"/>
              </w:rPr>
              <w:t>304.24</w:t>
            </w:r>
          </w:p>
        </w:tc>
        <w:tc>
          <w:tcPr>
            <w:tcW w:w="566" w:type="pct"/>
            <w:shd w:val="clear" w:color="auto" w:fill="auto"/>
            <w:vAlign w:val="center"/>
          </w:tcPr>
          <w:p w14:paraId="31E787AF" w14:textId="77777777" w:rsidR="006C2C73" w:rsidRPr="00CB6EBA" w:rsidRDefault="006C2C73" w:rsidP="006C2C73">
            <w:pPr>
              <w:pStyle w:val="aff2"/>
              <w:rPr>
                <w:snapToGrid w:val="0"/>
              </w:rPr>
            </w:pPr>
            <w:r w:rsidRPr="00CB6EBA">
              <w:rPr>
                <w:snapToGrid w:val="0"/>
              </w:rPr>
              <w:t>304.44</w:t>
            </w:r>
          </w:p>
        </w:tc>
        <w:tc>
          <w:tcPr>
            <w:tcW w:w="626" w:type="pct"/>
            <w:shd w:val="clear" w:color="auto" w:fill="auto"/>
            <w:vAlign w:val="center"/>
          </w:tcPr>
          <w:p w14:paraId="1A4D22B0" w14:textId="77777777" w:rsidR="006C2C73" w:rsidRPr="00CB6EBA" w:rsidRDefault="006C2C73" w:rsidP="006C2C73">
            <w:pPr>
              <w:pStyle w:val="aff2"/>
              <w:rPr>
                <w:snapToGrid w:val="0"/>
              </w:rPr>
            </w:pPr>
            <w:r w:rsidRPr="00CB6EBA">
              <w:rPr>
                <w:snapToGrid w:val="0"/>
              </w:rPr>
              <w:t>304.64</w:t>
            </w:r>
          </w:p>
        </w:tc>
        <w:tc>
          <w:tcPr>
            <w:tcW w:w="625" w:type="pct"/>
            <w:shd w:val="clear" w:color="auto" w:fill="auto"/>
            <w:vAlign w:val="center"/>
          </w:tcPr>
          <w:p w14:paraId="1C3872D0" w14:textId="77777777" w:rsidR="006C2C73" w:rsidRPr="00CB6EBA" w:rsidRDefault="006C2C73" w:rsidP="006C2C73">
            <w:pPr>
              <w:pStyle w:val="aff2"/>
              <w:rPr>
                <w:snapToGrid w:val="0"/>
              </w:rPr>
            </w:pPr>
            <w:r w:rsidRPr="00CB6EBA">
              <w:rPr>
                <w:snapToGrid w:val="0"/>
              </w:rPr>
              <w:t>304.84</w:t>
            </w:r>
          </w:p>
        </w:tc>
        <w:tc>
          <w:tcPr>
            <w:tcW w:w="625" w:type="pct"/>
            <w:shd w:val="clear" w:color="auto" w:fill="auto"/>
            <w:vAlign w:val="center"/>
          </w:tcPr>
          <w:p w14:paraId="3C9943DE" w14:textId="77777777" w:rsidR="006C2C73" w:rsidRPr="00CB6EBA" w:rsidRDefault="006C2C73" w:rsidP="006C2C73">
            <w:pPr>
              <w:pStyle w:val="aff2"/>
              <w:rPr>
                <w:snapToGrid w:val="0"/>
              </w:rPr>
            </w:pPr>
            <w:r w:rsidRPr="00CB6EBA">
              <w:rPr>
                <w:snapToGrid w:val="0"/>
              </w:rPr>
              <w:t>305.04</w:t>
            </w:r>
          </w:p>
        </w:tc>
      </w:tr>
      <w:tr w:rsidR="006C2C73" w:rsidRPr="00CB6EBA" w14:paraId="4304D1C1" w14:textId="77777777" w:rsidTr="006C2C73">
        <w:trPr>
          <w:trHeight w:val="340"/>
          <w:jc w:val="center"/>
        </w:trPr>
        <w:tc>
          <w:tcPr>
            <w:tcW w:w="1353" w:type="pct"/>
            <w:shd w:val="clear" w:color="auto" w:fill="auto"/>
            <w:vAlign w:val="center"/>
          </w:tcPr>
          <w:p w14:paraId="0C96BD46" w14:textId="77777777" w:rsidR="006C2C73" w:rsidRPr="00CB6EBA" w:rsidRDefault="006C2C73" w:rsidP="006C2C73">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610" w:type="pct"/>
            <w:shd w:val="clear" w:color="auto" w:fill="auto"/>
            <w:vAlign w:val="center"/>
          </w:tcPr>
          <w:p w14:paraId="0DE7DACF" w14:textId="77777777" w:rsidR="006C2C73" w:rsidRPr="00CB6EBA" w:rsidRDefault="006C2C73" w:rsidP="006C2C73">
            <w:pPr>
              <w:pStyle w:val="aff2"/>
              <w:rPr>
                <w:snapToGrid w:val="0"/>
              </w:rPr>
            </w:pPr>
            <w:r w:rsidRPr="00CB6EBA">
              <w:rPr>
                <w:snapToGrid w:val="0"/>
              </w:rPr>
              <w:t>0</w:t>
            </w:r>
          </w:p>
        </w:tc>
        <w:tc>
          <w:tcPr>
            <w:tcW w:w="595" w:type="pct"/>
            <w:shd w:val="clear" w:color="auto" w:fill="auto"/>
            <w:vAlign w:val="center"/>
          </w:tcPr>
          <w:p w14:paraId="12C1E967" w14:textId="77777777" w:rsidR="006C2C73" w:rsidRPr="00CB6EBA" w:rsidRDefault="006C2C73" w:rsidP="006C2C73">
            <w:pPr>
              <w:pStyle w:val="aff2"/>
              <w:rPr>
                <w:snapToGrid w:val="0"/>
              </w:rPr>
            </w:pPr>
            <w:r w:rsidRPr="00CB6EBA">
              <w:rPr>
                <w:snapToGrid w:val="0"/>
              </w:rPr>
              <w:t>1.9</w:t>
            </w:r>
          </w:p>
        </w:tc>
        <w:tc>
          <w:tcPr>
            <w:tcW w:w="566" w:type="pct"/>
            <w:shd w:val="clear" w:color="auto" w:fill="auto"/>
            <w:vAlign w:val="center"/>
          </w:tcPr>
          <w:p w14:paraId="3423E2B8" w14:textId="77777777" w:rsidR="006C2C73" w:rsidRPr="00CB6EBA" w:rsidRDefault="006C2C73" w:rsidP="006C2C73">
            <w:pPr>
              <w:pStyle w:val="aff2"/>
              <w:rPr>
                <w:snapToGrid w:val="0"/>
              </w:rPr>
            </w:pPr>
            <w:r w:rsidRPr="00CB6EBA">
              <w:rPr>
                <w:snapToGrid w:val="0"/>
              </w:rPr>
              <w:t>11.9</w:t>
            </w:r>
          </w:p>
        </w:tc>
        <w:tc>
          <w:tcPr>
            <w:tcW w:w="626" w:type="pct"/>
            <w:shd w:val="clear" w:color="auto" w:fill="auto"/>
            <w:vAlign w:val="center"/>
          </w:tcPr>
          <w:p w14:paraId="5FBD7F90" w14:textId="77777777" w:rsidR="006C2C73" w:rsidRPr="00CB6EBA" w:rsidRDefault="006C2C73" w:rsidP="006C2C73">
            <w:pPr>
              <w:pStyle w:val="aff2"/>
              <w:rPr>
                <w:snapToGrid w:val="0"/>
              </w:rPr>
            </w:pPr>
            <w:r w:rsidRPr="00CB6EBA">
              <w:rPr>
                <w:snapToGrid w:val="0"/>
              </w:rPr>
              <w:t>28.8</w:t>
            </w:r>
          </w:p>
        </w:tc>
        <w:tc>
          <w:tcPr>
            <w:tcW w:w="625" w:type="pct"/>
            <w:shd w:val="clear" w:color="auto" w:fill="auto"/>
            <w:vAlign w:val="center"/>
          </w:tcPr>
          <w:p w14:paraId="03D3A589" w14:textId="77777777" w:rsidR="006C2C73" w:rsidRPr="00CB6EBA" w:rsidRDefault="006C2C73" w:rsidP="006C2C73">
            <w:pPr>
              <w:pStyle w:val="aff2"/>
              <w:rPr>
                <w:snapToGrid w:val="0"/>
              </w:rPr>
            </w:pPr>
            <w:r w:rsidRPr="00CB6EBA">
              <w:rPr>
                <w:snapToGrid w:val="0"/>
              </w:rPr>
              <w:t>50.9</w:t>
            </w:r>
          </w:p>
        </w:tc>
        <w:tc>
          <w:tcPr>
            <w:tcW w:w="625" w:type="pct"/>
            <w:shd w:val="clear" w:color="auto" w:fill="auto"/>
            <w:vAlign w:val="center"/>
          </w:tcPr>
          <w:p w14:paraId="698233A9" w14:textId="77777777" w:rsidR="006C2C73" w:rsidRPr="00CB6EBA" w:rsidRDefault="006C2C73" w:rsidP="006C2C73">
            <w:pPr>
              <w:pStyle w:val="aff2"/>
              <w:rPr>
                <w:snapToGrid w:val="0"/>
              </w:rPr>
            </w:pPr>
            <w:r w:rsidRPr="00CB6EBA">
              <w:rPr>
                <w:snapToGrid w:val="0"/>
              </w:rPr>
              <w:t>76.4</w:t>
            </w:r>
          </w:p>
        </w:tc>
      </w:tr>
    </w:tbl>
    <w:p w14:paraId="2AEFC084" w14:textId="56A994F2" w:rsidR="006C2C73" w:rsidRPr="00CB6EBA" w:rsidRDefault="006C2C73">
      <w:pPr>
        <w:pStyle w:val="af"/>
      </w:pPr>
      <w:r w:rsidRPr="00CB6EBA">
        <w:t>本工程水库水位与下泄能力关系见表</w:t>
      </w:r>
      <w:r w:rsidRPr="00CB6EBA">
        <w:t>4.1-3</w:t>
      </w:r>
      <w:r w:rsidRPr="00CB6EBA">
        <w:t>。</w:t>
      </w:r>
    </w:p>
    <w:p w14:paraId="4AB954E7" w14:textId="77777777" w:rsidR="006C2C73" w:rsidRPr="00CB6EBA" w:rsidRDefault="006C2C73">
      <w:pPr>
        <w:pStyle w:val="ac"/>
      </w:pPr>
      <w:r w:rsidRPr="00CB6EBA">
        <w:t>表</w:t>
      </w:r>
      <w:r w:rsidRPr="00CB6EBA">
        <w:t xml:space="preserve">8.3-3      </w:t>
      </w:r>
      <w:r w:rsidRPr="00CB6EBA">
        <w:t>水库水位与总泄流能力关系表（本次复核）</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169"/>
        <w:gridCol w:w="912"/>
        <w:gridCol w:w="911"/>
        <w:gridCol w:w="909"/>
        <w:gridCol w:w="907"/>
        <w:gridCol w:w="907"/>
        <w:gridCol w:w="907"/>
        <w:gridCol w:w="906"/>
      </w:tblGrid>
      <w:tr w:rsidR="006C2C73" w:rsidRPr="00CB6EBA" w14:paraId="6A9D9B2C" w14:textId="77777777" w:rsidTr="009A2BC7">
        <w:trPr>
          <w:trHeight w:val="340"/>
          <w:jc w:val="center"/>
        </w:trPr>
        <w:tc>
          <w:tcPr>
            <w:tcW w:w="1271" w:type="pct"/>
            <w:shd w:val="clear" w:color="auto" w:fill="auto"/>
            <w:vAlign w:val="center"/>
          </w:tcPr>
          <w:p w14:paraId="42FB10AA" w14:textId="77777777" w:rsidR="006C2C73" w:rsidRPr="00CB6EBA" w:rsidRDefault="006C2C73" w:rsidP="006C2C73">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535" w:type="pct"/>
            <w:shd w:val="clear" w:color="auto" w:fill="auto"/>
            <w:vAlign w:val="center"/>
          </w:tcPr>
          <w:p w14:paraId="34BB0F11" w14:textId="77777777" w:rsidR="006C2C73" w:rsidRPr="00CB6EBA" w:rsidRDefault="006C2C73" w:rsidP="006C2C73">
            <w:pPr>
              <w:pStyle w:val="aff2"/>
              <w:rPr>
                <w:snapToGrid w:val="0"/>
              </w:rPr>
            </w:pPr>
            <w:r w:rsidRPr="00CB6EBA">
              <w:rPr>
                <w:snapToGrid w:val="0"/>
              </w:rPr>
              <w:t>301.04</w:t>
            </w:r>
          </w:p>
        </w:tc>
        <w:tc>
          <w:tcPr>
            <w:tcW w:w="534" w:type="pct"/>
            <w:shd w:val="clear" w:color="auto" w:fill="auto"/>
            <w:vAlign w:val="center"/>
          </w:tcPr>
          <w:p w14:paraId="073DD9B1" w14:textId="77777777" w:rsidR="006C2C73" w:rsidRPr="00CB6EBA" w:rsidRDefault="006C2C73" w:rsidP="006C2C73">
            <w:pPr>
              <w:pStyle w:val="aff2"/>
              <w:rPr>
                <w:snapToGrid w:val="0"/>
              </w:rPr>
            </w:pPr>
            <w:r w:rsidRPr="00CB6EBA">
              <w:rPr>
                <w:snapToGrid w:val="0"/>
              </w:rPr>
              <w:t>301.24</w:t>
            </w:r>
          </w:p>
        </w:tc>
        <w:tc>
          <w:tcPr>
            <w:tcW w:w="533" w:type="pct"/>
            <w:shd w:val="clear" w:color="auto" w:fill="auto"/>
            <w:vAlign w:val="center"/>
          </w:tcPr>
          <w:p w14:paraId="6AD51EF5" w14:textId="77777777" w:rsidR="006C2C73" w:rsidRPr="00CB6EBA" w:rsidRDefault="006C2C73" w:rsidP="006C2C73">
            <w:pPr>
              <w:pStyle w:val="aff2"/>
              <w:rPr>
                <w:snapToGrid w:val="0"/>
              </w:rPr>
            </w:pPr>
            <w:r w:rsidRPr="00CB6EBA">
              <w:rPr>
                <w:snapToGrid w:val="0"/>
              </w:rPr>
              <w:t>301.44</w:t>
            </w:r>
          </w:p>
        </w:tc>
        <w:tc>
          <w:tcPr>
            <w:tcW w:w="532" w:type="pct"/>
            <w:shd w:val="clear" w:color="auto" w:fill="auto"/>
            <w:vAlign w:val="center"/>
          </w:tcPr>
          <w:p w14:paraId="0D119E09" w14:textId="77777777" w:rsidR="006C2C73" w:rsidRPr="00CB6EBA" w:rsidRDefault="006C2C73" w:rsidP="006C2C73">
            <w:pPr>
              <w:pStyle w:val="aff2"/>
              <w:rPr>
                <w:snapToGrid w:val="0"/>
              </w:rPr>
            </w:pPr>
            <w:r w:rsidRPr="00CB6EBA">
              <w:rPr>
                <w:snapToGrid w:val="0"/>
              </w:rPr>
              <w:t>301.64</w:t>
            </w:r>
          </w:p>
        </w:tc>
        <w:tc>
          <w:tcPr>
            <w:tcW w:w="532" w:type="pct"/>
            <w:shd w:val="clear" w:color="auto" w:fill="auto"/>
            <w:vAlign w:val="center"/>
          </w:tcPr>
          <w:p w14:paraId="77E86AA6" w14:textId="77777777" w:rsidR="006C2C73" w:rsidRPr="00CB6EBA" w:rsidRDefault="006C2C73" w:rsidP="006C2C73">
            <w:pPr>
              <w:pStyle w:val="aff2"/>
              <w:rPr>
                <w:snapToGrid w:val="0"/>
              </w:rPr>
            </w:pPr>
            <w:r w:rsidRPr="00CB6EBA">
              <w:rPr>
                <w:snapToGrid w:val="0"/>
              </w:rPr>
              <w:t>301.84</w:t>
            </w:r>
          </w:p>
        </w:tc>
        <w:tc>
          <w:tcPr>
            <w:tcW w:w="532" w:type="pct"/>
            <w:shd w:val="clear" w:color="auto" w:fill="auto"/>
            <w:vAlign w:val="center"/>
          </w:tcPr>
          <w:p w14:paraId="2A506907" w14:textId="77777777" w:rsidR="006C2C73" w:rsidRPr="00CB6EBA" w:rsidRDefault="006C2C73" w:rsidP="006C2C73">
            <w:pPr>
              <w:pStyle w:val="aff2"/>
              <w:rPr>
                <w:snapToGrid w:val="0"/>
              </w:rPr>
            </w:pPr>
            <w:r w:rsidRPr="00CB6EBA">
              <w:rPr>
                <w:snapToGrid w:val="0"/>
              </w:rPr>
              <w:t>302.04</w:t>
            </w:r>
          </w:p>
        </w:tc>
        <w:tc>
          <w:tcPr>
            <w:tcW w:w="532" w:type="pct"/>
            <w:shd w:val="clear" w:color="auto" w:fill="auto"/>
            <w:vAlign w:val="center"/>
          </w:tcPr>
          <w:p w14:paraId="69D9FBCB" w14:textId="77777777" w:rsidR="006C2C73" w:rsidRPr="00CB6EBA" w:rsidRDefault="006C2C73" w:rsidP="006C2C73">
            <w:pPr>
              <w:pStyle w:val="aff2"/>
              <w:rPr>
                <w:snapToGrid w:val="0"/>
              </w:rPr>
            </w:pPr>
            <w:r w:rsidRPr="00CB6EBA">
              <w:rPr>
                <w:snapToGrid w:val="0"/>
              </w:rPr>
              <w:t>302.24</w:t>
            </w:r>
          </w:p>
        </w:tc>
      </w:tr>
      <w:tr w:rsidR="006C2C73" w:rsidRPr="00CB6EBA" w14:paraId="3657AAC2" w14:textId="77777777" w:rsidTr="009A2BC7">
        <w:trPr>
          <w:trHeight w:val="340"/>
          <w:jc w:val="center"/>
        </w:trPr>
        <w:tc>
          <w:tcPr>
            <w:tcW w:w="1271" w:type="pct"/>
            <w:shd w:val="clear" w:color="auto" w:fill="auto"/>
            <w:vAlign w:val="center"/>
          </w:tcPr>
          <w:p w14:paraId="3B56CD90" w14:textId="77777777" w:rsidR="006C2C73" w:rsidRPr="00CB6EBA" w:rsidRDefault="006C2C73" w:rsidP="006C2C73">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535" w:type="pct"/>
            <w:shd w:val="clear" w:color="auto" w:fill="auto"/>
            <w:vAlign w:val="center"/>
          </w:tcPr>
          <w:p w14:paraId="0C18DA58" w14:textId="77777777" w:rsidR="006C2C73" w:rsidRPr="00CB6EBA" w:rsidRDefault="006C2C73" w:rsidP="006C2C73">
            <w:pPr>
              <w:pStyle w:val="aff2"/>
              <w:rPr>
                <w:snapToGrid w:val="0"/>
              </w:rPr>
            </w:pPr>
            <w:r w:rsidRPr="00CB6EBA">
              <w:rPr>
                <w:snapToGrid w:val="0"/>
              </w:rPr>
              <w:t>0</w:t>
            </w:r>
          </w:p>
        </w:tc>
        <w:tc>
          <w:tcPr>
            <w:tcW w:w="534" w:type="pct"/>
            <w:shd w:val="clear" w:color="auto" w:fill="auto"/>
            <w:vAlign w:val="center"/>
          </w:tcPr>
          <w:p w14:paraId="307D0AF5" w14:textId="77777777" w:rsidR="006C2C73" w:rsidRPr="00CB6EBA" w:rsidRDefault="006C2C73" w:rsidP="006C2C73">
            <w:pPr>
              <w:pStyle w:val="aff2"/>
              <w:rPr>
                <w:snapToGrid w:val="0"/>
              </w:rPr>
            </w:pPr>
            <w:r w:rsidRPr="00CB6EBA">
              <w:rPr>
                <w:snapToGrid w:val="0"/>
              </w:rPr>
              <w:t>8.2</w:t>
            </w:r>
          </w:p>
        </w:tc>
        <w:tc>
          <w:tcPr>
            <w:tcW w:w="533" w:type="pct"/>
            <w:shd w:val="clear" w:color="auto" w:fill="auto"/>
            <w:vAlign w:val="center"/>
          </w:tcPr>
          <w:p w14:paraId="481A1A31" w14:textId="77777777" w:rsidR="006C2C73" w:rsidRPr="00CB6EBA" w:rsidRDefault="006C2C73" w:rsidP="006C2C73">
            <w:pPr>
              <w:pStyle w:val="aff2"/>
              <w:rPr>
                <w:snapToGrid w:val="0"/>
              </w:rPr>
            </w:pPr>
            <w:r w:rsidRPr="00CB6EBA">
              <w:rPr>
                <w:snapToGrid w:val="0"/>
              </w:rPr>
              <w:t>23.2</w:t>
            </w:r>
          </w:p>
        </w:tc>
        <w:tc>
          <w:tcPr>
            <w:tcW w:w="532" w:type="pct"/>
            <w:shd w:val="clear" w:color="auto" w:fill="auto"/>
            <w:vAlign w:val="center"/>
          </w:tcPr>
          <w:p w14:paraId="2C6BA4B1" w14:textId="77777777" w:rsidR="006C2C73" w:rsidRPr="00CB6EBA" w:rsidRDefault="006C2C73" w:rsidP="006C2C73">
            <w:pPr>
              <w:pStyle w:val="aff2"/>
              <w:rPr>
                <w:snapToGrid w:val="0"/>
              </w:rPr>
            </w:pPr>
            <w:r w:rsidRPr="00CB6EBA">
              <w:rPr>
                <w:snapToGrid w:val="0"/>
              </w:rPr>
              <w:t>42.6</w:t>
            </w:r>
          </w:p>
        </w:tc>
        <w:tc>
          <w:tcPr>
            <w:tcW w:w="532" w:type="pct"/>
            <w:shd w:val="clear" w:color="auto" w:fill="auto"/>
            <w:vAlign w:val="center"/>
          </w:tcPr>
          <w:p w14:paraId="3899DA71" w14:textId="77777777" w:rsidR="006C2C73" w:rsidRPr="00CB6EBA" w:rsidRDefault="006C2C73" w:rsidP="006C2C73">
            <w:pPr>
              <w:pStyle w:val="aff2"/>
              <w:rPr>
                <w:snapToGrid w:val="0"/>
              </w:rPr>
            </w:pPr>
            <w:r w:rsidRPr="00CB6EBA">
              <w:rPr>
                <w:snapToGrid w:val="0"/>
              </w:rPr>
              <w:t>65.6</w:t>
            </w:r>
          </w:p>
        </w:tc>
        <w:tc>
          <w:tcPr>
            <w:tcW w:w="532" w:type="pct"/>
            <w:shd w:val="clear" w:color="auto" w:fill="auto"/>
            <w:vAlign w:val="center"/>
          </w:tcPr>
          <w:p w14:paraId="015DE71D" w14:textId="77777777" w:rsidR="006C2C73" w:rsidRPr="00CB6EBA" w:rsidRDefault="006C2C73" w:rsidP="006C2C73">
            <w:pPr>
              <w:pStyle w:val="aff2"/>
              <w:rPr>
                <w:snapToGrid w:val="0"/>
              </w:rPr>
            </w:pPr>
            <w:r w:rsidRPr="00CB6EBA">
              <w:rPr>
                <w:snapToGrid w:val="0"/>
              </w:rPr>
              <w:t>91.5</w:t>
            </w:r>
          </w:p>
        </w:tc>
        <w:tc>
          <w:tcPr>
            <w:tcW w:w="532" w:type="pct"/>
            <w:shd w:val="clear" w:color="auto" w:fill="auto"/>
            <w:vAlign w:val="center"/>
          </w:tcPr>
          <w:p w14:paraId="0A77F0A5" w14:textId="77777777" w:rsidR="006C2C73" w:rsidRPr="00CB6EBA" w:rsidRDefault="006C2C73" w:rsidP="006C2C73">
            <w:pPr>
              <w:pStyle w:val="aff2"/>
              <w:rPr>
                <w:snapToGrid w:val="0"/>
              </w:rPr>
            </w:pPr>
            <w:r w:rsidRPr="00CB6EBA">
              <w:rPr>
                <w:snapToGrid w:val="0"/>
              </w:rPr>
              <w:t>120.2</w:t>
            </w:r>
          </w:p>
        </w:tc>
      </w:tr>
      <w:tr w:rsidR="006C2C73" w:rsidRPr="00CB6EBA" w14:paraId="0836DA0E" w14:textId="77777777" w:rsidTr="009A2BC7">
        <w:trPr>
          <w:trHeight w:val="340"/>
          <w:jc w:val="center"/>
        </w:trPr>
        <w:tc>
          <w:tcPr>
            <w:tcW w:w="1271" w:type="pct"/>
            <w:shd w:val="clear" w:color="auto" w:fill="auto"/>
            <w:vAlign w:val="center"/>
          </w:tcPr>
          <w:p w14:paraId="5C3E9806" w14:textId="77777777" w:rsidR="006C2C73" w:rsidRPr="00CB6EBA" w:rsidRDefault="006C2C73" w:rsidP="006C2C73">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535" w:type="pct"/>
            <w:shd w:val="clear" w:color="auto" w:fill="auto"/>
            <w:vAlign w:val="center"/>
          </w:tcPr>
          <w:p w14:paraId="685B0188" w14:textId="77777777" w:rsidR="006C2C73" w:rsidRPr="00CB6EBA" w:rsidRDefault="006C2C73" w:rsidP="006C2C73">
            <w:pPr>
              <w:pStyle w:val="aff2"/>
              <w:rPr>
                <w:snapToGrid w:val="0"/>
              </w:rPr>
            </w:pPr>
            <w:r w:rsidRPr="00CB6EBA">
              <w:rPr>
                <w:snapToGrid w:val="0"/>
              </w:rPr>
              <w:t>302.44</w:t>
            </w:r>
          </w:p>
        </w:tc>
        <w:tc>
          <w:tcPr>
            <w:tcW w:w="534" w:type="pct"/>
            <w:shd w:val="clear" w:color="auto" w:fill="auto"/>
            <w:vAlign w:val="center"/>
          </w:tcPr>
          <w:p w14:paraId="0656B911" w14:textId="77777777" w:rsidR="006C2C73" w:rsidRPr="00CB6EBA" w:rsidRDefault="006C2C73" w:rsidP="006C2C73">
            <w:pPr>
              <w:pStyle w:val="aff2"/>
              <w:rPr>
                <w:snapToGrid w:val="0"/>
              </w:rPr>
            </w:pPr>
            <w:r w:rsidRPr="00CB6EBA">
              <w:rPr>
                <w:snapToGrid w:val="0"/>
              </w:rPr>
              <w:t>302.64</w:t>
            </w:r>
          </w:p>
        </w:tc>
        <w:tc>
          <w:tcPr>
            <w:tcW w:w="533" w:type="pct"/>
            <w:shd w:val="clear" w:color="auto" w:fill="auto"/>
            <w:vAlign w:val="center"/>
          </w:tcPr>
          <w:p w14:paraId="480681EA" w14:textId="77777777" w:rsidR="006C2C73" w:rsidRPr="00CB6EBA" w:rsidRDefault="006C2C73" w:rsidP="006C2C73">
            <w:pPr>
              <w:pStyle w:val="aff2"/>
              <w:rPr>
                <w:snapToGrid w:val="0"/>
              </w:rPr>
            </w:pPr>
            <w:r w:rsidRPr="00CB6EBA">
              <w:rPr>
                <w:snapToGrid w:val="0"/>
              </w:rPr>
              <w:t>302.84</w:t>
            </w:r>
          </w:p>
        </w:tc>
        <w:tc>
          <w:tcPr>
            <w:tcW w:w="532" w:type="pct"/>
            <w:shd w:val="clear" w:color="auto" w:fill="auto"/>
            <w:vAlign w:val="center"/>
          </w:tcPr>
          <w:p w14:paraId="3CB2C573" w14:textId="77777777" w:rsidR="006C2C73" w:rsidRPr="00CB6EBA" w:rsidRDefault="006C2C73" w:rsidP="006C2C73">
            <w:pPr>
              <w:pStyle w:val="aff2"/>
              <w:rPr>
                <w:snapToGrid w:val="0"/>
              </w:rPr>
            </w:pPr>
            <w:r w:rsidRPr="00CB6EBA">
              <w:rPr>
                <w:snapToGrid w:val="0"/>
              </w:rPr>
              <w:t>303.04</w:t>
            </w:r>
          </w:p>
        </w:tc>
        <w:tc>
          <w:tcPr>
            <w:tcW w:w="532" w:type="pct"/>
            <w:shd w:val="clear" w:color="auto" w:fill="auto"/>
            <w:vAlign w:val="center"/>
          </w:tcPr>
          <w:p w14:paraId="314DA5A5" w14:textId="77777777" w:rsidR="006C2C73" w:rsidRPr="00CB6EBA" w:rsidRDefault="006C2C73" w:rsidP="006C2C73">
            <w:pPr>
              <w:pStyle w:val="aff2"/>
              <w:rPr>
                <w:snapToGrid w:val="0"/>
              </w:rPr>
            </w:pPr>
            <w:r w:rsidRPr="00CB6EBA">
              <w:rPr>
                <w:snapToGrid w:val="0"/>
              </w:rPr>
              <w:t>303.24</w:t>
            </w:r>
          </w:p>
        </w:tc>
        <w:tc>
          <w:tcPr>
            <w:tcW w:w="532" w:type="pct"/>
            <w:shd w:val="clear" w:color="auto" w:fill="auto"/>
            <w:vAlign w:val="center"/>
          </w:tcPr>
          <w:p w14:paraId="0AD86EC1" w14:textId="77777777" w:rsidR="006C2C73" w:rsidRPr="00CB6EBA" w:rsidRDefault="006C2C73" w:rsidP="006C2C73">
            <w:pPr>
              <w:pStyle w:val="aff2"/>
              <w:rPr>
                <w:snapToGrid w:val="0"/>
              </w:rPr>
            </w:pPr>
            <w:r w:rsidRPr="00CB6EBA">
              <w:rPr>
                <w:snapToGrid w:val="0"/>
              </w:rPr>
              <w:t>303.44</w:t>
            </w:r>
          </w:p>
        </w:tc>
        <w:tc>
          <w:tcPr>
            <w:tcW w:w="532" w:type="pct"/>
            <w:shd w:val="clear" w:color="auto" w:fill="auto"/>
            <w:vAlign w:val="center"/>
          </w:tcPr>
          <w:p w14:paraId="2C1DA45A" w14:textId="77777777" w:rsidR="006C2C73" w:rsidRPr="00CB6EBA" w:rsidRDefault="006C2C73" w:rsidP="006C2C73">
            <w:pPr>
              <w:pStyle w:val="aff2"/>
              <w:rPr>
                <w:snapToGrid w:val="0"/>
              </w:rPr>
            </w:pPr>
            <w:r w:rsidRPr="00CB6EBA">
              <w:rPr>
                <w:snapToGrid w:val="0"/>
              </w:rPr>
              <w:t>303.64</w:t>
            </w:r>
          </w:p>
        </w:tc>
      </w:tr>
      <w:tr w:rsidR="006C2C73" w:rsidRPr="00CB6EBA" w14:paraId="76EF78FA" w14:textId="77777777" w:rsidTr="009A2BC7">
        <w:trPr>
          <w:trHeight w:val="340"/>
          <w:jc w:val="center"/>
        </w:trPr>
        <w:tc>
          <w:tcPr>
            <w:tcW w:w="1271" w:type="pct"/>
            <w:shd w:val="clear" w:color="auto" w:fill="auto"/>
            <w:vAlign w:val="center"/>
          </w:tcPr>
          <w:p w14:paraId="3B57F7E5" w14:textId="77777777" w:rsidR="006C2C73" w:rsidRPr="00CB6EBA" w:rsidRDefault="006C2C73" w:rsidP="006C2C73">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535" w:type="pct"/>
            <w:shd w:val="clear" w:color="auto" w:fill="auto"/>
            <w:vAlign w:val="center"/>
          </w:tcPr>
          <w:p w14:paraId="38CDD77F" w14:textId="77777777" w:rsidR="006C2C73" w:rsidRPr="00CB6EBA" w:rsidRDefault="006C2C73" w:rsidP="006C2C73">
            <w:pPr>
              <w:pStyle w:val="aff2"/>
              <w:rPr>
                <w:snapToGrid w:val="0"/>
              </w:rPr>
            </w:pPr>
            <w:r w:rsidRPr="00CB6EBA">
              <w:rPr>
                <w:snapToGrid w:val="0"/>
              </w:rPr>
              <w:t>154.1</w:t>
            </w:r>
          </w:p>
        </w:tc>
        <w:tc>
          <w:tcPr>
            <w:tcW w:w="534" w:type="pct"/>
            <w:shd w:val="clear" w:color="auto" w:fill="auto"/>
            <w:vAlign w:val="center"/>
          </w:tcPr>
          <w:p w14:paraId="4BD0EBAB" w14:textId="77777777" w:rsidR="006C2C73" w:rsidRPr="00CB6EBA" w:rsidRDefault="006C2C73" w:rsidP="006C2C73">
            <w:pPr>
              <w:pStyle w:val="aff2"/>
              <w:rPr>
                <w:snapToGrid w:val="0"/>
              </w:rPr>
            </w:pPr>
            <w:r w:rsidRPr="00CB6EBA">
              <w:rPr>
                <w:snapToGrid w:val="0"/>
              </w:rPr>
              <w:t>192.1</w:t>
            </w:r>
          </w:p>
        </w:tc>
        <w:tc>
          <w:tcPr>
            <w:tcW w:w="533" w:type="pct"/>
            <w:shd w:val="clear" w:color="auto" w:fill="auto"/>
            <w:vAlign w:val="center"/>
          </w:tcPr>
          <w:p w14:paraId="28EDD25E" w14:textId="77777777" w:rsidR="006C2C73" w:rsidRPr="00CB6EBA" w:rsidRDefault="006C2C73" w:rsidP="006C2C73">
            <w:pPr>
              <w:pStyle w:val="aff2"/>
              <w:rPr>
                <w:snapToGrid w:val="0"/>
              </w:rPr>
            </w:pPr>
            <w:r w:rsidRPr="00CB6EBA">
              <w:rPr>
                <w:snapToGrid w:val="0"/>
              </w:rPr>
              <w:t>233.3</w:t>
            </w:r>
          </w:p>
        </w:tc>
        <w:tc>
          <w:tcPr>
            <w:tcW w:w="532" w:type="pct"/>
            <w:shd w:val="clear" w:color="auto" w:fill="auto"/>
            <w:vAlign w:val="center"/>
          </w:tcPr>
          <w:p w14:paraId="46AC326B" w14:textId="77777777" w:rsidR="006C2C73" w:rsidRPr="00CB6EBA" w:rsidRDefault="006C2C73" w:rsidP="006C2C73">
            <w:pPr>
              <w:pStyle w:val="aff2"/>
              <w:rPr>
                <w:snapToGrid w:val="0"/>
              </w:rPr>
            </w:pPr>
            <w:r w:rsidRPr="00CB6EBA">
              <w:rPr>
                <w:snapToGrid w:val="0"/>
              </w:rPr>
              <w:t>277.7</w:t>
            </w:r>
          </w:p>
        </w:tc>
        <w:tc>
          <w:tcPr>
            <w:tcW w:w="532" w:type="pct"/>
            <w:shd w:val="clear" w:color="auto" w:fill="auto"/>
            <w:vAlign w:val="center"/>
          </w:tcPr>
          <w:p w14:paraId="57171DA5" w14:textId="77777777" w:rsidR="006C2C73" w:rsidRPr="00CB6EBA" w:rsidRDefault="006C2C73" w:rsidP="006C2C73">
            <w:pPr>
              <w:pStyle w:val="aff2"/>
              <w:rPr>
                <w:snapToGrid w:val="0"/>
              </w:rPr>
            </w:pPr>
            <w:r w:rsidRPr="00CB6EBA">
              <w:rPr>
                <w:snapToGrid w:val="0"/>
              </w:rPr>
              <w:t>325.5</w:t>
            </w:r>
          </w:p>
        </w:tc>
        <w:tc>
          <w:tcPr>
            <w:tcW w:w="532" w:type="pct"/>
            <w:shd w:val="clear" w:color="auto" w:fill="auto"/>
            <w:vAlign w:val="center"/>
          </w:tcPr>
          <w:p w14:paraId="2CD91690" w14:textId="77777777" w:rsidR="006C2C73" w:rsidRPr="00CB6EBA" w:rsidRDefault="006C2C73" w:rsidP="006C2C73">
            <w:pPr>
              <w:pStyle w:val="aff2"/>
              <w:rPr>
                <w:snapToGrid w:val="0"/>
              </w:rPr>
            </w:pPr>
            <w:r w:rsidRPr="00CB6EBA">
              <w:rPr>
                <w:snapToGrid w:val="0"/>
              </w:rPr>
              <w:t>375.3</w:t>
            </w:r>
          </w:p>
        </w:tc>
        <w:tc>
          <w:tcPr>
            <w:tcW w:w="532" w:type="pct"/>
            <w:shd w:val="clear" w:color="auto" w:fill="auto"/>
            <w:vAlign w:val="center"/>
          </w:tcPr>
          <w:p w14:paraId="1F436111" w14:textId="77777777" w:rsidR="006C2C73" w:rsidRPr="00CB6EBA" w:rsidRDefault="006C2C73" w:rsidP="006C2C73">
            <w:pPr>
              <w:pStyle w:val="aff2"/>
              <w:rPr>
                <w:snapToGrid w:val="0"/>
              </w:rPr>
            </w:pPr>
            <w:r w:rsidRPr="00CB6EBA">
              <w:rPr>
                <w:snapToGrid w:val="0"/>
              </w:rPr>
              <w:t>427.7</w:t>
            </w:r>
          </w:p>
        </w:tc>
      </w:tr>
      <w:tr w:rsidR="006C2C73" w:rsidRPr="00CB6EBA" w14:paraId="687BE3EB" w14:textId="77777777" w:rsidTr="009A2BC7">
        <w:trPr>
          <w:trHeight w:val="340"/>
          <w:jc w:val="center"/>
        </w:trPr>
        <w:tc>
          <w:tcPr>
            <w:tcW w:w="1271" w:type="pct"/>
            <w:shd w:val="clear" w:color="auto" w:fill="auto"/>
            <w:vAlign w:val="center"/>
          </w:tcPr>
          <w:p w14:paraId="5C010AAD" w14:textId="77777777" w:rsidR="006C2C73" w:rsidRPr="00CB6EBA" w:rsidRDefault="006C2C73" w:rsidP="006C2C73">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535" w:type="pct"/>
            <w:shd w:val="clear" w:color="auto" w:fill="auto"/>
            <w:vAlign w:val="center"/>
          </w:tcPr>
          <w:p w14:paraId="2F03726E" w14:textId="77777777" w:rsidR="006C2C73" w:rsidRPr="00CB6EBA" w:rsidRDefault="006C2C73" w:rsidP="006C2C73">
            <w:pPr>
              <w:pStyle w:val="aff2"/>
              <w:rPr>
                <w:snapToGrid w:val="0"/>
              </w:rPr>
            </w:pPr>
            <w:r w:rsidRPr="00CB6EBA">
              <w:rPr>
                <w:snapToGrid w:val="0"/>
              </w:rPr>
              <w:t>303.84</w:t>
            </w:r>
          </w:p>
        </w:tc>
        <w:tc>
          <w:tcPr>
            <w:tcW w:w="534" w:type="pct"/>
            <w:shd w:val="clear" w:color="auto" w:fill="auto"/>
            <w:vAlign w:val="center"/>
          </w:tcPr>
          <w:p w14:paraId="3249A8CC" w14:textId="77777777" w:rsidR="006C2C73" w:rsidRPr="00CB6EBA" w:rsidRDefault="006C2C73" w:rsidP="006C2C73">
            <w:pPr>
              <w:pStyle w:val="aff2"/>
              <w:rPr>
                <w:snapToGrid w:val="0"/>
              </w:rPr>
            </w:pPr>
            <w:r w:rsidRPr="00CB6EBA">
              <w:rPr>
                <w:snapToGrid w:val="0"/>
              </w:rPr>
              <w:t>304.04</w:t>
            </w:r>
          </w:p>
        </w:tc>
        <w:tc>
          <w:tcPr>
            <w:tcW w:w="533" w:type="pct"/>
            <w:shd w:val="clear" w:color="auto" w:fill="auto"/>
            <w:vAlign w:val="center"/>
          </w:tcPr>
          <w:p w14:paraId="4EDD74D9" w14:textId="77777777" w:rsidR="006C2C73" w:rsidRPr="00CB6EBA" w:rsidRDefault="006C2C73" w:rsidP="006C2C73">
            <w:pPr>
              <w:pStyle w:val="aff2"/>
              <w:rPr>
                <w:snapToGrid w:val="0"/>
              </w:rPr>
            </w:pPr>
            <w:r w:rsidRPr="00CB6EBA">
              <w:rPr>
                <w:snapToGrid w:val="0"/>
              </w:rPr>
              <w:t>304.24</w:t>
            </w:r>
          </w:p>
        </w:tc>
        <w:tc>
          <w:tcPr>
            <w:tcW w:w="532" w:type="pct"/>
            <w:shd w:val="clear" w:color="auto" w:fill="auto"/>
            <w:vAlign w:val="center"/>
          </w:tcPr>
          <w:p w14:paraId="20D88166" w14:textId="77777777" w:rsidR="006C2C73" w:rsidRPr="00CB6EBA" w:rsidRDefault="006C2C73" w:rsidP="006C2C73">
            <w:pPr>
              <w:pStyle w:val="aff2"/>
              <w:rPr>
                <w:snapToGrid w:val="0"/>
              </w:rPr>
            </w:pPr>
            <w:r w:rsidRPr="00CB6EBA">
              <w:rPr>
                <w:snapToGrid w:val="0"/>
              </w:rPr>
              <w:t>304.44</w:t>
            </w:r>
          </w:p>
        </w:tc>
        <w:tc>
          <w:tcPr>
            <w:tcW w:w="532" w:type="pct"/>
            <w:shd w:val="clear" w:color="auto" w:fill="auto"/>
            <w:vAlign w:val="center"/>
          </w:tcPr>
          <w:p w14:paraId="2CE8F45B" w14:textId="77777777" w:rsidR="006C2C73" w:rsidRPr="00CB6EBA" w:rsidRDefault="006C2C73" w:rsidP="006C2C73">
            <w:pPr>
              <w:pStyle w:val="aff2"/>
              <w:rPr>
                <w:snapToGrid w:val="0"/>
              </w:rPr>
            </w:pPr>
            <w:r w:rsidRPr="00CB6EBA">
              <w:rPr>
                <w:snapToGrid w:val="0"/>
              </w:rPr>
              <w:t>304.64</w:t>
            </w:r>
          </w:p>
        </w:tc>
        <w:tc>
          <w:tcPr>
            <w:tcW w:w="532" w:type="pct"/>
            <w:shd w:val="clear" w:color="auto" w:fill="auto"/>
            <w:vAlign w:val="center"/>
          </w:tcPr>
          <w:p w14:paraId="7FF319C7" w14:textId="77777777" w:rsidR="006C2C73" w:rsidRPr="00CB6EBA" w:rsidRDefault="006C2C73" w:rsidP="006C2C73">
            <w:pPr>
              <w:pStyle w:val="aff2"/>
              <w:rPr>
                <w:snapToGrid w:val="0"/>
              </w:rPr>
            </w:pPr>
            <w:r w:rsidRPr="00CB6EBA">
              <w:rPr>
                <w:snapToGrid w:val="0"/>
              </w:rPr>
              <w:t>304.84</w:t>
            </w:r>
          </w:p>
        </w:tc>
        <w:tc>
          <w:tcPr>
            <w:tcW w:w="532" w:type="pct"/>
            <w:shd w:val="clear" w:color="auto" w:fill="auto"/>
            <w:vAlign w:val="center"/>
          </w:tcPr>
          <w:p w14:paraId="2C30D584" w14:textId="77777777" w:rsidR="006C2C73" w:rsidRPr="00CB6EBA" w:rsidRDefault="006C2C73" w:rsidP="006C2C73">
            <w:pPr>
              <w:pStyle w:val="aff2"/>
              <w:rPr>
                <w:snapToGrid w:val="0"/>
              </w:rPr>
            </w:pPr>
            <w:r w:rsidRPr="00CB6EBA">
              <w:rPr>
                <w:snapToGrid w:val="0"/>
              </w:rPr>
              <w:t>305.04</w:t>
            </w:r>
          </w:p>
        </w:tc>
      </w:tr>
      <w:tr w:rsidR="006C2C73" w:rsidRPr="00CB6EBA" w14:paraId="7F92BD21" w14:textId="77777777" w:rsidTr="009A2BC7">
        <w:trPr>
          <w:trHeight w:val="340"/>
          <w:jc w:val="center"/>
        </w:trPr>
        <w:tc>
          <w:tcPr>
            <w:tcW w:w="1271" w:type="pct"/>
            <w:shd w:val="clear" w:color="auto" w:fill="auto"/>
            <w:vAlign w:val="center"/>
          </w:tcPr>
          <w:p w14:paraId="73E3ACB3" w14:textId="77777777" w:rsidR="006C2C73" w:rsidRPr="00CB6EBA" w:rsidRDefault="006C2C73" w:rsidP="006C2C73">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535" w:type="pct"/>
            <w:shd w:val="clear" w:color="auto" w:fill="auto"/>
            <w:vAlign w:val="center"/>
          </w:tcPr>
          <w:p w14:paraId="00653250" w14:textId="77777777" w:rsidR="006C2C73" w:rsidRPr="00CB6EBA" w:rsidRDefault="006C2C73" w:rsidP="006C2C73">
            <w:pPr>
              <w:pStyle w:val="aff2"/>
              <w:rPr>
                <w:snapToGrid w:val="0"/>
              </w:rPr>
            </w:pPr>
            <w:r w:rsidRPr="00CB6EBA">
              <w:rPr>
                <w:snapToGrid w:val="0"/>
              </w:rPr>
              <w:t>482.6</w:t>
            </w:r>
          </w:p>
        </w:tc>
        <w:tc>
          <w:tcPr>
            <w:tcW w:w="534" w:type="pct"/>
            <w:shd w:val="clear" w:color="auto" w:fill="auto"/>
            <w:vAlign w:val="center"/>
          </w:tcPr>
          <w:p w14:paraId="4547CE1A" w14:textId="77777777" w:rsidR="006C2C73" w:rsidRPr="00CB6EBA" w:rsidRDefault="006C2C73" w:rsidP="006C2C73">
            <w:pPr>
              <w:pStyle w:val="aff2"/>
              <w:rPr>
                <w:snapToGrid w:val="0"/>
              </w:rPr>
            </w:pPr>
            <w:r w:rsidRPr="00CB6EBA">
              <w:rPr>
                <w:snapToGrid w:val="0"/>
              </w:rPr>
              <w:t>539.7</w:t>
            </w:r>
          </w:p>
        </w:tc>
        <w:tc>
          <w:tcPr>
            <w:tcW w:w="533" w:type="pct"/>
            <w:shd w:val="clear" w:color="auto" w:fill="auto"/>
            <w:vAlign w:val="center"/>
          </w:tcPr>
          <w:p w14:paraId="6EBA8746" w14:textId="77777777" w:rsidR="006C2C73" w:rsidRPr="00CB6EBA" w:rsidRDefault="006C2C73" w:rsidP="006C2C73">
            <w:pPr>
              <w:pStyle w:val="aff2"/>
              <w:rPr>
                <w:snapToGrid w:val="0"/>
              </w:rPr>
            </w:pPr>
            <w:r w:rsidRPr="00CB6EBA">
              <w:rPr>
                <w:snapToGrid w:val="0"/>
              </w:rPr>
              <w:t>599.0</w:t>
            </w:r>
          </w:p>
        </w:tc>
        <w:tc>
          <w:tcPr>
            <w:tcW w:w="532" w:type="pct"/>
            <w:shd w:val="clear" w:color="auto" w:fill="auto"/>
            <w:vAlign w:val="center"/>
          </w:tcPr>
          <w:p w14:paraId="04E469C4" w14:textId="77777777" w:rsidR="006C2C73" w:rsidRPr="00CB6EBA" w:rsidRDefault="006C2C73" w:rsidP="006C2C73">
            <w:pPr>
              <w:pStyle w:val="aff2"/>
              <w:rPr>
                <w:snapToGrid w:val="0"/>
              </w:rPr>
            </w:pPr>
            <w:r w:rsidRPr="00CB6EBA">
              <w:rPr>
                <w:snapToGrid w:val="0"/>
              </w:rPr>
              <w:t>660.5</w:t>
            </w:r>
          </w:p>
        </w:tc>
        <w:tc>
          <w:tcPr>
            <w:tcW w:w="532" w:type="pct"/>
            <w:shd w:val="clear" w:color="auto" w:fill="auto"/>
            <w:vAlign w:val="center"/>
          </w:tcPr>
          <w:p w14:paraId="49BA35E1" w14:textId="77777777" w:rsidR="006C2C73" w:rsidRPr="00CB6EBA" w:rsidRDefault="006C2C73" w:rsidP="006C2C73">
            <w:pPr>
              <w:pStyle w:val="aff2"/>
              <w:rPr>
                <w:snapToGrid w:val="0"/>
              </w:rPr>
            </w:pPr>
            <w:r w:rsidRPr="00CB6EBA">
              <w:rPr>
                <w:snapToGrid w:val="0"/>
              </w:rPr>
              <w:t>721.8</w:t>
            </w:r>
          </w:p>
        </w:tc>
        <w:tc>
          <w:tcPr>
            <w:tcW w:w="532" w:type="pct"/>
            <w:shd w:val="clear" w:color="auto" w:fill="auto"/>
            <w:vAlign w:val="center"/>
          </w:tcPr>
          <w:p w14:paraId="07B1E2FE" w14:textId="77777777" w:rsidR="006C2C73" w:rsidRPr="00CB6EBA" w:rsidRDefault="006C2C73" w:rsidP="006C2C73">
            <w:pPr>
              <w:pStyle w:val="aff2"/>
              <w:rPr>
                <w:snapToGrid w:val="0"/>
              </w:rPr>
            </w:pPr>
            <w:r w:rsidRPr="00CB6EBA">
              <w:rPr>
                <w:snapToGrid w:val="0"/>
              </w:rPr>
              <w:t>785.1</w:t>
            </w:r>
          </w:p>
        </w:tc>
        <w:tc>
          <w:tcPr>
            <w:tcW w:w="532" w:type="pct"/>
            <w:shd w:val="clear" w:color="auto" w:fill="auto"/>
            <w:vAlign w:val="center"/>
          </w:tcPr>
          <w:p w14:paraId="4E5DCD1D" w14:textId="77777777" w:rsidR="006C2C73" w:rsidRPr="00CB6EBA" w:rsidRDefault="006C2C73" w:rsidP="006C2C73">
            <w:pPr>
              <w:pStyle w:val="aff2"/>
              <w:rPr>
                <w:snapToGrid w:val="0"/>
              </w:rPr>
            </w:pPr>
            <w:r w:rsidRPr="00CB6EBA">
              <w:rPr>
                <w:snapToGrid w:val="0"/>
              </w:rPr>
              <w:t>850.4</w:t>
            </w:r>
          </w:p>
        </w:tc>
      </w:tr>
    </w:tbl>
    <w:p w14:paraId="3B6E94E6" w14:textId="77777777" w:rsidR="009A2BC7" w:rsidRPr="00CB6EBA" w:rsidRDefault="00BD20DE">
      <w:pPr>
        <w:pStyle w:val="af"/>
      </w:pPr>
      <w:r w:rsidRPr="00CB6EBA">
        <w:t>2</w:t>
      </w:r>
      <w:r w:rsidRPr="00CB6EBA">
        <w:t>、</w:t>
      </w:r>
      <w:r w:rsidR="009A2BC7" w:rsidRPr="00CB6EBA">
        <w:t>除险加固工程初设报告结果</w:t>
      </w:r>
    </w:p>
    <w:p w14:paraId="1C53036A" w14:textId="77777777" w:rsidR="009A2BC7" w:rsidRPr="00CB6EBA" w:rsidRDefault="009A2BC7">
      <w:pPr>
        <w:pStyle w:val="af"/>
      </w:pPr>
      <w:r w:rsidRPr="00CB6EBA">
        <w:t>除险加固工程初设报告中库水位与下泄流量关系见表</w:t>
      </w:r>
      <w:r w:rsidRPr="00CB6EBA">
        <w:t>8.3-4</w:t>
      </w:r>
      <w:r w:rsidRPr="00CB6EBA">
        <w:t>。</w:t>
      </w:r>
    </w:p>
    <w:p w14:paraId="37B6B467" w14:textId="77777777" w:rsidR="009A2BC7" w:rsidRPr="00CB6EBA" w:rsidRDefault="009A2BC7">
      <w:pPr>
        <w:pStyle w:val="ac"/>
      </w:pPr>
      <w:r w:rsidRPr="00CB6EBA">
        <w:t>表</w:t>
      </w:r>
      <w:r w:rsidRPr="00CB6EBA">
        <w:t xml:space="preserve">8.3-4    </w:t>
      </w:r>
      <w:r w:rsidRPr="00CB6EBA">
        <w:t>水库水位与泄流能力关系表（除险加固初设报告）</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855"/>
        <w:gridCol w:w="840"/>
        <w:gridCol w:w="837"/>
        <w:gridCol w:w="836"/>
        <w:gridCol w:w="832"/>
        <w:gridCol w:w="832"/>
        <w:gridCol w:w="832"/>
        <w:gridCol w:w="832"/>
        <w:gridCol w:w="832"/>
      </w:tblGrid>
      <w:tr w:rsidR="009A2BC7" w:rsidRPr="00CB6EBA" w14:paraId="1F3EDDCE" w14:textId="77777777" w:rsidTr="009A2BC7">
        <w:trPr>
          <w:trHeight w:val="340"/>
          <w:jc w:val="center"/>
        </w:trPr>
        <w:tc>
          <w:tcPr>
            <w:tcW w:w="1087" w:type="pct"/>
            <w:shd w:val="clear" w:color="auto" w:fill="auto"/>
            <w:vAlign w:val="center"/>
          </w:tcPr>
          <w:p w14:paraId="7733A46A" w14:textId="77777777" w:rsidR="009A2BC7" w:rsidRPr="00CB6EBA" w:rsidRDefault="009A2BC7" w:rsidP="009A2BC7">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492" w:type="pct"/>
            <w:shd w:val="clear" w:color="auto" w:fill="auto"/>
            <w:vAlign w:val="center"/>
          </w:tcPr>
          <w:p w14:paraId="13375DE9" w14:textId="77777777" w:rsidR="009A2BC7" w:rsidRPr="00CB6EBA" w:rsidRDefault="009A2BC7" w:rsidP="009A2BC7">
            <w:pPr>
              <w:pStyle w:val="aff2"/>
              <w:rPr>
                <w:snapToGrid w:val="0"/>
              </w:rPr>
            </w:pPr>
            <w:r w:rsidRPr="00CB6EBA">
              <w:rPr>
                <w:snapToGrid w:val="0"/>
              </w:rPr>
              <w:t>301.04</w:t>
            </w:r>
          </w:p>
        </w:tc>
        <w:tc>
          <w:tcPr>
            <w:tcW w:w="491" w:type="pct"/>
            <w:shd w:val="clear" w:color="auto" w:fill="auto"/>
            <w:vAlign w:val="center"/>
          </w:tcPr>
          <w:p w14:paraId="4E1A8098" w14:textId="77777777" w:rsidR="009A2BC7" w:rsidRPr="00CB6EBA" w:rsidRDefault="009A2BC7" w:rsidP="009A2BC7">
            <w:pPr>
              <w:pStyle w:val="aff2"/>
              <w:rPr>
                <w:snapToGrid w:val="0"/>
              </w:rPr>
            </w:pPr>
            <w:r w:rsidRPr="00CB6EBA">
              <w:rPr>
                <w:snapToGrid w:val="0"/>
              </w:rPr>
              <w:t>301.34</w:t>
            </w:r>
          </w:p>
        </w:tc>
        <w:tc>
          <w:tcPr>
            <w:tcW w:w="490" w:type="pct"/>
            <w:shd w:val="clear" w:color="auto" w:fill="auto"/>
            <w:vAlign w:val="center"/>
          </w:tcPr>
          <w:p w14:paraId="69C435F6" w14:textId="77777777" w:rsidR="009A2BC7" w:rsidRPr="00CB6EBA" w:rsidRDefault="009A2BC7" w:rsidP="009A2BC7">
            <w:pPr>
              <w:pStyle w:val="aff2"/>
              <w:rPr>
                <w:snapToGrid w:val="0"/>
              </w:rPr>
            </w:pPr>
            <w:r w:rsidRPr="00CB6EBA">
              <w:rPr>
                <w:snapToGrid w:val="0"/>
              </w:rPr>
              <w:t>301.64</w:t>
            </w:r>
          </w:p>
        </w:tc>
        <w:tc>
          <w:tcPr>
            <w:tcW w:w="488" w:type="pct"/>
            <w:shd w:val="clear" w:color="auto" w:fill="auto"/>
            <w:vAlign w:val="center"/>
          </w:tcPr>
          <w:p w14:paraId="27570A0A" w14:textId="77777777" w:rsidR="009A2BC7" w:rsidRPr="00CB6EBA" w:rsidRDefault="009A2BC7" w:rsidP="009A2BC7">
            <w:pPr>
              <w:pStyle w:val="aff2"/>
              <w:rPr>
                <w:snapToGrid w:val="0"/>
              </w:rPr>
            </w:pPr>
            <w:r w:rsidRPr="00CB6EBA">
              <w:rPr>
                <w:snapToGrid w:val="0"/>
              </w:rPr>
              <w:t>301.94</w:t>
            </w:r>
          </w:p>
        </w:tc>
        <w:tc>
          <w:tcPr>
            <w:tcW w:w="488" w:type="pct"/>
            <w:shd w:val="clear" w:color="auto" w:fill="auto"/>
            <w:vAlign w:val="center"/>
          </w:tcPr>
          <w:p w14:paraId="5128FC25" w14:textId="77777777" w:rsidR="009A2BC7" w:rsidRPr="00CB6EBA" w:rsidRDefault="009A2BC7" w:rsidP="009A2BC7">
            <w:pPr>
              <w:pStyle w:val="aff2"/>
              <w:rPr>
                <w:snapToGrid w:val="0"/>
              </w:rPr>
            </w:pPr>
            <w:r w:rsidRPr="00CB6EBA">
              <w:rPr>
                <w:snapToGrid w:val="0"/>
              </w:rPr>
              <w:t>302.24</w:t>
            </w:r>
          </w:p>
        </w:tc>
        <w:tc>
          <w:tcPr>
            <w:tcW w:w="488" w:type="pct"/>
            <w:shd w:val="clear" w:color="auto" w:fill="auto"/>
            <w:vAlign w:val="center"/>
          </w:tcPr>
          <w:p w14:paraId="2C5E0177" w14:textId="77777777" w:rsidR="009A2BC7" w:rsidRPr="00CB6EBA" w:rsidRDefault="009A2BC7" w:rsidP="009A2BC7">
            <w:pPr>
              <w:pStyle w:val="aff2"/>
              <w:rPr>
                <w:snapToGrid w:val="0"/>
              </w:rPr>
            </w:pPr>
            <w:r w:rsidRPr="00CB6EBA">
              <w:rPr>
                <w:snapToGrid w:val="0"/>
              </w:rPr>
              <w:t>302.54</w:t>
            </w:r>
          </w:p>
        </w:tc>
        <w:tc>
          <w:tcPr>
            <w:tcW w:w="488" w:type="pct"/>
            <w:shd w:val="clear" w:color="auto" w:fill="auto"/>
            <w:vAlign w:val="center"/>
          </w:tcPr>
          <w:p w14:paraId="2D6B0CE5" w14:textId="77777777" w:rsidR="009A2BC7" w:rsidRPr="00CB6EBA" w:rsidRDefault="009A2BC7" w:rsidP="009A2BC7">
            <w:pPr>
              <w:pStyle w:val="aff2"/>
              <w:rPr>
                <w:snapToGrid w:val="0"/>
              </w:rPr>
            </w:pPr>
            <w:r w:rsidRPr="00CB6EBA">
              <w:rPr>
                <w:snapToGrid w:val="0"/>
              </w:rPr>
              <w:t>302.84</w:t>
            </w:r>
          </w:p>
        </w:tc>
        <w:tc>
          <w:tcPr>
            <w:tcW w:w="488" w:type="pct"/>
            <w:shd w:val="clear" w:color="auto" w:fill="auto"/>
            <w:vAlign w:val="center"/>
          </w:tcPr>
          <w:p w14:paraId="7EDA7EC9" w14:textId="77777777" w:rsidR="009A2BC7" w:rsidRPr="00CB6EBA" w:rsidRDefault="009A2BC7" w:rsidP="009A2BC7">
            <w:pPr>
              <w:pStyle w:val="aff2"/>
              <w:rPr>
                <w:snapToGrid w:val="0"/>
              </w:rPr>
            </w:pPr>
            <w:r w:rsidRPr="00CB6EBA">
              <w:rPr>
                <w:snapToGrid w:val="0"/>
              </w:rPr>
              <w:t>303.14</w:t>
            </w:r>
          </w:p>
        </w:tc>
      </w:tr>
      <w:tr w:rsidR="009A2BC7" w:rsidRPr="00CB6EBA" w14:paraId="17A1D5FB" w14:textId="77777777" w:rsidTr="009A2BC7">
        <w:trPr>
          <w:trHeight w:val="340"/>
          <w:jc w:val="center"/>
        </w:trPr>
        <w:tc>
          <w:tcPr>
            <w:tcW w:w="1087" w:type="pct"/>
            <w:shd w:val="clear" w:color="auto" w:fill="auto"/>
            <w:vAlign w:val="center"/>
          </w:tcPr>
          <w:p w14:paraId="49CFFA2F" w14:textId="77777777" w:rsidR="009A2BC7" w:rsidRPr="00CB6EBA" w:rsidRDefault="009A2BC7" w:rsidP="009A2BC7">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492" w:type="pct"/>
            <w:shd w:val="clear" w:color="auto" w:fill="auto"/>
            <w:vAlign w:val="center"/>
          </w:tcPr>
          <w:p w14:paraId="4ABDA874" w14:textId="77777777" w:rsidR="009A2BC7" w:rsidRPr="00CB6EBA" w:rsidRDefault="009A2BC7" w:rsidP="009A2BC7">
            <w:pPr>
              <w:pStyle w:val="aff2"/>
              <w:rPr>
                <w:snapToGrid w:val="0"/>
              </w:rPr>
            </w:pPr>
            <w:r w:rsidRPr="00CB6EBA">
              <w:rPr>
                <w:snapToGrid w:val="0"/>
              </w:rPr>
              <w:t>0</w:t>
            </w:r>
          </w:p>
        </w:tc>
        <w:tc>
          <w:tcPr>
            <w:tcW w:w="491" w:type="pct"/>
            <w:shd w:val="clear" w:color="auto" w:fill="auto"/>
            <w:vAlign w:val="center"/>
          </w:tcPr>
          <w:p w14:paraId="68F439A3" w14:textId="77777777" w:rsidR="009A2BC7" w:rsidRPr="00CB6EBA" w:rsidRDefault="009A2BC7" w:rsidP="009A2BC7">
            <w:pPr>
              <w:pStyle w:val="aff2"/>
              <w:rPr>
                <w:snapToGrid w:val="0"/>
              </w:rPr>
            </w:pPr>
            <w:r w:rsidRPr="00CB6EBA">
              <w:rPr>
                <w:snapToGrid w:val="0"/>
              </w:rPr>
              <w:t>19</w:t>
            </w:r>
          </w:p>
        </w:tc>
        <w:tc>
          <w:tcPr>
            <w:tcW w:w="490" w:type="pct"/>
            <w:shd w:val="clear" w:color="auto" w:fill="auto"/>
            <w:vAlign w:val="center"/>
          </w:tcPr>
          <w:p w14:paraId="7C5417B3" w14:textId="77777777" w:rsidR="009A2BC7" w:rsidRPr="00CB6EBA" w:rsidRDefault="009A2BC7" w:rsidP="009A2BC7">
            <w:pPr>
              <w:pStyle w:val="aff2"/>
              <w:rPr>
                <w:snapToGrid w:val="0"/>
              </w:rPr>
            </w:pPr>
            <w:r w:rsidRPr="00CB6EBA">
              <w:rPr>
                <w:snapToGrid w:val="0"/>
              </w:rPr>
              <w:t>47</w:t>
            </w:r>
          </w:p>
        </w:tc>
        <w:tc>
          <w:tcPr>
            <w:tcW w:w="488" w:type="pct"/>
            <w:shd w:val="clear" w:color="auto" w:fill="auto"/>
            <w:vAlign w:val="center"/>
          </w:tcPr>
          <w:p w14:paraId="411E2709" w14:textId="77777777" w:rsidR="009A2BC7" w:rsidRPr="00CB6EBA" w:rsidRDefault="009A2BC7" w:rsidP="009A2BC7">
            <w:pPr>
              <w:pStyle w:val="aff2"/>
              <w:rPr>
                <w:snapToGrid w:val="0"/>
              </w:rPr>
            </w:pPr>
            <w:r w:rsidRPr="00CB6EBA">
              <w:rPr>
                <w:snapToGrid w:val="0"/>
              </w:rPr>
              <w:t>84</w:t>
            </w:r>
          </w:p>
        </w:tc>
        <w:tc>
          <w:tcPr>
            <w:tcW w:w="488" w:type="pct"/>
            <w:shd w:val="clear" w:color="auto" w:fill="auto"/>
            <w:vAlign w:val="center"/>
          </w:tcPr>
          <w:p w14:paraId="3CCC6B99" w14:textId="77777777" w:rsidR="009A2BC7" w:rsidRPr="00CB6EBA" w:rsidRDefault="009A2BC7" w:rsidP="009A2BC7">
            <w:pPr>
              <w:pStyle w:val="aff2"/>
              <w:rPr>
                <w:snapToGrid w:val="0"/>
              </w:rPr>
            </w:pPr>
            <w:r w:rsidRPr="00CB6EBA">
              <w:rPr>
                <w:snapToGrid w:val="0"/>
              </w:rPr>
              <w:t>130</w:t>
            </w:r>
          </w:p>
        </w:tc>
        <w:tc>
          <w:tcPr>
            <w:tcW w:w="488" w:type="pct"/>
            <w:shd w:val="clear" w:color="auto" w:fill="auto"/>
            <w:vAlign w:val="center"/>
          </w:tcPr>
          <w:p w14:paraId="09489292" w14:textId="77777777" w:rsidR="009A2BC7" w:rsidRPr="00CB6EBA" w:rsidRDefault="009A2BC7" w:rsidP="009A2BC7">
            <w:pPr>
              <w:pStyle w:val="aff2"/>
              <w:rPr>
                <w:snapToGrid w:val="0"/>
              </w:rPr>
            </w:pPr>
            <w:r w:rsidRPr="00CB6EBA">
              <w:rPr>
                <w:snapToGrid w:val="0"/>
              </w:rPr>
              <w:t>183</w:t>
            </w:r>
          </w:p>
        </w:tc>
        <w:tc>
          <w:tcPr>
            <w:tcW w:w="488" w:type="pct"/>
            <w:shd w:val="clear" w:color="auto" w:fill="auto"/>
            <w:vAlign w:val="center"/>
          </w:tcPr>
          <w:p w14:paraId="402B912E" w14:textId="77777777" w:rsidR="009A2BC7" w:rsidRPr="00CB6EBA" w:rsidRDefault="009A2BC7" w:rsidP="009A2BC7">
            <w:pPr>
              <w:pStyle w:val="aff2"/>
              <w:rPr>
                <w:snapToGrid w:val="0"/>
              </w:rPr>
            </w:pPr>
            <w:r w:rsidRPr="00CB6EBA">
              <w:rPr>
                <w:snapToGrid w:val="0"/>
              </w:rPr>
              <w:t>245</w:t>
            </w:r>
          </w:p>
        </w:tc>
        <w:tc>
          <w:tcPr>
            <w:tcW w:w="488" w:type="pct"/>
            <w:shd w:val="clear" w:color="auto" w:fill="auto"/>
            <w:vAlign w:val="center"/>
          </w:tcPr>
          <w:p w14:paraId="626D56A5" w14:textId="77777777" w:rsidR="009A2BC7" w:rsidRPr="00CB6EBA" w:rsidRDefault="009A2BC7" w:rsidP="009A2BC7">
            <w:pPr>
              <w:pStyle w:val="aff2"/>
              <w:rPr>
                <w:snapToGrid w:val="0"/>
              </w:rPr>
            </w:pPr>
            <w:r w:rsidRPr="00CB6EBA">
              <w:rPr>
                <w:snapToGrid w:val="0"/>
              </w:rPr>
              <w:t>306</w:t>
            </w:r>
          </w:p>
        </w:tc>
      </w:tr>
      <w:tr w:rsidR="009A2BC7" w:rsidRPr="00CB6EBA" w14:paraId="421EA636" w14:textId="77777777" w:rsidTr="009A2BC7">
        <w:trPr>
          <w:trHeight w:val="340"/>
          <w:jc w:val="center"/>
        </w:trPr>
        <w:tc>
          <w:tcPr>
            <w:tcW w:w="1087" w:type="pct"/>
            <w:shd w:val="clear" w:color="auto" w:fill="auto"/>
            <w:vAlign w:val="center"/>
          </w:tcPr>
          <w:p w14:paraId="369AB016" w14:textId="77777777" w:rsidR="009A2BC7" w:rsidRPr="00CB6EBA" w:rsidRDefault="009A2BC7" w:rsidP="009A2BC7">
            <w:pPr>
              <w:pStyle w:val="aff2"/>
              <w:rPr>
                <w:snapToGrid w:val="0"/>
              </w:rPr>
            </w:pPr>
            <w:r w:rsidRPr="00CB6EBA">
              <w:rPr>
                <w:rFonts w:eastAsia="宋体"/>
                <w:snapToGrid w:val="0"/>
              </w:rPr>
              <w:t>水位（</w:t>
            </w:r>
            <w:r w:rsidRPr="00CB6EBA">
              <w:rPr>
                <w:snapToGrid w:val="0"/>
              </w:rPr>
              <w:t>m</w:t>
            </w:r>
            <w:r w:rsidRPr="00CB6EBA">
              <w:rPr>
                <w:rFonts w:eastAsia="宋体"/>
                <w:snapToGrid w:val="0"/>
              </w:rPr>
              <w:t>）</w:t>
            </w:r>
          </w:p>
        </w:tc>
        <w:tc>
          <w:tcPr>
            <w:tcW w:w="492" w:type="pct"/>
            <w:shd w:val="clear" w:color="auto" w:fill="auto"/>
            <w:vAlign w:val="center"/>
          </w:tcPr>
          <w:p w14:paraId="676214C8" w14:textId="77777777" w:rsidR="009A2BC7" w:rsidRPr="00CB6EBA" w:rsidRDefault="009A2BC7" w:rsidP="009A2BC7">
            <w:pPr>
              <w:pStyle w:val="aff2"/>
              <w:rPr>
                <w:snapToGrid w:val="0"/>
              </w:rPr>
            </w:pPr>
            <w:r w:rsidRPr="00CB6EBA">
              <w:rPr>
                <w:snapToGrid w:val="0"/>
              </w:rPr>
              <w:t>303.44</w:t>
            </w:r>
          </w:p>
        </w:tc>
        <w:tc>
          <w:tcPr>
            <w:tcW w:w="491" w:type="pct"/>
            <w:shd w:val="clear" w:color="auto" w:fill="auto"/>
            <w:vAlign w:val="center"/>
          </w:tcPr>
          <w:p w14:paraId="38C41FDD" w14:textId="77777777" w:rsidR="009A2BC7" w:rsidRPr="00CB6EBA" w:rsidRDefault="009A2BC7" w:rsidP="009A2BC7">
            <w:pPr>
              <w:pStyle w:val="aff2"/>
              <w:rPr>
                <w:snapToGrid w:val="0"/>
              </w:rPr>
            </w:pPr>
            <w:r w:rsidRPr="00CB6EBA">
              <w:rPr>
                <w:snapToGrid w:val="0"/>
              </w:rPr>
              <w:t>303.74</w:t>
            </w:r>
          </w:p>
        </w:tc>
        <w:tc>
          <w:tcPr>
            <w:tcW w:w="490" w:type="pct"/>
            <w:shd w:val="clear" w:color="auto" w:fill="auto"/>
            <w:vAlign w:val="center"/>
          </w:tcPr>
          <w:p w14:paraId="570727A4" w14:textId="77777777" w:rsidR="009A2BC7" w:rsidRPr="00CB6EBA" w:rsidRDefault="009A2BC7" w:rsidP="009A2BC7">
            <w:pPr>
              <w:pStyle w:val="aff2"/>
              <w:rPr>
                <w:snapToGrid w:val="0"/>
              </w:rPr>
            </w:pPr>
            <w:r w:rsidRPr="00CB6EBA">
              <w:rPr>
                <w:snapToGrid w:val="0"/>
              </w:rPr>
              <w:t>304.04</w:t>
            </w:r>
          </w:p>
        </w:tc>
        <w:tc>
          <w:tcPr>
            <w:tcW w:w="488" w:type="pct"/>
            <w:shd w:val="clear" w:color="auto" w:fill="auto"/>
            <w:vAlign w:val="center"/>
          </w:tcPr>
          <w:p w14:paraId="4888ADEC" w14:textId="77777777" w:rsidR="009A2BC7" w:rsidRPr="00CB6EBA" w:rsidRDefault="009A2BC7" w:rsidP="009A2BC7">
            <w:pPr>
              <w:pStyle w:val="aff2"/>
              <w:rPr>
                <w:snapToGrid w:val="0"/>
              </w:rPr>
            </w:pPr>
            <w:r w:rsidRPr="00CB6EBA">
              <w:rPr>
                <w:snapToGrid w:val="0"/>
              </w:rPr>
              <w:t>304.34</w:t>
            </w:r>
          </w:p>
        </w:tc>
        <w:tc>
          <w:tcPr>
            <w:tcW w:w="488" w:type="pct"/>
            <w:shd w:val="clear" w:color="auto" w:fill="auto"/>
            <w:vAlign w:val="center"/>
          </w:tcPr>
          <w:p w14:paraId="3E850D6D" w14:textId="77777777" w:rsidR="009A2BC7" w:rsidRPr="00CB6EBA" w:rsidRDefault="009A2BC7" w:rsidP="009A2BC7">
            <w:pPr>
              <w:pStyle w:val="aff2"/>
              <w:rPr>
                <w:snapToGrid w:val="0"/>
              </w:rPr>
            </w:pPr>
            <w:r w:rsidRPr="00CB6EBA">
              <w:rPr>
                <w:snapToGrid w:val="0"/>
              </w:rPr>
              <w:t>304.54</w:t>
            </w:r>
          </w:p>
        </w:tc>
        <w:tc>
          <w:tcPr>
            <w:tcW w:w="488" w:type="pct"/>
            <w:shd w:val="clear" w:color="auto" w:fill="auto"/>
            <w:vAlign w:val="center"/>
          </w:tcPr>
          <w:p w14:paraId="1160EE82" w14:textId="77777777" w:rsidR="009A2BC7" w:rsidRPr="00CB6EBA" w:rsidRDefault="009A2BC7" w:rsidP="009A2BC7">
            <w:pPr>
              <w:pStyle w:val="aff2"/>
              <w:rPr>
                <w:snapToGrid w:val="0"/>
              </w:rPr>
            </w:pPr>
            <w:r w:rsidRPr="00CB6EBA">
              <w:rPr>
                <w:snapToGrid w:val="0"/>
              </w:rPr>
              <w:t>304.84</w:t>
            </w:r>
          </w:p>
        </w:tc>
        <w:tc>
          <w:tcPr>
            <w:tcW w:w="488" w:type="pct"/>
            <w:shd w:val="clear" w:color="auto" w:fill="auto"/>
            <w:vAlign w:val="center"/>
          </w:tcPr>
          <w:p w14:paraId="4EAAB7E2" w14:textId="77777777" w:rsidR="009A2BC7" w:rsidRPr="00CB6EBA" w:rsidRDefault="009A2BC7" w:rsidP="009A2BC7">
            <w:pPr>
              <w:pStyle w:val="aff2"/>
              <w:rPr>
                <w:snapToGrid w:val="0"/>
              </w:rPr>
            </w:pPr>
            <w:r w:rsidRPr="00CB6EBA">
              <w:rPr>
                <w:snapToGrid w:val="0"/>
              </w:rPr>
              <w:t>305.04</w:t>
            </w:r>
          </w:p>
        </w:tc>
        <w:tc>
          <w:tcPr>
            <w:tcW w:w="488" w:type="pct"/>
            <w:shd w:val="clear" w:color="auto" w:fill="auto"/>
            <w:vAlign w:val="center"/>
          </w:tcPr>
          <w:p w14:paraId="065D3DF5" w14:textId="77777777" w:rsidR="009A2BC7" w:rsidRPr="00CB6EBA" w:rsidRDefault="009A2BC7" w:rsidP="009A2BC7">
            <w:pPr>
              <w:pStyle w:val="aff2"/>
              <w:rPr>
                <w:snapToGrid w:val="0"/>
              </w:rPr>
            </w:pPr>
          </w:p>
        </w:tc>
      </w:tr>
      <w:tr w:rsidR="009A2BC7" w:rsidRPr="00CB6EBA" w14:paraId="3D84D500" w14:textId="77777777" w:rsidTr="009A2BC7">
        <w:trPr>
          <w:trHeight w:val="340"/>
          <w:jc w:val="center"/>
        </w:trPr>
        <w:tc>
          <w:tcPr>
            <w:tcW w:w="1087" w:type="pct"/>
            <w:shd w:val="clear" w:color="auto" w:fill="auto"/>
            <w:vAlign w:val="center"/>
          </w:tcPr>
          <w:p w14:paraId="2CDB4707" w14:textId="77777777" w:rsidR="009A2BC7" w:rsidRPr="00CB6EBA" w:rsidRDefault="009A2BC7" w:rsidP="009A2BC7">
            <w:pPr>
              <w:pStyle w:val="aff2"/>
              <w:rPr>
                <w:snapToGrid w:val="0"/>
              </w:rPr>
            </w:pPr>
            <w:r w:rsidRPr="00CB6EBA">
              <w:rPr>
                <w:rFonts w:eastAsia="宋体"/>
                <w:snapToGrid w:val="0"/>
              </w:rPr>
              <w:t>泄流量（</w:t>
            </w:r>
            <w:r w:rsidRPr="00CB6EBA">
              <w:rPr>
                <w:snapToGrid w:val="0"/>
              </w:rPr>
              <w:t>m</w:t>
            </w:r>
            <w:r w:rsidRPr="00CB6EBA">
              <w:rPr>
                <w:snapToGrid w:val="0"/>
                <w:vertAlign w:val="superscript"/>
              </w:rPr>
              <w:t>3</w:t>
            </w:r>
            <w:r w:rsidRPr="00CB6EBA">
              <w:rPr>
                <w:snapToGrid w:val="0"/>
              </w:rPr>
              <w:t>/s</w:t>
            </w:r>
            <w:r w:rsidRPr="00CB6EBA">
              <w:rPr>
                <w:rFonts w:eastAsia="宋体"/>
                <w:snapToGrid w:val="0"/>
              </w:rPr>
              <w:t>）</w:t>
            </w:r>
          </w:p>
        </w:tc>
        <w:tc>
          <w:tcPr>
            <w:tcW w:w="492" w:type="pct"/>
            <w:shd w:val="clear" w:color="auto" w:fill="auto"/>
            <w:vAlign w:val="center"/>
          </w:tcPr>
          <w:p w14:paraId="7340901C" w14:textId="77777777" w:rsidR="009A2BC7" w:rsidRPr="00CB6EBA" w:rsidRDefault="009A2BC7" w:rsidP="009A2BC7">
            <w:pPr>
              <w:pStyle w:val="aff2"/>
              <w:rPr>
                <w:snapToGrid w:val="0"/>
              </w:rPr>
            </w:pPr>
            <w:r w:rsidRPr="00CB6EBA">
              <w:rPr>
                <w:snapToGrid w:val="0"/>
              </w:rPr>
              <w:t>391</w:t>
            </w:r>
          </w:p>
        </w:tc>
        <w:tc>
          <w:tcPr>
            <w:tcW w:w="491" w:type="pct"/>
            <w:shd w:val="clear" w:color="auto" w:fill="auto"/>
            <w:vAlign w:val="center"/>
          </w:tcPr>
          <w:p w14:paraId="0EE587B3" w14:textId="77777777" w:rsidR="009A2BC7" w:rsidRPr="00CB6EBA" w:rsidRDefault="009A2BC7" w:rsidP="009A2BC7">
            <w:pPr>
              <w:pStyle w:val="aff2"/>
              <w:rPr>
                <w:snapToGrid w:val="0"/>
              </w:rPr>
            </w:pPr>
            <w:r w:rsidRPr="00CB6EBA">
              <w:rPr>
                <w:snapToGrid w:val="0"/>
              </w:rPr>
              <w:t>475</w:t>
            </w:r>
          </w:p>
        </w:tc>
        <w:tc>
          <w:tcPr>
            <w:tcW w:w="490" w:type="pct"/>
            <w:shd w:val="clear" w:color="auto" w:fill="auto"/>
            <w:vAlign w:val="center"/>
          </w:tcPr>
          <w:p w14:paraId="16938584" w14:textId="77777777" w:rsidR="009A2BC7" w:rsidRPr="00CB6EBA" w:rsidRDefault="009A2BC7" w:rsidP="009A2BC7">
            <w:pPr>
              <w:pStyle w:val="aff2"/>
              <w:rPr>
                <w:snapToGrid w:val="0"/>
              </w:rPr>
            </w:pPr>
            <w:r w:rsidRPr="00CB6EBA">
              <w:rPr>
                <w:snapToGrid w:val="0"/>
              </w:rPr>
              <w:t>567</w:t>
            </w:r>
          </w:p>
        </w:tc>
        <w:tc>
          <w:tcPr>
            <w:tcW w:w="488" w:type="pct"/>
            <w:shd w:val="clear" w:color="auto" w:fill="auto"/>
            <w:vAlign w:val="center"/>
          </w:tcPr>
          <w:p w14:paraId="3475E83A" w14:textId="77777777" w:rsidR="009A2BC7" w:rsidRPr="00CB6EBA" w:rsidRDefault="009A2BC7" w:rsidP="009A2BC7">
            <w:pPr>
              <w:pStyle w:val="aff2"/>
              <w:rPr>
                <w:snapToGrid w:val="0"/>
              </w:rPr>
            </w:pPr>
            <w:r w:rsidRPr="00CB6EBA">
              <w:rPr>
                <w:snapToGrid w:val="0"/>
              </w:rPr>
              <w:t>658</w:t>
            </w:r>
          </w:p>
        </w:tc>
        <w:tc>
          <w:tcPr>
            <w:tcW w:w="488" w:type="pct"/>
            <w:shd w:val="clear" w:color="auto" w:fill="auto"/>
            <w:vAlign w:val="center"/>
          </w:tcPr>
          <w:p w14:paraId="2A5AD9A8" w14:textId="77777777" w:rsidR="009A2BC7" w:rsidRPr="00CB6EBA" w:rsidRDefault="009A2BC7" w:rsidP="009A2BC7">
            <w:pPr>
              <w:pStyle w:val="aff2"/>
              <w:rPr>
                <w:snapToGrid w:val="0"/>
              </w:rPr>
            </w:pPr>
            <w:r w:rsidRPr="00CB6EBA">
              <w:rPr>
                <w:snapToGrid w:val="0"/>
              </w:rPr>
              <w:t>723</w:t>
            </w:r>
          </w:p>
        </w:tc>
        <w:tc>
          <w:tcPr>
            <w:tcW w:w="488" w:type="pct"/>
            <w:shd w:val="clear" w:color="auto" w:fill="auto"/>
            <w:vAlign w:val="center"/>
          </w:tcPr>
          <w:p w14:paraId="7A5CBAAC" w14:textId="77777777" w:rsidR="009A2BC7" w:rsidRPr="00CB6EBA" w:rsidRDefault="009A2BC7" w:rsidP="009A2BC7">
            <w:pPr>
              <w:pStyle w:val="aff2"/>
              <w:rPr>
                <w:snapToGrid w:val="0"/>
              </w:rPr>
            </w:pPr>
            <w:r w:rsidRPr="00CB6EBA">
              <w:rPr>
                <w:snapToGrid w:val="0"/>
              </w:rPr>
              <w:t>836</w:t>
            </w:r>
          </w:p>
        </w:tc>
        <w:tc>
          <w:tcPr>
            <w:tcW w:w="488" w:type="pct"/>
            <w:shd w:val="clear" w:color="auto" w:fill="auto"/>
            <w:vAlign w:val="center"/>
          </w:tcPr>
          <w:p w14:paraId="527264F9" w14:textId="77777777" w:rsidR="009A2BC7" w:rsidRPr="00CB6EBA" w:rsidRDefault="009A2BC7" w:rsidP="009A2BC7">
            <w:pPr>
              <w:pStyle w:val="aff2"/>
              <w:rPr>
                <w:snapToGrid w:val="0"/>
              </w:rPr>
            </w:pPr>
            <w:r w:rsidRPr="00CB6EBA">
              <w:rPr>
                <w:snapToGrid w:val="0"/>
              </w:rPr>
              <w:t>916</w:t>
            </w:r>
          </w:p>
        </w:tc>
        <w:tc>
          <w:tcPr>
            <w:tcW w:w="488" w:type="pct"/>
            <w:shd w:val="clear" w:color="auto" w:fill="auto"/>
            <w:vAlign w:val="center"/>
          </w:tcPr>
          <w:p w14:paraId="0998947A" w14:textId="77777777" w:rsidR="009A2BC7" w:rsidRPr="00CB6EBA" w:rsidRDefault="009A2BC7" w:rsidP="009A2BC7">
            <w:pPr>
              <w:pStyle w:val="aff2"/>
              <w:rPr>
                <w:snapToGrid w:val="0"/>
              </w:rPr>
            </w:pPr>
          </w:p>
        </w:tc>
      </w:tr>
    </w:tbl>
    <w:p w14:paraId="2BEC422F" w14:textId="77777777" w:rsidR="009A2BC7" w:rsidRPr="00CB6EBA" w:rsidRDefault="00BD20DE">
      <w:pPr>
        <w:pStyle w:val="af"/>
      </w:pPr>
      <w:r w:rsidRPr="00CB6EBA">
        <w:t>3</w:t>
      </w:r>
      <w:r w:rsidRPr="00CB6EBA">
        <w:t>、</w:t>
      </w:r>
      <w:r w:rsidR="009A2BC7" w:rsidRPr="00CB6EBA">
        <w:t>本次复核与除险加固初设报告成果对比</w:t>
      </w:r>
    </w:p>
    <w:p w14:paraId="21B3CF1B" w14:textId="77777777" w:rsidR="009A2BC7" w:rsidRPr="00CB6EBA" w:rsidRDefault="009A2BC7">
      <w:pPr>
        <w:pStyle w:val="af"/>
      </w:pPr>
      <w:r w:rsidRPr="00CB6EBA">
        <w:t>将本次复核结果与除险加固工程初设报告结果（见表</w:t>
      </w:r>
      <w:r w:rsidRPr="00CB6EBA">
        <w:t>8.3-4</w:t>
      </w:r>
      <w:r w:rsidRPr="00CB6EBA">
        <w:t>）对比，可以看出，两者水位</w:t>
      </w:r>
      <w:r w:rsidRPr="00CB6EBA">
        <w:t>~</w:t>
      </w:r>
      <w:r w:rsidRPr="00CB6EBA">
        <w:t>下泄能力关系相差不大。泄洪设施泄洪能力满足设计要求。</w:t>
      </w:r>
    </w:p>
    <w:p w14:paraId="0A1D03F9" w14:textId="77777777" w:rsidR="003D659C" w:rsidRPr="00CB6EBA" w:rsidRDefault="003D659C" w:rsidP="00787C9F">
      <w:pPr>
        <w:pStyle w:val="3"/>
        <w:spacing w:before="163"/>
      </w:pPr>
      <w:bookmarkStart w:id="1224" w:name="_Toc494531512"/>
      <w:r w:rsidRPr="00CB6EBA">
        <w:t xml:space="preserve">8.3.2 </w:t>
      </w:r>
      <w:r w:rsidRPr="00CB6EBA">
        <w:t>正常溢洪道消能防冲复核</w:t>
      </w:r>
      <w:bookmarkEnd w:id="1224"/>
    </w:p>
    <w:p w14:paraId="162E0DAC" w14:textId="77777777" w:rsidR="009A2BC7" w:rsidRPr="00CB6EBA" w:rsidRDefault="009A2BC7">
      <w:pPr>
        <w:pStyle w:val="af"/>
      </w:pPr>
      <w:r w:rsidRPr="00CB6EBA">
        <w:t>根据《混凝土重力坝设计规范》（</w:t>
      </w:r>
      <w:r w:rsidRPr="00CB6EBA">
        <w:t>SL 319-2005</w:t>
      </w:r>
      <w:r w:rsidRPr="00CB6EBA">
        <w:t>）和《溢洪道设计规范</w:t>
      </w:r>
      <w:r w:rsidRPr="00CB6EBA">
        <w:rPr>
          <w:spacing w:val="20"/>
        </w:rPr>
        <w:t>》（</w:t>
      </w:r>
      <w:r w:rsidRPr="00CB6EBA">
        <w:t>SL 253-2000</w:t>
      </w:r>
      <w:r w:rsidRPr="00CB6EBA">
        <w:t>）要求进行挑流消能复核，计算成果见表</w:t>
      </w:r>
      <w:r w:rsidRPr="00CB6EBA">
        <w:t>8.3-5</w:t>
      </w:r>
      <w:r w:rsidRPr="00CB6EBA">
        <w:t>。从表可知，在上游分别为设计洪水位和校核洪水位工况时，总挑距与冲坑深度之比均大于</w:t>
      </w:r>
      <w:r w:rsidRPr="00CB6EBA">
        <w:t>2.5</w:t>
      </w:r>
      <w:r w:rsidRPr="00CB6EBA">
        <w:t>，满足规范要求，溢流道泄洪不会影响安全。</w:t>
      </w:r>
    </w:p>
    <w:p w14:paraId="7FCF4B62" w14:textId="77777777" w:rsidR="009A2BC7" w:rsidRPr="00CB6EBA" w:rsidRDefault="009A2BC7">
      <w:pPr>
        <w:pStyle w:val="ac"/>
      </w:pPr>
      <w:r w:rsidRPr="00CB6EBA">
        <w:t>表</w:t>
      </w:r>
      <w:r w:rsidRPr="00CB6EBA">
        <w:t>8.3-5</w:t>
      </w:r>
      <w:r w:rsidRPr="00CB6EBA">
        <w:t>挑距与冲坑深度复核计算成果表</w:t>
      </w:r>
    </w:p>
    <w:tbl>
      <w:tblPr>
        <w:tblW w:w="4998"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220"/>
        <w:gridCol w:w="1220"/>
        <w:gridCol w:w="1219"/>
        <w:gridCol w:w="1217"/>
        <w:gridCol w:w="1217"/>
        <w:gridCol w:w="1216"/>
        <w:gridCol w:w="1216"/>
      </w:tblGrid>
      <w:tr w:rsidR="009A2BC7" w:rsidRPr="00CB6EBA" w14:paraId="48B67876" w14:textId="77777777" w:rsidTr="009A2BC7">
        <w:trPr>
          <w:trHeight w:val="340"/>
          <w:jc w:val="center"/>
        </w:trPr>
        <w:tc>
          <w:tcPr>
            <w:tcW w:w="715" w:type="pct"/>
            <w:shd w:val="clear" w:color="auto" w:fill="auto"/>
            <w:vAlign w:val="center"/>
          </w:tcPr>
          <w:p w14:paraId="4E8BEEE1" w14:textId="77777777" w:rsidR="009A2BC7" w:rsidRPr="00CB6EBA" w:rsidRDefault="009A2BC7" w:rsidP="009A2BC7">
            <w:pPr>
              <w:pStyle w:val="aff2"/>
            </w:pPr>
            <w:r w:rsidRPr="00CB6EBA">
              <w:rPr>
                <w:rFonts w:eastAsia="宋体"/>
              </w:rPr>
              <w:t>工况</w:t>
            </w:r>
          </w:p>
        </w:tc>
        <w:tc>
          <w:tcPr>
            <w:tcW w:w="715" w:type="pct"/>
            <w:shd w:val="clear" w:color="auto" w:fill="auto"/>
            <w:noWrap/>
            <w:vAlign w:val="center"/>
          </w:tcPr>
          <w:p w14:paraId="69580660" w14:textId="77777777" w:rsidR="009A2BC7" w:rsidRPr="00CB6EBA" w:rsidRDefault="009A2BC7" w:rsidP="009A2BC7">
            <w:pPr>
              <w:pStyle w:val="aff2"/>
            </w:pPr>
            <w:r w:rsidRPr="00CB6EBA">
              <w:rPr>
                <w:rFonts w:eastAsia="宋体"/>
              </w:rPr>
              <w:t>下泄流量</w:t>
            </w:r>
          </w:p>
          <w:p w14:paraId="70F98C81" w14:textId="77777777" w:rsidR="009A2BC7" w:rsidRPr="00CB6EBA" w:rsidRDefault="009A2BC7" w:rsidP="009A2BC7">
            <w:pPr>
              <w:pStyle w:val="aff2"/>
            </w:pPr>
            <w:r w:rsidRPr="00CB6EBA">
              <w:t>(m</w:t>
            </w:r>
            <w:r w:rsidRPr="00CB6EBA">
              <w:rPr>
                <w:vertAlign w:val="superscript"/>
              </w:rPr>
              <w:t>3</w:t>
            </w:r>
            <w:r w:rsidRPr="00CB6EBA">
              <w:t>/s)</w:t>
            </w:r>
          </w:p>
        </w:tc>
        <w:tc>
          <w:tcPr>
            <w:tcW w:w="715" w:type="pct"/>
            <w:shd w:val="clear" w:color="auto" w:fill="auto"/>
            <w:noWrap/>
            <w:vAlign w:val="center"/>
          </w:tcPr>
          <w:p w14:paraId="309025D4" w14:textId="77777777" w:rsidR="009A2BC7" w:rsidRPr="00CB6EBA" w:rsidRDefault="009A2BC7" w:rsidP="009A2BC7">
            <w:pPr>
              <w:pStyle w:val="aff2"/>
            </w:pPr>
            <w:r w:rsidRPr="00CB6EBA">
              <w:rPr>
                <w:rFonts w:eastAsia="宋体"/>
              </w:rPr>
              <w:t>下游水位</w:t>
            </w:r>
          </w:p>
          <w:p w14:paraId="2507FE53" w14:textId="77777777" w:rsidR="009A2BC7" w:rsidRPr="00CB6EBA" w:rsidRDefault="009A2BC7" w:rsidP="009A2BC7">
            <w:pPr>
              <w:pStyle w:val="aff2"/>
            </w:pPr>
            <w:r w:rsidRPr="00CB6EBA">
              <w:t>(m)</w:t>
            </w:r>
          </w:p>
        </w:tc>
        <w:tc>
          <w:tcPr>
            <w:tcW w:w="714" w:type="pct"/>
            <w:shd w:val="clear" w:color="auto" w:fill="auto"/>
            <w:noWrap/>
            <w:vAlign w:val="center"/>
          </w:tcPr>
          <w:p w14:paraId="3EB4747E" w14:textId="77777777" w:rsidR="009A2BC7" w:rsidRPr="00CB6EBA" w:rsidRDefault="009A2BC7" w:rsidP="009A2BC7">
            <w:pPr>
              <w:pStyle w:val="aff2"/>
            </w:pPr>
            <w:r w:rsidRPr="00CB6EBA">
              <w:rPr>
                <w:rFonts w:eastAsia="宋体"/>
              </w:rPr>
              <w:t>水舌抛距</w:t>
            </w:r>
          </w:p>
          <w:p w14:paraId="2BE5E469" w14:textId="77777777" w:rsidR="009A2BC7" w:rsidRPr="00CB6EBA" w:rsidRDefault="009A2BC7" w:rsidP="009A2BC7">
            <w:pPr>
              <w:pStyle w:val="aff2"/>
            </w:pPr>
            <w:r w:rsidRPr="00CB6EBA">
              <w:t>(m)</w:t>
            </w:r>
          </w:p>
        </w:tc>
        <w:tc>
          <w:tcPr>
            <w:tcW w:w="714" w:type="pct"/>
            <w:shd w:val="clear" w:color="auto" w:fill="auto"/>
            <w:noWrap/>
            <w:vAlign w:val="center"/>
          </w:tcPr>
          <w:p w14:paraId="2D78536E" w14:textId="77777777" w:rsidR="009A2BC7" w:rsidRPr="00CB6EBA" w:rsidRDefault="009A2BC7" w:rsidP="009A2BC7">
            <w:pPr>
              <w:pStyle w:val="aff2"/>
            </w:pPr>
            <w:r w:rsidRPr="00CB6EBA">
              <w:rPr>
                <w:rFonts w:eastAsia="宋体"/>
              </w:rPr>
              <w:t>水垫厚度</w:t>
            </w:r>
          </w:p>
          <w:p w14:paraId="7C258124" w14:textId="77777777" w:rsidR="009A2BC7" w:rsidRPr="00CB6EBA" w:rsidRDefault="009A2BC7" w:rsidP="009A2BC7">
            <w:pPr>
              <w:pStyle w:val="aff2"/>
            </w:pPr>
            <w:r w:rsidRPr="00CB6EBA">
              <w:t>(m)</w:t>
            </w:r>
          </w:p>
        </w:tc>
        <w:tc>
          <w:tcPr>
            <w:tcW w:w="713" w:type="pct"/>
            <w:shd w:val="clear" w:color="auto" w:fill="auto"/>
            <w:vAlign w:val="center"/>
          </w:tcPr>
          <w:p w14:paraId="45D84EA5" w14:textId="77777777" w:rsidR="009A2BC7" w:rsidRPr="00CB6EBA" w:rsidRDefault="009A2BC7" w:rsidP="009A2BC7">
            <w:pPr>
              <w:pStyle w:val="aff2"/>
            </w:pPr>
            <w:r w:rsidRPr="00CB6EBA">
              <w:rPr>
                <w:rFonts w:eastAsia="宋体"/>
              </w:rPr>
              <w:t>冲坑深度</w:t>
            </w:r>
          </w:p>
          <w:p w14:paraId="164DE07E" w14:textId="77777777" w:rsidR="009A2BC7" w:rsidRPr="00CB6EBA" w:rsidRDefault="009A2BC7" w:rsidP="009A2BC7">
            <w:pPr>
              <w:pStyle w:val="aff2"/>
            </w:pPr>
            <w:r w:rsidRPr="00CB6EBA">
              <w:t>(m)</w:t>
            </w:r>
          </w:p>
        </w:tc>
        <w:tc>
          <w:tcPr>
            <w:tcW w:w="713" w:type="pct"/>
            <w:shd w:val="clear" w:color="auto" w:fill="auto"/>
          </w:tcPr>
          <w:p w14:paraId="44A9FF5D" w14:textId="77777777" w:rsidR="009A2BC7" w:rsidRPr="00CB6EBA" w:rsidRDefault="009A2BC7" w:rsidP="009A2BC7">
            <w:pPr>
              <w:pStyle w:val="aff2"/>
            </w:pPr>
            <w:r w:rsidRPr="00CB6EBA">
              <w:rPr>
                <w:rFonts w:eastAsia="宋体"/>
              </w:rPr>
              <w:t>总挑距</w:t>
            </w:r>
            <w:r w:rsidRPr="00CB6EBA">
              <w:t>/</w:t>
            </w:r>
            <w:r w:rsidRPr="00CB6EBA">
              <w:rPr>
                <w:rFonts w:eastAsia="宋体"/>
              </w:rPr>
              <w:t>冲坑深度</w:t>
            </w:r>
          </w:p>
        </w:tc>
      </w:tr>
      <w:tr w:rsidR="009A2BC7" w:rsidRPr="00CB6EBA" w14:paraId="4161E91B" w14:textId="77777777" w:rsidTr="009A2BC7">
        <w:trPr>
          <w:trHeight w:val="340"/>
          <w:jc w:val="center"/>
        </w:trPr>
        <w:tc>
          <w:tcPr>
            <w:tcW w:w="715" w:type="pct"/>
            <w:shd w:val="clear" w:color="auto" w:fill="auto"/>
            <w:vAlign w:val="center"/>
          </w:tcPr>
          <w:p w14:paraId="1B38335E" w14:textId="77777777" w:rsidR="009A2BC7" w:rsidRPr="00CB6EBA" w:rsidRDefault="009A2BC7" w:rsidP="009A2BC7">
            <w:pPr>
              <w:pStyle w:val="aff2"/>
            </w:pPr>
            <w:r w:rsidRPr="00CB6EBA">
              <w:rPr>
                <w:rFonts w:eastAsia="宋体"/>
              </w:rPr>
              <w:t>设计水位</w:t>
            </w:r>
          </w:p>
        </w:tc>
        <w:tc>
          <w:tcPr>
            <w:tcW w:w="715" w:type="pct"/>
            <w:shd w:val="clear" w:color="auto" w:fill="auto"/>
            <w:noWrap/>
            <w:vAlign w:val="center"/>
          </w:tcPr>
          <w:p w14:paraId="56175139" w14:textId="77777777" w:rsidR="009A2BC7" w:rsidRPr="00CB6EBA" w:rsidRDefault="009A2BC7" w:rsidP="009A2BC7">
            <w:pPr>
              <w:pStyle w:val="aff2"/>
            </w:pPr>
            <w:r w:rsidRPr="00CB6EBA">
              <w:t>470</w:t>
            </w:r>
          </w:p>
        </w:tc>
        <w:tc>
          <w:tcPr>
            <w:tcW w:w="715" w:type="pct"/>
            <w:shd w:val="clear" w:color="auto" w:fill="auto"/>
            <w:noWrap/>
            <w:vAlign w:val="center"/>
          </w:tcPr>
          <w:p w14:paraId="5793DAC3" w14:textId="77777777" w:rsidR="009A2BC7" w:rsidRPr="00CB6EBA" w:rsidRDefault="009A2BC7" w:rsidP="009A2BC7">
            <w:pPr>
              <w:pStyle w:val="aff2"/>
            </w:pPr>
            <w:r w:rsidRPr="00CB6EBA">
              <w:t>265.64</w:t>
            </w:r>
          </w:p>
        </w:tc>
        <w:tc>
          <w:tcPr>
            <w:tcW w:w="714" w:type="pct"/>
            <w:shd w:val="clear" w:color="auto" w:fill="auto"/>
            <w:noWrap/>
            <w:vAlign w:val="center"/>
          </w:tcPr>
          <w:p w14:paraId="5E3C499F" w14:textId="77777777" w:rsidR="009A2BC7" w:rsidRPr="00CB6EBA" w:rsidRDefault="009A2BC7" w:rsidP="009A2BC7">
            <w:pPr>
              <w:pStyle w:val="aff2"/>
            </w:pPr>
            <w:r w:rsidRPr="00CB6EBA">
              <w:rPr>
                <w:sz w:val="20"/>
                <w:szCs w:val="20"/>
                <w:lang w:val="zh-CN"/>
              </w:rPr>
              <w:t>74.942</w:t>
            </w:r>
          </w:p>
        </w:tc>
        <w:tc>
          <w:tcPr>
            <w:tcW w:w="714" w:type="pct"/>
            <w:shd w:val="clear" w:color="auto" w:fill="auto"/>
            <w:noWrap/>
            <w:vAlign w:val="center"/>
          </w:tcPr>
          <w:p w14:paraId="49E15059" w14:textId="77777777" w:rsidR="009A2BC7" w:rsidRPr="00CB6EBA" w:rsidRDefault="009A2BC7" w:rsidP="009A2BC7">
            <w:pPr>
              <w:pStyle w:val="aff2"/>
            </w:pPr>
            <w:r w:rsidRPr="00CB6EBA">
              <w:rPr>
                <w:sz w:val="20"/>
                <w:szCs w:val="20"/>
                <w:lang w:val="zh-CN"/>
              </w:rPr>
              <w:t xml:space="preserve">10.650       </w:t>
            </w:r>
          </w:p>
        </w:tc>
        <w:tc>
          <w:tcPr>
            <w:tcW w:w="713" w:type="pct"/>
            <w:shd w:val="clear" w:color="auto" w:fill="auto"/>
            <w:vAlign w:val="center"/>
          </w:tcPr>
          <w:p w14:paraId="63D43C46" w14:textId="77777777" w:rsidR="009A2BC7" w:rsidRPr="00CB6EBA" w:rsidRDefault="009A2BC7" w:rsidP="009A2BC7">
            <w:pPr>
              <w:pStyle w:val="aff2"/>
            </w:pPr>
            <w:r w:rsidRPr="00CB6EBA">
              <w:t>9.050</w:t>
            </w:r>
          </w:p>
        </w:tc>
        <w:tc>
          <w:tcPr>
            <w:tcW w:w="713" w:type="pct"/>
            <w:shd w:val="clear" w:color="auto" w:fill="auto"/>
            <w:vAlign w:val="center"/>
          </w:tcPr>
          <w:p w14:paraId="60193061" w14:textId="77777777" w:rsidR="009A2BC7" w:rsidRPr="00CB6EBA" w:rsidRDefault="009A2BC7" w:rsidP="009A2BC7">
            <w:pPr>
              <w:pStyle w:val="aff2"/>
              <w:rPr>
                <w:szCs w:val="24"/>
              </w:rPr>
            </w:pPr>
            <w:r w:rsidRPr="00CB6EBA">
              <w:t xml:space="preserve">8.28 </w:t>
            </w:r>
          </w:p>
        </w:tc>
      </w:tr>
      <w:tr w:rsidR="009A2BC7" w:rsidRPr="00CB6EBA" w14:paraId="5F502C82" w14:textId="77777777" w:rsidTr="009A2BC7">
        <w:trPr>
          <w:trHeight w:val="340"/>
          <w:jc w:val="center"/>
        </w:trPr>
        <w:tc>
          <w:tcPr>
            <w:tcW w:w="715" w:type="pct"/>
            <w:shd w:val="clear" w:color="auto" w:fill="auto"/>
            <w:vAlign w:val="center"/>
          </w:tcPr>
          <w:p w14:paraId="643891EA" w14:textId="77777777" w:rsidR="009A2BC7" w:rsidRPr="00CB6EBA" w:rsidRDefault="009A2BC7" w:rsidP="009A2BC7">
            <w:pPr>
              <w:pStyle w:val="aff2"/>
            </w:pPr>
            <w:r w:rsidRPr="00CB6EBA">
              <w:rPr>
                <w:rFonts w:eastAsia="宋体"/>
              </w:rPr>
              <w:t>校核水位</w:t>
            </w:r>
          </w:p>
        </w:tc>
        <w:tc>
          <w:tcPr>
            <w:tcW w:w="715" w:type="pct"/>
            <w:shd w:val="clear" w:color="auto" w:fill="auto"/>
            <w:noWrap/>
            <w:vAlign w:val="center"/>
          </w:tcPr>
          <w:p w14:paraId="6942A76E" w14:textId="77777777" w:rsidR="009A2BC7" w:rsidRPr="00CB6EBA" w:rsidRDefault="009A2BC7" w:rsidP="009A2BC7">
            <w:pPr>
              <w:pStyle w:val="aff2"/>
            </w:pPr>
            <w:r w:rsidRPr="00CB6EBA">
              <w:t>850</w:t>
            </w:r>
          </w:p>
        </w:tc>
        <w:tc>
          <w:tcPr>
            <w:tcW w:w="715" w:type="pct"/>
            <w:shd w:val="clear" w:color="auto" w:fill="auto"/>
            <w:noWrap/>
            <w:vAlign w:val="center"/>
          </w:tcPr>
          <w:p w14:paraId="3D1E169B" w14:textId="77777777" w:rsidR="009A2BC7" w:rsidRPr="00CB6EBA" w:rsidRDefault="009A2BC7" w:rsidP="009A2BC7">
            <w:pPr>
              <w:pStyle w:val="aff2"/>
            </w:pPr>
            <w:r w:rsidRPr="00CB6EBA">
              <w:t>269.38</w:t>
            </w:r>
          </w:p>
        </w:tc>
        <w:tc>
          <w:tcPr>
            <w:tcW w:w="714" w:type="pct"/>
            <w:shd w:val="clear" w:color="auto" w:fill="auto"/>
            <w:noWrap/>
            <w:vAlign w:val="center"/>
          </w:tcPr>
          <w:p w14:paraId="46560483" w14:textId="77777777" w:rsidR="009A2BC7" w:rsidRPr="00CB6EBA" w:rsidRDefault="009A2BC7" w:rsidP="009A2BC7">
            <w:pPr>
              <w:pStyle w:val="aff2"/>
            </w:pPr>
            <w:r w:rsidRPr="00CB6EBA">
              <w:rPr>
                <w:sz w:val="20"/>
                <w:szCs w:val="20"/>
                <w:lang w:val="zh-CN"/>
              </w:rPr>
              <w:t>79.202</w:t>
            </w:r>
          </w:p>
        </w:tc>
        <w:tc>
          <w:tcPr>
            <w:tcW w:w="714" w:type="pct"/>
            <w:shd w:val="clear" w:color="auto" w:fill="auto"/>
            <w:noWrap/>
            <w:vAlign w:val="center"/>
          </w:tcPr>
          <w:p w14:paraId="6CF7E503" w14:textId="77777777" w:rsidR="009A2BC7" w:rsidRPr="00CB6EBA" w:rsidRDefault="009A2BC7" w:rsidP="009A2BC7">
            <w:pPr>
              <w:pStyle w:val="aff2"/>
            </w:pPr>
            <w:r w:rsidRPr="00CB6EBA">
              <w:rPr>
                <w:sz w:val="20"/>
                <w:szCs w:val="20"/>
                <w:lang w:val="zh-CN"/>
              </w:rPr>
              <w:t xml:space="preserve">14.093       </w:t>
            </w:r>
          </w:p>
        </w:tc>
        <w:tc>
          <w:tcPr>
            <w:tcW w:w="713" w:type="pct"/>
            <w:shd w:val="clear" w:color="auto" w:fill="auto"/>
            <w:vAlign w:val="center"/>
          </w:tcPr>
          <w:p w14:paraId="7D19929B" w14:textId="77777777" w:rsidR="009A2BC7" w:rsidRPr="00CB6EBA" w:rsidRDefault="009A2BC7" w:rsidP="009A2BC7">
            <w:pPr>
              <w:pStyle w:val="aff2"/>
            </w:pPr>
            <w:r w:rsidRPr="00CB6EBA">
              <w:t>8.753</w:t>
            </w:r>
          </w:p>
        </w:tc>
        <w:tc>
          <w:tcPr>
            <w:tcW w:w="713" w:type="pct"/>
            <w:shd w:val="clear" w:color="auto" w:fill="auto"/>
            <w:vAlign w:val="center"/>
          </w:tcPr>
          <w:p w14:paraId="591A4183" w14:textId="77777777" w:rsidR="009A2BC7" w:rsidRPr="00CB6EBA" w:rsidRDefault="009A2BC7" w:rsidP="009A2BC7">
            <w:pPr>
              <w:pStyle w:val="aff2"/>
            </w:pPr>
            <w:r w:rsidRPr="00CB6EBA">
              <w:t xml:space="preserve">9.05 </w:t>
            </w:r>
          </w:p>
        </w:tc>
      </w:tr>
    </w:tbl>
    <w:p w14:paraId="21C862FA" w14:textId="77777777" w:rsidR="003D659C" w:rsidRPr="00CB6EBA" w:rsidRDefault="003D659C" w:rsidP="009A6F62">
      <w:pPr>
        <w:pStyle w:val="2"/>
      </w:pPr>
      <w:bookmarkStart w:id="1225" w:name="_Toc494531513"/>
      <w:bookmarkStart w:id="1226" w:name="_Toc511404273"/>
      <w:bookmarkStart w:id="1227" w:name="_Toc511415032"/>
      <w:bookmarkStart w:id="1228" w:name="_Toc511417014"/>
      <w:bookmarkStart w:id="1229" w:name="_Toc511417270"/>
      <w:bookmarkStart w:id="1230" w:name="_Toc511490953"/>
      <w:bookmarkStart w:id="1231" w:name="_Toc512175633"/>
      <w:bookmarkStart w:id="1232" w:name="_Toc512175695"/>
      <w:bookmarkStart w:id="1233" w:name="_Toc512417444"/>
      <w:bookmarkStart w:id="1234" w:name="_Toc512417506"/>
      <w:bookmarkStart w:id="1235" w:name="_Toc512417568"/>
      <w:r w:rsidRPr="00CB6EBA">
        <w:lastRenderedPageBreak/>
        <w:t xml:space="preserve">8.4 </w:t>
      </w:r>
      <w:r w:rsidRPr="00CB6EBA">
        <w:t>进水口结构安全评价</w:t>
      </w:r>
      <w:bookmarkEnd w:id="1225"/>
      <w:bookmarkEnd w:id="1226"/>
      <w:bookmarkEnd w:id="1227"/>
      <w:bookmarkEnd w:id="1228"/>
      <w:bookmarkEnd w:id="1229"/>
      <w:bookmarkEnd w:id="1230"/>
      <w:bookmarkEnd w:id="1231"/>
      <w:bookmarkEnd w:id="1232"/>
      <w:bookmarkEnd w:id="1233"/>
      <w:bookmarkEnd w:id="1234"/>
      <w:bookmarkEnd w:id="1235"/>
    </w:p>
    <w:p w14:paraId="2FADF965" w14:textId="7BCCE5FC" w:rsidR="009A2BC7" w:rsidRPr="00CB6EBA" w:rsidRDefault="009A2BC7">
      <w:pPr>
        <w:pStyle w:val="af"/>
      </w:pPr>
      <w:r w:rsidRPr="00CB6EBA">
        <w:t>根据现场</w:t>
      </w:r>
      <w:r w:rsidR="009E2097" w:rsidRPr="00CB6EBA">
        <w:t>检查和</w:t>
      </w:r>
      <w:r w:rsidRPr="00CB6EBA">
        <w:t>检测，</w:t>
      </w:r>
      <w:r w:rsidR="008E4BEE" w:rsidRPr="00CB6EBA">
        <w:t>灌溉发电输水隧洞进水口</w:t>
      </w:r>
      <w:r w:rsidRPr="00CB6EBA">
        <w:t>启闭平台</w:t>
      </w:r>
      <w:r w:rsidRPr="00CB6EBA">
        <w:rPr>
          <w:snapToGrid w:val="0"/>
        </w:rPr>
        <w:t>梁板混凝土结构外观完整，无裂缝、露筋、破损现象。</w:t>
      </w:r>
      <w:r w:rsidRPr="00CB6EBA">
        <w:t>进水口</w:t>
      </w:r>
      <w:r w:rsidRPr="00CB6EBA">
        <w:rPr>
          <w:snapToGrid w:val="0"/>
        </w:rPr>
        <w:t>左侧墙混凝土局部砂浆剥落、石子裸露</w:t>
      </w:r>
      <w:del w:id="1236" w:author="王凯" w:date="2018-04-24T16:09:00Z">
        <w:r w:rsidRPr="00CB6EBA" w:rsidDel="002D4652">
          <w:rPr>
            <w:snapToGrid w:val="0"/>
          </w:rPr>
          <w:delText>严重</w:delText>
        </w:r>
      </w:del>
      <w:r w:rsidRPr="00CB6EBA">
        <w:rPr>
          <w:snapToGrid w:val="0"/>
        </w:rPr>
        <w:t>。</w:t>
      </w:r>
      <w:r w:rsidRPr="00CB6EBA">
        <w:t>进水口</w:t>
      </w:r>
      <w:r w:rsidRPr="00CB6EBA">
        <w:rPr>
          <w:snapToGrid w:val="0"/>
        </w:rPr>
        <w:t>右侧墙混凝土局部砂浆剥落、石子裸露</w:t>
      </w:r>
      <w:del w:id="1237" w:author="王凯" w:date="2018-04-24T16:09:00Z">
        <w:r w:rsidRPr="00CB6EBA" w:rsidDel="002D4652">
          <w:rPr>
            <w:snapToGrid w:val="0"/>
          </w:rPr>
          <w:delText>严重</w:delText>
        </w:r>
      </w:del>
      <w:r w:rsidRPr="00CB6EBA">
        <w:rPr>
          <w:snapToGrid w:val="0"/>
        </w:rPr>
        <w:t>。</w:t>
      </w:r>
      <w:r w:rsidRPr="00CB6EBA">
        <w:t>进水口</w:t>
      </w:r>
      <w:r w:rsidRPr="00CB6EBA">
        <w:rPr>
          <w:snapToGrid w:val="0"/>
        </w:rPr>
        <w:t>左、右侧墙之间连系梁外观完整。</w:t>
      </w:r>
      <w:r w:rsidRPr="00CB6EBA">
        <w:t>进水口</w:t>
      </w:r>
      <w:r w:rsidR="008E4BEE" w:rsidRPr="00CB6EBA">
        <w:t>启闭平台</w:t>
      </w:r>
      <w:r w:rsidRPr="00CB6EBA">
        <w:rPr>
          <w:snapToGrid w:val="0"/>
        </w:rPr>
        <w:t>左、右排架柱外观基本完整，</w:t>
      </w:r>
      <w:r w:rsidR="008E4BEE" w:rsidRPr="00CB6EBA">
        <w:rPr>
          <w:snapToGrid w:val="0"/>
        </w:rPr>
        <w:t>但</w:t>
      </w:r>
      <w:r w:rsidRPr="00CB6EBA">
        <w:rPr>
          <w:snapToGrid w:val="0"/>
        </w:rPr>
        <w:t>局部砂浆剥落、石子裸露。</w:t>
      </w:r>
    </w:p>
    <w:p w14:paraId="404565C4" w14:textId="77777777" w:rsidR="003D659C" w:rsidRPr="00CB6EBA" w:rsidRDefault="003D659C" w:rsidP="009A6F62">
      <w:pPr>
        <w:pStyle w:val="2"/>
      </w:pPr>
      <w:bookmarkStart w:id="1238" w:name="_Toc494531514"/>
      <w:bookmarkStart w:id="1239" w:name="_Toc511404274"/>
      <w:bookmarkStart w:id="1240" w:name="_Toc511415033"/>
      <w:bookmarkStart w:id="1241" w:name="_Toc511417015"/>
      <w:bookmarkStart w:id="1242" w:name="_Toc511417271"/>
      <w:bookmarkStart w:id="1243" w:name="_Toc511490954"/>
      <w:bookmarkStart w:id="1244" w:name="_Toc512175634"/>
      <w:bookmarkStart w:id="1245" w:name="_Toc512175696"/>
      <w:bookmarkStart w:id="1246" w:name="_Toc512417445"/>
      <w:bookmarkStart w:id="1247" w:name="_Toc512417507"/>
      <w:bookmarkStart w:id="1248" w:name="_Toc512417569"/>
      <w:r w:rsidRPr="00CB6EBA">
        <w:t xml:space="preserve">8.5 </w:t>
      </w:r>
      <w:r w:rsidRPr="00CB6EBA">
        <w:t>结论</w:t>
      </w:r>
      <w:bookmarkEnd w:id="1238"/>
      <w:bookmarkEnd w:id="1239"/>
      <w:bookmarkEnd w:id="1240"/>
      <w:bookmarkEnd w:id="1241"/>
      <w:bookmarkEnd w:id="1242"/>
      <w:bookmarkEnd w:id="1243"/>
      <w:bookmarkEnd w:id="1244"/>
      <w:bookmarkEnd w:id="1245"/>
      <w:bookmarkEnd w:id="1246"/>
      <w:bookmarkEnd w:id="1247"/>
      <w:bookmarkEnd w:id="1248"/>
    </w:p>
    <w:p w14:paraId="415DF462" w14:textId="24D66E08" w:rsidR="009A2BC7" w:rsidRPr="00CB6EBA" w:rsidRDefault="00BD20DE">
      <w:pPr>
        <w:pStyle w:val="af"/>
      </w:pPr>
      <w:r w:rsidRPr="00CB6EBA">
        <w:t>1</w:t>
      </w:r>
      <w:r w:rsidRPr="00CB6EBA">
        <w:t>、</w:t>
      </w:r>
      <w:r w:rsidR="00B066D7" w:rsidRPr="00CB6EBA">
        <w:t>本工程</w:t>
      </w:r>
      <w:r w:rsidR="00B412B5" w:rsidRPr="00CB6EBA">
        <w:t>主坝各坝段坝顶高程和坝顶宽度满足规范要求。通过大坝监测资料分析，认为</w:t>
      </w:r>
      <w:r w:rsidR="00B066D7" w:rsidRPr="00CB6EBA">
        <w:t>大坝水平位移和竖向位移变化稳定。</w:t>
      </w:r>
      <w:r w:rsidR="00B412B5" w:rsidRPr="00CB6EBA">
        <w:t>经计算，</w:t>
      </w:r>
      <w:r w:rsidR="00B066D7" w:rsidRPr="00CB6EBA">
        <w:t>主坝</w:t>
      </w:r>
      <w:r w:rsidR="00B412B5" w:rsidRPr="00CB6EBA">
        <w:t>左非溢流坝段及右非溢流坝段应力结果满足规范要求，</w:t>
      </w:r>
      <w:r w:rsidR="009A2BC7" w:rsidRPr="00CB6EBA">
        <w:t>溢流坝段</w:t>
      </w:r>
      <w:r w:rsidR="00CD6F8A">
        <w:rPr>
          <w:rFonts w:hint="eastAsia"/>
        </w:rPr>
        <w:t>上游防渗面板局部</w:t>
      </w:r>
      <w:r w:rsidR="009A2BC7" w:rsidRPr="00CB6EBA">
        <w:t>出现</w:t>
      </w:r>
      <w:r w:rsidR="00B412B5" w:rsidRPr="00CB6EBA">
        <w:t>较小的</w:t>
      </w:r>
      <w:r w:rsidR="009A2BC7" w:rsidRPr="00CB6EBA">
        <w:t>拉应力，坝体应力基本满足规范要求。溢流坝段和非溢流坝段沿垫层混凝土与基岩接触面的滑动、沿砌石体与垫层混凝土接触面的滑动、砌石体之间的滑动抗滑稳定安全系数均能满足规范要求。</w:t>
      </w:r>
    </w:p>
    <w:p w14:paraId="4C7527D2" w14:textId="77777777" w:rsidR="009A2BC7" w:rsidRPr="00CB6EBA" w:rsidRDefault="00B066D7">
      <w:pPr>
        <w:pStyle w:val="af"/>
      </w:pPr>
      <w:r w:rsidRPr="00CB6EBA">
        <w:t>2</w:t>
      </w:r>
      <w:r w:rsidR="00BD20DE" w:rsidRPr="00CB6EBA">
        <w:t>、</w:t>
      </w:r>
      <w:r w:rsidRPr="00CB6EBA">
        <w:t>本工程副坝坝顶宽度、上游护坡材料、覆盖范围等均能满足规范要求。经计算，</w:t>
      </w:r>
      <w:r w:rsidR="009A2BC7" w:rsidRPr="00CB6EBA">
        <w:t>在设计洪水位和校核洪水位情况下，副坝下游坝坡发生破坏，稳定安全系数分别为</w:t>
      </w:r>
      <w:r w:rsidR="009A2BC7" w:rsidRPr="00CB6EBA">
        <w:t>2.239</w:t>
      </w:r>
      <w:r w:rsidR="009A2BC7" w:rsidRPr="00CB6EBA">
        <w:t>和</w:t>
      </w:r>
      <w:r w:rsidR="009A2BC7" w:rsidRPr="00CB6EBA">
        <w:t>2.178</w:t>
      </w:r>
      <w:r w:rsidR="009A2BC7" w:rsidRPr="00CB6EBA">
        <w:t>，满足规范要求。在库水位骤降期间，副坝上游坝坡发生破坏，稳定安全系数为</w:t>
      </w:r>
      <w:r w:rsidR="009A2BC7" w:rsidRPr="00CB6EBA">
        <w:t>1.718</w:t>
      </w:r>
      <w:r w:rsidR="009A2BC7" w:rsidRPr="00CB6EBA">
        <w:t>，满足规范要求。</w:t>
      </w:r>
    </w:p>
    <w:p w14:paraId="4585836C" w14:textId="77777777" w:rsidR="009A2BC7" w:rsidRPr="00CB6EBA" w:rsidRDefault="00B066D7">
      <w:pPr>
        <w:pStyle w:val="af"/>
      </w:pPr>
      <w:r w:rsidRPr="00CB6EBA">
        <w:t>3</w:t>
      </w:r>
      <w:r w:rsidR="00BD20DE" w:rsidRPr="00CB6EBA">
        <w:t>、</w:t>
      </w:r>
      <w:r w:rsidR="009A2BC7" w:rsidRPr="00CB6EBA">
        <w:t>将本次泄流能力复核结果与除险加固工程初设报告结果对比可知，两者水位</w:t>
      </w:r>
      <w:r w:rsidR="009A2BC7" w:rsidRPr="00CB6EBA">
        <w:t>~</w:t>
      </w:r>
      <w:r w:rsidR="009A2BC7" w:rsidRPr="00CB6EBA">
        <w:t>下泄</w:t>
      </w:r>
      <w:r w:rsidRPr="00CB6EBA">
        <w:t>能力相差不大，</w:t>
      </w:r>
      <w:r w:rsidR="009A2BC7" w:rsidRPr="00CB6EBA">
        <w:t>泄洪设施泄洪能力满足设计要求。在上游分别为设计洪水位和校核洪水位工况时，</w:t>
      </w:r>
      <w:r w:rsidRPr="00CB6EBA">
        <w:t>泄流</w:t>
      </w:r>
      <w:r w:rsidR="009A2BC7" w:rsidRPr="00CB6EBA">
        <w:t>总挑距与冲坑深度之比均大于</w:t>
      </w:r>
      <w:r w:rsidR="009A2BC7" w:rsidRPr="00CB6EBA">
        <w:t>2.5</w:t>
      </w:r>
      <w:r w:rsidR="009A2BC7" w:rsidRPr="00CB6EBA">
        <w:t>，满足规范要求，正常溢流道泄洪不会影响安全。</w:t>
      </w:r>
    </w:p>
    <w:p w14:paraId="2E0FA1CC" w14:textId="77777777" w:rsidR="009A2BC7" w:rsidRPr="00CB6EBA" w:rsidRDefault="00B066D7">
      <w:pPr>
        <w:pStyle w:val="af"/>
      </w:pPr>
      <w:r w:rsidRPr="00CB6EBA">
        <w:t>4</w:t>
      </w:r>
      <w:r w:rsidR="001473EA" w:rsidRPr="00CB6EBA">
        <w:t>、</w:t>
      </w:r>
      <w:r w:rsidR="009A2BC7" w:rsidRPr="00CB6EBA">
        <w:t>灌溉发电输水隧洞进水口启闭平台</w:t>
      </w:r>
      <w:r w:rsidR="009A2BC7" w:rsidRPr="00CB6EBA">
        <w:rPr>
          <w:snapToGrid w:val="0"/>
        </w:rPr>
        <w:t>梁板混凝土结构</w:t>
      </w:r>
      <w:r w:rsidRPr="00CB6EBA">
        <w:rPr>
          <w:snapToGrid w:val="0"/>
        </w:rPr>
        <w:t>、</w:t>
      </w:r>
      <w:r w:rsidRPr="00CB6EBA">
        <w:t>进水口</w:t>
      </w:r>
      <w:r w:rsidRPr="00CB6EBA">
        <w:rPr>
          <w:snapToGrid w:val="0"/>
        </w:rPr>
        <w:t>左、右侧墙之间连系梁、</w:t>
      </w:r>
      <w:r w:rsidRPr="00CB6EBA">
        <w:t>进水口</w:t>
      </w:r>
      <w:r w:rsidRPr="00CB6EBA">
        <w:rPr>
          <w:snapToGrid w:val="0"/>
        </w:rPr>
        <w:t>左、右排架柱</w:t>
      </w:r>
      <w:r w:rsidR="009A2BC7" w:rsidRPr="00CB6EBA">
        <w:rPr>
          <w:snapToGrid w:val="0"/>
        </w:rPr>
        <w:t>外观完整，但进水口左、右砂浆</w:t>
      </w:r>
      <w:r w:rsidRPr="00CB6EBA">
        <w:rPr>
          <w:snapToGrid w:val="0"/>
        </w:rPr>
        <w:t>和左、右排架柱</w:t>
      </w:r>
      <w:r w:rsidR="009A2BC7" w:rsidRPr="00CB6EBA">
        <w:rPr>
          <w:snapToGrid w:val="0"/>
        </w:rPr>
        <w:t>均有不同程度局部砂浆剥落现象</w:t>
      </w:r>
      <w:r w:rsidRPr="00CB6EBA">
        <w:rPr>
          <w:snapToGrid w:val="0"/>
        </w:rPr>
        <w:t>。</w:t>
      </w:r>
    </w:p>
    <w:p w14:paraId="28BEE79A" w14:textId="77777777" w:rsidR="009A2BC7" w:rsidRPr="00CB6EBA" w:rsidRDefault="009A2BC7">
      <w:pPr>
        <w:pStyle w:val="af"/>
        <w:rPr>
          <w:szCs w:val="21"/>
        </w:rPr>
      </w:pPr>
      <w:r w:rsidRPr="00CB6EBA">
        <w:t>综上所述，本工程主坝坝体强度及抗滑稳定、副坝抗滑稳定、泄水建筑物泄流安全均能满足规范要求，且主坝变形规律正常，现场检查及检测情况较好，认为大坝结构安全，评为</w:t>
      </w:r>
      <w:r w:rsidRPr="00CB6EBA">
        <w:t>“A”</w:t>
      </w:r>
      <w:r w:rsidRPr="00CB6EBA">
        <w:t>级。</w:t>
      </w:r>
    </w:p>
    <w:p w14:paraId="3EC7C647" w14:textId="77777777" w:rsidR="00952208" w:rsidRPr="00CB6EBA" w:rsidRDefault="00952208">
      <w:pPr>
        <w:pStyle w:val="af"/>
        <w:sectPr w:rsidR="00952208" w:rsidRPr="00CB6EBA" w:rsidSect="00927D19">
          <w:pgSz w:w="11906" w:h="16838"/>
          <w:pgMar w:top="1440" w:right="1797" w:bottom="1440" w:left="1797" w:header="794" w:footer="737" w:gutter="0"/>
          <w:cols w:space="425"/>
          <w:docGrid w:type="lines" w:linePitch="326"/>
        </w:sectPr>
      </w:pPr>
    </w:p>
    <w:p w14:paraId="110E68A3" w14:textId="77777777" w:rsidR="00111178" w:rsidRPr="00CB6EBA" w:rsidRDefault="00111178" w:rsidP="00787C9F">
      <w:pPr>
        <w:pStyle w:val="1"/>
        <w:spacing w:before="163" w:after="163"/>
      </w:pPr>
      <w:bookmarkStart w:id="1249" w:name="_Toc494531515"/>
      <w:bookmarkStart w:id="1250" w:name="_Toc511404275"/>
      <w:bookmarkStart w:id="1251" w:name="_Toc511415034"/>
      <w:bookmarkStart w:id="1252" w:name="_Toc511417016"/>
      <w:bookmarkStart w:id="1253" w:name="_Toc511417272"/>
      <w:bookmarkStart w:id="1254" w:name="_Toc511490955"/>
      <w:bookmarkStart w:id="1255" w:name="_Toc512175635"/>
      <w:bookmarkStart w:id="1256" w:name="_Toc512175697"/>
      <w:bookmarkStart w:id="1257" w:name="_Toc512417446"/>
      <w:bookmarkStart w:id="1258" w:name="_Toc512417508"/>
      <w:bookmarkStart w:id="1259" w:name="_Toc512417570"/>
      <w:r w:rsidRPr="00CB6EBA">
        <w:lastRenderedPageBreak/>
        <w:t xml:space="preserve">9 </w:t>
      </w:r>
      <w:r w:rsidRPr="00CB6EBA">
        <w:t>抗震安全评价</w:t>
      </w:r>
      <w:bookmarkEnd w:id="1249"/>
      <w:bookmarkEnd w:id="1250"/>
      <w:bookmarkEnd w:id="1251"/>
      <w:bookmarkEnd w:id="1252"/>
      <w:bookmarkEnd w:id="1253"/>
      <w:bookmarkEnd w:id="1254"/>
      <w:bookmarkEnd w:id="1255"/>
      <w:bookmarkEnd w:id="1256"/>
      <w:bookmarkEnd w:id="1257"/>
      <w:bookmarkEnd w:id="1258"/>
      <w:bookmarkEnd w:id="1259"/>
    </w:p>
    <w:p w14:paraId="70D0FCB2" w14:textId="4041E14D" w:rsidR="00111178" w:rsidRPr="00CB6EBA" w:rsidRDefault="00111178">
      <w:pPr>
        <w:pStyle w:val="af"/>
      </w:pPr>
      <w:r w:rsidRPr="00CB6EBA">
        <w:t>根据《中国地震动参数区划图》（</w:t>
      </w:r>
      <w:r w:rsidRPr="00CB6EBA">
        <w:t>GB18306</w:t>
      </w:r>
      <w:r w:rsidR="00A055E2">
        <w:t>-</w:t>
      </w:r>
      <w:r w:rsidRPr="00CB6EBA">
        <w:t>2015</w:t>
      </w:r>
      <w:r w:rsidRPr="00CB6EBA">
        <w:t>），库区</w:t>
      </w:r>
      <w:r w:rsidRPr="00CB6EBA">
        <w:t>50</w:t>
      </w:r>
      <w:r w:rsidRPr="00CB6EBA">
        <w:t>年超越概率</w:t>
      </w:r>
      <w:r w:rsidRPr="00CB6EBA">
        <w:t>10%</w:t>
      </w:r>
      <w:r w:rsidRPr="00CB6EBA">
        <w:t>地震动峰值加速度小于</w:t>
      </w:r>
      <w:r w:rsidRPr="00CB6EBA">
        <w:t>0.05g</w:t>
      </w:r>
      <w:r w:rsidRPr="00CB6EBA">
        <w:t>，相应地震基本烈度小于</w:t>
      </w:r>
      <w:r w:rsidRPr="00CB6EBA">
        <w:t>VI</w:t>
      </w:r>
      <w:r w:rsidRPr="00CB6EBA">
        <w:t>度，地震反应谱特征周期为</w:t>
      </w:r>
      <w:r w:rsidRPr="00CB6EBA">
        <w:t>0.35s</w:t>
      </w:r>
      <w:r w:rsidRPr="00CB6EBA">
        <w:t>。可不进行抗震复核。</w:t>
      </w:r>
    </w:p>
    <w:p w14:paraId="1C7B1D72" w14:textId="77777777" w:rsidR="00111178" w:rsidRPr="00CB6EBA" w:rsidRDefault="00111178">
      <w:pPr>
        <w:pStyle w:val="af"/>
        <w:sectPr w:rsidR="00111178" w:rsidRPr="00CB6EBA" w:rsidSect="00927D19">
          <w:pgSz w:w="11906" w:h="16838"/>
          <w:pgMar w:top="1440" w:right="1797" w:bottom="1440" w:left="1797" w:header="794" w:footer="737" w:gutter="0"/>
          <w:cols w:space="425"/>
          <w:docGrid w:type="lines" w:linePitch="326"/>
        </w:sectPr>
      </w:pPr>
    </w:p>
    <w:p w14:paraId="3A255DBB" w14:textId="4E930653" w:rsidR="009A2BC7" w:rsidRPr="00CB6EBA" w:rsidRDefault="00111178" w:rsidP="00787C9F">
      <w:pPr>
        <w:pStyle w:val="1"/>
        <w:spacing w:before="163" w:after="163"/>
      </w:pPr>
      <w:bookmarkStart w:id="1260" w:name="_Toc494531516"/>
      <w:bookmarkStart w:id="1261" w:name="_Toc511404276"/>
      <w:bookmarkStart w:id="1262" w:name="_Toc511415035"/>
      <w:bookmarkStart w:id="1263" w:name="_Toc511417017"/>
      <w:bookmarkStart w:id="1264" w:name="_Toc511417273"/>
      <w:bookmarkStart w:id="1265" w:name="_Toc511490956"/>
      <w:bookmarkStart w:id="1266" w:name="_Toc512175636"/>
      <w:bookmarkStart w:id="1267" w:name="_Toc512175698"/>
      <w:bookmarkStart w:id="1268" w:name="_Toc512417447"/>
      <w:bookmarkStart w:id="1269" w:name="_Toc512417509"/>
      <w:bookmarkStart w:id="1270" w:name="_Toc512417571"/>
      <w:r w:rsidRPr="00CB6EBA">
        <w:lastRenderedPageBreak/>
        <w:t>10</w:t>
      </w:r>
      <w:r w:rsidR="00A055E2">
        <w:t xml:space="preserve"> </w:t>
      </w:r>
      <w:r w:rsidR="00952208" w:rsidRPr="00CB6EBA">
        <w:t>金属结构安全评价</w:t>
      </w:r>
      <w:bookmarkEnd w:id="1260"/>
      <w:bookmarkEnd w:id="1261"/>
      <w:bookmarkEnd w:id="1262"/>
      <w:bookmarkEnd w:id="1263"/>
      <w:bookmarkEnd w:id="1264"/>
      <w:bookmarkEnd w:id="1265"/>
      <w:bookmarkEnd w:id="1266"/>
      <w:bookmarkEnd w:id="1267"/>
      <w:bookmarkEnd w:id="1268"/>
      <w:bookmarkEnd w:id="1269"/>
      <w:bookmarkEnd w:id="1270"/>
    </w:p>
    <w:p w14:paraId="46899511" w14:textId="482C31A7" w:rsidR="00952208" w:rsidRPr="00CB6EBA" w:rsidRDefault="00111178" w:rsidP="009A6F62">
      <w:pPr>
        <w:pStyle w:val="2"/>
      </w:pPr>
      <w:bookmarkStart w:id="1271" w:name="_Toc494531517"/>
      <w:bookmarkStart w:id="1272" w:name="_Toc511404277"/>
      <w:bookmarkStart w:id="1273" w:name="_Toc511415036"/>
      <w:bookmarkStart w:id="1274" w:name="_Toc511417018"/>
      <w:bookmarkStart w:id="1275" w:name="_Toc511417274"/>
      <w:bookmarkStart w:id="1276" w:name="_Toc511490957"/>
      <w:bookmarkStart w:id="1277" w:name="_Toc512175637"/>
      <w:bookmarkStart w:id="1278" w:name="_Toc512175699"/>
      <w:bookmarkStart w:id="1279" w:name="_Toc512417448"/>
      <w:bookmarkStart w:id="1280" w:name="_Toc512417510"/>
      <w:bookmarkStart w:id="1281" w:name="_Toc512417572"/>
      <w:r w:rsidRPr="00CB6EBA">
        <w:t>10</w:t>
      </w:r>
      <w:r w:rsidR="00952208" w:rsidRPr="00CB6EBA">
        <w:t xml:space="preserve">.1 </w:t>
      </w:r>
      <w:r w:rsidR="0043525C">
        <w:rPr>
          <w:rFonts w:hint="eastAsia"/>
        </w:rPr>
        <w:t>钢</w:t>
      </w:r>
      <w:r w:rsidR="00A055E2">
        <w:rPr>
          <w:rFonts w:hint="eastAsia"/>
        </w:rPr>
        <w:t>闸门</w:t>
      </w:r>
      <w:r w:rsidR="00A055E2">
        <w:t>安全评价</w:t>
      </w:r>
      <w:bookmarkEnd w:id="1271"/>
      <w:bookmarkEnd w:id="1272"/>
      <w:bookmarkEnd w:id="1273"/>
      <w:bookmarkEnd w:id="1274"/>
      <w:bookmarkEnd w:id="1275"/>
      <w:bookmarkEnd w:id="1276"/>
      <w:bookmarkEnd w:id="1277"/>
      <w:bookmarkEnd w:id="1278"/>
      <w:bookmarkEnd w:id="1279"/>
      <w:bookmarkEnd w:id="1280"/>
      <w:bookmarkEnd w:id="1281"/>
    </w:p>
    <w:p w14:paraId="0ABDA05B" w14:textId="27C40094" w:rsidR="0000356B" w:rsidRPr="00CB6EBA" w:rsidRDefault="00A055E2" w:rsidP="0000356B">
      <w:pPr>
        <w:adjustRightInd w:val="0"/>
        <w:snapToGrid w:val="0"/>
        <w:ind w:firstLine="480"/>
        <w:rPr>
          <w:rFonts w:cs="Times New Roman"/>
        </w:rPr>
      </w:pPr>
      <w:r>
        <w:rPr>
          <w:snapToGrid w:val="0"/>
        </w:rPr>
        <w:t>2017</w:t>
      </w:r>
      <w:r>
        <w:rPr>
          <w:rFonts w:hint="eastAsia"/>
          <w:snapToGrid w:val="0"/>
        </w:rPr>
        <w:t>年</w:t>
      </w:r>
      <w:r>
        <w:rPr>
          <w:snapToGrid w:val="0"/>
        </w:rPr>
        <w:t>8</w:t>
      </w:r>
      <w:r>
        <w:rPr>
          <w:rFonts w:hint="eastAsia"/>
          <w:snapToGrid w:val="0"/>
        </w:rPr>
        <w:t>月</w:t>
      </w:r>
      <w:r>
        <w:rPr>
          <w:snapToGrid w:val="0"/>
        </w:rPr>
        <w:t>2</w:t>
      </w:r>
      <w:r>
        <w:rPr>
          <w:rFonts w:hint="eastAsia"/>
          <w:snapToGrid w:val="0"/>
        </w:rPr>
        <w:t>日</w:t>
      </w:r>
      <w:r>
        <w:rPr>
          <w:snapToGrid w:val="0"/>
        </w:rPr>
        <w:t>~8</w:t>
      </w:r>
      <w:r>
        <w:rPr>
          <w:rFonts w:hint="eastAsia"/>
          <w:snapToGrid w:val="0"/>
        </w:rPr>
        <w:t>月</w:t>
      </w:r>
      <w:r>
        <w:rPr>
          <w:snapToGrid w:val="0"/>
        </w:rPr>
        <w:t>4</w:t>
      </w:r>
      <w:r>
        <w:rPr>
          <w:rFonts w:hint="eastAsia"/>
          <w:snapToGrid w:val="0"/>
        </w:rPr>
        <w:t>日、</w:t>
      </w:r>
      <w:r>
        <w:rPr>
          <w:snapToGrid w:val="0"/>
        </w:rPr>
        <w:t>2018</w:t>
      </w:r>
      <w:r>
        <w:rPr>
          <w:rFonts w:hint="eastAsia"/>
          <w:snapToGrid w:val="0"/>
        </w:rPr>
        <w:t>年</w:t>
      </w:r>
      <w:r>
        <w:rPr>
          <w:snapToGrid w:val="0"/>
        </w:rPr>
        <w:t>1</w:t>
      </w:r>
      <w:r>
        <w:rPr>
          <w:rFonts w:hint="eastAsia"/>
          <w:snapToGrid w:val="0"/>
        </w:rPr>
        <w:t>月</w:t>
      </w:r>
      <w:r>
        <w:rPr>
          <w:snapToGrid w:val="0"/>
        </w:rPr>
        <w:t>4</w:t>
      </w:r>
      <w:r>
        <w:rPr>
          <w:rFonts w:hint="eastAsia"/>
          <w:snapToGrid w:val="0"/>
        </w:rPr>
        <w:t>日，项目组</w:t>
      </w:r>
      <w:r>
        <w:rPr>
          <w:rFonts w:hint="eastAsia"/>
        </w:rPr>
        <w:t>对开化县茅岗水库</w:t>
      </w:r>
      <w:r>
        <w:rPr>
          <w:rFonts w:hint="eastAsia"/>
          <w:snapToGrid w:val="0"/>
        </w:rPr>
        <w:t>工程闸门及启闭设备</w:t>
      </w:r>
      <w:r>
        <w:rPr>
          <w:rFonts w:hint="eastAsia"/>
        </w:rPr>
        <w:t>进行现场安全检查和检测。由于缺少原设计图纸，</w:t>
      </w:r>
      <w:r w:rsidR="0043525C">
        <w:rPr>
          <w:rFonts w:hint="eastAsia"/>
        </w:rPr>
        <w:t>钢闸门</w:t>
      </w:r>
      <w:r>
        <w:rPr>
          <w:rFonts w:hint="eastAsia"/>
        </w:rPr>
        <w:t>评价以现场安全检查和检测为主。</w:t>
      </w:r>
    </w:p>
    <w:p w14:paraId="2728879E" w14:textId="229DB5EE" w:rsidR="00952208" w:rsidRPr="00CB6EBA" w:rsidRDefault="00111178" w:rsidP="00787C9F">
      <w:pPr>
        <w:pStyle w:val="3"/>
        <w:spacing w:before="163"/>
      </w:pPr>
      <w:bookmarkStart w:id="1282" w:name="_Toc494531518"/>
      <w:r w:rsidRPr="00CB6EBA">
        <w:t>10</w:t>
      </w:r>
      <w:r w:rsidR="00C455F3" w:rsidRPr="00CB6EBA">
        <w:t>.1.1</w:t>
      </w:r>
      <w:r w:rsidR="00A055E2">
        <w:t xml:space="preserve"> </w:t>
      </w:r>
      <w:r w:rsidR="00C455F3" w:rsidRPr="00CB6EBA">
        <w:t>进水口检修闸门</w:t>
      </w:r>
      <w:bookmarkEnd w:id="1282"/>
    </w:p>
    <w:p w14:paraId="73E749A1" w14:textId="48962D6D" w:rsidR="00D96B66" w:rsidRPr="00CB6EBA" w:rsidRDefault="00D96B66" w:rsidP="009A6F62">
      <w:pPr>
        <w:ind w:firstLine="480"/>
        <w:rPr>
          <w:rStyle w:val="Chard"/>
          <w:color w:val="FF0000"/>
        </w:rPr>
      </w:pPr>
      <w:bookmarkStart w:id="1283" w:name="_Toc508896438"/>
      <w:r w:rsidRPr="00CB6EBA">
        <w:t>1</w:t>
      </w:r>
      <w:r w:rsidRPr="00CB6EBA">
        <w:t>、</w:t>
      </w:r>
      <w:bookmarkEnd w:id="1283"/>
      <w:r w:rsidRPr="00CB6EBA">
        <w:rPr>
          <w:rFonts w:cs="Times New Roman"/>
          <w:lang w:val="x-none"/>
        </w:rPr>
        <w:t>闸门结构完整，门体整体无变形，但</w:t>
      </w:r>
      <w:r w:rsidR="00632355" w:rsidRPr="00CB6EBA">
        <w:rPr>
          <w:rFonts w:cs="Times New Roman"/>
          <w:lang w:val="x-none"/>
        </w:rPr>
        <w:t>面板、梁板、翼板、吊耳、连接螺栓、止水压板、主行走支乘、侧向支乘等构件</w:t>
      </w:r>
      <w:r w:rsidRPr="00CB6EBA">
        <w:rPr>
          <w:rFonts w:cs="Times New Roman"/>
          <w:lang w:val="x-none"/>
        </w:rPr>
        <w:t>局部防腐涂层脱落、表面锈蚀</w:t>
      </w:r>
      <w:r w:rsidR="00632355" w:rsidRPr="00CB6EBA">
        <w:rPr>
          <w:rFonts w:cs="Times New Roman"/>
          <w:lang w:val="x-none"/>
        </w:rPr>
        <w:t>，底侧止水橡皮老化，且主行走支乘和侧向支乘转动不灵活</w:t>
      </w:r>
      <w:r w:rsidRPr="00CB6EBA">
        <w:rPr>
          <w:rFonts w:cs="Times New Roman"/>
          <w:lang w:val="x-none"/>
        </w:rPr>
        <w:t>。闸门日常启闭正常。</w:t>
      </w:r>
    </w:p>
    <w:p w14:paraId="303807C6" w14:textId="02F8A4FB" w:rsidR="00D96B66" w:rsidRPr="00CB6EBA" w:rsidRDefault="00D96B66" w:rsidP="009A6F62">
      <w:pPr>
        <w:pStyle w:val="aff9"/>
        <w:rPr>
          <w:snapToGrid w:val="0"/>
          <w:kern w:val="0"/>
          <w:szCs w:val="28"/>
        </w:rPr>
      </w:pPr>
      <w:bookmarkStart w:id="1284" w:name="_Toc508896439"/>
      <w:r w:rsidRPr="00CB6EBA">
        <w:t>2</w:t>
      </w:r>
      <w:r w:rsidRPr="00CB6EBA">
        <w:t>、</w:t>
      </w:r>
      <w:bookmarkEnd w:id="1284"/>
      <w:r w:rsidRPr="00CB6EBA">
        <w:rPr>
          <w:snapToGrid w:val="0"/>
          <w:shd w:val="clear" w:color="auto" w:fill="FFFFFF"/>
        </w:rPr>
        <w:t>面板和上主梁腹板表面涂层基本完好，局部有少量蚀斑，腐蚀状况评定为</w:t>
      </w:r>
      <w:r w:rsidRPr="00CB6EBA">
        <w:rPr>
          <w:snapToGrid w:val="0"/>
          <w:shd w:val="clear" w:color="auto" w:fill="FFFFFF"/>
        </w:rPr>
        <w:t>A</w:t>
      </w:r>
      <w:r w:rsidRPr="00CB6EBA">
        <w:rPr>
          <w:snapToGrid w:val="0"/>
          <w:shd w:val="clear" w:color="auto" w:fill="FFFFFF"/>
        </w:rPr>
        <w:t>级（轻微腐蚀）；左边梁腹板表面涂层局部脱落，有明显蚀斑，腐蚀状况评定为</w:t>
      </w:r>
      <w:r w:rsidRPr="00CB6EBA">
        <w:rPr>
          <w:snapToGrid w:val="0"/>
          <w:shd w:val="clear" w:color="auto" w:fill="FFFFFF"/>
        </w:rPr>
        <w:t>B</w:t>
      </w:r>
      <w:r w:rsidRPr="00CB6EBA">
        <w:rPr>
          <w:snapToGrid w:val="0"/>
          <w:shd w:val="clear" w:color="auto" w:fill="FFFFFF"/>
        </w:rPr>
        <w:t>级（一般腐蚀）</w:t>
      </w:r>
      <w:r w:rsidRPr="00CB6EBA">
        <w:rPr>
          <w:snapToGrid w:val="0"/>
          <w:kern w:val="0"/>
          <w:szCs w:val="28"/>
        </w:rPr>
        <w:t>。</w:t>
      </w:r>
    </w:p>
    <w:p w14:paraId="3A6C53C9" w14:textId="7276ED49" w:rsidR="00D96B66" w:rsidRDefault="00D96B66" w:rsidP="009A6F62">
      <w:pPr>
        <w:pStyle w:val="aff9"/>
      </w:pPr>
      <w:bookmarkStart w:id="1285" w:name="_Toc508896440"/>
      <w:r w:rsidRPr="00CB6EBA">
        <w:t>3</w:t>
      </w:r>
      <w:r w:rsidRPr="00CB6EBA">
        <w:t>、</w:t>
      </w:r>
      <w:r w:rsidR="0043525C">
        <w:rPr>
          <w:rFonts w:hint="eastAsia"/>
        </w:rPr>
        <w:t>根据</w:t>
      </w:r>
      <w:r w:rsidR="0043525C">
        <w:t>检测</w:t>
      </w:r>
      <w:r w:rsidR="0043525C">
        <w:rPr>
          <w:rFonts w:hint="eastAsia"/>
        </w:rPr>
        <w:t>结果推算</w:t>
      </w:r>
      <w:bookmarkEnd w:id="1285"/>
      <w:r w:rsidRPr="00CB6EBA">
        <w:t>闸门设计材料为</w:t>
      </w:r>
      <w:r w:rsidRPr="00CB6EBA">
        <w:t>Q235</w:t>
      </w:r>
      <w:r w:rsidRPr="00CB6EBA">
        <w:t>钢，抗拉强度</w:t>
      </w:r>
      <w:r w:rsidRPr="00CB6EBA">
        <w:t>370</w:t>
      </w:r>
      <w:r w:rsidRPr="00CB6EBA">
        <w:t>～</w:t>
      </w:r>
      <w:r w:rsidRPr="00CB6EBA">
        <w:t>500MPa</w:t>
      </w:r>
      <w:r w:rsidRPr="00CB6EBA">
        <w:t>。钢闸门各构件实测维氏硬度平均值在</w:t>
      </w:r>
      <w:r w:rsidRPr="00CB6EBA">
        <w:t>109</w:t>
      </w:r>
      <w:r w:rsidRPr="00CB6EBA">
        <w:t>～</w:t>
      </w:r>
      <w:r w:rsidRPr="00CB6EBA">
        <w:t>136HVHLD</w:t>
      </w:r>
      <w:r w:rsidRPr="00CB6EBA">
        <w:t>，按《黑色金属硬度及强度换算值》（</w:t>
      </w:r>
      <w:r w:rsidRPr="00CB6EBA">
        <w:t>GB/T1172-1999</w:t>
      </w:r>
      <w:r w:rsidRPr="00CB6EBA">
        <w:t>）换算其抗拉强度值为</w:t>
      </w:r>
      <w:r w:rsidRPr="00CB6EBA">
        <w:t>370</w:t>
      </w:r>
      <w:r w:rsidRPr="00CB6EBA">
        <w:t>～</w:t>
      </w:r>
      <w:r w:rsidRPr="00CB6EBA">
        <w:t>500MPa</w:t>
      </w:r>
      <w:r w:rsidRPr="00CB6EBA">
        <w:t>，满足设计材料牌号所对应的抗拉强度要求。</w:t>
      </w:r>
    </w:p>
    <w:p w14:paraId="646CAFB5" w14:textId="6049734D" w:rsidR="0043525C" w:rsidRDefault="0043525C" w:rsidP="009A6F62">
      <w:pPr>
        <w:pStyle w:val="3"/>
        <w:spacing w:before="163"/>
      </w:pPr>
      <w:r>
        <w:rPr>
          <w:rFonts w:hint="eastAsia"/>
        </w:rPr>
        <w:t>10.1.</w:t>
      </w:r>
      <w:r>
        <w:t>2</w:t>
      </w:r>
      <w:r>
        <w:rPr>
          <w:rFonts w:hint="eastAsia"/>
        </w:rPr>
        <w:t xml:space="preserve"> </w:t>
      </w:r>
      <w:r w:rsidR="007B48BD">
        <w:rPr>
          <w:rFonts w:hint="eastAsia"/>
        </w:rPr>
        <w:t>放</w:t>
      </w:r>
      <w:r>
        <w:rPr>
          <w:rFonts w:hint="eastAsia"/>
        </w:rPr>
        <w:t>空洞</w:t>
      </w:r>
      <w:r>
        <w:t>进水口闸门</w:t>
      </w:r>
    </w:p>
    <w:p w14:paraId="5D15EF86" w14:textId="77777777" w:rsidR="0043525C" w:rsidRDefault="0043525C" w:rsidP="0043525C">
      <w:pPr>
        <w:ind w:firstLine="480"/>
      </w:pPr>
      <w:r>
        <w:rPr>
          <w:rFonts w:hint="eastAsia"/>
        </w:rPr>
        <w:t>放空洞进水口闸门位于水下，本次未开展相关检查。根据对放空洞下游出口检查，出口涵管局部破损，但未见渗漏等现象，因此进水口闸门止水运行基本正常。</w:t>
      </w:r>
    </w:p>
    <w:p w14:paraId="68D7093A" w14:textId="272A9AB0" w:rsidR="00D96B66" w:rsidRPr="00CB6EBA" w:rsidRDefault="00EF2AE6" w:rsidP="009A6F62">
      <w:pPr>
        <w:pStyle w:val="2"/>
      </w:pPr>
      <w:bookmarkStart w:id="1286" w:name="_Toc508896442"/>
      <w:bookmarkStart w:id="1287" w:name="_Toc512175638"/>
      <w:bookmarkStart w:id="1288" w:name="_Toc512175700"/>
      <w:bookmarkStart w:id="1289" w:name="_Toc512417449"/>
      <w:bookmarkStart w:id="1290" w:name="_Toc512417511"/>
      <w:bookmarkStart w:id="1291" w:name="_Toc512417573"/>
      <w:r>
        <w:t xml:space="preserve">10.2 </w:t>
      </w:r>
      <w:r w:rsidR="00D96B66" w:rsidRPr="00CB6EBA">
        <w:t>启闭</w:t>
      </w:r>
      <w:r w:rsidR="0043525C">
        <w:rPr>
          <w:rFonts w:hint="eastAsia"/>
        </w:rPr>
        <w:t>设施</w:t>
      </w:r>
      <w:r w:rsidR="0043525C">
        <w:t>安全评价</w:t>
      </w:r>
      <w:bookmarkEnd w:id="1286"/>
      <w:bookmarkEnd w:id="1287"/>
      <w:bookmarkEnd w:id="1288"/>
      <w:bookmarkEnd w:id="1289"/>
      <w:bookmarkEnd w:id="1290"/>
      <w:bookmarkEnd w:id="1291"/>
    </w:p>
    <w:p w14:paraId="10C3A889" w14:textId="36086A1D" w:rsidR="00D96B66" w:rsidRDefault="0043525C" w:rsidP="009A6F62">
      <w:pPr>
        <w:pStyle w:val="af"/>
      </w:pPr>
      <w:r w:rsidRPr="00C9249D">
        <w:t>1</w:t>
      </w:r>
      <w:r w:rsidRPr="00C9249D">
        <w:rPr>
          <w:rFonts w:hint="eastAsia"/>
        </w:rPr>
        <w:t>、</w:t>
      </w:r>
      <w:r w:rsidR="00D96B66" w:rsidRPr="009A6F62">
        <w:rPr>
          <w:rFonts w:hint="eastAsia"/>
        </w:rPr>
        <w:t>启闭机钢丝绳、卷筒、制动器、开式齿轮、联轴器、供电线路、电气设备及保护装置状况基本良好</w:t>
      </w:r>
      <w:r>
        <w:rPr>
          <w:rFonts w:hint="eastAsia"/>
        </w:rPr>
        <w:t>。</w:t>
      </w:r>
      <w:r w:rsidR="00D96B66" w:rsidRPr="00CB6EBA">
        <w:t>钢丝绳末端未扎紧</w:t>
      </w:r>
      <w:r>
        <w:rPr>
          <w:rFonts w:hint="eastAsia"/>
        </w:rPr>
        <w:t>，</w:t>
      </w:r>
      <w:r w:rsidR="00D96B66" w:rsidRPr="009A6F62">
        <w:rPr>
          <w:rFonts w:hint="eastAsia"/>
        </w:rPr>
        <w:t>减速器齿轮副齿面存在轻微磨损</w:t>
      </w:r>
      <w:r w:rsidRPr="009A6F62">
        <w:rPr>
          <w:rFonts w:hint="eastAsia"/>
        </w:rPr>
        <w:t>，</w:t>
      </w:r>
      <w:r w:rsidR="00D96B66" w:rsidRPr="009A6F62">
        <w:rPr>
          <w:rFonts w:hint="eastAsia"/>
        </w:rPr>
        <w:t>开度指示器与上下限位开关均失效且未安装负荷控制器</w:t>
      </w:r>
      <w:r w:rsidRPr="009A6F62">
        <w:rPr>
          <w:rFonts w:hint="eastAsia"/>
        </w:rPr>
        <w:t>，</w:t>
      </w:r>
      <w:r w:rsidR="00D96B66" w:rsidRPr="009A6F62">
        <w:rPr>
          <w:rFonts w:hint="eastAsia"/>
        </w:rPr>
        <w:t>控制柜及电动机外壳未可靠接地</w:t>
      </w:r>
      <w:r w:rsidRPr="009A6F62">
        <w:rPr>
          <w:rFonts w:hint="eastAsia"/>
        </w:rPr>
        <w:t>，</w:t>
      </w:r>
      <w:r w:rsidR="00D96B66" w:rsidRPr="009A6F62">
        <w:rPr>
          <w:rFonts w:hint="eastAsia"/>
        </w:rPr>
        <w:t>启闭机电缆龟裂老化</w:t>
      </w:r>
      <w:r w:rsidRPr="009A6F62">
        <w:rPr>
          <w:rFonts w:hint="eastAsia"/>
        </w:rPr>
        <w:t>，</w:t>
      </w:r>
      <w:r w:rsidR="00D96B66" w:rsidRPr="009A6F62">
        <w:rPr>
          <w:rFonts w:hint="eastAsia"/>
        </w:rPr>
        <w:t>启闭机变速箱油位偏低。</w:t>
      </w:r>
      <w:r w:rsidR="00D96B66" w:rsidRPr="00CB6EBA">
        <w:t>在动水状态下带</w:t>
      </w:r>
      <w:r w:rsidR="00D96B66" w:rsidRPr="00CB6EBA">
        <w:lastRenderedPageBreak/>
        <w:t>闸门启闭运行时，各启闭机零部件均无异常声音、发热等情况，启闭机运行电压和运行噪声测值满足规范要求。</w:t>
      </w:r>
    </w:p>
    <w:p w14:paraId="65F2912B" w14:textId="710997E7" w:rsidR="0043525C" w:rsidRPr="00CB6EBA" w:rsidRDefault="0043525C" w:rsidP="009A6F62">
      <w:pPr>
        <w:pStyle w:val="af"/>
      </w:pPr>
      <w:r>
        <w:rPr>
          <w:rFonts w:hint="eastAsia"/>
        </w:rPr>
        <w:t>2</w:t>
      </w:r>
      <w:r>
        <w:rPr>
          <w:rFonts w:hint="eastAsia"/>
        </w:rPr>
        <w:t>、</w:t>
      </w:r>
      <w:r>
        <w:rPr>
          <w:rFonts w:hint="eastAsia"/>
          <w:lang w:bidi="ar"/>
        </w:rPr>
        <w:t>本工程无柴油发电机作为备用电源，在外部电源中断情况下可以依靠电厂进行应急供电，</w:t>
      </w:r>
      <w:r>
        <w:rPr>
          <w:lang w:bidi="ar"/>
        </w:rPr>
        <w:t>由于</w:t>
      </w:r>
      <w:r>
        <w:rPr>
          <w:rFonts w:hint="eastAsia"/>
          <w:lang w:bidi="ar"/>
        </w:rPr>
        <w:t>溢洪道</w:t>
      </w:r>
      <w:r>
        <w:rPr>
          <w:lang w:bidi="ar"/>
        </w:rPr>
        <w:t>未设置闸门，紧急情况下不影响泄水。</w:t>
      </w:r>
    </w:p>
    <w:p w14:paraId="6CF1FAF5" w14:textId="7BDBB6EB" w:rsidR="00C455F3" w:rsidRPr="00CB6EBA" w:rsidRDefault="00111178" w:rsidP="009A6F62">
      <w:pPr>
        <w:pStyle w:val="2"/>
      </w:pPr>
      <w:bookmarkStart w:id="1292" w:name="_Toc494531519"/>
      <w:bookmarkStart w:id="1293" w:name="_Toc512175639"/>
      <w:bookmarkStart w:id="1294" w:name="_Toc512175701"/>
      <w:bookmarkStart w:id="1295" w:name="_Toc512417450"/>
      <w:bookmarkStart w:id="1296" w:name="_Toc512417512"/>
      <w:bookmarkStart w:id="1297" w:name="_Toc512417574"/>
      <w:r w:rsidRPr="00CB6EBA">
        <w:t>10</w:t>
      </w:r>
      <w:r w:rsidR="00C455F3" w:rsidRPr="00CB6EBA">
        <w:t>.</w:t>
      </w:r>
      <w:r w:rsidR="0043525C">
        <w:t xml:space="preserve">3 </w:t>
      </w:r>
      <w:r w:rsidR="00C455F3" w:rsidRPr="00CB6EBA">
        <w:t>拦污栅</w:t>
      </w:r>
      <w:bookmarkEnd w:id="1292"/>
      <w:r w:rsidR="0043525C">
        <w:rPr>
          <w:rFonts w:hint="eastAsia"/>
        </w:rPr>
        <w:t>安全</w:t>
      </w:r>
      <w:r w:rsidR="0043525C">
        <w:t>评价</w:t>
      </w:r>
      <w:bookmarkEnd w:id="1293"/>
      <w:bookmarkEnd w:id="1294"/>
      <w:bookmarkEnd w:id="1295"/>
      <w:bookmarkEnd w:id="1296"/>
      <w:bookmarkEnd w:id="1297"/>
    </w:p>
    <w:p w14:paraId="1A3578E0" w14:textId="77777777" w:rsidR="00C455F3" w:rsidRPr="00CB6EBA" w:rsidRDefault="00C455F3">
      <w:pPr>
        <w:pStyle w:val="af"/>
      </w:pPr>
      <w:r w:rsidRPr="00CB6EBA">
        <w:t>根据</w:t>
      </w:r>
      <w:r w:rsidRPr="00CB6EBA">
        <w:t>2014</w:t>
      </w:r>
      <w:r w:rsidRPr="00CB6EBA">
        <w:t>年</w:t>
      </w:r>
      <w:r w:rsidRPr="00CB6EBA">
        <w:t>11</w:t>
      </w:r>
      <w:r w:rsidRPr="00CB6EBA">
        <w:t>月委托浙江钱江科技发展有限公司进行的水下机器人检查项目成果，拦污栅在高程分别为</w:t>
      </w:r>
      <w:r w:rsidRPr="00CB6EBA">
        <w:t>276.64m</w:t>
      </w:r>
      <w:r w:rsidRPr="00CB6EBA">
        <w:t>和</w:t>
      </w:r>
      <w:r w:rsidRPr="00CB6EBA">
        <w:t>277.14m</w:t>
      </w:r>
      <w:r w:rsidRPr="00CB6EBA">
        <w:t>处均存在锈蚀现象。建议及时处理。</w:t>
      </w:r>
    </w:p>
    <w:p w14:paraId="586A9639" w14:textId="770D54B2" w:rsidR="00952208" w:rsidRPr="00CB6EBA" w:rsidRDefault="00111178" w:rsidP="009A6F62">
      <w:pPr>
        <w:pStyle w:val="2"/>
      </w:pPr>
      <w:bookmarkStart w:id="1298" w:name="_Toc494531525"/>
      <w:bookmarkStart w:id="1299" w:name="_Toc511404279"/>
      <w:bookmarkStart w:id="1300" w:name="_Toc511415038"/>
      <w:bookmarkStart w:id="1301" w:name="_Toc511417020"/>
      <w:bookmarkStart w:id="1302" w:name="_Toc511417276"/>
      <w:bookmarkStart w:id="1303" w:name="_Toc511490959"/>
      <w:bookmarkStart w:id="1304" w:name="_Toc512175640"/>
      <w:bookmarkStart w:id="1305" w:name="_Toc512175702"/>
      <w:bookmarkStart w:id="1306" w:name="_Toc512417451"/>
      <w:bookmarkStart w:id="1307" w:name="_Toc512417513"/>
      <w:bookmarkStart w:id="1308" w:name="_Toc512417575"/>
      <w:r w:rsidRPr="00CB6EBA">
        <w:t>10</w:t>
      </w:r>
      <w:r w:rsidR="00952208" w:rsidRPr="00CB6EBA">
        <w:t>.</w:t>
      </w:r>
      <w:r w:rsidR="0043525C">
        <w:t>4</w:t>
      </w:r>
      <w:r w:rsidR="0043525C" w:rsidRPr="00CB6EBA">
        <w:t xml:space="preserve"> </w:t>
      </w:r>
      <w:r w:rsidR="00C455F3" w:rsidRPr="00CB6EBA">
        <w:t>结论</w:t>
      </w:r>
      <w:bookmarkEnd w:id="1298"/>
      <w:bookmarkEnd w:id="1299"/>
      <w:bookmarkEnd w:id="1300"/>
      <w:bookmarkEnd w:id="1301"/>
      <w:bookmarkEnd w:id="1302"/>
      <w:bookmarkEnd w:id="1303"/>
      <w:bookmarkEnd w:id="1304"/>
      <w:bookmarkEnd w:id="1305"/>
      <w:bookmarkEnd w:id="1306"/>
      <w:bookmarkEnd w:id="1307"/>
      <w:bookmarkEnd w:id="1308"/>
    </w:p>
    <w:p w14:paraId="07963FEE" w14:textId="77777777" w:rsidR="0043525C" w:rsidRDefault="0043525C" w:rsidP="0043525C">
      <w:pPr>
        <w:numPr>
          <w:ilvl w:val="0"/>
          <w:numId w:val="26"/>
        </w:numPr>
        <w:ind w:left="0" w:firstLineChars="200" w:firstLine="480"/>
        <w:rPr>
          <w:color w:val="000000"/>
        </w:rPr>
      </w:pPr>
      <w:r>
        <w:rPr>
          <w:rFonts w:hint="eastAsia"/>
          <w:lang w:val="x-none"/>
        </w:rPr>
        <w:t>各金属结构布置合理，设计与制造、安装符合规范要求</w:t>
      </w:r>
      <w:r>
        <w:rPr>
          <w:rFonts w:hint="eastAsia"/>
          <w:color w:val="000000"/>
        </w:rPr>
        <w:t>。</w:t>
      </w:r>
    </w:p>
    <w:p w14:paraId="32100FFA" w14:textId="5147F52F" w:rsidR="00BB688F" w:rsidRDefault="00BB688F" w:rsidP="00BB688F">
      <w:pPr>
        <w:numPr>
          <w:ilvl w:val="0"/>
          <w:numId w:val="26"/>
        </w:numPr>
        <w:ind w:left="0" w:firstLineChars="200" w:firstLine="480"/>
        <w:rPr>
          <w:color w:val="000000"/>
        </w:rPr>
      </w:pPr>
      <w:r>
        <w:rPr>
          <w:rFonts w:hint="eastAsia"/>
          <w:lang w:val="x-none"/>
        </w:rPr>
        <w:t>灌溉发电输水隧洞</w:t>
      </w:r>
      <w:r w:rsidR="0043525C" w:rsidRPr="00D50FFD">
        <w:rPr>
          <w:rFonts w:hint="eastAsia"/>
          <w:lang w:val="x-none"/>
        </w:rPr>
        <w:t>进水口检修闸门结构完整，门体整体无变形，面板、梁板、主行走支承等构件局部防腐涂层脱落、表面锈蚀，底</w:t>
      </w:r>
      <w:r w:rsidR="00CD6F8A">
        <w:rPr>
          <w:rFonts w:hint="eastAsia"/>
          <w:lang w:val="x-none"/>
        </w:rPr>
        <w:t>、</w:t>
      </w:r>
      <w:r w:rsidR="0043525C" w:rsidRPr="00D50FFD">
        <w:rPr>
          <w:rFonts w:hint="eastAsia"/>
          <w:lang w:val="x-none"/>
        </w:rPr>
        <w:t>侧止水橡皮存在局部老化现象，主行走支承和侧向支承转动不灵活。</w:t>
      </w:r>
      <w:r w:rsidR="0043525C" w:rsidRPr="00D50FFD">
        <w:rPr>
          <w:rFonts w:hint="eastAsia"/>
          <w:color w:val="000000"/>
        </w:rPr>
        <w:t>启闭机外观情况总体良好，但钢丝绳端未扎紧，建议及时捆扎。</w:t>
      </w:r>
      <w:r>
        <w:rPr>
          <w:rFonts w:hint="eastAsia"/>
          <w:color w:val="000000"/>
        </w:rPr>
        <w:t>根据水下检查，拦污栅存在锈蚀现象。</w:t>
      </w:r>
    </w:p>
    <w:p w14:paraId="3B82A7CE" w14:textId="5ED00533" w:rsidR="0043525C" w:rsidRPr="00D50FFD" w:rsidRDefault="00BB688F" w:rsidP="009A6F62">
      <w:pPr>
        <w:numPr>
          <w:ilvl w:val="0"/>
          <w:numId w:val="26"/>
        </w:numPr>
        <w:ind w:left="0" w:firstLineChars="200" w:firstLine="480"/>
        <w:rPr>
          <w:color w:val="000000"/>
        </w:rPr>
      </w:pPr>
      <w:r>
        <w:t>放空洞进水口闸门位于水下，</w:t>
      </w:r>
      <w:r>
        <w:rPr>
          <w:rFonts w:hint="eastAsia"/>
        </w:rPr>
        <w:t>本次</w:t>
      </w:r>
      <w:r>
        <w:t>未</w:t>
      </w:r>
      <w:r>
        <w:rPr>
          <w:rFonts w:hint="eastAsia"/>
        </w:rPr>
        <w:t>开展</w:t>
      </w:r>
      <w:r>
        <w:t>相关检查</w:t>
      </w:r>
      <w:r>
        <w:rPr>
          <w:rFonts w:hint="eastAsia"/>
        </w:rPr>
        <w:t>。</w:t>
      </w:r>
      <w:r>
        <w:t>根据</w:t>
      </w:r>
      <w:r>
        <w:rPr>
          <w:rFonts w:hint="eastAsia"/>
        </w:rPr>
        <w:t>对</w:t>
      </w:r>
      <w:r>
        <w:t>放空洞下游出口</w:t>
      </w:r>
      <w:r>
        <w:rPr>
          <w:rFonts w:hint="eastAsia"/>
        </w:rPr>
        <w:t>检查</w:t>
      </w:r>
      <w:r>
        <w:t>，出口</w:t>
      </w:r>
      <w:r>
        <w:rPr>
          <w:rFonts w:hint="eastAsia"/>
        </w:rPr>
        <w:t>涵管</w:t>
      </w:r>
      <w:r>
        <w:t>局部</w:t>
      </w:r>
      <w:r>
        <w:rPr>
          <w:rFonts w:hint="eastAsia"/>
        </w:rPr>
        <w:t>破损</w:t>
      </w:r>
      <w:r>
        <w:t>，但未见</w:t>
      </w:r>
      <w:r>
        <w:rPr>
          <w:rFonts w:hint="eastAsia"/>
        </w:rPr>
        <w:t>渗漏</w:t>
      </w:r>
      <w:r>
        <w:t>等现象，</w:t>
      </w:r>
      <w:r>
        <w:rPr>
          <w:rFonts w:hint="eastAsia"/>
        </w:rPr>
        <w:t>进水口</w:t>
      </w:r>
      <w:r>
        <w:t>闸门止水</w:t>
      </w:r>
      <w:r>
        <w:rPr>
          <w:rFonts w:hint="eastAsia"/>
        </w:rPr>
        <w:t>运行基本</w:t>
      </w:r>
      <w:r>
        <w:t>正常。</w:t>
      </w:r>
    </w:p>
    <w:p w14:paraId="1E6C5BE3" w14:textId="4CC43432" w:rsidR="0043525C" w:rsidRDefault="0043525C" w:rsidP="0043525C">
      <w:pPr>
        <w:numPr>
          <w:ilvl w:val="0"/>
          <w:numId w:val="26"/>
        </w:numPr>
        <w:ind w:left="0" w:firstLineChars="200" w:firstLine="480"/>
      </w:pPr>
      <w:r>
        <w:rPr>
          <w:rFonts w:hint="eastAsia"/>
          <w:color w:val="000000"/>
        </w:rPr>
        <w:t>电气设备完整无冗余，启闭机存在电缆（线）护套龟裂老化、控制柜和电动机外壳未见明显可靠接地等问题。电气设备保护装置完备，但开度指示器与上下限位开关均失效。动水状态试运行情况良好，但启闭机变速箱油位偏低</w:t>
      </w:r>
      <w:r w:rsidR="00D50FFD">
        <w:rPr>
          <w:rFonts w:hint="eastAsia"/>
          <w:color w:val="000000"/>
        </w:rPr>
        <w:t>。</w:t>
      </w:r>
    </w:p>
    <w:p w14:paraId="3E0DC2F8" w14:textId="5095E277" w:rsidR="0043525C" w:rsidRDefault="0043525C" w:rsidP="0043525C">
      <w:pPr>
        <w:numPr>
          <w:ilvl w:val="0"/>
          <w:numId w:val="26"/>
        </w:numPr>
        <w:ind w:left="0" w:firstLineChars="200" w:firstLine="480"/>
        <w:rPr>
          <w:kern w:val="0"/>
          <w:szCs w:val="21"/>
          <w:lang w:bidi="ar"/>
        </w:rPr>
      </w:pPr>
      <w:r>
        <w:rPr>
          <w:rFonts w:hint="eastAsia"/>
          <w:kern w:val="0"/>
          <w:szCs w:val="21"/>
          <w:lang w:bidi="ar"/>
        </w:rPr>
        <w:t>本工程无备用柴油发电机，外部供电中断时可以利用电</w:t>
      </w:r>
      <w:r w:rsidR="00CD6F8A">
        <w:rPr>
          <w:rFonts w:hint="eastAsia"/>
          <w:kern w:val="0"/>
          <w:szCs w:val="21"/>
          <w:lang w:bidi="ar"/>
        </w:rPr>
        <w:t>厂</w:t>
      </w:r>
      <w:r>
        <w:rPr>
          <w:rFonts w:hint="eastAsia"/>
          <w:kern w:val="0"/>
          <w:szCs w:val="21"/>
          <w:lang w:bidi="ar"/>
        </w:rPr>
        <w:t>应急供电，且溢洪道未设置闸门，尚不影响紧急情况下泄水。</w:t>
      </w:r>
    </w:p>
    <w:p w14:paraId="05C72A84" w14:textId="15870F14" w:rsidR="00D96B66" w:rsidRPr="00CB6EBA" w:rsidRDefault="0043525C" w:rsidP="00D96B66">
      <w:pPr>
        <w:ind w:firstLine="480"/>
        <w:rPr>
          <w:rFonts w:cs="Times New Roman"/>
        </w:rPr>
      </w:pPr>
      <w:r>
        <w:rPr>
          <w:rFonts w:hint="eastAsia"/>
        </w:rPr>
        <w:t>综上所述，茅岗水库闸门运行超过</w:t>
      </w:r>
      <w:r>
        <w:t>40</w:t>
      </w:r>
      <w:r>
        <w:rPr>
          <w:rFonts w:hint="eastAsia"/>
        </w:rPr>
        <w:t>年，超过金属结构折旧年限，启闭机运行状态良好</w:t>
      </w:r>
      <w:r w:rsidR="00D50FFD">
        <w:rPr>
          <w:rFonts w:hint="eastAsia"/>
        </w:rPr>
        <w:t>，</w:t>
      </w:r>
      <w:r w:rsidR="00D50FFD">
        <w:t>建议对金属结构和启闭设施进行定期保养</w:t>
      </w:r>
      <w:r w:rsidR="00D50FFD">
        <w:rPr>
          <w:rFonts w:hint="eastAsia"/>
        </w:rPr>
        <w:t>和</w:t>
      </w:r>
      <w:r w:rsidR="00D50FFD">
        <w:t>维护</w:t>
      </w:r>
      <w:r>
        <w:rPr>
          <w:rFonts w:hint="eastAsia"/>
        </w:rPr>
        <w:t>。根据《水库大坝安全评价导则》（</w:t>
      </w:r>
      <w:r>
        <w:rPr>
          <w:snapToGrid w:val="0"/>
        </w:rPr>
        <w:t>SL258-2017</w:t>
      </w:r>
      <w:r>
        <w:rPr>
          <w:rFonts w:hint="eastAsia"/>
        </w:rPr>
        <w:t>），茅岗水库大坝金属结构安全性评为</w:t>
      </w:r>
      <w:r>
        <w:t>“B”</w:t>
      </w:r>
      <w:r>
        <w:rPr>
          <w:rFonts w:hint="eastAsia"/>
        </w:rPr>
        <w:t>级。</w:t>
      </w:r>
    </w:p>
    <w:p w14:paraId="7C4B5F82" w14:textId="77777777" w:rsidR="00D96B66" w:rsidRPr="00CB6EBA" w:rsidRDefault="00D96B66" w:rsidP="00D96B66">
      <w:pPr>
        <w:rPr>
          <w:rFonts w:cs="Times New Roman"/>
        </w:rPr>
      </w:pPr>
    </w:p>
    <w:p w14:paraId="0C2C1B02" w14:textId="77777777" w:rsidR="007B1E57" w:rsidRPr="00CB6EBA" w:rsidRDefault="007B1E57" w:rsidP="00C83184">
      <w:pPr>
        <w:numPr>
          <w:ilvl w:val="0"/>
          <w:numId w:val="15"/>
        </w:numPr>
        <w:ind w:left="0" w:firstLineChars="200" w:firstLine="480"/>
        <w:rPr>
          <w:rFonts w:cs="Times New Roman"/>
          <w:kern w:val="0"/>
          <w:szCs w:val="21"/>
        </w:rPr>
        <w:sectPr w:rsidR="007B1E57" w:rsidRPr="00CB6EBA" w:rsidSect="00927D19">
          <w:pgSz w:w="11906" w:h="16838"/>
          <w:pgMar w:top="1440" w:right="1797" w:bottom="1440" w:left="1797" w:header="794" w:footer="737" w:gutter="0"/>
          <w:cols w:space="425"/>
          <w:docGrid w:type="lines" w:linePitch="326"/>
        </w:sectPr>
      </w:pPr>
    </w:p>
    <w:p w14:paraId="1314CA8F" w14:textId="77777777" w:rsidR="00111178" w:rsidRPr="00CB6EBA" w:rsidRDefault="00111178" w:rsidP="00787C9F">
      <w:pPr>
        <w:pStyle w:val="1"/>
        <w:spacing w:before="163" w:after="163"/>
      </w:pPr>
      <w:bookmarkStart w:id="1309" w:name="_Toc494531526"/>
      <w:bookmarkStart w:id="1310" w:name="_Toc511404280"/>
      <w:bookmarkStart w:id="1311" w:name="_Toc511415039"/>
      <w:bookmarkStart w:id="1312" w:name="_Toc511417021"/>
      <w:bookmarkStart w:id="1313" w:name="_Toc511417277"/>
      <w:bookmarkStart w:id="1314" w:name="_Toc511490960"/>
      <w:bookmarkStart w:id="1315" w:name="_Toc512175641"/>
      <w:bookmarkStart w:id="1316" w:name="_Toc512175703"/>
      <w:bookmarkStart w:id="1317" w:name="_Toc512417452"/>
      <w:bookmarkStart w:id="1318" w:name="_Toc512417514"/>
      <w:bookmarkStart w:id="1319" w:name="_Toc512417576"/>
      <w:r w:rsidRPr="00CB6EBA">
        <w:lastRenderedPageBreak/>
        <w:t xml:space="preserve">11 </w:t>
      </w:r>
      <w:r w:rsidRPr="00CB6EBA">
        <w:t>大坝安全综合评价</w:t>
      </w:r>
      <w:bookmarkEnd w:id="1309"/>
      <w:bookmarkEnd w:id="1310"/>
      <w:bookmarkEnd w:id="1311"/>
      <w:bookmarkEnd w:id="1312"/>
      <w:bookmarkEnd w:id="1313"/>
      <w:bookmarkEnd w:id="1314"/>
      <w:bookmarkEnd w:id="1315"/>
      <w:bookmarkEnd w:id="1316"/>
      <w:bookmarkEnd w:id="1317"/>
      <w:bookmarkEnd w:id="1318"/>
      <w:bookmarkEnd w:id="1319"/>
    </w:p>
    <w:p w14:paraId="1FAB9795" w14:textId="77777777" w:rsidR="00111178" w:rsidRPr="00CB6EBA" w:rsidRDefault="00111178" w:rsidP="009A6F62">
      <w:pPr>
        <w:pStyle w:val="2"/>
      </w:pPr>
      <w:bookmarkStart w:id="1320" w:name="_Toc494531527"/>
      <w:bookmarkStart w:id="1321" w:name="_Toc511404281"/>
      <w:bookmarkStart w:id="1322" w:name="_Toc511415040"/>
      <w:bookmarkStart w:id="1323" w:name="_Toc511417022"/>
      <w:bookmarkStart w:id="1324" w:name="_Toc511417278"/>
      <w:bookmarkStart w:id="1325" w:name="_Toc511490961"/>
      <w:bookmarkStart w:id="1326" w:name="_Toc512175642"/>
      <w:bookmarkStart w:id="1327" w:name="_Toc512175704"/>
      <w:bookmarkStart w:id="1328" w:name="_Toc512417453"/>
      <w:bookmarkStart w:id="1329" w:name="_Toc512417515"/>
      <w:bookmarkStart w:id="1330" w:name="_Toc512417577"/>
      <w:r w:rsidRPr="00CB6EBA">
        <w:t xml:space="preserve">11.1 </w:t>
      </w:r>
      <w:r w:rsidRPr="00CB6EBA">
        <w:t>现场安全检查</w:t>
      </w:r>
      <w:r w:rsidR="004D68A7" w:rsidRPr="00CB6EBA">
        <w:t>及安全检测</w:t>
      </w:r>
      <w:bookmarkEnd w:id="1320"/>
      <w:bookmarkEnd w:id="1321"/>
      <w:bookmarkEnd w:id="1322"/>
      <w:bookmarkEnd w:id="1323"/>
      <w:bookmarkEnd w:id="1324"/>
      <w:bookmarkEnd w:id="1325"/>
      <w:bookmarkEnd w:id="1326"/>
      <w:bookmarkEnd w:id="1327"/>
      <w:bookmarkEnd w:id="1328"/>
      <w:bookmarkEnd w:id="1329"/>
      <w:bookmarkEnd w:id="1330"/>
    </w:p>
    <w:p w14:paraId="14E2FB7C" w14:textId="4909C8CF" w:rsidR="00111178" w:rsidRPr="00CB6EBA" w:rsidRDefault="00BD20DE">
      <w:pPr>
        <w:pStyle w:val="af"/>
      </w:pPr>
      <w:r w:rsidRPr="00CB6EBA">
        <w:t>1</w:t>
      </w:r>
      <w:r w:rsidRPr="00CB6EBA">
        <w:t>、</w:t>
      </w:r>
      <w:r w:rsidR="00111178" w:rsidRPr="00CB6EBA">
        <w:t>库区及主坝近坝岸坡总体稳定，尚未发现明显塌岸、滑坡迹象。</w:t>
      </w:r>
    </w:p>
    <w:p w14:paraId="62D67B0B" w14:textId="5B7164FE" w:rsidR="00032667" w:rsidRPr="00CB6EBA" w:rsidRDefault="00BD20DE">
      <w:pPr>
        <w:pStyle w:val="af"/>
      </w:pPr>
      <w:r w:rsidRPr="00CB6EBA">
        <w:t>2</w:t>
      </w:r>
      <w:r w:rsidRPr="00CB6EBA">
        <w:t>、</w:t>
      </w:r>
      <w:r w:rsidR="00111178" w:rsidRPr="00CB6EBA">
        <w:t>主坝坝顶路面平整，防浪墙</w:t>
      </w:r>
      <w:r w:rsidR="00032667" w:rsidRPr="00CB6EBA">
        <w:t>及其间的伸缩缝</w:t>
      </w:r>
      <w:r w:rsidR="00111178" w:rsidRPr="00CB6EBA">
        <w:t>、栏杆</w:t>
      </w:r>
      <w:r w:rsidR="00032667" w:rsidRPr="00CB6EBA">
        <w:t>完好，</w:t>
      </w:r>
      <w:r w:rsidR="00032667" w:rsidRPr="009A6F62">
        <w:rPr>
          <w:rFonts w:hint="eastAsia"/>
        </w:rPr>
        <w:t>坝顶交通桥梁、板、桥墩完好</w:t>
      </w:r>
      <w:r w:rsidR="007B48BD">
        <w:rPr>
          <w:rFonts w:hint="eastAsia"/>
        </w:rPr>
        <w:t>。</w:t>
      </w:r>
      <w:r w:rsidR="00032667" w:rsidRPr="00CB6EBA">
        <w:t>主坝各坝段防渗面板</w:t>
      </w:r>
      <w:r w:rsidR="00032667" w:rsidRPr="009A6F62">
        <w:rPr>
          <w:rFonts w:hint="eastAsia"/>
        </w:rPr>
        <w:t>各块之间伸缩缝基本完好，</w:t>
      </w:r>
      <w:r w:rsidR="00A20D18">
        <w:rPr>
          <w:rFonts w:hint="eastAsia"/>
        </w:rPr>
        <w:t>部分</w:t>
      </w:r>
      <w:r w:rsidR="00A20D18">
        <w:t>修补过的裂缝</w:t>
      </w:r>
      <w:r w:rsidR="00A20D18">
        <w:rPr>
          <w:rFonts w:hint="eastAsia"/>
        </w:rPr>
        <w:t>表面</w:t>
      </w:r>
      <w:r w:rsidR="00A20D18">
        <w:t>弹性环氧涂料破损</w:t>
      </w:r>
      <w:r w:rsidR="00032667" w:rsidRPr="00CB6EBA">
        <w:t>。</w:t>
      </w:r>
      <w:r w:rsidR="00DC29C2" w:rsidRPr="00CB6EBA">
        <w:t>溢流面左右挡墙完好，但曲线段冲刷侵蚀</w:t>
      </w:r>
      <w:r w:rsidR="00573BA1" w:rsidRPr="00CB6EBA">
        <w:t>和局部</w:t>
      </w:r>
      <w:ins w:id="1331" w:author="王凯" w:date="2018-04-24T16:09:00Z">
        <w:r w:rsidR="002D4652">
          <w:rPr>
            <w:rFonts w:hint="eastAsia"/>
          </w:rPr>
          <w:t>存在</w:t>
        </w:r>
      </w:ins>
      <w:r w:rsidR="00573BA1" w:rsidRPr="00CB6EBA">
        <w:t>碳化现象</w:t>
      </w:r>
      <w:del w:id="1332" w:author="王凯" w:date="2018-04-24T16:09:00Z">
        <w:r w:rsidR="00DC29C2" w:rsidRPr="00CB6EBA" w:rsidDel="002D4652">
          <w:delText>严重</w:delText>
        </w:r>
      </w:del>
      <w:r w:rsidR="00DC29C2" w:rsidRPr="00CB6EBA">
        <w:t>，反弧段下部局部裂缝上下贯穿至廊道，廊道内部</w:t>
      </w:r>
      <w:ins w:id="1333" w:author="王凯" w:date="2018-04-24T16:09:00Z">
        <w:r w:rsidR="002D4652">
          <w:rPr>
            <w:rFonts w:hint="eastAsia"/>
          </w:rPr>
          <w:t>存在</w:t>
        </w:r>
      </w:ins>
      <w:r w:rsidR="00DC29C2" w:rsidRPr="00CB6EBA">
        <w:t>漏水</w:t>
      </w:r>
      <w:del w:id="1334" w:author="王凯" w:date="2018-04-24T16:09:00Z">
        <w:r w:rsidR="00DC29C2" w:rsidRPr="00CB6EBA" w:rsidDel="002D4652">
          <w:delText>严重</w:delText>
        </w:r>
      </w:del>
      <w:r w:rsidR="00DC29C2" w:rsidRPr="00CB6EBA">
        <w:t>。</w:t>
      </w:r>
    </w:p>
    <w:p w14:paraId="593B3B46" w14:textId="77777777" w:rsidR="00DC29C2" w:rsidRPr="00CB6EBA" w:rsidRDefault="00DC29C2">
      <w:pPr>
        <w:pStyle w:val="af"/>
      </w:pPr>
      <w:r w:rsidRPr="00CB6EBA">
        <w:t>4</w:t>
      </w:r>
      <w:r w:rsidRPr="00CB6EBA">
        <w:t>、副坝坝顶、坝坡、排水棱体结构完好，两岸坝肩稳定。</w:t>
      </w:r>
    </w:p>
    <w:p w14:paraId="505DC3F2" w14:textId="77777777" w:rsidR="00DC29C2" w:rsidRPr="00CB6EBA" w:rsidRDefault="00DC29C2">
      <w:pPr>
        <w:pStyle w:val="af"/>
      </w:pPr>
      <w:r w:rsidRPr="00CB6EBA">
        <w:t>5</w:t>
      </w:r>
      <w:r w:rsidRPr="00CB6EBA">
        <w:t>、灌溉发电输水隧洞进水口排架和启闭平台梁板结构完好，但局部墙体和屋顶存在渗水和粉刷层剥落现象，部分混凝土结构存在砂浆剥落现象</w:t>
      </w:r>
      <w:r w:rsidR="00573BA1" w:rsidRPr="00CB6EBA">
        <w:t>，部分金属结构存在锈蚀和不按规范接地现象</w:t>
      </w:r>
      <w:r w:rsidRPr="00CB6EBA">
        <w:t>。</w:t>
      </w:r>
    </w:p>
    <w:p w14:paraId="3832FAC0" w14:textId="77777777" w:rsidR="00DC29C2" w:rsidRDefault="00DC29C2">
      <w:pPr>
        <w:pStyle w:val="af"/>
        <w:rPr>
          <w:snapToGrid w:val="0"/>
        </w:rPr>
      </w:pPr>
      <w:r w:rsidRPr="00CB6EBA">
        <w:t>6</w:t>
      </w:r>
      <w:r w:rsidRPr="00CB6EBA">
        <w:t>、</w:t>
      </w:r>
      <w:r w:rsidR="00573BA1" w:rsidRPr="00CB6EBA">
        <w:rPr>
          <w:lang w:val="en-GB"/>
        </w:rPr>
        <w:t>非常溢洪道进水口、堰体以及泄洪槽整体结构完好，但部分</w:t>
      </w:r>
      <w:r w:rsidR="00573BA1" w:rsidRPr="00CB6EBA">
        <w:rPr>
          <w:snapToGrid w:val="0"/>
        </w:rPr>
        <w:t>泄洪槽底板存在冲刷侵蚀及混凝土砂浆剥落现象。</w:t>
      </w:r>
    </w:p>
    <w:p w14:paraId="2779E8A1" w14:textId="3B2D79D6" w:rsidR="00A20D18" w:rsidRDefault="00A20D18" w:rsidP="009A6F62">
      <w:pPr>
        <w:pStyle w:val="af"/>
      </w:pPr>
      <w:r>
        <w:rPr>
          <w:rFonts w:hint="eastAsia"/>
        </w:rPr>
        <w:t>7</w:t>
      </w:r>
      <w:r>
        <w:rPr>
          <w:rFonts w:hint="eastAsia"/>
        </w:rPr>
        <w:t>、</w:t>
      </w:r>
      <w:r w:rsidRPr="009A6F62">
        <w:rPr>
          <w:rFonts w:hint="eastAsia"/>
        </w:rPr>
        <w:t>灌溉发电洞进水口检修闸门</w:t>
      </w:r>
      <w:r w:rsidR="002E11B0">
        <w:rPr>
          <w:rFonts w:hint="eastAsia"/>
        </w:rPr>
        <w:t>和</w:t>
      </w:r>
      <w:r w:rsidR="002E11B0">
        <w:t>拦污栅</w:t>
      </w:r>
      <w:r w:rsidRPr="009A6F62">
        <w:rPr>
          <w:rFonts w:hint="eastAsia"/>
        </w:rPr>
        <w:t>结构基本完整，局部防腐涂层脱落、表面锈蚀，底侧止水橡皮局部老化，行走支承转动不灵活。启闭机外观情况总体良好，</w:t>
      </w:r>
      <w:r w:rsidRPr="00C9249D">
        <w:rPr>
          <w:rFonts w:hint="eastAsia"/>
        </w:rPr>
        <w:t>部分电缆（线）护套龟裂老化，</w:t>
      </w:r>
      <w:r w:rsidRPr="009A6F62">
        <w:rPr>
          <w:rFonts w:hint="eastAsia"/>
        </w:rPr>
        <w:t>控制柜和电动机外壳未见可靠接地</w:t>
      </w:r>
      <w:r w:rsidRPr="00C9249D">
        <w:rPr>
          <w:rFonts w:hint="eastAsia"/>
        </w:rPr>
        <w:t>，</w:t>
      </w:r>
      <w:r w:rsidRPr="009A6F62">
        <w:rPr>
          <w:rFonts w:hint="eastAsia"/>
        </w:rPr>
        <w:t>开度指示器与上下限位开关均失效。</w:t>
      </w:r>
      <w:r w:rsidRPr="00C9249D">
        <w:rPr>
          <w:rFonts w:hint="eastAsia"/>
        </w:rPr>
        <w:t>闸门</w:t>
      </w:r>
      <w:r w:rsidRPr="009A6F62">
        <w:rPr>
          <w:rFonts w:hint="eastAsia"/>
        </w:rPr>
        <w:t>动水状态试运行情况良好，启闭机变速箱油位偏低。</w:t>
      </w:r>
    </w:p>
    <w:p w14:paraId="16CA5771" w14:textId="2A5E2D24" w:rsidR="00111178" w:rsidRPr="00CB6EBA" w:rsidRDefault="00A20D18">
      <w:pPr>
        <w:pStyle w:val="af"/>
      </w:pPr>
      <w:r>
        <w:t>8</w:t>
      </w:r>
      <w:r w:rsidR="00573BA1" w:rsidRPr="00CB6EBA">
        <w:t>、</w:t>
      </w:r>
      <w:r w:rsidR="00290C01">
        <w:rPr>
          <w:rFonts w:hint="eastAsia"/>
        </w:rPr>
        <w:t>大</w:t>
      </w:r>
      <w:r w:rsidR="00111178" w:rsidRPr="00CB6EBA">
        <w:t>坝监测设施</w:t>
      </w:r>
      <w:r>
        <w:rPr>
          <w:rFonts w:hint="eastAsia"/>
        </w:rPr>
        <w:t>基本</w:t>
      </w:r>
      <w:r w:rsidR="00111178" w:rsidRPr="00CB6EBA">
        <w:t>正常。</w:t>
      </w:r>
    </w:p>
    <w:p w14:paraId="6B894CA9" w14:textId="596A19CB" w:rsidR="00111178" w:rsidRPr="00CB6EBA" w:rsidRDefault="00111178">
      <w:pPr>
        <w:pStyle w:val="af"/>
      </w:pPr>
      <w:r w:rsidRPr="00CB6EBA">
        <w:t>综上所述，库区、近坝岸坡、主副坝、</w:t>
      </w:r>
      <w:r w:rsidR="007912B6">
        <w:t>灌溉发电输水隧洞进水口</w:t>
      </w:r>
      <w:r w:rsidRPr="00CB6EBA">
        <w:t>、非常溢洪道等建筑物以及机电金属结构设备总体较好，满足设计和正常运行功能条件。存在局部缺陷，需适时处理。</w:t>
      </w:r>
    </w:p>
    <w:p w14:paraId="0D4EDB98" w14:textId="77777777" w:rsidR="00111178" w:rsidRPr="00CB6EBA" w:rsidRDefault="00111178" w:rsidP="009A6F62">
      <w:pPr>
        <w:pStyle w:val="2"/>
      </w:pPr>
      <w:bookmarkStart w:id="1335" w:name="_Toc494531528"/>
      <w:bookmarkStart w:id="1336" w:name="_Toc511404282"/>
      <w:bookmarkStart w:id="1337" w:name="_Toc511415041"/>
      <w:bookmarkStart w:id="1338" w:name="_Toc511417023"/>
      <w:bookmarkStart w:id="1339" w:name="_Toc511417279"/>
      <w:bookmarkStart w:id="1340" w:name="_Toc511490962"/>
      <w:bookmarkStart w:id="1341" w:name="_Toc512175643"/>
      <w:bookmarkStart w:id="1342" w:name="_Toc512175705"/>
      <w:bookmarkStart w:id="1343" w:name="_Toc512417454"/>
      <w:bookmarkStart w:id="1344" w:name="_Toc512417516"/>
      <w:bookmarkStart w:id="1345" w:name="_Toc512417578"/>
      <w:r w:rsidRPr="00CB6EBA">
        <w:t xml:space="preserve">11.2 </w:t>
      </w:r>
      <w:r w:rsidRPr="00CB6EBA">
        <w:t>大坝安全监测资料分析</w:t>
      </w:r>
      <w:bookmarkEnd w:id="1335"/>
      <w:bookmarkEnd w:id="1336"/>
      <w:bookmarkEnd w:id="1337"/>
      <w:bookmarkEnd w:id="1338"/>
      <w:bookmarkEnd w:id="1339"/>
      <w:bookmarkEnd w:id="1340"/>
      <w:bookmarkEnd w:id="1341"/>
      <w:bookmarkEnd w:id="1342"/>
      <w:bookmarkEnd w:id="1343"/>
      <w:bookmarkEnd w:id="1344"/>
      <w:bookmarkEnd w:id="1345"/>
    </w:p>
    <w:p w14:paraId="254B14C9" w14:textId="67441FD7" w:rsidR="00111178" w:rsidRPr="00CB6EBA" w:rsidRDefault="00BD20DE">
      <w:pPr>
        <w:pStyle w:val="af"/>
      </w:pPr>
      <w:r w:rsidRPr="00CB6EBA">
        <w:t>1</w:t>
      </w:r>
      <w:r w:rsidRPr="00CB6EBA">
        <w:t>、</w:t>
      </w:r>
      <w:r w:rsidR="00267E20" w:rsidRPr="00CB6EBA">
        <w:t>工程监测设施按照规范要求进行合理布置，系统可靠度较高，但</w:t>
      </w:r>
      <w:r w:rsidR="00111178" w:rsidRPr="00CB6EBA">
        <w:t>缺少坝址附近气温、坝体</w:t>
      </w:r>
      <w:r w:rsidR="00BB688F">
        <w:rPr>
          <w:rFonts w:hint="eastAsia"/>
        </w:rPr>
        <w:t>接缝监测、</w:t>
      </w:r>
      <w:r w:rsidR="00111178" w:rsidRPr="00CB6EBA">
        <w:t>内部变形和坝基位移监测设施</w:t>
      </w:r>
      <w:r w:rsidR="00267E20" w:rsidRPr="00CB6EBA">
        <w:t>。</w:t>
      </w:r>
      <w:r w:rsidR="004962B8">
        <w:rPr>
          <w:rFonts w:hint="eastAsia"/>
        </w:rPr>
        <w:t>部分</w:t>
      </w:r>
      <w:r w:rsidR="004962B8">
        <w:t>监测设施</w:t>
      </w:r>
      <w:r w:rsidR="004962B8">
        <w:rPr>
          <w:rFonts w:hint="eastAsia"/>
        </w:rPr>
        <w:t>精度</w:t>
      </w:r>
      <w:r w:rsidR="004962B8">
        <w:t>不够，建议进行改造，</w:t>
      </w:r>
      <w:r w:rsidR="004962B8">
        <w:rPr>
          <w:rFonts w:hint="eastAsia"/>
        </w:rPr>
        <w:t>建立</w:t>
      </w:r>
      <w:r w:rsidR="004962B8">
        <w:t>自动化监测系统。</w:t>
      </w:r>
    </w:p>
    <w:p w14:paraId="4C693032" w14:textId="7D12E9B7" w:rsidR="00111178" w:rsidRPr="00CB6EBA" w:rsidRDefault="00637F65">
      <w:pPr>
        <w:pStyle w:val="af"/>
      </w:pPr>
      <w:r w:rsidRPr="00CB6EBA">
        <w:lastRenderedPageBreak/>
        <w:t>2</w:t>
      </w:r>
      <w:r w:rsidR="00BD20DE" w:rsidRPr="00CB6EBA">
        <w:t>、</w:t>
      </w:r>
      <w:r w:rsidR="00111178" w:rsidRPr="00CB6EBA">
        <w:t>本工程自</w:t>
      </w:r>
      <w:r w:rsidR="00111178" w:rsidRPr="00CB6EBA">
        <w:t>2007</w:t>
      </w:r>
      <w:r w:rsidR="00111178" w:rsidRPr="00CB6EBA">
        <w:t>年</w:t>
      </w:r>
      <w:r w:rsidR="00111178" w:rsidRPr="00CB6EBA">
        <w:t>4</w:t>
      </w:r>
      <w:r w:rsidR="00111178" w:rsidRPr="00CB6EBA">
        <w:t>月</w:t>
      </w:r>
      <w:r w:rsidR="00111178" w:rsidRPr="00CB6EBA">
        <w:t>15</w:t>
      </w:r>
      <w:r w:rsidR="00111178" w:rsidRPr="00CB6EBA">
        <w:t>日首次开始进行蓄水后，尚未进行系统的监测资料整编分析。</w:t>
      </w:r>
    </w:p>
    <w:p w14:paraId="7A6ACB72" w14:textId="7D7C9221" w:rsidR="00111178" w:rsidRPr="00CB6EBA" w:rsidRDefault="00637F65">
      <w:pPr>
        <w:pStyle w:val="af"/>
      </w:pPr>
      <w:r w:rsidRPr="00CB6EBA">
        <w:t>3</w:t>
      </w:r>
      <w:r w:rsidR="00BD20DE" w:rsidRPr="00CB6EBA">
        <w:t>、</w:t>
      </w:r>
      <w:r w:rsidRPr="00CB6EBA">
        <w:t>大坝表面变形稳定，坝体渗流量变化规律基本正常，可能存在左侧坝肩绕渗。</w:t>
      </w:r>
      <w:r w:rsidR="008A46DD">
        <w:rPr>
          <w:rFonts w:hint="eastAsia"/>
        </w:rPr>
        <w:t>泄洪</w:t>
      </w:r>
      <w:r w:rsidR="008A46DD">
        <w:t>时，</w:t>
      </w:r>
      <w:r w:rsidR="008A46DD">
        <w:rPr>
          <w:rFonts w:hint="eastAsia"/>
        </w:rPr>
        <w:t>水</w:t>
      </w:r>
      <w:r w:rsidR="008A46DD">
        <w:t>沿</w:t>
      </w:r>
      <w:r w:rsidR="008A46DD">
        <w:rPr>
          <w:rFonts w:hint="eastAsia"/>
        </w:rPr>
        <w:t>溢流面渗入</w:t>
      </w:r>
      <w:r w:rsidR="008A46DD">
        <w:t>坝体内部，导致渗流量增大，</w:t>
      </w:r>
      <w:r w:rsidR="008A46DD">
        <w:rPr>
          <w:rFonts w:hint="eastAsia"/>
        </w:rPr>
        <w:t>渗流量与</w:t>
      </w:r>
      <w:r w:rsidR="008A46DD">
        <w:t>除险加固前</w:t>
      </w:r>
      <w:r w:rsidR="008A46DD">
        <w:rPr>
          <w:rFonts w:hint="eastAsia"/>
        </w:rPr>
        <w:t>无</w:t>
      </w:r>
      <w:r w:rsidR="008A46DD">
        <w:t>明显变化</w:t>
      </w:r>
      <w:r w:rsidR="008A46DD">
        <w:rPr>
          <w:rFonts w:hint="eastAsia"/>
        </w:rPr>
        <w:t>，</w:t>
      </w:r>
      <w:r w:rsidR="008A46DD">
        <w:t>建议</w:t>
      </w:r>
      <w:r w:rsidR="008A46DD">
        <w:rPr>
          <w:rFonts w:hint="eastAsia"/>
        </w:rPr>
        <w:t>泄洪</w:t>
      </w:r>
      <w:r w:rsidR="008A46DD">
        <w:t>期间</w:t>
      </w:r>
      <w:r w:rsidR="008A46DD">
        <w:rPr>
          <w:rFonts w:hint="eastAsia"/>
        </w:rPr>
        <w:t>加强观测</w:t>
      </w:r>
      <w:r w:rsidR="008A46DD">
        <w:t>。</w:t>
      </w:r>
    </w:p>
    <w:p w14:paraId="6E0BDA15" w14:textId="77777777" w:rsidR="00111178" w:rsidRPr="00CB6EBA" w:rsidRDefault="00637F65">
      <w:pPr>
        <w:pStyle w:val="af"/>
      </w:pPr>
      <w:r w:rsidRPr="00CB6EBA">
        <w:t>4</w:t>
      </w:r>
      <w:r w:rsidR="00BD20DE" w:rsidRPr="00CB6EBA">
        <w:t>、</w:t>
      </w:r>
      <w:r w:rsidRPr="00CB6EBA">
        <w:t>大坝扬压力和扬压力折减系数变化规律正常，部分测压管扬压力折减系数偏大，建议加强观测。</w:t>
      </w:r>
    </w:p>
    <w:p w14:paraId="57BA59A1" w14:textId="3EC76E66" w:rsidR="00111178" w:rsidRPr="00CB6EBA" w:rsidRDefault="00111178">
      <w:pPr>
        <w:pStyle w:val="af"/>
      </w:pPr>
      <w:r w:rsidRPr="00CB6EBA">
        <w:t>综上</w:t>
      </w:r>
      <w:r w:rsidR="00366850">
        <w:rPr>
          <w:rFonts w:hint="eastAsia"/>
        </w:rPr>
        <w:t>所述</w:t>
      </w:r>
      <w:r w:rsidRPr="00CB6EBA">
        <w:t>，</w:t>
      </w:r>
      <w:r w:rsidR="006341E5">
        <w:rPr>
          <w:rFonts w:hint="eastAsia"/>
        </w:rPr>
        <w:t>茅岗</w:t>
      </w:r>
      <w:r w:rsidR="006341E5">
        <w:t>水库</w:t>
      </w:r>
      <w:r w:rsidRPr="00CB6EBA">
        <w:t>监测</w:t>
      </w:r>
      <w:r w:rsidR="006341E5">
        <w:rPr>
          <w:rFonts w:hint="eastAsia"/>
        </w:rPr>
        <w:t>设施</w:t>
      </w:r>
      <w:r w:rsidR="006341E5">
        <w:t>基本正常，</w:t>
      </w:r>
      <w:r w:rsidRPr="00CB6EBA">
        <w:t>测值</w:t>
      </w:r>
      <w:r w:rsidR="006341E5">
        <w:rPr>
          <w:rFonts w:hint="eastAsia"/>
        </w:rPr>
        <w:t>基本</w:t>
      </w:r>
      <w:r w:rsidRPr="00CB6EBA">
        <w:t>在经验值及规范</w:t>
      </w:r>
      <w:r w:rsidR="006341E5">
        <w:rPr>
          <w:rFonts w:hint="eastAsia"/>
        </w:rPr>
        <w:t>和</w:t>
      </w:r>
      <w:r w:rsidRPr="00CB6EBA">
        <w:t>设计规定的允许值内，运行过程中无异常情况。</w:t>
      </w:r>
      <w:r w:rsidR="00E0190F">
        <w:rPr>
          <w:rFonts w:hint="eastAsia"/>
        </w:rPr>
        <w:t>泄洪</w:t>
      </w:r>
      <w:r w:rsidR="00E0190F">
        <w:t>期间</w:t>
      </w:r>
      <w:r w:rsidR="00E0190F">
        <w:rPr>
          <w:rFonts w:hint="eastAsia"/>
        </w:rPr>
        <w:t>，</w:t>
      </w:r>
      <w:r w:rsidR="00E0190F">
        <w:t>水</w:t>
      </w:r>
      <w:r w:rsidR="00E0190F">
        <w:rPr>
          <w:rFonts w:hint="eastAsia"/>
        </w:rPr>
        <w:t>流</w:t>
      </w:r>
      <w:r w:rsidR="00E0190F">
        <w:t>沿溢流面渗入坝体，导致</w:t>
      </w:r>
      <w:r w:rsidR="00E0190F">
        <w:rPr>
          <w:rFonts w:hint="eastAsia"/>
        </w:rPr>
        <w:t>坝体</w:t>
      </w:r>
      <w:r w:rsidR="00E0190F">
        <w:t>渗流量增大，</w:t>
      </w:r>
      <w:r w:rsidR="00E0190F">
        <w:rPr>
          <w:rFonts w:hint="eastAsia"/>
        </w:rPr>
        <w:t>尚</w:t>
      </w:r>
      <w:r w:rsidR="00E0190F">
        <w:t>不影响</w:t>
      </w:r>
      <w:r w:rsidR="006341E5">
        <w:rPr>
          <w:rFonts w:hint="eastAsia"/>
        </w:rPr>
        <w:t>大坝</w:t>
      </w:r>
      <w:r w:rsidR="006341E5">
        <w:t>整体</w:t>
      </w:r>
      <w:r w:rsidR="00E0190F">
        <w:t>结构安全，</w:t>
      </w:r>
      <w:r w:rsidR="00E0190F">
        <w:rPr>
          <w:rFonts w:hint="eastAsia"/>
        </w:rPr>
        <w:t>建议</w:t>
      </w:r>
      <w:r w:rsidR="00E133E1">
        <w:rPr>
          <w:rFonts w:hint="eastAsia"/>
        </w:rPr>
        <w:t>尽早</w:t>
      </w:r>
      <w:r w:rsidR="00E133E1">
        <w:t>进行处理</w:t>
      </w:r>
      <w:r w:rsidR="00E0190F">
        <w:rPr>
          <w:rFonts w:hint="eastAsia"/>
        </w:rPr>
        <w:t>。</w:t>
      </w:r>
    </w:p>
    <w:p w14:paraId="230D5506" w14:textId="77777777" w:rsidR="00637F65" w:rsidRPr="00CB6EBA" w:rsidRDefault="00111178" w:rsidP="009A6F62">
      <w:pPr>
        <w:pStyle w:val="2"/>
        <w:rPr>
          <w:rFonts w:eastAsiaTheme="minorEastAsia"/>
          <w:color w:val="FF0000"/>
        </w:rPr>
      </w:pPr>
      <w:bookmarkStart w:id="1346" w:name="_Toc494531529"/>
      <w:bookmarkStart w:id="1347" w:name="_Toc511404283"/>
      <w:bookmarkStart w:id="1348" w:name="_Toc511415042"/>
      <w:bookmarkStart w:id="1349" w:name="_Toc511417024"/>
      <w:bookmarkStart w:id="1350" w:name="_Toc511417280"/>
      <w:bookmarkStart w:id="1351" w:name="_Toc511490963"/>
      <w:bookmarkStart w:id="1352" w:name="_Toc512175644"/>
      <w:bookmarkStart w:id="1353" w:name="_Toc512175706"/>
      <w:bookmarkStart w:id="1354" w:name="_Toc512417455"/>
      <w:bookmarkStart w:id="1355" w:name="_Toc512417517"/>
      <w:bookmarkStart w:id="1356" w:name="_Toc512417579"/>
      <w:r w:rsidRPr="00CB6EBA">
        <w:t xml:space="preserve">11.3 </w:t>
      </w:r>
      <w:r w:rsidRPr="00CB6EBA">
        <w:t>工程质量评价</w:t>
      </w:r>
      <w:bookmarkEnd w:id="1346"/>
      <w:bookmarkEnd w:id="1347"/>
      <w:bookmarkEnd w:id="1348"/>
      <w:bookmarkEnd w:id="1349"/>
      <w:bookmarkEnd w:id="1350"/>
      <w:bookmarkEnd w:id="1351"/>
      <w:bookmarkEnd w:id="1352"/>
      <w:bookmarkEnd w:id="1353"/>
      <w:bookmarkEnd w:id="1354"/>
      <w:bookmarkEnd w:id="1355"/>
      <w:bookmarkEnd w:id="1356"/>
    </w:p>
    <w:p w14:paraId="5183915C" w14:textId="77777777" w:rsidR="00637F65" w:rsidRPr="00CB6EBA" w:rsidRDefault="00637F65">
      <w:pPr>
        <w:pStyle w:val="af"/>
      </w:pPr>
      <w:r w:rsidRPr="00CB6EBA">
        <w:t>1</w:t>
      </w:r>
      <w:r w:rsidRPr="00CB6EBA">
        <w:t>、库区抗震设防烈度</w:t>
      </w:r>
      <w:r w:rsidRPr="00CB6EBA">
        <w:t>&lt;VI</w:t>
      </w:r>
      <w:r w:rsidRPr="00CB6EBA">
        <w:t>度，主坝工程地质条件一般，副坝工程地质条件较差。</w:t>
      </w:r>
    </w:p>
    <w:p w14:paraId="3F6C4985" w14:textId="77777777" w:rsidR="00637F65" w:rsidRPr="00CB6EBA" w:rsidRDefault="00637F65">
      <w:pPr>
        <w:pStyle w:val="af"/>
      </w:pPr>
      <w:r w:rsidRPr="00CB6EBA">
        <w:t>2</w:t>
      </w:r>
      <w:r w:rsidRPr="00CB6EBA">
        <w:t>、主坝坝基岩体抗压强度和承载力基本能满足要求，坝基岩层产状有利于坝基抗滑稳定</w:t>
      </w:r>
      <w:r w:rsidR="00E63E51" w:rsidRPr="00CB6EBA">
        <w:t>。坝基中间段渗漏情况较轻微，坝基左段存在明显渗漏，左右坝肩存在绕坝渗漏。除险加固工程混凝土浇筑质量合格，加固后坝体廊道渗漏量明显降低。主坝防渗面板和溢流面存在明显工程质量缺陷，建议及时处理。</w:t>
      </w:r>
    </w:p>
    <w:p w14:paraId="384D37A7" w14:textId="77777777" w:rsidR="00E63E51" w:rsidRPr="00CB6EBA" w:rsidRDefault="00E63E51">
      <w:pPr>
        <w:pStyle w:val="af"/>
      </w:pPr>
      <w:r w:rsidRPr="00CB6EBA">
        <w:t>3</w:t>
      </w:r>
      <w:r w:rsidRPr="00CB6EBA">
        <w:t>、副坝坝体分区合理、坝体填筑质量较好，防渗设施完善，工程地质条件及运行条件使坝体发生渗透破坏的可能较小。</w:t>
      </w:r>
    </w:p>
    <w:p w14:paraId="055CCE53" w14:textId="77777777" w:rsidR="00F113E4" w:rsidRDefault="00E63E51">
      <w:pPr>
        <w:pStyle w:val="af"/>
      </w:pPr>
      <w:r w:rsidRPr="00CB6EBA">
        <w:t>4</w:t>
      </w:r>
      <w:r w:rsidRPr="00CB6EBA">
        <w:t>、</w:t>
      </w:r>
      <w:r w:rsidR="00825DB9" w:rsidRPr="00CB6EBA">
        <w:t>灌溉发电输水隧洞进水口部分结构存在明显的渗水和混凝土局部砂浆剥落现象，</w:t>
      </w:r>
      <w:r w:rsidR="00825DB9" w:rsidRPr="00CB6EBA">
        <w:rPr>
          <w:lang w:val="en-GB"/>
        </w:rPr>
        <w:t>部分</w:t>
      </w:r>
      <w:r w:rsidR="00825DB9" w:rsidRPr="00CB6EBA">
        <w:rPr>
          <w:snapToGrid w:val="0"/>
        </w:rPr>
        <w:t>泄洪槽底板存在冲刷侵蚀及混凝土砂浆剥落现象，</w:t>
      </w:r>
      <w:r w:rsidR="00825DB9" w:rsidRPr="00CB6EBA">
        <w:t>建议及时处理。</w:t>
      </w:r>
    </w:p>
    <w:p w14:paraId="4E9263E7" w14:textId="1326E286" w:rsidR="009C0462" w:rsidRPr="00CB6EBA" w:rsidRDefault="009C0462">
      <w:pPr>
        <w:pStyle w:val="af"/>
      </w:pPr>
      <w:r>
        <w:rPr>
          <w:rFonts w:hint="eastAsia"/>
        </w:rPr>
        <w:t>5</w:t>
      </w:r>
      <w:r>
        <w:rPr>
          <w:rFonts w:hint="eastAsia"/>
        </w:rPr>
        <w:t>、除险加固</w:t>
      </w:r>
      <w:r>
        <w:t>时，</w:t>
      </w:r>
      <w:ins w:id="1357" w:author="王凯" w:date="2018-04-24T15:33:00Z">
        <w:r w:rsidR="00082D1A">
          <w:rPr>
            <w:rFonts w:hint="eastAsia"/>
          </w:rPr>
          <w:t>主坝</w:t>
        </w:r>
      </w:ins>
      <w:r>
        <w:t>反弧段存在纵向裂缝，</w:t>
      </w:r>
      <w:r>
        <w:rPr>
          <w:rFonts w:hint="eastAsia"/>
        </w:rPr>
        <w:t>并</w:t>
      </w:r>
      <w:r>
        <w:t>贯穿至廊道顶部，泄洪时</w:t>
      </w:r>
      <w:r>
        <w:rPr>
          <w:rFonts w:hint="eastAsia"/>
        </w:rPr>
        <w:t>存在</w:t>
      </w:r>
      <w:r>
        <w:t>漏水</w:t>
      </w:r>
      <w:r>
        <w:rPr>
          <w:rFonts w:hint="eastAsia"/>
        </w:rPr>
        <w:t>现象；高水位</w:t>
      </w:r>
      <w:r>
        <w:t>时，</w:t>
      </w:r>
      <w:r>
        <w:rPr>
          <w:rFonts w:hint="eastAsia"/>
        </w:rPr>
        <w:t>非常</w:t>
      </w:r>
      <w:r>
        <w:t>溢洪道堰面</w:t>
      </w:r>
      <w:r>
        <w:rPr>
          <w:rFonts w:hint="eastAsia"/>
        </w:rPr>
        <w:t>和</w:t>
      </w:r>
      <w:r>
        <w:t>泄槽</w:t>
      </w:r>
      <w:r>
        <w:rPr>
          <w:rFonts w:hint="eastAsia"/>
        </w:rPr>
        <w:t>底板</w:t>
      </w:r>
      <w:r>
        <w:t>部位有渗水</w:t>
      </w:r>
      <w:r>
        <w:rPr>
          <w:rFonts w:hint="eastAsia"/>
        </w:rPr>
        <w:t>现象。建议</w:t>
      </w:r>
      <w:r>
        <w:t>高水位和泄洪时，</w:t>
      </w:r>
      <w:r>
        <w:rPr>
          <w:rFonts w:hint="eastAsia"/>
        </w:rPr>
        <w:t>对坝体</w:t>
      </w:r>
      <w:r>
        <w:t>和非常溢洪道</w:t>
      </w:r>
      <w:r>
        <w:rPr>
          <w:rFonts w:hint="eastAsia"/>
        </w:rPr>
        <w:t>等</w:t>
      </w:r>
      <w:r>
        <w:t>渗水</w:t>
      </w:r>
      <w:r>
        <w:rPr>
          <w:rFonts w:hint="eastAsia"/>
        </w:rPr>
        <w:t>部分加强观测</w:t>
      </w:r>
      <w:r>
        <w:t>，适时进行处理。</w:t>
      </w:r>
    </w:p>
    <w:p w14:paraId="5463F2A9" w14:textId="1EDDFE2B" w:rsidR="006175CB" w:rsidRPr="00CB6EBA" w:rsidRDefault="006175CB">
      <w:pPr>
        <w:pStyle w:val="af"/>
      </w:pPr>
      <w:r w:rsidRPr="00CB6EBA">
        <w:t>综合以上质量情况并根据《水库</w:t>
      </w:r>
      <w:r w:rsidR="00646552" w:rsidRPr="00CB6EBA">
        <w:t>大坝</w:t>
      </w:r>
      <w:r w:rsidRPr="00CB6EBA">
        <w:t>安全评价导则》（</w:t>
      </w:r>
      <w:r w:rsidRPr="00CB6EBA">
        <w:t>SL258-2017</w:t>
      </w:r>
      <w:r w:rsidRPr="00CB6EBA">
        <w:t>）的规定，茅岗水库工程质量基本满足设计和规范要求，运行中虽暴露局部质量缺陷，但尚不严重影响工程安全，</w:t>
      </w:r>
      <w:r w:rsidRPr="00CB6EBA">
        <w:rPr>
          <w:bCs/>
        </w:rPr>
        <w:t>质量综合评定为</w:t>
      </w:r>
      <w:r w:rsidRPr="00CB6EBA">
        <w:rPr>
          <w:bCs/>
        </w:rPr>
        <w:t>“</w:t>
      </w:r>
      <w:r w:rsidRPr="00CB6EBA">
        <w:rPr>
          <w:bCs/>
        </w:rPr>
        <w:t>合格</w:t>
      </w:r>
      <w:r w:rsidRPr="00CB6EBA">
        <w:rPr>
          <w:bCs/>
        </w:rPr>
        <w:t>”</w:t>
      </w:r>
      <w:r w:rsidRPr="00CB6EBA">
        <w:rPr>
          <w:bCs/>
        </w:rPr>
        <w:t>。</w:t>
      </w:r>
    </w:p>
    <w:p w14:paraId="19611331" w14:textId="77777777" w:rsidR="00111178" w:rsidRPr="00CB6EBA" w:rsidRDefault="00111178" w:rsidP="009A6F62">
      <w:pPr>
        <w:pStyle w:val="2"/>
      </w:pPr>
      <w:bookmarkStart w:id="1358" w:name="_Toc494531530"/>
      <w:bookmarkStart w:id="1359" w:name="_Toc511404284"/>
      <w:bookmarkStart w:id="1360" w:name="_Toc511415043"/>
      <w:bookmarkStart w:id="1361" w:name="_Toc511417025"/>
      <w:bookmarkStart w:id="1362" w:name="_Toc511417281"/>
      <w:bookmarkStart w:id="1363" w:name="_Toc511490964"/>
      <w:bookmarkStart w:id="1364" w:name="_Toc512175645"/>
      <w:bookmarkStart w:id="1365" w:name="_Toc512175707"/>
      <w:bookmarkStart w:id="1366" w:name="_Toc512417456"/>
      <w:bookmarkStart w:id="1367" w:name="_Toc512417518"/>
      <w:bookmarkStart w:id="1368" w:name="_Toc512417580"/>
      <w:r w:rsidRPr="00CB6EBA">
        <w:lastRenderedPageBreak/>
        <w:t xml:space="preserve">11.4 </w:t>
      </w:r>
      <w:r w:rsidRPr="00CB6EBA">
        <w:t>运行管理评价</w:t>
      </w:r>
      <w:bookmarkEnd w:id="1358"/>
      <w:bookmarkEnd w:id="1359"/>
      <w:bookmarkEnd w:id="1360"/>
      <w:bookmarkEnd w:id="1361"/>
      <w:bookmarkEnd w:id="1362"/>
      <w:bookmarkEnd w:id="1363"/>
      <w:bookmarkEnd w:id="1364"/>
      <w:bookmarkEnd w:id="1365"/>
      <w:bookmarkEnd w:id="1366"/>
      <w:bookmarkEnd w:id="1367"/>
      <w:bookmarkEnd w:id="1368"/>
    </w:p>
    <w:p w14:paraId="3C29F174" w14:textId="77777777" w:rsidR="00825DB9" w:rsidRPr="00CB6EBA" w:rsidRDefault="00825DB9">
      <w:pPr>
        <w:pStyle w:val="af"/>
      </w:pPr>
      <w:r w:rsidRPr="00CB6EBA">
        <w:t>1</w:t>
      </w:r>
      <w:r w:rsidRPr="00CB6EBA">
        <w:t>、茅岗水库管理机构和管理制度健全，管理人员职责清晰</w:t>
      </w:r>
      <w:r w:rsidR="00CE65BE" w:rsidRPr="00CB6EBA">
        <w:t>，但</w:t>
      </w:r>
      <w:r w:rsidR="00A703BA" w:rsidRPr="00CB6EBA">
        <w:t>闸门操作岗位人员没有操作证，</w:t>
      </w:r>
      <w:r w:rsidR="00CE65BE" w:rsidRPr="00CB6EBA">
        <w:t>水库须及时落实闸门运行工的岗位考核</w:t>
      </w:r>
      <w:r w:rsidRPr="00CB6EBA">
        <w:t>。</w:t>
      </w:r>
    </w:p>
    <w:p w14:paraId="09CC39FC" w14:textId="00E1CA12" w:rsidR="004F69F8" w:rsidRDefault="00825DB9">
      <w:pPr>
        <w:pStyle w:val="af"/>
      </w:pPr>
      <w:r w:rsidRPr="00CB6EBA">
        <w:t>2</w:t>
      </w:r>
      <w:r w:rsidRPr="00CB6EBA">
        <w:t>、大坝监测设施总体维护较好，水雨情监测、表面变形观测设施基本正常，</w:t>
      </w:r>
      <w:r w:rsidR="004F69F8" w:rsidRPr="00CB6EBA">
        <w:t>并按规范开展安全监测。</w:t>
      </w:r>
      <w:r w:rsidR="004F69F8">
        <w:rPr>
          <w:rFonts w:hint="eastAsia"/>
        </w:rPr>
        <w:t>监测</w:t>
      </w:r>
      <w:r w:rsidR="004F69F8">
        <w:t>设施未实现自动化，</w:t>
      </w:r>
      <w:r w:rsidR="004F69F8">
        <w:rPr>
          <w:rFonts w:hint="eastAsia"/>
        </w:rPr>
        <w:t>监测</w:t>
      </w:r>
      <w:r w:rsidR="004F69F8">
        <w:t>资料未进行定期整编分析。</w:t>
      </w:r>
    </w:p>
    <w:p w14:paraId="3734ADC7" w14:textId="4EE3A385" w:rsidR="004F69F8" w:rsidRDefault="004F69F8" w:rsidP="004F69F8">
      <w:pPr>
        <w:pStyle w:val="aff9"/>
      </w:pPr>
      <w:r>
        <w:t>3</w:t>
      </w:r>
      <w:r>
        <w:rPr>
          <w:rFonts w:hint="eastAsia"/>
        </w:rPr>
        <w:t>、水库档案管理制度健全，水库</w:t>
      </w:r>
      <w:r w:rsidRPr="008760B0">
        <w:rPr>
          <w:rFonts w:hint="eastAsia"/>
        </w:rPr>
        <w:t>除险加固工程前的工程资料基本已遗失。</w:t>
      </w:r>
    </w:p>
    <w:p w14:paraId="323E8A30" w14:textId="77777777" w:rsidR="004F69F8" w:rsidRDefault="004F69F8" w:rsidP="004F69F8">
      <w:pPr>
        <w:pStyle w:val="aff9"/>
      </w:pPr>
      <w:r>
        <w:t>4</w:t>
      </w:r>
      <w:r>
        <w:rPr>
          <w:rFonts w:hint="eastAsia"/>
        </w:rPr>
        <w:t>、水库管理范围、保护范围明确，划界方案经开化县政府审批，取得了土地产权证，并设置</w:t>
      </w:r>
      <w:r>
        <w:rPr>
          <w:rFonts w:hint="eastAsia"/>
          <w:kern w:val="0"/>
        </w:rPr>
        <w:t>相应界桩与警示标志。</w:t>
      </w:r>
    </w:p>
    <w:p w14:paraId="3020C0E4" w14:textId="7D5D2CB9" w:rsidR="00825DB9" w:rsidRPr="00CB6EBA" w:rsidRDefault="004F69F8">
      <w:pPr>
        <w:pStyle w:val="af"/>
      </w:pPr>
      <w:r>
        <w:rPr>
          <w:rFonts w:hint="eastAsia"/>
        </w:rPr>
        <w:t>5</w:t>
      </w:r>
      <w:r>
        <w:rPr>
          <w:rFonts w:hint="eastAsia"/>
        </w:rPr>
        <w:t>、</w:t>
      </w:r>
      <w:r w:rsidR="00CE65BE" w:rsidRPr="00CB6EBA">
        <w:t>水库</w:t>
      </w:r>
      <w:r>
        <w:rPr>
          <w:rFonts w:hint="eastAsia"/>
        </w:rPr>
        <w:t>按</w:t>
      </w:r>
      <w:r>
        <w:t>批复的控运</w:t>
      </w:r>
      <w:r>
        <w:rPr>
          <w:rFonts w:hint="eastAsia"/>
        </w:rPr>
        <w:t>计划</w:t>
      </w:r>
      <w:r>
        <w:t>进行</w:t>
      </w:r>
      <w:r>
        <w:rPr>
          <w:rFonts w:hint="eastAsia"/>
        </w:rPr>
        <w:t>调度</w:t>
      </w:r>
      <w:r>
        <w:t>，</w:t>
      </w:r>
      <w:r w:rsidR="00CE65BE" w:rsidRPr="00CB6EBA">
        <w:t>调度规程与应急预案已制定并报批。</w:t>
      </w:r>
    </w:p>
    <w:p w14:paraId="2883FCC2" w14:textId="456C87F2" w:rsidR="00CE65BE" w:rsidRPr="00CB6EBA" w:rsidRDefault="00A703BA">
      <w:pPr>
        <w:pStyle w:val="af"/>
      </w:pPr>
      <w:r w:rsidRPr="00CB6EBA">
        <w:t>综上所述，根据《水库大坝安全评价导则》（</w:t>
      </w:r>
      <w:r w:rsidRPr="00CB6EBA">
        <w:t>SL258-2017</w:t>
      </w:r>
      <w:r w:rsidRPr="00CB6EBA">
        <w:t>），茅岗水库大坝运行管理评价为</w:t>
      </w:r>
      <w:r w:rsidRPr="00CB6EBA">
        <w:t>“</w:t>
      </w:r>
      <w:r w:rsidRPr="00CB6EBA">
        <w:t>规范</w:t>
      </w:r>
      <w:r w:rsidRPr="00CB6EBA">
        <w:t>”</w:t>
      </w:r>
      <w:r w:rsidRPr="00CB6EBA">
        <w:t>。</w:t>
      </w:r>
    </w:p>
    <w:p w14:paraId="6A846AAD" w14:textId="77777777" w:rsidR="00111178" w:rsidRPr="00CB6EBA" w:rsidRDefault="00111178" w:rsidP="009A6F62">
      <w:pPr>
        <w:pStyle w:val="2"/>
      </w:pPr>
      <w:bookmarkStart w:id="1369" w:name="_Toc494531531"/>
      <w:bookmarkStart w:id="1370" w:name="_Toc511404285"/>
      <w:bookmarkStart w:id="1371" w:name="_Toc511415044"/>
      <w:bookmarkStart w:id="1372" w:name="_Toc511417026"/>
      <w:bookmarkStart w:id="1373" w:name="_Toc511417282"/>
      <w:bookmarkStart w:id="1374" w:name="_Toc511490965"/>
      <w:bookmarkStart w:id="1375" w:name="_Toc512175646"/>
      <w:bookmarkStart w:id="1376" w:name="_Toc512175708"/>
      <w:bookmarkStart w:id="1377" w:name="_Toc512417457"/>
      <w:bookmarkStart w:id="1378" w:name="_Toc512417519"/>
      <w:bookmarkStart w:id="1379" w:name="_Toc512417581"/>
      <w:r w:rsidRPr="00CB6EBA">
        <w:t xml:space="preserve">11.5 </w:t>
      </w:r>
      <w:r w:rsidRPr="00CB6EBA">
        <w:t>防洪能力复核</w:t>
      </w:r>
      <w:bookmarkEnd w:id="1369"/>
      <w:bookmarkEnd w:id="1370"/>
      <w:bookmarkEnd w:id="1371"/>
      <w:bookmarkEnd w:id="1372"/>
      <w:bookmarkEnd w:id="1373"/>
      <w:bookmarkEnd w:id="1374"/>
      <w:bookmarkEnd w:id="1375"/>
      <w:bookmarkEnd w:id="1376"/>
      <w:bookmarkEnd w:id="1377"/>
      <w:bookmarkEnd w:id="1378"/>
      <w:bookmarkEnd w:id="1379"/>
    </w:p>
    <w:p w14:paraId="74FD64A2" w14:textId="767F9AC5" w:rsidR="00700A67" w:rsidRDefault="00BD20DE">
      <w:pPr>
        <w:pStyle w:val="af"/>
      </w:pPr>
      <w:r w:rsidRPr="00CB6EBA">
        <w:t>1</w:t>
      </w:r>
      <w:r w:rsidRPr="00CB6EBA">
        <w:t>、</w:t>
      </w:r>
      <w:r w:rsidR="00700A67" w:rsidRPr="00CB6EBA">
        <w:t>本工程除险加固初设报告采用设计标准为</w:t>
      </w:r>
      <w:r w:rsidR="00700A67" w:rsidRPr="00CB6EBA">
        <w:t>50</w:t>
      </w:r>
      <w:r w:rsidR="00700A67" w:rsidRPr="00CB6EBA">
        <w:t>年一遇，校核标准为</w:t>
      </w:r>
      <w:r w:rsidR="00700A67" w:rsidRPr="00CB6EBA">
        <w:t>5000</w:t>
      </w:r>
      <w:r w:rsidR="00700A67" w:rsidRPr="00CB6EBA">
        <w:t>年一遇，</w:t>
      </w:r>
      <w:r w:rsidR="004F69F8">
        <w:rPr>
          <w:rFonts w:hint="eastAsia"/>
        </w:rPr>
        <w:t>满足</w:t>
      </w:r>
      <w:r w:rsidR="00700A67" w:rsidRPr="00CB6EBA">
        <w:t>规范要求。</w:t>
      </w:r>
      <w:r w:rsidR="004F69F8">
        <w:rPr>
          <w:rFonts w:hint="eastAsia"/>
        </w:rPr>
        <w:t>本次复核延用除险加固</w:t>
      </w:r>
      <w:r w:rsidR="004F69F8">
        <w:t>设计</w:t>
      </w:r>
      <w:r w:rsidR="004F69F8">
        <w:rPr>
          <w:rFonts w:hint="eastAsia"/>
        </w:rPr>
        <w:t>采用</w:t>
      </w:r>
      <w:r w:rsidR="004F69F8">
        <w:t>的</w:t>
      </w:r>
      <w:r w:rsidR="004F69F8">
        <w:rPr>
          <w:rFonts w:hint="eastAsia"/>
        </w:rPr>
        <w:t>洪水</w:t>
      </w:r>
      <w:r w:rsidR="004F69F8">
        <w:t>标准。</w:t>
      </w:r>
    </w:p>
    <w:p w14:paraId="56D742D0" w14:textId="56DB1B20" w:rsidR="004F69F8" w:rsidRDefault="004F69F8" w:rsidP="004F69F8">
      <w:pPr>
        <w:ind w:firstLineChars="200" w:firstLine="480"/>
      </w:pPr>
      <w:r>
        <w:rPr>
          <w:rFonts w:hint="eastAsia"/>
        </w:rPr>
        <w:t>2</w:t>
      </w:r>
      <w:r>
        <w:rPr>
          <w:rFonts w:hint="eastAsia"/>
        </w:rPr>
        <w:t>、本次复核，茅岗</w:t>
      </w:r>
      <w:r>
        <w:t>水库</w:t>
      </w:r>
      <w:r>
        <w:t>50</w:t>
      </w:r>
      <w:r>
        <w:rPr>
          <w:rFonts w:hint="eastAsia"/>
        </w:rPr>
        <w:t>年一遇设计洪水位</w:t>
      </w:r>
      <w:r>
        <w:t>303.77m</w:t>
      </w:r>
      <w:r>
        <w:rPr>
          <w:rFonts w:hint="eastAsia"/>
        </w:rPr>
        <w:t>，</w:t>
      </w:r>
      <w:r>
        <w:t>5000</w:t>
      </w:r>
      <w:r>
        <w:rPr>
          <w:rFonts w:hint="eastAsia"/>
        </w:rPr>
        <w:t>年一遇校核洪水位</w:t>
      </w:r>
      <w:r>
        <w:t>305.03m</w:t>
      </w:r>
      <w:r>
        <w:rPr>
          <w:rFonts w:hint="eastAsia"/>
        </w:rPr>
        <w:t>，高于除险加固设计的设计</w:t>
      </w:r>
      <w:r>
        <w:t>和校核洪水位</w:t>
      </w:r>
      <w:r>
        <w:rPr>
          <w:rFonts w:hint="eastAsia"/>
        </w:rPr>
        <w:t>，本次防洪能力复核采用重新计算的特征水位。</w:t>
      </w:r>
    </w:p>
    <w:p w14:paraId="234A073E" w14:textId="1FEC5212" w:rsidR="004F69F8" w:rsidRDefault="004F69F8" w:rsidP="004F69F8">
      <w:pPr>
        <w:ind w:firstLineChars="200" w:firstLine="480"/>
      </w:pPr>
      <w:r>
        <w:t>3</w:t>
      </w:r>
      <w:r>
        <w:rPr>
          <w:rFonts w:hint="eastAsia"/>
        </w:rPr>
        <w:t>、主坝坝顶高程</w:t>
      </w:r>
      <w:r>
        <w:t>305.043m</w:t>
      </w:r>
      <w:r>
        <w:rPr>
          <w:rFonts w:hint="eastAsia"/>
        </w:rPr>
        <w:t>，高于校核洪水位（</w:t>
      </w:r>
      <w:r>
        <w:t>P=0.02%</w:t>
      </w:r>
      <w:r>
        <w:rPr>
          <w:rFonts w:hint="eastAsia"/>
        </w:rPr>
        <w:t>）</w:t>
      </w:r>
      <w:r>
        <w:t>305.03m</w:t>
      </w:r>
      <w:r>
        <w:rPr>
          <w:rFonts w:hint="eastAsia"/>
        </w:rPr>
        <w:t>，防浪墙顶高程</w:t>
      </w:r>
      <w:r>
        <w:t>306.143m</w:t>
      </w:r>
      <w:r>
        <w:rPr>
          <w:rFonts w:hint="eastAsia"/>
        </w:rPr>
        <w:t>，高于计算防浪墙顶高程</w:t>
      </w:r>
      <w:r>
        <w:t>306.129m</w:t>
      </w:r>
      <w:r>
        <w:rPr>
          <w:rFonts w:hint="eastAsia"/>
        </w:rPr>
        <w:t>；副坝现有坝顶高程</w:t>
      </w:r>
      <w:r>
        <w:t>306.27m</w:t>
      </w:r>
      <w:r>
        <w:rPr>
          <w:rFonts w:hint="eastAsia"/>
        </w:rPr>
        <w:t>，高于计算要求坝顶高程</w:t>
      </w:r>
      <w:r>
        <w:t>306.054m</w:t>
      </w:r>
      <w:r>
        <w:rPr>
          <w:rFonts w:hint="eastAsia"/>
        </w:rPr>
        <w:t>，主坝</w:t>
      </w:r>
      <w:r>
        <w:t>和副坝</w:t>
      </w:r>
      <w:r>
        <w:rPr>
          <w:rFonts w:hint="eastAsia"/>
        </w:rPr>
        <w:t>顶高程满足防洪安全要求。</w:t>
      </w:r>
    </w:p>
    <w:p w14:paraId="380A895F" w14:textId="186174A0" w:rsidR="00700A67" w:rsidRPr="00CB6EBA" w:rsidRDefault="004F69F8">
      <w:pPr>
        <w:pStyle w:val="af"/>
      </w:pPr>
      <w:r>
        <w:t>4</w:t>
      </w:r>
      <w:r w:rsidR="00BD20DE" w:rsidRPr="00CB6EBA">
        <w:t>、</w:t>
      </w:r>
      <w:r w:rsidR="00700A67" w:rsidRPr="00CB6EBA">
        <w:t>通过对溢洪道泄流能力的计算及比较，本次复核的泄流能力与原设计的泄流能力相差不大，泄流能力能满足安全泄洪的要求。</w:t>
      </w:r>
    </w:p>
    <w:p w14:paraId="0FFBACEA" w14:textId="77777777" w:rsidR="00700A67" w:rsidRPr="00CB6EBA" w:rsidRDefault="00700A67">
      <w:pPr>
        <w:pStyle w:val="af"/>
      </w:pPr>
      <w:r w:rsidRPr="00CB6EBA">
        <w:t>综上所述，根据《水库大坝安全评价导则》（</w:t>
      </w:r>
      <w:r w:rsidRPr="00CB6EBA">
        <w:t>SL 258-2017</w:t>
      </w:r>
      <w:r w:rsidRPr="00CB6EBA">
        <w:t>），茅岗水库防洪安全性评价为</w:t>
      </w:r>
      <w:r w:rsidRPr="00CB6EBA">
        <w:t>“A”</w:t>
      </w:r>
      <w:r w:rsidRPr="00CB6EBA">
        <w:t>级。</w:t>
      </w:r>
    </w:p>
    <w:p w14:paraId="45254C52" w14:textId="77777777" w:rsidR="00111178" w:rsidRPr="00CB6EBA" w:rsidRDefault="00111178" w:rsidP="009A6F62">
      <w:pPr>
        <w:pStyle w:val="2"/>
      </w:pPr>
      <w:bookmarkStart w:id="1380" w:name="_Toc494531532"/>
      <w:bookmarkStart w:id="1381" w:name="_Toc511404286"/>
      <w:bookmarkStart w:id="1382" w:name="_Toc511415045"/>
      <w:bookmarkStart w:id="1383" w:name="_Toc511417027"/>
      <w:bookmarkStart w:id="1384" w:name="_Toc511417283"/>
      <w:bookmarkStart w:id="1385" w:name="_Toc511490966"/>
      <w:bookmarkStart w:id="1386" w:name="_Toc512175647"/>
      <w:bookmarkStart w:id="1387" w:name="_Toc512175709"/>
      <w:bookmarkStart w:id="1388" w:name="_Toc512417458"/>
      <w:bookmarkStart w:id="1389" w:name="_Toc512417520"/>
      <w:bookmarkStart w:id="1390" w:name="_Toc512417582"/>
      <w:r w:rsidRPr="00CB6EBA">
        <w:t xml:space="preserve">11.6 </w:t>
      </w:r>
      <w:r w:rsidRPr="00CB6EBA">
        <w:t>渗流安全评价</w:t>
      </w:r>
      <w:bookmarkEnd w:id="1380"/>
      <w:bookmarkEnd w:id="1381"/>
      <w:bookmarkEnd w:id="1382"/>
      <w:bookmarkEnd w:id="1383"/>
      <w:bookmarkEnd w:id="1384"/>
      <w:bookmarkEnd w:id="1385"/>
      <w:bookmarkEnd w:id="1386"/>
      <w:bookmarkEnd w:id="1387"/>
      <w:bookmarkEnd w:id="1388"/>
      <w:bookmarkEnd w:id="1389"/>
      <w:bookmarkEnd w:id="1390"/>
    </w:p>
    <w:p w14:paraId="42EDD249" w14:textId="66CFF42C" w:rsidR="00700A67" w:rsidRPr="00CB6EBA" w:rsidRDefault="00BD20DE">
      <w:pPr>
        <w:pStyle w:val="af"/>
      </w:pPr>
      <w:r w:rsidRPr="00CB6EBA">
        <w:t>1</w:t>
      </w:r>
      <w:r w:rsidRPr="00CB6EBA">
        <w:t>、</w:t>
      </w:r>
      <w:r w:rsidR="00700A67" w:rsidRPr="00CB6EBA">
        <w:t>主坝</w:t>
      </w:r>
      <w:r w:rsidR="00806E2E" w:rsidRPr="00CB6EBA">
        <w:t>坝基上游防渗帷幕质量良好，坝基防渗帷幕下游排水孔设置符合规</w:t>
      </w:r>
      <w:r w:rsidR="00806E2E" w:rsidRPr="00CB6EBA">
        <w:lastRenderedPageBreak/>
        <w:t>范要求</w:t>
      </w:r>
      <w:r w:rsidR="006C3D8B" w:rsidRPr="00CB6EBA">
        <w:t>，</w:t>
      </w:r>
      <w:ins w:id="1391" w:author="王凯" w:date="2018-04-25T12:14:00Z">
        <w:r w:rsidR="000625F8">
          <w:rPr>
            <w:rFonts w:hint="eastAsia"/>
          </w:rPr>
          <w:t>除险加固工程</w:t>
        </w:r>
      </w:ins>
      <w:r w:rsidR="006C3D8B" w:rsidRPr="00CB6EBA">
        <w:t>坝体上游防渗面板和充填灌浆质量良好，</w:t>
      </w:r>
      <w:ins w:id="1392" w:author="王凯" w:date="2018-04-25T12:14:00Z">
        <w:r w:rsidR="000625F8">
          <w:rPr>
            <w:rFonts w:hint="eastAsia"/>
          </w:rPr>
          <w:t>但</w:t>
        </w:r>
      </w:ins>
      <w:ins w:id="1393" w:author="王凯" w:date="2018-04-25T12:15:00Z">
        <w:r w:rsidR="000625F8">
          <w:rPr>
            <w:rFonts w:hint="eastAsia"/>
          </w:rPr>
          <w:t>现场检查</w:t>
        </w:r>
      </w:ins>
      <w:ins w:id="1394" w:author="王凯" w:date="2018-04-25T12:14:00Z">
        <w:r w:rsidR="000625F8">
          <w:rPr>
            <w:rFonts w:hint="eastAsia"/>
          </w:rPr>
          <w:t>溢流</w:t>
        </w:r>
      </w:ins>
      <w:ins w:id="1395" w:author="王凯" w:date="2018-04-25T12:15:00Z">
        <w:r w:rsidR="000625F8">
          <w:rPr>
            <w:rFonts w:hint="eastAsia"/>
          </w:rPr>
          <w:t>坝段上游防渗面板局部破损；</w:t>
        </w:r>
      </w:ins>
      <w:r w:rsidR="00806E2E" w:rsidRPr="00CB6EBA">
        <w:t>坝基及岸坡已形成封闭的防渗系统。</w:t>
      </w:r>
      <w:r w:rsidR="006C3D8B" w:rsidRPr="00CB6EBA">
        <w:t>副坝下游排水棱体布置满足规范要求。主坝和副坝防渗排水设施完善。</w:t>
      </w:r>
    </w:p>
    <w:p w14:paraId="38A914F5" w14:textId="77777777" w:rsidR="006C3D8B" w:rsidRPr="00CB6EBA" w:rsidRDefault="006C3D8B">
      <w:pPr>
        <w:pStyle w:val="af"/>
      </w:pPr>
      <w:r w:rsidRPr="00CB6EBA">
        <w:t>2</w:t>
      </w:r>
      <w:r w:rsidR="00BD20DE" w:rsidRPr="00CB6EBA">
        <w:t>、</w:t>
      </w:r>
      <w:r w:rsidR="00700A67" w:rsidRPr="00CB6EBA">
        <w:t>主坝</w:t>
      </w:r>
      <w:r w:rsidRPr="00CB6EBA">
        <w:t>坝体渗流量随库水位呈周期性变化，大坝</w:t>
      </w:r>
      <w:r w:rsidR="00700A67" w:rsidRPr="00CB6EBA">
        <w:t>渗流量变化规律基本正常。</w:t>
      </w:r>
      <w:r w:rsidR="00033418" w:rsidRPr="00CB6EBA">
        <w:t>经计算，</w:t>
      </w:r>
      <w:r w:rsidRPr="00CB6EBA">
        <w:t>副坝在各工况下渗流浸润线出逸段均位于坝体</w:t>
      </w:r>
      <w:r w:rsidRPr="00CB6EBA">
        <w:rPr>
          <w:rFonts w:ascii="宋体" w:eastAsia="宋体" w:hAnsi="宋体" w:cs="宋体" w:hint="eastAsia"/>
          <w:snapToGrid w:val="0"/>
          <w:lang w:eastAsia="ja-JP"/>
        </w:rPr>
        <w:t>②</w:t>
      </w:r>
      <w:r w:rsidRPr="00CB6EBA">
        <w:rPr>
          <w:snapToGrid w:val="0"/>
        </w:rPr>
        <w:t>粉质粘土和</w:t>
      </w:r>
      <w:r w:rsidRPr="00CB6EBA">
        <w:rPr>
          <w:rFonts w:ascii="宋体" w:eastAsia="宋体" w:hAnsi="宋体" w:cs="宋体" w:hint="eastAsia"/>
          <w:snapToGrid w:val="0"/>
        </w:rPr>
        <w:t>③</w:t>
      </w:r>
      <w:r w:rsidRPr="00CB6EBA">
        <w:rPr>
          <w:snapToGrid w:val="0"/>
        </w:rPr>
        <w:t>粉质粘土交界处附近</w:t>
      </w:r>
      <w:r w:rsidRPr="00CB6EBA">
        <w:t>，并从排水棱体出逸，对下游坝坡的稳定无不利影</w:t>
      </w:r>
      <w:r w:rsidR="00033418" w:rsidRPr="00CB6EBA">
        <w:t>响；</w:t>
      </w:r>
      <w:r w:rsidRPr="00CB6EBA">
        <w:t>在各计算工况下，副坝坝体最大渗透比降、渗流出逸段最大渗透坡降、基岩最大渗透坡降均小于相应允许渗透比降，满足渗透稳定要求。</w:t>
      </w:r>
    </w:p>
    <w:p w14:paraId="4995DE0F" w14:textId="47497BBF" w:rsidR="00700A67" w:rsidRPr="00CB6EBA" w:rsidRDefault="00033418">
      <w:pPr>
        <w:pStyle w:val="af"/>
        <w:rPr>
          <w:snapToGrid w:val="0"/>
        </w:rPr>
      </w:pPr>
      <w:r w:rsidRPr="00CB6EBA">
        <w:t>3</w:t>
      </w:r>
      <w:r w:rsidR="00BD20DE" w:rsidRPr="00CB6EBA">
        <w:t>、</w:t>
      </w:r>
      <w:r w:rsidR="00700A67" w:rsidRPr="00CB6EBA">
        <w:rPr>
          <w:snapToGrid w:val="0"/>
        </w:rPr>
        <w:t>主坝左非溢流坝段下游坝面有</w:t>
      </w:r>
      <w:r w:rsidR="00700A67" w:rsidRPr="00CB6EBA">
        <w:rPr>
          <w:snapToGrid w:val="0"/>
        </w:rPr>
        <w:t>4</w:t>
      </w:r>
      <w:r w:rsidR="00700A67" w:rsidRPr="00CB6EBA">
        <w:rPr>
          <w:snapToGrid w:val="0"/>
        </w:rPr>
        <w:t>处渗水，并有析出物渗出。溢流面反弧段下部最低位置有</w:t>
      </w:r>
      <w:r w:rsidR="00700A67" w:rsidRPr="00CB6EBA">
        <w:rPr>
          <w:snapToGrid w:val="0"/>
        </w:rPr>
        <w:t>1</w:t>
      </w:r>
      <w:r w:rsidR="00700A67" w:rsidRPr="00CB6EBA">
        <w:rPr>
          <w:snapToGrid w:val="0"/>
        </w:rPr>
        <w:t>条垂直水流向裂缝，贯穿第</w:t>
      </w:r>
      <w:r w:rsidR="00700A67" w:rsidRPr="00CB6EBA">
        <w:rPr>
          <w:snapToGrid w:val="0"/>
        </w:rPr>
        <w:t>1</w:t>
      </w:r>
      <w:r w:rsidR="00700A67" w:rsidRPr="00CB6EBA">
        <w:rPr>
          <w:snapToGrid w:val="0"/>
        </w:rPr>
        <w:t>块</w:t>
      </w:r>
      <w:r w:rsidR="00700A67" w:rsidRPr="00CB6EBA">
        <w:rPr>
          <w:snapToGrid w:val="0"/>
        </w:rPr>
        <w:t>~</w:t>
      </w:r>
      <w:r w:rsidR="00700A67" w:rsidRPr="00CB6EBA">
        <w:rPr>
          <w:snapToGrid w:val="0"/>
        </w:rPr>
        <w:t>第</w:t>
      </w:r>
      <w:r w:rsidR="00700A67" w:rsidRPr="00CB6EBA">
        <w:rPr>
          <w:snapToGrid w:val="0"/>
        </w:rPr>
        <w:t>5</w:t>
      </w:r>
      <w:r w:rsidR="00700A67" w:rsidRPr="00CB6EBA">
        <w:rPr>
          <w:snapToGrid w:val="0"/>
        </w:rPr>
        <w:t>块溢流面反弧段，下面廊道</w:t>
      </w:r>
      <w:del w:id="1396" w:author="王凯" w:date="2018-04-24T16:10:00Z">
        <w:r w:rsidR="00700A67" w:rsidRPr="00CB6EBA" w:rsidDel="002D4652">
          <w:rPr>
            <w:snapToGrid w:val="0"/>
          </w:rPr>
          <w:delText>漏水严重</w:delText>
        </w:r>
      </w:del>
      <w:ins w:id="1397" w:author="王凯" w:date="2018-04-24T16:10:00Z">
        <w:r w:rsidR="002D4652">
          <w:rPr>
            <w:rFonts w:hint="eastAsia"/>
            <w:snapToGrid w:val="0"/>
          </w:rPr>
          <w:t>存在漏水</w:t>
        </w:r>
      </w:ins>
      <w:r w:rsidR="00700A67" w:rsidRPr="00CB6EBA">
        <w:rPr>
          <w:snapToGrid w:val="0"/>
        </w:rPr>
        <w:t>。</w:t>
      </w:r>
      <w:r w:rsidR="006C3D8B" w:rsidRPr="00CB6EBA">
        <w:t>现场检查与检测期间未发现副坝坝脚、岸坡等处有明显渗水点，副坝渗流稳定。从历史运行情况来看，未发现有异常渗流情况存在。</w:t>
      </w:r>
    </w:p>
    <w:p w14:paraId="1574C43D" w14:textId="2232366A" w:rsidR="00700A67" w:rsidRPr="00CB6EBA" w:rsidRDefault="00033418">
      <w:pPr>
        <w:pStyle w:val="af"/>
        <w:rPr>
          <w:snapToGrid w:val="0"/>
        </w:rPr>
      </w:pPr>
      <w:r w:rsidRPr="00CB6EBA">
        <w:rPr>
          <w:snapToGrid w:val="0"/>
        </w:rPr>
        <w:t>4</w:t>
      </w:r>
      <w:r w:rsidR="00232A99" w:rsidRPr="00CB6EBA">
        <w:rPr>
          <w:snapToGrid w:val="0"/>
        </w:rPr>
        <w:t>、</w:t>
      </w:r>
      <w:r w:rsidR="00700A67" w:rsidRPr="00CB6EBA">
        <w:rPr>
          <w:snapToGrid w:val="0"/>
        </w:rPr>
        <w:t>非常溢洪道堰体基础帷幕灌浆</w:t>
      </w:r>
      <w:r w:rsidR="00232A99" w:rsidRPr="00CB6EBA">
        <w:rPr>
          <w:snapToGrid w:val="0"/>
        </w:rPr>
        <w:t>质量</w:t>
      </w:r>
      <w:r w:rsidR="00700A67" w:rsidRPr="00CB6EBA">
        <w:rPr>
          <w:snapToGrid w:val="0"/>
        </w:rPr>
        <w:t>满足规范要求</w:t>
      </w:r>
      <w:r w:rsidR="00232A99" w:rsidRPr="00CB6EBA">
        <w:rPr>
          <w:snapToGrid w:val="0"/>
        </w:rPr>
        <w:t>，现场检查和现场检测期间未发现明显渗水点</w:t>
      </w:r>
      <w:r w:rsidR="00700A67" w:rsidRPr="00CB6EBA">
        <w:rPr>
          <w:snapToGrid w:val="0"/>
        </w:rPr>
        <w:t>。</w:t>
      </w:r>
      <w:r w:rsidR="00232A99" w:rsidRPr="00CB6EBA">
        <w:rPr>
          <w:snapToGrid w:val="0"/>
        </w:rPr>
        <w:t>灌溉发电输水隧洞现场检查及检测期间，发现启闭机房四周墙体均存在渗水现象。</w:t>
      </w:r>
    </w:p>
    <w:p w14:paraId="3B990305" w14:textId="72314977" w:rsidR="00700A67" w:rsidRPr="00CB6EBA" w:rsidRDefault="00700A67">
      <w:pPr>
        <w:pStyle w:val="af"/>
      </w:pPr>
      <w:r w:rsidRPr="00CB6EBA">
        <w:t>综上所述，</w:t>
      </w:r>
      <w:r w:rsidR="004F69F8" w:rsidRPr="00CB6EBA">
        <w:t>根据《水库大坝安全评价导则》（</w:t>
      </w:r>
      <w:r w:rsidR="004F69F8" w:rsidRPr="00CB6EBA">
        <w:t>SL 258-2017</w:t>
      </w:r>
      <w:r w:rsidR="004F69F8" w:rsidRPr="00CB6EBA">
        <w:t>），</w:t>
      </w:r>
      <w:r w:rsidRPr="00CB6EBA">
        <w:t>大坝渗流性态基本安全，评为</w:t>
      </w:r>
      <w:r w:rsidRPr="00CB6EBA">
        <w:t>“</w:t>
      </w:r>
      <w:del w:id="1398" w:author="王凯" w:date="2018-04-24T15:13:00Z">
        <w:r w:rsidR="002202DA" w:rsidRPr="00CB6EBA" w:rsidDel="00B85744">
          <w:delText>A</w:delText>
        </w:r>
      </w:del>
      <w:ins w:id="1399" w:author="王凯" w:date="2018-04-24T15:13:00Z">
        <w:r w:rsidR="00B85744">
          <w:rPr>
            <w:rFonts w:hint="eastAsia"/>
          </w:rPr>
          <w:t>B</w:t>
        </w:r>
      </w:ins>
      <w:r w:rsidRPr="00CB6EBA">
        <w:t>”</w:t>
      </w:r>
      <w:r w:rsidRPr="00CB6EBA">
        <w:t>级。</w:t>
      </w:r>
    </w:p>
    <w:p w14:paraId="7815ACC2" w14:textId="77777777" w:rsidR="00111178" w:rsidRPr="00CB6EBA" w:rsidRDefault="00111178" w:rsidP="009A6F62">
      <w:pPr>
        <w:pStyle w:val="2"/>
      </w:pPr>
      <w:bookmarkStart w:id="1400" w:name="_Toc494531533"/>
      <w:bookmarkStart w:id="1401" w:name="_Toc511404287"/>
      <w:bookmarkStart w:id="1402" w:name="_Toc511415046"/>
      <w:bookmarkStart w:id="1403" w:name="_Toc511417028"/>
      <w:bookmarkStart w:id="1404" w:name="_Toc511417284"/>
      <w:bookmarkStart w:id="1405" w:name="_Toc511490967"/>
      <w:bookmarkStart w:id="1406" w:name="_Toc512175648"/>
      <w:bookmarkStart w:id="1407" w:name="_Toc512175710"/>
      <w:bookmarkStart w:id="1408" w:name="_Toc512417459"/>
      <w:bookmarkStart w:id="1409" w:name="_Toc512417521"/>
      <w:bookmarkStart w:id="1410" w:name="_Toc512417583"/>
      <w:r w:rsidRPr="00CB6EBA">
        <w:t xml:space="preserve">11.7 </w:t>
      </w:r>
      <w:r w:rsidRPr="00CB6EBA">
        <w:t>结构安全评价</w:t>
      </w:r>
      <w:bookmarkEnd w:id="1400"/>
      <w:bookmarkEnd w:id="1401"/>
      <w:bookmarkEnd w:id="1402"/>
      <w:bookmarkEnd w:id="1403"/>
      <w:bookmarkEnd w:id="1404"/>
      <w:bookmarkEnd w:id="1405"/>
      <w:bookmarkEnd w:id="1406"/>
      <w:bookmarkEnd w:id="1407"/>
      <w:bookmarkEnd w:id="1408"/>
      <w:bookmarkEnd w:id="1409"/>
      <w:bookmarkEnd w:id="1410"/>
    </w:p>
    <w:p w14:paraId="7291756D" w14:textId="77777777" w:rsidR="00700A67" w:rsidRPr="00CB6EBA" w:rsidRDefault="00BD20DE">
      <w:pPr>
        <w:pStyle w:val="af"/>
      </w:pPr>
      <w:r w:rsidRPr="00CB6EBA">
        <w:t>1</w:t>
      </w:r>
      <w:r w:rsidRPr="00CB6EBA">
        <w:t>、</w:t>
      </w:r>
      <w:r w:rsidR="00700A67" w:rsidRPr="00CB6EBA">
        <w:t>本工程主坝坝体</w:t>
      </w:r>
      <w:r w:rsidR="00BE5391" w:rsidRPr="00CB6EBA">
        <w:t>材料为浆砌块石重力坝，各</w:t>
      </w:r>
      <w:r w:rsidR="00700A67" w:rsidRPr="00CB6EBA">
        <w:t>坝段坝体应力</w:t>
      </w:r>
      <w:r w:rsidR="00BE5391" w:rsidRPr="00CB6EBA">
        <w:t>计算结果</w:t>
      </w:r>
      <w:r w:rsidR="00700A67" w:rsidRPr="00CB6EBA">
        <w:t>基本满足规范要求</w:t>
      </w:r>
      <w:r w:rsidR="00BE5391" w:rsidRPr="00CB6EBA">
        <w:t>，各坝段沿垫层混凝土与基岩接触面的滑动、沿砌石体与垫层混凝土接触面的滑动、砌石体之间的滑动抗滑稳定安全系数均能满足规范要求，各坝段坝顶高程和坝顶宽度满足规范要求</w:t>
      </w:r>
      <w:r w:rsidR="00700A67" w:rsidRPr="00CB6EBA">
        <w:t>。</w:t>
      </w:r>
      <w:r w:rsidR="00BE5391" w:rsidRPr="00CB6EBA">
        <w:t>副坝在各计算工况下的坝坡稳定计算结果</w:t>
      </w:r>
      <w:r w:rsidR="00013096" w:rsidRPr="00CB6EBA">
        <w:t>、</w:t>
      </w:r>
      <w:r w:rsidR="00BE5391" w:rsidRPr="00CB6EBA">
        <w:t>上游护坡材料</w:t>
      </w:r>
      <w:r w:rsidR="00013096" w:rsidRPr="00CB6EBA">
        <w:t>和覆盖范围</w:t>
      </w:r>
      <w:r w:rsidR="00BE5391" w:rsidRPr="00CB6EBA">
        <w:t>均满足规范要求。</w:t>
      </w:r>
    </w:p>
    <w:p w14:paraId="5152C69D" w14:textId="77777777" w:rsidR="00700A67" w:rsidRPr="00CB6EBA" w:rsidRDefault="00BE5391">
      <w:pPr>
        <w:pStyle w:val="af"/>
      </w:pPr>
      <w:r w:rsidRPr="00CB6EBA">
        <w:t>2</w:t>
      </w:r>
      <w:r w:rsidR="00BD20DE" w:rsidRPr="00CB6EBA">
        <w:t>、</w:t>
      </w:r>
      <w:r w:rsidR="00700A67" w:rsidRPr="00CB6EBA">
        <w:t>主坝</w:t>
      </w:r>
      <w:r w:rsidR="00013096" w:rsidRPr="00CB6EBA">
        <w:t>水平位</w:t>
      </w:r>
      <w:r w:rsidR="00700A67" w:rsidRPr="00CB6EBA">
        <w:t>移变化稳定</w:t>
      </w:r>
      <w:r w:rsidR="00013096" w:rsidRPr="00CB6EBA">
        <w:t>，</w:t>
      </w:r>
      <w:r w:rsidR="00700A67" w:rsidRPr="00CB6EBA">
        <w:t>坝顶各沉降测点的沉降变形均在坝顶混凝土温度变形的正常范围内。</w:t>
      </w:r>
    </w:p>
    <w:p w14:paraId="6F9A6427" w14:textId="2DFB88F9" w:rsidR="00700A67" w:rsidRPr="00CB6EBA" w:rsidRDefault="00013096">
      <w:pPr>
        <w:pStyle w:val="af"/>
      </w:pPr>
      <w:r w:rsidRPr="00CB6EBA">
        <w:t>3</w:t>
      </w:r>
      <w:r w:rsidR="00BD20DE" w:rsidRPr="00CB6EBA">
        <w:t>、</w:t>
      </w:r>
      <w:r w:rsidR="00700A67" w:rsidRPr="00CB6EBA">
        <w:t>本次泄流能力复核结果与除险加固初设</w:t>
      </w:r>
      <w:r w:rsidR="007B719A">
        <w:rPr>
          <w:rFonts w:hint="eastAsia"/>
        </w:rPr>
        <w:t>成果</w:t>
      </w:r>
      <w:r w:rsidR="00700A67" w:rsidRPr="00CB6EBA">
        <w:t>相差不大</w:t>
      </w:r>
      <w:r w:rsidR="007B719A">
        <w:rPr>
          <w:rFonts w:hint="eastAsia"/>
        </w:rPr>
        <w:t>，</w:t>
      </w:r>
      <w:r w:rsidR="00700A67" w:rsidRPr="00CB6EBA">
        <w:t>泄洪设施泄洪能力满足设计要求。</w:t>
      </w:r>
      <w:r w:rsidRPr="00CB6EBA">
        <w:t>各计算工况下</w:t>
      </w:r>
      <w:r w:rsidR="00700A67" w:rsidRPr="00CB6EBA">
        <w:t>，总挑距与冲坑深度之比均大于</w:t>
      </w:r>
      <w:r w:rsidR="00700A67" w:rsidRPr="00CB6EBA">
        <w:t>2.5</w:t>
      </w:r>
      <w:r w:rsidR="00700A67" w:rsidRPr="00CB6EBA">
        <w:t>，满足规范</w:t>
      </w:r>
      <w:r w:rsidR="00700A67" w:rsidRPr="00CB6EBA">
        <w:lastRenderedPageBreak/>
        <w:t>要求，正常溢流道泄洪不会影响安全。</w:t>
      </w:r>
    </w:p>
    <w:p w14:paraId="11011452" w14:textId="77777777" w:rsidR="00700A67" w:rsidRPr="00CB6EBA" w:rsidRDefault="00013096">
      <w:pPr>
        <w:pStyle w:val="af"/>
      </w:pPr>
      <w:r w:rsidRPr="00CB6EBA">
        <w:t>4</w:t>
      </w:r>
      <w:r w:rsidR="00BD20DE" w:rsidRPr="00CB6EBA">
        <w:t>、</w:t>
      </w:r>
      <w:r w:rsidR="00700A67" w:rsidRPr="00CB6EBA">
        <w:t>灌溉发电输水隧洞进水口启闭平台</w:t>
      </w:r>
      <w:r w:rsidR="00700A67" w:rsidRPr="00CB6EBA">
        <w:rPr>
          <w:snapToGrid w:val="0"/>
        </w:rPr>
        <w:t>梁板</w:t>
      </w:r>
      <w:r w:rsidRPr="00CB6EBA">
        <w:rPr>
          <w:snapToGrid w:val="0"/>
        </w:rPr>
        <w:t>和</w:t>
      </w:r>
      <w:r w:rsidR="00700A67" w:rsidRPr="00CB6EBA">
        <w:rPr>
          <w:snapToGrid w:val="0"/>
        </w:rPr>
        <w:t>左、右排架柱</w:t>
      </w:r>
      <w:r w:rsidRPr="00CB6EBA">
        <w:rPr>
          <w:snapToGrid w:val="0"/>
        </w:rPr>
        <w:t>结构状态良好</w:t>
      </w:r>
      <w:r w:rsidR="00700A67" w:rsidRPr="00CB6EBA">
        <w:rPr>
          <w:snapToGrid w:val="0"/>
        </w:rPr>
        <w:t>，但局部砂浆剥落、石子裸露。建议及时处理修复。</w:t>
      </w:r>
    </w:p>
    <w:p w14:paraId="717553D8" w14:textId="77777777" w:rsidR="00700A67" w:rsidRPr="00CB6EBA" w:rsidRDefault="00700A67">
      <w:pPr>
        <w:pStyle w:val="af"/>
      </w:pPr>
      <w:r w:rsidRPr="00CB6EBA">
        <w:t>综上所述，本工程主坝坝体强度及抗滑稳定、副坝抗滑稳定、泄水建筑物泄流安全均能满足规范要求，且主坝变形规律正常，现场检查及检测情况较好，认为大坝结构安全，评为</w:t>
      </w:r>
      <w:r w:rsidRPr="00CB6EBA">
        <w:t>“A”</w:t>
      </w:r>
      <w:r w:rsidRPr="00CB6EBA">
        <w:t>级。</w:t>
      </w:r>
    </w:p>
    <w:p w14:paraId="3D1E7F4D" w14:textId="77777777" w:rsidR="00111178" w:rsidRPr="00CB6EBA" w:rsidRDefault="00111178" w:rsidP="009A6F62">
      <w:pPr>
        <w:pStyle w:val="2"/>
      </w:pPr>
      <w:bookmarkStart w:id="1411" w:name="_Toc494531534"/>
      <w:bookmarkStart w:id="1412" w:name="_Toc511404288"/>
      <w:bookmarkStart w:id="1413" w:name="_Toc511415047"/>
      <w:bookmarkStart w:id="1414" w:name="_Toc511417029"/>
      <w:bookmarkStart w:id="1415" w:name="_Toc511417285"/>
      <w:bookmarkStart w:id="1416" w:name="_Toc511490968"/>
      <w:bookmarkStart w:id="1417" w:name="_Toc512175649"/>
      <w:bookmarkStart w:id="1418" w:name="_Toc512175711"/>
      <w:bookmarkStart w:id="1419" w:name="_Toc512417460"/>
      <w:bookmarkStart w:id="1420" w:name="_Toc512417522"/>
      <w:bookmarkStart w:id="1421" w:name="_Toc512417584"/>
      <w:r w:rsidRPr="00CB6EBA">
        <w:t xml:space="preserve">11.8 </w:t>
      </w:r>
      <w:r w:rsidRPr="00CB6EBA">
        <w:t>抗震安全评价</w:t>
      </w:r>
      <w:bookmarkEnd w:id="1411"/>
      <w:bookmarkEnd w:id="1412"/>
      <w:bookmarkEnd w:id="1413"/>
      <w:bookmarkEnd w:id="1414"/>
      <w:bookmarkEnd w:id="1415"/>
      <w:bookmarkEnd w:id="1416"/>
      <w:bookmarkEnd w:id="1417"/>
      <w:bookmarkEnd w:id="1418"/>
      <w:bookmarkEnd w:id="1419"/>
      <w:bookmarkEnd w:id="1420"/>
      <w:bookmarkEnd w:id="1421"/>
    </w:p>
    <w:p w14:paraId="5606944C" w14:textId="77777777" w:rsidR="00700A67" w:rsidRPr="00CB6EBA" w:rsidRDefault="00013096">
      <w:pPr>
        <w:pStyle w:val="af"/>
      </w:pPr>
      <w:r w:rsidRPr="00CB6EBA">
        <w:t>茅岗水库</w:t>
      </w:r>
      <w:r w:rsidR="00700A67" w:rsidRPr="00CB6EBA">
        <w:t>库区相应地震基本烈度小于</w:t>
      </w:r>
      <w:r w:rsidR="00700A67" w:rsidRPr="00CB6EBA">
        <w:t>VI</w:t>
      </w:r>
      <w:r w:rsidR="00700A67" w:rsidRPr="00CB6EBA">
        <w:t>度，地震反应谱特征周期为</w:t>
      </w:r>
      <w:r w:rsidR="00700A67" w:rsidRPr="00CB6EBA">
        <w:t>0.35s</w:t>
      </w:r>
      <w:r w:rsidR="00700A67" w:rsidRPr="00CB6EBA">
        <w:t>。可不进行抗震复核。</w:t>
      </w:r>
    </w:p>
    <w:p w14:paraId="557413F4" w14:textId="77777777" w:rsidR="00111178" w:rsidRPr="00CB6EBA" w:rsidRDefault="00111178" w:rsidP="009A6F62">
      <w:pPr>
        <w:pStyle w:val="2"/>
      </w:pPr>
      <w:bookmarkStart w:id="1422" w:name="_Toc494531535"/>
      <w:bookmarkStart w:id="1423" w:name="_Toc511404289"/>
      <w:bookmarkStart w:id="1424" w:name="_Toc511415048"/>
      <w:bookmarkStart w:id="1425" w:name="_Toc511417030"/>
      <w:bookmarkStart w:id="1426" w:name="_Toc511417286"/>
      <w:bookmarkStart w:id="1427" w:name="_Toc511490969"/>
      <w:bookmarkStart w:id="1428" w:name="_Toc512175650"/>
      <w:bookmarkStart w:id="1429" w:name="_Toc512175712"/>
      <w:bookmarkStart w:id="1430" w:name="_Toc512417461"/>
      <w:bookmarkStart w:id="1431" w:name="_Toc512417523"/>
      <w:bookmarkStart w:id="1432" w:name="_Toc512417585"/>
      <w:r w:rsidRPr="00CB6EBA">
        <w:t xml:space="preserve">11.9 </w:t>
      </w:r>
      <w:r w:rsidRPr="00CB6EBA">
        <w:t>金属结构安全评价</w:t>
      </w:r>
      <w:bookmarkEnd w:id="1422"/>
      <w:bookmarkEnd w:id="1423"/>
      <w:bookmarkEnd w:id="1424"/>
      <w:bookmarkEnd w:id="1425"/>
      <w:bookmarkEnd w:id="1426"/>
      <w:bookmarkEnd w:id="1427"/>
      <w:bookmarkEnd w:id="1428"/>
      <w:bookmarkEnd w:id="1429"/>
      <w:bookmarkEnd w:id="1430"/>
      <w:bookmarkEnd w:id="1431"/>
      <w:bookmarkEnd w:id="1432"/>
    </w:p>
    <w:p w14:paraId="750EC3DD" w14:textId="25C27527" w:rsidR="001C215C" w:rsidRPr="009A6F62" w:rsidRDefault="00700A67" w:rsidP="009A6F62">
      <w:pPr>
        <w:numPr>
          <w:ilvl w:val="0"/>
          <w:numId w:val="16"/>
        </w:numPr>
        <w:ind w:left="0" w:firstLineChars="200" w:firstLine="480"/>
        <w:rPr>
          <w:rFonts w:cs="Times New Roman"/>
          <w:color w:val="000000"/>
        </w:rPr>
      </w:pPr>
      <w:r w:rsidRPr="001C215C">
        <w:rPr>
          <w:rFonts w:cs="Times New Roman" w:hint="eastAsia"/>
          <w:color w:val="000000"/>
        </w:rPr>
        <w:t>灌溉发电输水隧洞检修闸门</w:t>
      </w:r>
      <w:r w:rsidR="001C215C" w:rsidRPr="001C215C">
        <w:rPr>
          <w:rFonts w:cs="Times New Roman" w:hint="eastAsia"/>
          <w:color w:val="000000"/>
        </w:rPr>
        <w:t>基本完整，面板、梁板等构件存在</w:t>
      </w:r>
      <w:r w:rsidR="001C215C" w:rsidRPr="001C215C">
        <w:rPr>
          <w:rFonts w:hint="eastAsia"/>
          <w:lang w:val="x-none"/>
        </w:rPr>
        <w:t>防腐涂层脱落、表面锈蚀、止水橡皮老化和行走支承转动不灵活等现象。</w:t>
      </w:r>
    </w:p>
    <w:p w14:paraId="612E6A81" w14:textId="4BD449ED" w:rsidR="00700A67" w:rsidRPr="001C215C" w:rsidRDefault="001C215C" w:rsidP="009A6F62">
      <w:pPr>
        <w:numPr>
          <w:ilvl w:val="0"/>
          <w:numId w:val="16"/>
        </w:numPr>
        <w:ind w:left="0" w:firstLineChars="200" w:firstLine="480"/>
        <w:rPr>
          <w:rFonts w:cs="Times New Roman"/>
          <w:color w:val="000000"/>
        </w:rPr>
      </w:pPr>
      <w:r>
        <w:rPr>
          <w:rFonts w:cs="Times New Roman" w:hint="eastAsia"/>
          <w:color w:val="000000"/>
        </w:rPr>
        <w:t>根据</w:t>
      </w:r>
      <w:r>
        <w:rPr>
          <w:rFonts w:cs="Times New Roman" w:hint="eastAsia"/>
          <w:color w:val="000000"/>
        </w:rPr>
        <w:t>2014</w:t>
      </w:r>
      <w:r>
        <w:rPr>
          <w:rFonts w:cs="Times New Roman" w:hint="eastAsia"/>
          <w:color w:val="000000"/>
        </w:rPr>
        <w:t>年</w:t>
      </w:r>
      <w:r>
        <w:rPr>
          <w:rFonts w:cs="Times New Roman"/>
          <w:color w:val="000000"/>
        </w:rPr>
        <w:t>水下机器人检查，</w:t>
      </w:r>
      <w:r w:rsidRPr="001C215C">
        <w:rPr>
          <w:rFonts w:cs="Times New Roman" w:hint="eastAsia"/>
          <w:color w:val="000000"/>
        </w:rPr>
        <w:t>拦污栅</w:t>
      </w:r>
      <w:r>
        <w:rPr>
          <w:rFonts w:cs="Times New Roman" w:hint="eastAsia"/>
          <w:color w:val="000000"/>
        </w:rPr>
        <w:t>在</w:t>
      </w:r>
      <w:r>
        <w:rPr>
          <w:rFonts w:cs="Times New Roman"/>
          <w:color w:val="000000"/>
        </w:rPr>
        <w:t>高程</w:t>
      </w:r>
      <w:r>
        <w:rPr>
          <w:rFonts w:cs="Times New Roman" w:hint="eastAsia"/>
          <w:color w:val="000000"/>
        </w:rPr>
        <w:t>276.64</w:t>
      </w:r>
      <w:r>
        <w:rPr>
          <w:rFonts w:cs="Times New Roman"/>
          <w:color w:val="000000"/>
        </w:rPr>
        <w:t>m</w:t>
      </w:r>
      <w:r>
        <w:rPr>
          <w:rFonts w:cs="Times New Roman"/>
          <w:color w:val="000000"/>
        </w:rPr>
        <w:t>和</w:t>
      </w:r>
      <w:r>
        <w:rPr>
          <w:rFonts w:cs="Times New Roman" w:hint="eastAsia"/>
          <w:color w:val="000000"/>
        </w:rPr>
        <w:t>277.14</w:t>
      </w:r>
      <w:r>
        <w:rPr>
          <w:rFonts w:cs="Times New Roman"/>
          <w:color w:val="000000"/>
        </w:rPr>
        <w:t>m</w:t>
      </w:r>
      <w:r>
        <w:rPr>
          <w:rFonts w:cs="Times New Roman"/>
          <w:color w:val="000000"/>
        </w:rPr>
        <w:t>处</w:t>
      </w:r>
      <w:r>
        <w:rPr>
          <w:rFonts w:cs="Times New Roman" w:hint="eastAsia"/>
          <w:color w:val="000000"/>
        </w:rPr>
        <w:t>锈蚀。</w:t>
      </w:r>
      <w:r>
        <w:rPr>
          <w:rFonts w:hint="eastAsia"/>
        </w:rPr>
        <w:t>放空洞进水口闸门位于水下，本次未开展相关检查。</w:t>
      </w:r>
      <w:r w:rsidR="00BB688F">
        <w:t>根据</w:t>
      </w:r>
      <w:r w:rsidR="00BB688F">
        <w:rPr>
          <w:rFonts w:hint="eastAsia"/>
        </w:rPr>
        <w:t>对</w:t>
      </w:r>
      <w:r w:rsidR="00BB688F">
        <w:t>放空洞下游出口</w:t>
      </w:r>
      <w:r w:rsidR="00BB688F">
        <w:rPr>
          <w:rFonts w:hint="eastAsia"/>
        </w:rPr>
        <w:t>检查</w:t>
      </w:r>
      <w:r w:rsidR="00BB688F">
        <w:t>，出口</w:t>
      </w:r>
      <w:r w:rsidR="00BB688F">
        <w:rPr>
          <w:rFonts w:hint="eastAsia"/>
        </w:rPr>
        <w:t>涵管</w:t>
      </w:r>
      <w:r w:rsidR="00BB688F">
        <w:t>局部</w:t>
      </w:r>
      <w:r w:rsidR="00BB688F">
        <w:rPr>
          <w:rFonts w:hint="eastAsia"/>
        </w:rPr>
        <w:t>破损</w:t>
      </w:r>
      <w:r w:rsidR="00BB688F">
        <w:t>，但未见</w:t>
      </w:r>
      <w:r w:rsidR="00BB688F">
        <w:rPr>
          <w:rFonts w:hint="eastAsia"/>
        </w:rPr>
        <w:t>渗漏</w:t>
      </w:r>
      <w:r w:rsidR="00BB688F">
        <w:t>等现象，</w:t>
      </w:r>
      <w:r w:rsidR="00BB688F">
        <w:rPr>
          <w:rFonts w:hint="eastAsia"/>
        </w:rPr>
        <w:t>进水口</w:t>
      </w:r>
      <w:r w:rsidR="00BB688F">
        <w:t>闸门止水</w:t>
      </w:r>
      <w:r w:rsidR="00BB688F">
        <w:rPr>
          <w:rFonts w:hint="eastAsia"/>
        </w:rPr>
        <w:t>运行基本</w:t>
      </w:r>
      <w:r w:rsidR="00BB688F">
        <w:t>正常。</w:t>
      </w:r>
    </w:p>
    <w:p w14:paraId="4CB8C229" w14:textId="77777777" w:rsidR="00801D43" w:rsidRPr="00CB6EBA" w:rsidRDefault="00700A67" w:rsidP="00586E7C">
      <w:pPr>
        <w:numPr>
          <w:ilvl w:val="0"/>
          <w:numId w:val="16"/>
        </w:numPr>
        <w:ind w:left="0" w:firstLineChars="200" w:firstLine="480"/>
        <w:rPr>
          <w:rFonts w:cs="Times New Roman"/>
        </w:rPr>
      </w:pPr>
      <w:r w:rsidRPr="00CB6EBA">
        <w:rPr>
          <w:rFonts w:cs="Times New Roman"/>
          <w:color w:val="000000"/>
        </w:rPr>
        <w:t>启闭机</w:t>
      </w:r>
      <w:r w:rsidR="00801D43" w:rsidRPr="00CB6EBA">
        <w:rPr>
          <w:rFonts w:cs="Times New Roman"/>
          <w:color w:val="000000"/>
        </w:rPr>
        <w:t>在动水状态试运行情况良好，但启闭机变速箱油位偏低，建议定期保养，钢丝绳端未扎紧，建议及时捆扎。</w:t>
      </w:r>
    </w:p>
    <w:p w14:paraId="66FD7CED" w14:textId="77777777" w:rsidR="00700A67" w:rsidRPr="00CB6EBA" w:rsidRDefault="00700A67" w:rsidP="00586E7C">
      <w:pPr>
        <w:numPr>
          <w:ilvl w:val="0"/>
          <w:numId w:val="16"/>
        </w:numPr>
        <w:ind w:left="0" w:firstLineChars="200" w:firstLine="480"/>
        <w:rPr>
          <w:rFonts w:cs="Times New Roman"/>
          <w:color w:val="000000"/>
        </w:rPr>
      </w:pPr>
      <w:r w:rsidRPr="00CB6EBA">
        <w:rPr>
          <w:rFonts w:cs="Times New Roman"/>
          <w:color w:val="000000"/>
        </w:rPr>
        <w:t>电气设备</w:t>
      </w:r>
      <w:r w:rsidR="00801D43" w:rsidRPr="00CB6EBA">
        <w:rPr>
          <w:rFonts w:cs="Times New Roman"/>
          <w:color w:val="000000"/>
        </w:rPr>
        <w:t>启闭机电缆（线）护套龟裂老化，</w:t>
      </w:r>
      <w:r w:rsidRPr="00CB6EBA">
        <w:rPr>
          <w:rFonts w:cs="Times New Roman"/>
          <w:color w:val="000000"/>
        </w:rPr>
        <w:t>控制柜内有杂物</w:t>
      </w:r>
      <w:r w:rsidR="00801D43" w:rsidRPr="00CB6EBA">
        <w:rPr>
          <w:rFonts w:cs="Times New Roman"/>
          <w:color w:val="000000"/>
        </w:rPr>
        <w:t>，</w:t>
      </w:r>
      <w:r w:rsidRPr="00CB6EBA">
        <w:rPr>
          <w:rFonts w:cs="Times New Roman"/>
          <w:color w:val="000000"/>
        </w:rPr>
        <w:t>启闭机控制柜和电动机外壳等部位未见明显可靠接地，</w:t>
      </w:r>
      <w:r w:rsidR="00801D43" w:rsidRPr="00CB6EBA">
        <w:rPr>
          <w:rFonts w:cs="Times New Roman"/>
          <w:color w:val="000000"/>
        </w:rPr>
        <w:t>开度指示器与上下限位开关均失效，</w:t>
      </w:r>
      <w:r w:rsidRPr="00CB6EBA">
        <w:rPr>
          <w:rFonts w:cs="Times New Roman"/>
          <w:color w:val="000000"/>
        </w:rPr>
        <w:t>建议及时清理维护</w:t>
      </w:r>
      <w:r w:rsidR="00801D43" w:rsidRPr="00CB6EBA">
        <w:rPr>
          <w:rFonts w:cs="Times New Roman"/>
          <w:color w:val="000000"/>
        </w:rPr>
        <w:t>、更换</w:t>
      </w:r>
      <w:r w:rsidRPr="00CB6EBA">
        <w:rPr>
          <w:rFonts w:cs="Times New Roman"/>
          <w:color w:val="000000"/>
        </w:rPr>
        <w:t>和处理。</w:t>
      </w:r>
    </w:p>
    <w:p w14:paraId="25AE8EBA" w14:textId="365DEFE9" w:rsidR="00700A67" w:rsidRDefault="001C215C" w:rsidP="009A6F62">
      <w:pPr>
        <w:numPr>
          <w:ilvl w:val="0"/>
          <w:numId w:val="16"/>
        </w:numPr>
        <w:ind w:left="0" w:firstLineChars="200" w:firstLine="480"/>
        <w:rPr>
          <w:rFonts w:cs="Times New Roman"/>
          <w:color w:val="000000"/>
        </w:rPr>
      </w:pPr>
      <w:r w:rsidRPr="009A6F62">
        <w:rPr>
          <w:rFonts w:cs="Times New Roman" w:hint="eastAsia"/>
          <w:color w:val="000000"/>
        </w:rPr>
        <w:t>本工程无柴油发电机作为备用电源，在外部电源中断情况下可以依靠电厂进行应急供电。</w:t>
      </w:r>
      <w:r>
        <w:rPr>
          <w:rFonts w:cs="Times New Roman" w:hint="eastAsia"/>
          <w:color w:val="000000"/>
        </w:rPr>
        <w:t>由于</w:t>
      </w:r>
      <w:r>
        <w:rPr>
          <w:rFonts w:cs="Times New Roman"/>
          <w:color w:val="000000"/>
        </w:rPr>
        <w:t>溢洪道未设置闸门，紧急情况下，</w:t>
      </w:r>
      <w:r>
        <w:rPr>
          <w:rFonts w:cs="Times New Roman" w:hint="eastAsia"/>
          <w:color w:val="000000"/>
        </w:rPr>
        <w:t>尚</w:t>
      </w:r>
      <w:r>
        <w:rPr>
          <w:rFonts w:cs="Times New Roman"/>
          <w:color w:val="000000"/>
        </w:rPr>
        <w:t>不影响</w:t>
      </w:r>
      <w:r>
        <w:rPr>
          <w:rFonts w:cs="Times New Roman" w:hint="eastAsia"/>
          <w:color w:val="000000"/>
        </w:rPr>
        <w:t>泄洪</w:t>
      </w:r>
      <w:r w:rsidR="00700A67" w:rsidRPr="009A6F62">
        <w:rPr>
          <w:rFonts w:cs="Times New Roman" w:hint="eastAsia"/>
          <w:color w:val="000000"/>
        </w:rPr>
        <w:t>。</w:t>
      </w:r>
    </w:p>
    <w:p w14:paraId="33AACF47" w14:textId="687769FD" w:rsidR="001C215C" w:rsidRPr="009A6F62" w:rsidRDefault="001C215C" w:rsidP="009A6F62">
      <w:pPr>
        <w:numPr>
          <w:ilvl w:val="0"/>
          <w:numId w:val="16"/>
        </w:numPr>
        <w:ind w:left="0" w:firstLineChars="200" w:firstLine="480"/>
        <w:rPr>
          <w:rFonts w:cs="Times New Roman"/>
          <w:color w:val="000000"/>
        </w:rPr>
      </w:pPr>
      <w:r>
        <w:rPr>
          <w:rFonts w:cs="Times New Roman" w:hint="eastAsia"/>
          <w:color w:val="000000"/>
        </w:rPr>
        <w:t>灌溉</w:t>
      </w:r>
      <w:r w:rsidR="004B5127">
        <w:rPr>
          <w:rFonts w:cs="Times New Roman" w:hint="eastAsia"/>
          <w:color w:val="000000"/>
        </w:rPr>
        <w:t>发电</w:t>
      </w:r>
      <w:r w:rsidR="004B5127">
        <w:rPr>
          <w:rFonts w:cs="Times New Roman"/>
          <w:color w:val="000000"/>
        </w:rPr>
        <w:t>输水洞进口检修</w:t>
      </w:r>
      <w:r w:rsidRPr="00CB6EBA">
        <w:rPr>
          <w:rFonts w:cs="Times New Roman"/>
          <w:color w:val="000000"/>
        </w:rPr>
        <w:t>闸门已运行</w:t>
      </w:r>
      <w:r>
        <w:rPr>
          <w:rFonts w:cs="Times New Roman"/>
          <w:color w:val="000000"/>
        </w:rPr>
        <w:t>4</w:t>
      </w:r>
      <w:r w:rsidRPr="00CB6EBA">
        <w:rPr>
          <w:rFonts w:cs="Times New Roman"/>
          <w:color w:val="000000"/>
        </w:rPr>
        <w:t>0</w:t>
      </w:r>
      <w:r w:rsidR="004B5127">
        <w:rPr>
          <w:rFonts w:cs="Times New Roman" w:hint="eastAsia"/>
          <w:color w:val="000000"/>
        </w:rPr>
        <w:t>多</w:t>
      </w:r>
      <w:r w:rsidRPr="00CB6EBA">
        <w:rPr>
          <w:rFonts w:cs="Times New Roman"/>
          <w:color w:val="000000"/>
        </w:rPr>
        <w:t>年，</w:t>
      </w:r>
      <w:r>
        <w:rPr>
          <w:rFonts w:cs="Times New Roman" w:hint="eastAsia"/>
          <w:color w:val="000000"/>
        </w:rPr>
        <w:t>超过</w:t>
      </w:r>
      <w:r w:rsidR="004B5127">
        <w:rPr>
          <w:rFonts w:cs="Times New Roman" w:hint="eastAsia"/>
          <w:color w:val="000000"/>
        </w:rPr>
        <w:t>钢</w:t>
      </w:r>
      <w:r>
        <w:rPr>
          <w:rFonts w:cs="Times New Roman"/>
          <w:color w:val="000000"/>
        </w:rPr>
        <w:t>闸门报废年限，建议</w:t>
      </w:r>
      <w:r>
        <w:rPr>
          <w:rFonts w:cs="Times New Roman" w:hint="eastAsia"/>
          <w:color w:val="000000"/>
        </w:rPr>
        <w:t>对</w:t>
      </w:r>
      <w:r>
        <w:rPr>
          <w:rFonts w:cs="Times New Roman"/>
          <w:color w:val="000000"/>
        </w:rPr>
        <w:t>闸门</w:t>
      </w:r>
      <w:r w:rsidR="004B5127">
        <w:rPr>
          <w:rFonts w:cs="Times New Roman" w:hint="eastAsia"/>
          <w:color w:val="000000"/>
        </w:rPr>
        <w:t>适时</w:t>
      </w:r>
      <w:r>
        <w:rPr>
          <w:rFonts w:cs="Times New Roman"/>
          <w:color w:val="000000"/>
        </w:rPr>
        <w:t>进行</w:t>
      </w:r>
      <w:r w:rsidR="004B5127">
        <w:rPr>
          <w:rFonts w:cs="Times New Roman" w:hint="eastAsia"/>
          <w:color w:val="000000"/>
        </w:rPr>
        <w:t>更换</w:t>
      </w:r>
      <w:r w:rsidR="004B5127">
        <w:rPr>
          <w:rFonts w:cs="Times New Roman"/>
          <w:color w:val="000000"/>
        </w:rPr>
        <w:t>，对拦污栅等金属结构和</w:t>
      </w:r>
      <w:r w:rsidR="004B5127">
        <w:rPr>
          <w:rFonts w:cs="Times New Roman" w:hint="eastAsia"/>
          <w:color w:val="000000"/>
        </w:rPr>
        <w:t>机电</w:t>
      </w:r>
      <w:r w:rsidR="004B5127">
        <w:rPr>
          <w:rFonts w:cs="Times New Roman"/>
          <w:color w:val="000000"/>
        </w:rPr>
        <w:t>设备进行维修养护。</w:t>
      </w:r>
    </w:p>
    <w:p w14:paraId="34A64E5D" w14:textId="4CC99157" w:rsidR="00700A67" w:rsidRPr="00CB6EBA" w:rsidRDefault="00700A67" w:rsidP="00586E7C">
      <w:pPr>
        <w:ind w:firstLineChars="200" w:firstLine="480"/>
        <w:rPr>
          <w:rFonts w:cs="Times New Roman"/>
        </w:rPr>
      </w:pPr>
      <w:r w:rsidRPr="00CB6EBA">
        <w:rPr>
          <w:rFonts w:cs="Times New Roman"/>
        </w:rPr>
        <w:t>综上所述，根据</w:t>
      </w:r>
      <w:r w:rsidR="00646552" w:rsidRPr="00CB6EBA">
        <w:rPr>
          <w:rFonts w:cs="Times New Roman"/>
        </w:rPr>
        <w:t>《水库大坝安全评价导则》</w:t>
      </w:r>
      <w:r w:rsidRPr="00CB6EBA">
        <w:rPr>
          <w:rFonts w:cs="Times New Roman"/>
        </w:rPr>
        <w:t>（</w:t>
      </w:r>
      <w:r w:rsidRPr="00CB6EBA">
        <w:rPr>
          <w:rFonts w:cs="Times New Roman"/>
          <w:snapToGrid w:val="0"/>
        </w:rPr>
        <w:t>SL2</w:t>
      </w:r>
      <w:r w:rsidR="00646552" w:rsidRPr="00CB6EBA">
        <w:rPr>
          <w:rFonts w:cs="Times New Roman"/>
          <w:snapToGrid w:val="0"/>
        </w:rPr>
        <w:t>58</w:t>
      </w:r>
      <w:r w:rsidRPr="00CB6EBA">
        <w:rPr>
          <w:rFonts w:cs="Times New Roman"/>
          <w:snapToGrid w:val="0"/>
        </w:rPr>
        <w:t>-2017</w:t>
      </w:r>
      <w:r w:rsidRPr="00CB6EBA">
        <w:rPr>
          <w:rFonts w:cs="Times New Roman"/>
        </w:rPr>
        <w:t>），茅岗水库大坝金属结构</w:t>
      </w:r>
      <w:r w:rsidR="00C91F14">
        <w:rPr>
          <w:rFonts w:cs="Times New Roman" w:hint="eastAsia"/>
        </w:rPr>
        <w:t>基本</w:t>
      </w:r>
      <w:r w:rsidR="00C91F14">
        <w:rPr>
          <w:rFonts w:cs="Times New Roman"/>
        </w:rPr>
        <w:t>安全，但存在局部锈蚀和磨损，且灌溉发电输水洞进水口闸门超过报</w:t>
      </w:r>
      <w:r w:rsidR="00C91F14">
        <w:rPr>
          <w:rFonts w:cs="Times New Roman"/>
        </w:rPr>
        <w:lastRenderedPageBreak/>
        <w:t>废年限，金属结构</w:t>
      </w:r>
      <w:r w:rsidRPr="00CB6EBA">
        <w:rPr>
          <w:rFonts w:cs="Times New Roman"/>
        </w:rPr>
        <w:t>安全性评为</w:t>
      </w:r>
      <w:r w:rsidRPr="00CB6EBA">
        <w:rPr>
          <w:rFonts w:cs="Times New Roman"/>
        </w:rPr>
        <w:t>“</w:t>
      </w:r>
      <w:r w:rsidR="0000356B" w:rsidRPr="00CB6EBA">
        <w:rPr>
          <w:rFonts w:cs="Times New Roman"/>
        </w:rPr>
        <w:t>B</w:t>
      </w:r>
      <w:r w:rsidRPr="00CB6EBA">
        <w:rPr>
          <w:rFonts w:cs="Times New Roman"/>
        </w:rPr>
        <w:t>”</w:t>
      </w:r>
      <w:r w:rsidRPr="00CB6EBA">
        <w:rPr>
          <w:rFonts w:cs="Times New Roman"/>
        </w:rPr>
        <w:t>级。</w:t>
      </w:r>
    </w:p>
    <w:p w14:paraId="6B1902A0" w14:textId="77777777" w:rsidR="00111178" w:rsidRPr="00CB6EBA" w:rsidRDefault="00111178">
      <w:pPr>
        <w:pStyle w:val="2"/>
      </w:pPr>
      <w:bookmarkStart w:id="1433" w:name="_Toc494531536"/>
      <w:bookmarkStart w:id="1434" w:name="_Toc511404290"/>
      <w:bookmarkStart w:id="1435" w:name="_Toc511415049"/>
      <w:bookmarkStart w:id="1436" w:name="_Toc511417031"/>
      <w:bookmarkStart w:id="1437" w:name="_Toc511417287"/>
      <w:bookmarkStart w:id="1438" w:name="_Toc511490970"/>
      <w:bookmarkStart w:id="1439" w:name="_Toc512175651"/>
      <w:bookmarkStart w:id="1440" w:name="_Toc512175713"/>
      <w:bookmarkStart w:id="1441" w:name="_Toc512417462"/>
      <w:bookmarkStart w:id="1442" w:name="_Toc512417524"/>
      <w:bookmarkStart w:id="1443" w:name="_Toc512417586"/>
      <w:r w:rsidRPr="00CB6EBA">
        <w:t xml:space="preserve">11.10 </w:t>
      </w:r>
      <w:r w:rsidRPr="00CB6EBA">
        <w:t>大坝安全综合评价结论</w:t>
      </w:r>
      <w:bookmarkEnd w:id="1433"/>
      <w:bookmarkEnd w:id="1434"/>
      <w:bookmarkEnd w:id="1435"/>
      <w:bookmarkEnd w:id="1436"/>
      <w:bookmarkEnd w:id="1437"/>
      <w:bookmarkEnd w:id="1438"/>
      <w:bookmarkEnd w:id="1439"/>
      <w:bookmarkEnd w:id="1440"/>
      <w:bookmarkEnd w:id="1441"/>
      <w:bookmarkEnd w:id="1442"/>
      <w:bookmarkEnd w:id="1443"/>
    </w:p>
    <w:p w14:paraId="3986A0D9" w14:textId="281025ED" w:rsidR="00700A67" w:rsidRDefault="00C91F14">
      <w:pPr>
        <w:pStyle w:val="af"/>
      </w:pPr>
      <w:r>
        <w:rPr>
          <w:rFonts w:hint="eastAsia"/>
        </w:rPr>
        <w:t>根据</w:t>
      </w:r>
      <w:r>
        <w:t>分项评价，茅岗水库工程质量</w:t>
      </w:r>
      <w:r w:rsidR="006C705A">
        <w:rPr>
          <w:rFonts w:hint="eastAsia"/>
        </w:rPr>
        <w:t>评</w:t>
      </w:r>
      <w:r w:rsidR="006C705A">
        <w:t>为</w:t>
      </w:r>
      <w:r w:rsidR="006C705A">
        <w:rPr>
          <w:rFonts w:hint="eastAsia"/>
        </w:rPr>
        <w:t>“合格”，</w:t>
      </w:r>
      <w:r w:rsidR="006C705A">
        <w:t>运行管理</w:t>
      </w:r>
      <w:r w:rsidR="006C705A">
        <w:rPr>
          <w:rFonts w:hint="eastAsia"/>
        </w:rPr>
        <w:t>评</w:t>
      </w:r>
      <w:r w:rsidR="006C705A">
        <w:t>为</w:t>
      </w:r>
      <w:r w:rsidR="006C705A">
        <w:t>“</w:t>
      </w:r>
      <w:r w:rsidR="006C705A">
        <w:rPr>
          <w:rFonts w:hint="eastAsia"/>
        </w:rPr>
        <w:t>规范</w:t>
      </w:r>
      <w:r w:rsidR="006C705A">
        <w:t>”</w:t>
      </w:r>
      <w:r w:rsidR="006C705A">
        <w:rPr>
          <w:rFonts w:hint="eastAsia"/>
        </w:rPr>
        <w:t>，</w:t>
      </w:r>
      <w:r w:rsidR="006C705A">
        <w:t>防洪能力</w:t>
      </w:r>
      <w:r w:rsidR="006C705A">
        <w:rPr>
          <w:rFonts w:hint="eastAsia"/>
        </w:rPr>
        <w:t>评为</w:t>
      </w:r>
      <w:r w:rsidR="006C705A">
        <w:t>“A”</w:t>
      </w:r>
      <w:r w:rsidR="006C705A">
        <w:rPr>
          <w:rFonts w:hint="eastAsia"/>
        </w:rPr>
        <w:t>级，渗流</w:t>
      </w:r>
      <w:r w:rsidR="006C705A">
        <w:t>安全复核评为</w:t>
      </w:r>
      <w:r w:rsidR="006C705A">
        <w:t>“</w:t>
      </w:r>
      <w:r w:rsidR="00296EC6">
        <w:t>B</w:t>
      </w:r>
      <w:r w:rsidR="006C705A">
        <w:t>”</w:t>
      </w:r>
      <w:r w:rsidR="006C705A">
        <w:rPr>
          <w:rFonts w:hint="eastAsia"/>
        </w:rPr>
        <w:t>级，</w:t>
      </w:r>
      <w:r w:rsidR="006C705A">
        <w:t>结构安全评为</w:t>
      </w:r>
      <w:r w:rsidR="006C705A">
        <w:t>“A”</w:t>
      </w:r>
      <w:r w:rsidR="006C705A">
        <w:rPr>
          <w:rFonts w:hint="eastAsia"/>
        </w:rPr>
        <w:t>级，</w:t>
      </w:r>
      <w:r w:rsidR="006C705A">
        <w:t>金属结构安全评为</w:t>
      </w:r>
      <w:r w:rsidR="006C705A">
        <w:t>“B”</w:t>
      </w:r>
      <w:r w:rsidR="00296EC6">
        <w:rPr>
          <w:rFonts w:hint="eastAsia"/>
        </w:rPr>
        <w:t>，</w:t>
      </w:r>
      <w:r w:rsidR="00700A67" w:rsidRPr="00CB6EBA">
        <w:t>根据《水库大坝安全评价导则》（</w:t>
      </w:r>
      <w:r w:rsidR="00700A67" w:rsidRPr="00CB6EBA">
        <w:t>SL258-2017</w:t>
      </w:r>
      <w:r w:rsidR="00700A67" w:rsidRPr="00CB6EBA">
        <w:t>），茅岗水库大坝定为</w:t>
      </w:r>
      <w:r w:rsidR="00700A67" w:rsidRPr="00CB6EBA">
        <w:t>“</w:t>
      </w:r>
      <w:r w:rsidR="00296EC6">
        <w:rPr>
          <w:rFonts w:hint="eastAsia"/>
        </w:rPr>
        <w:t>一</w:t>
      </w:r>
      <w:r w:rsidR="00700A67" w:rsidRPr="00CB6EBA">
        <w:t>类坝</w:t>
      </w:r>
      <w:r w:rsidR="00700A67" w:rsidRPr="00CB6EBA">
        <w:t>”</w:t>
      </w:r>
      <w:r w:rsidR="00296EC6">
        <w:rPr>
          <w:rFonts w:hint="eastAsia"/>
        </w:rPr>
        <w:t>，但</w:t>
      </w:r>
      <w:r w:rsidR="00296EC6">
        <w:t>应</w:t>
      </w:r>
      <w:r w:rsidR="00296EC6">
        <w:rPr>
          <w:rFonts w:hint="eastAsia"/>
        </w:rPr>
        <w:t>限期</w:t>
      </w:r>
      <w:r w:rsidR="00296EC6">
        <w:t>对</w:t>
      </w:r>
      <w:r w:rsidR="00296EC6">
        <w:rPr>
          <w:rFonts w:hint="eastAsia"/>
        </w:rPr>
        <w:t>溢流堰</w:t>
      </w:r>
      <w:r w:rsidR="00296EC6">
        <w:t>面裂缝进</w:t>
      </w:r>
      <w:r w:rsidR="00296EC6">
        <w:rPr>
          <w:rFonts w:hint="eastAsia"/>
        </w:rPr>
        <w:t>行修补，</w:t>
      </w:r>
      <w:r w:rsidR="00296EC6">
        <w:t>对测压管进行</w:t>
      </w:r>
      <w:r w:rsidR="00296EC6">
        <w:rPr>
          <w:rFonts w:hint="eastAsia"/>
        </w:rPr>
        <w:t>改造，</w:t>
      </w:r>
      <w:r w:rsidR="00296EC6">
        <w:t>加强</w:t>
      </w:r>
      <w:r w:rsidR="00296EC6">
        <w:rPr>
          <w:rFonts w:hint="eastAsia"/>
        </w:rPr>
        <w:t>坝体</w:t>
      </w:r>
      <w:r w:rsidR="00296EC6">
        <w:t>和坝基渗流量</w:t>
      </w:r>
      <w:r w:rsidR="00870DD0">
        <w:rPr>
          <w:rFonts w:hint="eastAsia"/>
        </w:rPr>
        <w:t>和</w:t>
      </w:r>
      <w:r w:rsidR="00296EC6">
        <w:t>扬压力观测</w:t>
      </w:r>
      <w:r w:rsidR="00700A67" w:rsidRPr="00CB6EBA">
        <w:t>。</w:t>
      </w:r>
    </w:p>
    <w:p w14:paraId="454BCA14" w14:textId="2A4737A7" w:rsidR="0021772B" w:rsidRDefault="0021772B" w:rsidP="009A6F62">
      <w:pPr>
        <w:pStyle w:val="2"/>
      </w:pPr>
      <w:bookmarkStart w:id="1444" w:name="_Toc512175652"/>
      <w:bookmarkStart w:id="1445" w:name="_Toc512175714"/>
      <w:bookmarkStart w:id="1446" w:name="_Toc512417463"/>
      <w:bookmarkStart w:id="1447" w:name="_Toc512417525"/>
      <w:bookmarkStart w:id="1448" w:name="_Toc512417587"/>
      <w:r>
        <w:rPr>
          <w:rFonts w:hint="eastAsia"/>
        </w:rPr>
        <w:t xml:space="preserve">11.11 </w:t>
      </w:r>
      <w:r>
        <w:rPr>
          <w:rFonts w:hint="eastAsia"/>
        </w:rPr>
        <w:t>存在</w:t>
      </w:r>
      <w:r>
        <w:t>问题和建议</w:t>
      </w:r>
      <w:bookmarkEnd w:id="1444"/>
      <w:bookmarkEnd w:id="1445"/>
      <w:bookmarkEnd w:id="1446"/>
      <w:bookmarkEnd w:id="1447"/>
      <w:bookmarkEnd w:id="1448"/>
    </w:p>
    <w:p w14:paraId="111EEE43" w14:textId="11D6F258" w:rsidR="00967FDD" w:rsidRDefault="00967FDD" w:rsidP="00967FDD">
      <w:pPr>
        <w:ind w:firstLine="480"/>
      </w:pPr>
      <w:r>
        <w:t>1</w:t>
      </w:r>
      <w:r>
        <w:rPr>
          <w:rFonts w:hint="eastAsia"/>
        </w:rPr>
        <w:t>、主坝上游面部分</w:t>
      </w:r>
      <w:r>
        <w:t>修补裂缝表面</w:t>
      </w:r>
      <w:proofErr w:type="gramStart"/>
      <w:r>
        <w:t>弹性环</w:t>
      </w:r>
      <w:proofErr w:type="gramEnd"/>
      <w:r>
        <w:t>氧涂料破损，</w:t>
      </w:r>
      <w:ins w:id="1449" w:author="王凯" w:date="2018-04-25T12:16:00Z">
        <w:r w:rsidR="000625F8">
          <w:rPr>
            <w:rFonts w:hint="eastAsia"/>
          </w:rPr>
          <w:t>溢流坝段上游防渗面板局部破损，</w:t>
        </w:r>
      </w:ins>
      <w:r>
        <w:rPr>
          <w:rFonts w:hint="eastAsia"/>
        </w:rPr>
        <w:t>非溢流坝下游</w:t>
      </w:r>
      <w:r>
        <w:t>坝面有渗水点，</w:t>
      </w:r>
      <w:r>
        <w:rPr>
          <w:rFonts w:hint="eastAsia"/>
        </w:rPr>
        <w:t>溢流面存在多条裂缝，</w:t>
      </w:r>
      <w:r w:rsidR="002862AB">
        <w:rPr>
          <w:rFonts w:hint="eastAsia"/>
        </w:rPr>
        <w:t>部分</w:t>
      </w:r>
      <w:r w:rsidR="002862AB">
        <w:t>缝宽大于</w:t>
      </w:r>
      <w:r w:rsidR="002862AB">
        <w:rPr>
          <w:rFonts w:hint="eastAsia"/>
        </w:rPr>
        <w:t>0.25</w:t>
      </w:r>
      <w:r w:rsidR="002862AB">
        <w:t>mm</w:t>
      </w:r>
      <w:r w:rsidR="002862AB">
        <w:rPr>
          <w:rFonts w:hint="eastAsia"/>
        </w:rPr>
        <w:t>。</w:t>
      </w:r>
      <w:r>
        <w:rPr>
          <w:rFonts w:hint="eastAsia"/>
        </w:rPr>
        <w:t>反弧段</w:t>
      </w:r>
      <w:r>
        <w:t>存在贯穿裂缝，泄洪期间</w:t>
      </w:r>
      <w:r>
        <w:rPr>
          <w:rFonts w:hint="eastAsia"/>
        </w:rPr>
        <w:t>坝内廊道有渗水</w:t>
      </w:r>
      <w:r w:rsidR="008A17D5">
        <w:rPr>
          <w:rFonts w:hint="eastAsia"/>
        </w:rPr>
        <w:t>。局部裂缝</w:t>
      </w:r>
      <w:ins w:id="1450" w:author="王凯" w:date="2018-04-25T12:16:00Z">
        <w:r w:rsidR="000625F8">
          <w:rPr>
            <w:rFonts w:hint="eastAsia"/>
          </w:rPr>
          <w:t>及破损</w:t>
        </w:r>
      </w:ins>
      <w:r w:rsidR="008A17D5">
        <w:rPr>
          <w:rFonts w:hint="eastAsia"/>
        </w:rPr>
        <w:t>、渗水缺陷会影响结构的耐久性，</w:t>
      </w:r>
      <w:r w:rsidR="008A17D5">
        <w:rPr>
          <w:rFonts w:hint="eastAsia"/>
          <w:lang w:val="en-GB"/>
        </w:rPr>
        <w:t>建议</w:t>
      </w:r>
      <w:r w:rsidR="008A17D5">
        <w:rPr>
          <w:rFonts w:hint="eastAsia"/>
        </w:rPr>
        <w:t>及时修复防渗面板混凝土裂缝及止水，对主坝、非常</w:t>
      </w:r>
      <w:proofErr w:type="gramStart"/>
      <w:r w:rsidR="008A17D5">
        <w:rPr>
          <w:rFonts w:hint="eastAsia"/>
        </w:rPr>
        <w:t>溢洪道缝宽</w:t>
      </w:r>
      <w:proofErr w:type="gramEnd"/>
      <w:r w:rsidR="008A17D5">
        <w:t>&gt;0.25m</w:t>
      </w:r>
      <w:r w:rsidR="008A17D5">
        <w:rPr>
          <w:rFonts w:hint="eastAsia"/>
        </w:rPr>
        <w:t>的裂缝适时处理。</w:t>
      </w:r>
    </w:p>
    <w:p w14:paraId="0DA57C8B" w14:textId="54F66202" w:rsidR="006B33F9" w:rsidRDefault="006B33F9" w:rsidP="009A6F62">
      <w:pPr>
        <w:ind w:firstLine="480"/>
      </w:pPr>
      <w:r>
        <w:rPr>
          <w:rFonts w:hint="eastAsia"/>
        </w:rPr>
        <w:t>2</w:t>
      </w:r>
      <w:r>
        <w:rPr>
          <w:rFonts w:hint="eastAsia"/>
        </w:rPr>
        <w:t>、</w:t>
      </w:r>
      <w:r w:rsidR="005E5179">
        <w:rPr>
          <w:rFonts w:hint="eastAsia"/>
        </w:rPr>
        <w:t>左侧</w:t>
      </w:r>
      <w:r w:rsidR="00E77BF0">
        <w:rPr>
          <w:rFonts w:hint="eastAsia"/>
        </w:rPr>
        <w:t>6</w:t>
      </w:r>
      <w:r w:rsidR="00E77BF0">
        <w:t>#</w:t>
      </w:r>
      <w:r w:rsidR="005E5179">
        <w:rPr>
          <w:rFonts w:hint="eastAsia"/>
        </w:rPr>
        <w:t>岸坡</w:t>
      </w:r>
      <w:r w:rsidR="005E5179">
        <w:t>部位</w:t>
      </w:r>
      <w:r w:rsidR="005E5179">
        <w:rPr>
          <w:rFonts w:hint="eastAsia"/>
        </w:rPr>
        <w:t>测点</w:t>
      </w:r>
      <w:r w:rsidR="005E5179">
        <w:t>渗流</w:t>
      </w:r>
      <w:r w:rsidR="005E5179">
        <w:rPr>
          <w:rFonts w:hint="eastAsia"/>
        </w:rPr>
        <w:t>量</w:t>
      </w:r>
      <w:r w:rsidR="005E5179">
        <w:t>较大，且与库水位相关性较好，左侧</w:t>
      </w:r>
      <w:r w:rsidR="005E5179">
        <w:rPr>
          <w:rFonts w:hint="eastAsia"/>
        </w:rPr>
        <w:t>可能</w:t>
      </w:r>
      <w:r w:rsidR="005E5179">
        <w:t>存在绕坝渗</w:t>
      </w:r>
      <w:r w:rsidR="005E5179">
        <w:rPr>
          <w:rFonts w:hint="eastAsia"/>
        </w:rPr>
        <w:t>漏，</w:t>
      </w:r>
      <w:r w:rsidR="005E5179">
        <w:rPr>
          <w:rFonts w:hint="eastAsia"/>
        </w:rPr>
        <w:t>2</w:t>
      </w:r>
      <w:r w:rsidR="005E5179">
        <w:t>013</w:t>
      </w:r>
      <w:r w:rsidR="005E5179">
        <w:rPr>
          <w:rFonts w:hint="eastAsia"/>
        </w:rPr>
        <w:t>年</w:t>
      </w:r>
      <w:r w:rsidR="005E5179">
        <w:t>后</w:t>
      </w:r>
      <w:r w:rsidR="005E5179">
        <w:rPr>
          <w:rFonts w:hint="eastAsia"/>
        </w:rPr>
        <w:t>左</w:t>
      </w:r>
      <w:r w:rsidR="005E5179">
        <w:t>岸坡测点渗流量减小，建议</w:t>
      </w:r>
      <w:r w:rsidR="005E5179">
        <w:rPr>
          <w:rFonts w:hint="eastAsia"/>
        </w:rPr>
        <w:t>继续</w:t>
      </w:r>
      <w:r w:rsidR="005E5179">
        <w:t>加强</w:t>
      </w:r>
      <w:r w:rsidR="005E5179">
        <w:rPr>
          <w:rFonts w:hint="eastAsia"/>
        </w:rPr>
        <w:t>观测</w:t>
      </w:r>
      <w:r w:rsidR="005E5179">
        <w:t>。</w:t>
      </w:r>
    </w:p>
    <w:p w14:paraId="39848D5A" w14:textId="73E2C825" w:rsidR="007C49B9" w:rsidRDefault="006B33F9" w:rsidP="007C49B9">
      <w:pPr>
        <w:ind w:firstLine="480"/>
      </w:pPr>
      <w:r>
        <w:rPr>
          <w:rFonts w:hint="eastAsia"/>
          <w:szCs w:val="24"/>
        </w:rPr>
        <w:t>3</w:t>
      </w:r>
      <w:r>
        <w:rPr>
          <w:rFonts w:hint="eastAsia"/>
          <w:szCs w:val="24"/>
        </w:rPr>
        <w:t>、扬压力采用</w:t>
      </w:r>
      <w:r>
        <w:rPr>
          <w:szCs w:val="24"/>
        </w:rPr>
        <w:t>人工测量</w:t>
      </w:r>
      <w:r>
        <w:rPr>
          <w:rFonts w:hint="eastAsia"/>
          <w:szCs w:val="24"/>
        </w:rPr>
        <w:t>测压管</w:t>
      </w:r>
      <w:r>
        <w:rPr>
          <w:szCs w:val="24"/>
        </w:rPr>
        <w:t>水</w:t>
      </w:r>
      <w:r>
        <w:rPr>
          <w:rFonts w:hint="eastAsia"/>
          <w:szCs w:val="24"/>
        </w:rPr>
        <w:t>位</w:t>
      </w:r>
      <w:r>
        <w:rPr>
          <w:szCs w:val="24"/>
        </w:rPr>
        <w:t>的方法进行观测，</w:t>
      </w:r>
      <w:r>
        <w:rPr>
          <w:rFonts w:hint="eastAsia"/>
          <w:szCs w:val="24"/>
        </w:rPr>
        <w:t>观测</w:t>
      </w:r>
      <w:r>
        <w:rPr>
          <w:szCs w:val="24"/>
        </w:rPr>
        <w:t>精度不</w:t>
      </w:r>
      <w:r>
        <w:rPr>
          <w:rFonts w:hint="eastAsia"/>
          <w:szCs w:val="24"/>
        </w:rPr>
        <w:t>高</w:t>
      </w:r>
      <w:r w:rsidR="00BB688F">
        <w:rPr>
          <w:rFonts w:hint="eastAsia"/>
          <w:szCs w:val="24"/>
        </w:rPr>
        <w:t>，建议择时进行自动化改造</w:t>
      </w:r>
      <w:r>
        <w:rPr>
          <w:szCs w:val="24"/>
        </w:rPr>
        <w:t>。</w:t>
      </w:r>
      <w:r>
        <w:rPr>
          <w:rFonts w:hint="eastAsia"/>
          <w:szCs w:val="24"/>
        </w:rPr>
        <w:t>大坝</w:t>
      </w:r>
      <w:r>
        <w:rPr>
          <w:szCs w:val="24"/>
        </w:rPr>
        <w:t>监测设施基本正常，</w:t>
      </w:r>
      <w:r>
        <w:rPr>
          <w:rFonts w:hint="eastAsia"/>
          <w:szCs w:val="24"/>
        </w:rPr>
        <w:t>建议及时</w:t>
      </w:r>
      <w:r>
        <w:rPr>
          <w:szCs w:val="24"/>
        </w:rPr>
        <w:t>对监测资料进行整编分析。</w:t>
      </w:r>
      <w:r w:rsidR="00BB688F">
        <w:rPr>
          <w:rFonts w:hint="eastAsia"/>
          <w:szCs w:val="24"/>
        </w:rPr>
        <w:t>建议增设副坝监测设施。</w:t>
      </w:r>
    </w:p>
    <w:p w14:paraId="2D2F8532" w14:textId="5C92C323" w:rsidR="007C49B9" w:rsidRDefault="009D16C1" w:rsidP="007C49B9">
      <w:pPr>
        <w:ind w:firstLine="480"/>
        <w:rPr>
          <w:szCs w:val="24"/>
        </w:rPr>
      </w:pPr>
      <w:r>
        <w:rPr>
          <w:rFonts w:hint="eastAsia"/>
          <w:szCs w:val="24"/>
        </w:rPr>
        <w:t>4</w:t>
      </w:r>
      <w:r w:rsidR="00BB1B57">
        <w:rPr>
          <w:rFonts w:hint="eastAsia"/>
          <w:szCs w:val="24"/>
        </w:rPr>
        <w:t>、</w:t>
      </w:r>
      <w:r w:rsidR="00BB1B57">
        <w:rPr>
          <w:rFonts w:hint="eastAsia"/>
        </w:rPr>
        <w:t>茅岗水库事故</w:t>
      </w:r>
      <w:r w:rsidR="00BB1B57">
        <w:t>检修</w:t>
      </w:r>
      <w:r w:rsidR="00BB1B57">
        <w:rPr>
          <w:rFonts w:hint="eastAsia"/>
        </w:rPr>
        <w:t>闸门运行超过</w:t>
      </w:r>
      <w:r w:rsidR="00BB1B57">
        <w:t>40</w:t>
      </w:r>
      <w:r w:rsidR="00BB1B57">
        <w:rPr>
          <w:rFonts w:hint="eastAsia"/>
        </w:rPr>
        <w:t>年，超过金属结构折旧年限，启闭机运行状态良好，</w:t>
      </w:r>
      <w:r w:rsidR="00BB1B57">
        <w:t>建议对</w:t>
      </w:r>
      <w:r w:rsidR="00BB1B57">
        <w:rPr>
          <w:rFonts w:hint="eastAsia"/>
        </w:rPr>
        <w:t>进水口</w:t>
      </w:r>
      <w:r w:rsidR="00BB1B57">
        <w:t>事故检修闸门进行更换</w:t>
      </w:r>
      <w:r w:rsidR="00BB1B57">
        <w:rPr>
          <w:rFonts w:hint="eastAsia"/>
        </w:rPr>
        <w:t>。</w:t>
      </w:r>
      <w:r w:rsidR="007C49B9">
        <w:rPr>
          <w:rFonts w:hint="eastAsia"/>
          <w:szCs w:val="24"/>
        </w:rPr>
        <w:t>对</w:t>
      </w:r>
      <w:r w:rsidR="00BB1B57">
        <w:rPr>
          <w:rFonts w:hint="eastAsia"/>
          <w:szCs w:val="24"/>
        </w:rPr>
        <w:t>拦污栅</w:t>
      </w:r>
      <w:r w:rsidR="00BB1B57">
        <w:rPr>
          <w:szCs w:val="24"/>
        </w:rPr>
        <w:t>等</w:t>
      </w:r>
      <w:r w:rsidR="007C49B9">
        <w:rPr>
          <w:rFonts w:hint="eastAsia"/>
          <w:szCs w:val="24"/>
        </w:rPr>
        <w:t>金属结构设备适时除锈保养，对电气设备接地处理及电缆接线老化问题及时处理。</w:t>
      </w:r>
    </w:p>
    <w:p w14:paraId="092EBB5E" w14:textId="77777777" w:rsidR="0021772B" w:rsidRPr="00BD7A6E" w:rsidRDefault="0021772B" w:rsidP="00BD7A6E">
      <w:pPr>
        <w:pStyle w:val="af"/>
        <w:ind w:firstLineChars="0" w:firstLine="0"/>
      </w:pPr>
    </w:p>
    <w:sectPr w:rsidR="0021772B" w:rsidRPr="00BD7A6E" w:rsidSect="00927D19">
      <w:footerReference w:type="default" r:id="rId33"/>
      <w:pgSz w:w="11906" w:h="16838"/>
      <w:pgMar w:top="1440" w:right="1797" w:bottom="1440" w:left="1797" w:header="794" w:footer="737" w:gutter="0"/>
      <w:cols w:space="425"/>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251">
      <wne:fci wne:fciName="IndentFirstLine" wne:swArg="0000"/>
    </wne:keymap>
    <wne:keymap wne:kcmPrimary="0257">
      <wne:macro wne:macroName="PROJECT.THISDOCUMENT.编号替换"/>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02756" w14:textId="77777777" w:rsidR="009563BC" w:rsidRDefault="009563BC" w:rsidP="009D6E57">
      <w:pPr>
        <w:ind w:firstLine="480"/>
      </w:pPr>
      <w:r>
        <w:separator/>
      </w:r>
    </w:p>
  </w:endnote>
  <w:endnote w:type="continuationSeparator" w:id="0">
    <w:p w14:paraId="3DEF5830" w14:textId="77777777" w:rsidR="009563BC" w:rsidRDefault="009563BC" w:rsidP="009D6E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New Century Schoolbook">
    <w:altName w:val="Century"/>
    <w:charset w:val="00"/>
    <w:family w:val="roman"/>
    <w:pitch w:val="variable"/>
    <w:sig w:usb0="00000001" w:usb1="00000000" w:usb2="00000000" w:usb3="00000000" w:csb0="00000093"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E3F50" w14:textId="3C2B678B" w:rsidR="00D530D7" w:rsidRDefault="00D530D7" w:rsidP="001132F1">
    <w:pPr>
      <w:pStyle w:val="aa"/>
      <w:pBdr>
        <w:top w:val="double" w:sz="4" w:space="1" w:color="auto"/>
      </w:pBdr>
    </w:pPr>
    <w:r>
      <w:rPr>
        <w:rFonts w:hint="eastAsia"/>
      </w:rPr>
      <w:t>浙江省</w:t>
    </w:r>
    <w:r>
      <w:t>水利河口研究院</w:t>
    </w:r>
    <w:r>
      <w:rPr>
        <w:rFonts w:hint="eastAsia"/>
      </w:rPr>
      <w:t xml:space="preserve">                                                                      </w:t>
    </w:r>
    <w:r>
      <w:fldChar w:fldCharType="begin"/>
    </w:r>
    <w:r>
      <w:instrText>PAGE   \* MERGEFORMAT</w:instrText>
    </w:r>
    <w:r>
      <w:fldChar w:fldCharType="separate"/>
    </w:r>
    <w:r w:rsidR="00665C4A">
      <w:rPr>
        <w:noProof/>
      </w:rPr>
      <w:t>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281FD" w14:textId="3779F73F" w:rsidR="00D530D7" w:rsidRPr="001E2E5D" w:rsidRDefault="00D530D7" w:rsidP="00836587">
    <w:pPr>
      <w:pStyle w:val="aa"/>
      <w:pBdr>
        <w:top w:val="double" w:sz="4" w:space="1" w:color="auto"/>
      </w:pBdr>
    </w:pPr>
    <w:r>
      <w:rPr>
        <w:rFonts w:hint="eastAsia"/>
      </w:rPr>
      <w:t>浙江省水利河口研究院</w:t>
    </w:r>
    <w:r>
      <w:rPr>
        <w:rFonts w:hint="eastAsia"/>
      </w:rPr>
      <w:t xml:space="preserve">                                                                  VII</w:t>
    </w:r>
    <w:r>
      <w:t>I-</w:t>
    </w:r>
    <w:r>
      <w:rPr>
        <w:rStyle w:val="afd"/>
      </w:rPr>
      <w:fldChar w:fldCharType="begin"/>
    </w:r>
    <w:r>
      <w:rPr>
        <w:rStyle w:val="afd"/>
      </w:rPr>
      <w:instrText xml:space="preserve"> PAGE </w:instrText>
    </w:r>
    <w:r>
      <w:rPr>
        <w:rStyle w:val="afd"/>
      </w:rPr>
      <w:fldChar w:fldCharType="separate"/>
    </w:r>
    <w:r w:rsidR="00665C4A">
      <w:rPr>
        <w:rStyle w:val="afd"/>
        <w:noProof/>
      </w:rPr>
      <w:t>8</w:t>
    </w:r>
    <w:r>
      <w:rPr>
        <w:rStyle w:val="af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3CA71" w14:textId="77777777" w:rsidR="00D530D7" w:rsidRDefault="00D530D7" w:rsidP="001132F1">
    <w:pPr>
      <w:pStyle w:val="aa"/>
      <w:pBdr>
        <w:top w:val="double" w:sz="4" w:space="1" w:color="auto"/>
      </w:pBdr>
    </w:pPr>
    <w:r>
      <w:rPr>
        <w:rFonts w:hint="eastAsia"/>
      </w:rPr>
      <w:t>浙江省</w:t>
    </w:r>
    <w:r>
      <w:t>水利河口研究院</w:t>
    </w:r>
    <w:r>
      <w:rPr>
        <w:rFonts w:hint="eastAsia"/>
      </w:rPr>
      <w:t xml:space="preserve">                                                                     </w:t>
    </w:r>
    <w:r>
      <w:fldChar w:fldCharType="begin"/>
    </w:r>
    <w:r>
      <w:instrText>PAGE   \* MERGEFORMAT</w:instrText>
    </w:r>
    <w:r>
      <w:fldChar w:fldCharType="separate"/>
    </w:r>
    <w:r w:rsidR="00665C4A" w:rsidRPr="00665C4A">
      <w:rPr>
        <w:noProof/>
        <w:lang w:val="zh-CN"/>
      </w:rPr>
      <w:t>41</w:t>
    </w:r>
    <w:r>
      <w:rPr>
        <w:noProof/>
        <w:lang w:val="zh-C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6A0F6" w14:textId="21DD8ABA" w:rsidR="00D530D7" w:rsidRDefault="00D530D7" w:rsidP="00BD376A">
    <w:pPr>
      <w:pStyle w:val="aa"/>
      <w:pBdr>
        <w:top w:val="double" w:sz="4" w:space="1" w:color="auto"/>
      </w:pBdr>
    </w:pPr>
    <w:r>
      <w:rPr>
        <w:rFonts w:hint="eastAsia"/>
      </w:rPr>
      <w:t>浙江省水利河口研究院</w:t>
    </w:r>
    <w:r>
      <w:rPr>
        <w:rFonts w:hint="eastAsia"/>
      </w:rPr>
      <w:t xml:space="preserve">                                                                      </w:t>
    </w:r>
    <w:r>
      <w:fldChar w:fldCharType="begin"/>
    </w:r>
    <w:r>
      <w:instrText>PAGE   \* MERGEFORMAT</w:instrText>
    </w:r>
    <w:r>
      <w:fldChar w:fldCharType="separate"/>
    </w:r>
    <w:r w:rsidR="00665C4A" w:rsidRPr="00665C4A">
      <w:rPr>
        <w:noProof/>
        <w:lang w:val="zh-CN"/>
      </w:rPr>
      <w:t>70</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58A22" w14:textId="4B1FBF03" w:rsidR="00D530D7" w:rsidRPr="00EF53C4" w:rsidRDefault="00D530D7" w:rsidP="00D13C9E">
    <w:pPr>
      <w:pStyle w:val="aa"/>
      <w:pBdr>
        <w:top w:val="double" w:sz="4" w:space="1" w:color="auto"/>
      </w:pBdr>
      <w:rPr>
        <w:sz w:val="20"/>
      </w:rPr>
    </w:pPr>
    <w:r w:rsidRPr="00EF53C4">
      <w:rPr>
        <w:rFonts w:hint="eastAsia"/>
        <w:sz w:val="20"/>
      </w:rPr>
      <w:t>浙江省水利河口研究院</w:t>
    </w:r>
    <w:r>
      <w:rPr>
        <w:rFonts w:hint="eastAsia"/>
        <w:sz w:val="20"/>
      </w:rPr>
      <w:t xml:space="preserve">                                                             </w:t>
    </w:r>
    <w:r w:rsidRPr="00EF53C4">
      <w:rPr>
        <w:sz w:val="20"/>
      </w:rPr>
      <w:fldChar w:fldCharType="begin"/>
    </w:r>
    <w:r w:rsidRPr="00EF53C4">
      <w:rPr>
        <w:sz w:val="20"/>
      </w:rPr>
      <w:instrText xml:space="preserve"> PAGE   \* MERGEFORMAT </w:instrText>
    </w:r>
    <w:r w:rsidRPr="00EF53C4">
      <w:rPr>
        <w:sz w:val="20"/>
      </w:rPr>
      <w:fldChar w:fldCharType="separate"/>
    </w:r>
    <w:r w:rsidR="00665C4A" w:rsidRPr="00665C4A">
      <w:rPr>
        <w:noProof/>
        <w:sz w:val="20"/>
        <w:lang w:val="zh-CN"/>
      </w:rPr>
      <w:t>76</w:t>
    </w:r>
    <w:r w:rsidRPr="00EF53C4">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4775F" w14:textId="77777777" w:rsidR="009563BC" w:rsidRDefault="009563BC" w:rsidP="009D6E57">
      <w:pPr>
        <w:ind w:firstLine="480"/>
      </w:pPr>
      <w:r>
        <w:separator/>
      </w:r>
    </w:p>
  </w:footnote>
  <w:footnote w:type="continuationSeparator" w:id="0">
    <w:p w14:paraId="786CE3D4" w14:textId="77777777" w:rsidR="009563BC" w:rsidRDefault="009563BC" w:rsidP="009D6E5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5ED1A" w14:textId="77777777" w:rsidR="00D530D7" w:rsidRDefault="00D530D7" w:rsidP="009A46AF">
    <w:pPr>
      <w:pStyle w:val="a9"/>
      <w:pBdr>
        <w:bottom w:val="double" w:sz="4" w:space="1" w:color="auto"/>
      </w:pBdr>
      <w:spacing w:line="240" w:lineRule="auto"/>
    </w:pPr>
    <w:r>
      <w:rPr>
        <w:rFonts w:hint="eastAsia"/>
      </w:rPr>
      <w:t>浙江省开化</w:t>
    </w:r>
    <w:r>
      <w:t>县茅岗水库大坝安全</w:t>
    </w:r>
    <w:r>
      <w:rPr>
        <w:rFonts w:hint="eastAsia"/>
      </w:rPr>
      <w:t>综合评价</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092D4" w14:textId="77777777" w:rsidR="00D530D7" w:rsidRDefault="00D530D7" w:rsidP="001132F1">
    <w:pPr>
      <w:pStyle w:val="a9"/>
      <w:pBdr>
        <w:bottom w:val="double" w:sz="4" w:space="1" w:color="auto"/>
      </w:pBdr>
      <w:spacing w:line="240" w:lineRule="auto"/>
    </w:pPr>
    <w:r>
      <w:rPr>
        <w:rFonts w:hint="eastAsia"/>
      </w:rPr>
      <w:t>浙江省开化</w:t>
    </w:r>
    <w:r>
      <w:t>县茅岗水库大坝安全</w:t>
    </w:r>
    <w:r>
      <w:rPr>
        <w:rFonts w:hint="eastAsia"/>
      </w:rPr>
      <w:t>综合评价</w:t>
    </w:r>
    <w: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473"/>
    <w:multiLevelType w:val="hybridMultilevel"/>
    <w:tmpl w:val="ACCA4858"/>
    <w:lvl w:ilvl="0" w:tplc="B7CEDCD0">
      <w:start w:val="1"/>
      <w:numFmt w:val="decimal"/>
      <w:suff w:val="nothing"/>
      <w:lvlText w:val="（%1）"/>
      <w:lvlJc w:val="left"/>
      <w:pPr>
        <w:ind w:left="4058" w:hanging="10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75A2F4A"/>
    <w:multiLevelType w:val="hybridMultilevel"/>
    <w:tmpl w:val="464C4C94"/>
    <w:lvl w:ilvl="0" w:tplc="B504F4A0">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82B7731"/>
    <w:multiLevelType w:val="hybridMultilevel"/>
    <w:tmpl w:val="452656C6"/>
    <w:lvl w:ilvl="0" w:tplc="CB24ABF4">
      <w:start w:val="1"/>
      <w:numFmt w:val="decimal"/>
      <w:suff w:val="nothing"/>
      <w:lvlText w:val="%1、"/>
      <w:lvlJc w:val="left"/>
      <w:pPr>
        <w:ind w:left="3398"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CFE1B8E"/>
    <w:multiLevelType w:val="hybridMultilevel"/>
    <w:tmpl w:val="7BCE0EDC"/>
    <w:lvl w:ilvl="0" w:tplc="88302FEA">
      <w:start w:val="1"/>
      <w:numFmt w:val="decimal"/>
      <w:lvlText w:val="图3.3-%1  "/>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871C13"/>
    <w:multiLevelType w:val="hybridMultilevel"/>
    <w:tmpl w:val="D35602C2"/>
    <w:lvl w:ilvl="0" w:tplc="F6B8AD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C7158C"/>
    <w:multiLevelType w:val="hybridMultilevel"/>
    <w:tmpl w:val="7A0A3794"/>
    <w:lvl w:ilvl="0" w:tplc="5782A82E">
      <w:start w:val="1"/>
      <w:numFmt w:val="decimal"/>
      <w:suff w:val="space"/>
      <w:lvlText w:val="表5-%1 "/>
      <w:lvlJc w:val="left"/>
      <w:pPr>
        <w:ind w:left="420" w:hanging="420"/>
      </w:pPr>
      <w:rPr>
        <w:rFonts w:ascii="Times New Roman" w:eastAsia="宋体" w:hAnsi="Times New Roman" w:hint="default"/>
        <w:b w:val="0"/>
        <w:i w:val="0"/>
        <w:sz w:val="21"/>
        <w:szCs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6D3A4F"/>
    <w:multiLevelType w:val="hybridMultilevel"/>
    <w:tmpl w:val="7EDEA9E2"/>
    <w:lvl w:ilvl="0" w:tplc="BDC83DAC">
      <w:start w:val="1"/>
      <w:numFmt w:val="decimal"/>
      <w:suff w:val="nothing"/>
      <w:lvlText w:val="%1、"/>
      <w:lvlJc w:val="left"/>
      <w:pPr>
        <w:ind w:left="3398"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9D74D17"/>
    <w:multiLevelType w:val="hybridMultilevel"/>
    <w:tmpl w:val="4EC08360"/>
    <w:lvl w:ilvl="0" w:tplc="F062962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1A722BC"/>
    <w:multiLevelType w:val="hybridMultilevel"/>
    <w:tmpl w:val="D3DAE910"/>
    <w:lvl w:ilvl="0" w:tplc="8C76045A">
      <w:start w:val="1"/>
      <w:numFmt w:val="decimal"/>
      <w:lvlText w:val="%1、"/>
      <w:lvlJc w:val="left"/>
      <w:pPr>
        <w:ind w:left="900" w:hanging="420"/>
      </w:pPr>
      <w:rPr>
        <w:rFonts w:hint="eastAsia"/>
      </w:rPr>
    </w:lvl>
    <w:lvl w:ilvl="1" w:tplc="5D4C929C">
      <w:start w:val="1"/>
      <w:numFmt w:val="decimal"/>
      <w:suff w:val="nothing"/>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D02FAF"/>
    <w:multiLevelType w:val="hybridMultilevel"/>
    <w:tmpl w:val="DEAE785E"/>
    <w:lvl w:ilvl="0" w:tplc="5CD6EAB0">
      <w:start w:val="7"/>
      <w:numFmt w:val="decimal"/>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0">
    <w:nsid w:val="38CF0B8A"/>
    <w:multiLevelType w:val="hybridMultilevel"/>
    <w:tmpl w:val="ACEE9682"/>
    <w:lvl w:ilvl="0" w:tplc="04D497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775F4"/>
    <w:multiLevelType w:val="hybridMultilevel"/>
    <w:tmpl w:val="07B4C45E"/>
    <w:lvl w:ilvl="0" w:tplc="717AE906">
      <w:start w:val="1"/>
      <w:numFmt w:val="decimal"/>
      <w:suff w:val="nothing"/>
      <w:lvlText w:val="%1、"/>
      <w:lvlJc w:val="left"/>
      <w:pPr>
        <w:ind w:left="3398"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EC26BA8"/>
    <w:multiLevelType w:val="hybridMultilevel"/>
    <w:tmpl w:val="01FEA672"/>
    <w:lvl w:ilvl="0" w:tplc="CEF89D50">
      <w:start w:val="1"/>
      <w:numFmt w:val="upperRoman"/>
      <w:lvlText w:val="%1"/>
      <w:lvlJc w:val="left"/>
      <w:pPr>
        <w:ind w:left="420" w:hanging="420"/>
      </w:pPr>
      <w:rPr>
        <w:rFonts w:hint="eastAsia"/>
        <w:color w:va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61540"/>
    <w:multiLevelType w:val="hybridMultilevel"/>
    <w:tmpl w:val="1C66C122"/>
    <w:lvl w:ilvl="0" w:tplc="71345FBC">
      <w:start w:val="1"/>
      <w:numFmt w:val="decimal"/>
      <w:suff w:val="nothing"/>
      <w:lvlText w:val="%1、"/>
      <w:lvlJc w:val="left"/>
      <w:pPr>
        <w:ind w:left="3398" w:hanging="420"/>
      </w:pPr>
      <w:rPr>
        <w:rFonts w:hint="eastAsia"/>
      </w:rPr>
    </w:lvl>
    <w:lvl w:ilvl="1" w:tplc="04090019" w:tentative="1">
      <w:start w:val="1"/>
      <w:numFmt w:val="lowerLetter"/>
      <w:lvlText w:val="%2)"/>
      <w:lvlJc w:val="left"/>
      <w:pPr>
        <w:ind w:left="3818" w:hanging="420"/>
      </w:pPr>
    </w:lvl>
    <w:lvl w:ilvl="2" w:tplc="0409001B" w:tentative="1">
      <w:start w:val="1"/>
      <w:numFmt w:val="lowerRoman"/>
      <w:lvlText w:val="%3."/>
      <w:lvlJc w:val="right"/>
      <w:pPr>
        <w:ind w:left="4238" w:hanging="420"/>
      </w:pPr>
    </w:lvl>
    <w:lvl w:ilvl="3" w:tplc="0409000F" w:tentative="1">
      <w:start w:val="1"/>
      <w:numFmt w:val="decimal"/>
      <w:lvlText w:val="%4."/>
      <w:lvlJc w:val="left"/>
      <w:pPr>
        <w:ind w:left="4658" w:hanging="420"/>
      </w:pPr>
    </w:lvl>
    <w:lvl w:ilvl="4" w:tplc="04090019" w:tentative="1">
      <w:start w:val="1"/>
      <w:numFmt w:val="lowerLetter"/>
      <w:lvlText w:val="%5)"/>
      <w:lvlJc w:val="left"/>
      <w:pPr>
        <w:ind w:left="5078" w:hanging="420"/>
      </w:pPr>
    </w:lvl>
    <w:lvl w:ilvl="5" w:tplc="0409001B" w:tentative="1">
      <w:start w:val="1"/>
      <w:numFmt w:val="lowerRoman"/>
      <w:lvlText w:val="%6."/>
      <w:lvlJc w:val="right"/>
      <w:pPr>
        <w:ind w:left="5498" w:hanging="420"/>
      </w:pPr>
    </w:lvl>
    <w:lvl w:ilvl="6" w:tplc="0409000F" w:tentative="1">
      <w:start w:val="1"/>
      <w:numFmt w:val="decimal"/>
      <w:lvlText w:val="%7."/>
      <w:lvlJc w:val="left"/>
      <w:pPr>
        <w:ind w:left="5918" w:hanging="420"/>
      </w:pPr>
    </w:lvl>
    <w:lvl w:ilvl="7" w:tplc="04090019" w:tentative="1">
      <w:start w:val="1"/>
      <w:numFmt w:val="lowerLetter"/>
      <w:lvlText w:val="%8)"/>
      <w:lvlJc w:val="left"/>
      <w:pPr>
        <w:ind w:left="6338" w:hanging="420"/>
      </w:pPr>
    </w:lvl>
    <w:lvl w:ilvl="8" w:tplc="0409001B" w:tentative="1">
      <w:start w:val="1"/>
      <w:numFmt w:val="lowerRoman"/>
      <w:lvlText w:val="%9."/>
      <w:lvlJc w:val="right"/>
      <w:pPr>
        <w:ind w:left="6758" w:hanging="420"/>
      </w:pPr>
    </w:lvl>
  </w:abstractNum>
  <w:abstractNum w:abstractNumId="14">
    <w:nsid w:val="3FD76259"/>
    <w:multiLevelType w:val="hybridMultilevel"/>
    <w:tmpl w:val="89B2F3B8"/>
    <w:lvl w:ilvl="0" w:tplc="CC4C2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F9005A"/>
    <w:multiLevelType w:val="hybridMultilevel"/>
    <w:tmpl w:val="CE14498A"/>
    <w:lvl w:ilvl="0" w:tplc="2ADECCB0">
      <w:start w:val="1"/>
      <w:numFmt w:val="decimal"/>
      <w:lvlText w:val="照片 %1"/>
      <w:lvlJc w:val="center"/>
      <w:pPr>
        <w:ind w:left="1272" w:hanging="420"/>
      </w:pPr>
      <w:rPr>
        <w:rFonts w:ascii="Times New Roman" w:eastAsia="黑体" w:hAnsi="Times New Roman" w:cs="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123D28"/>
    <w:multiLevelType w:val="hybridMultilevel"/>
    <w:tmpl w:val="D10EB324"/>
    <w:lvl w:ilvl="0" w:tplc="3318786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88353E6"/>
    <w:multiLevelType w:val="hybridMultilevel"/>
    <w:tmpl w:val="E5AA3E56"/>
    <w:lvl w:ilvl="0" w:tplc="05B8B6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8D7850"/>
    <w:multiLevelType w:val="singleLevel"/>
    <w:tmpl w:val="598D7850"/>
    <w:lvl w:ilvl="0">
      <w:start w:val="1"/>
      <w:numFmt w:val="decimal"/>
      <w:suff w:val="nothing"/>
      <w:lvlText w:val="（%1）"/>
      <w:lvlJc w:val="left"/>
    </w:lvl>
  </w:abstractNum>
  <w:abstractNum w:abstractNumId="19">
    <w:nsid w:val="59F14BCB"/>
    <w:multiLevelType w:val="hybridMultilevel"/>
    <w:tmpl w:val="5E124562"/>
    <w:lvl w:ilvl="0" w:tplc="5D2E30B0">
      <w:start w:val="1"/>
      <w:numFmt w:val="decimal"/>
      <w:suff w:val="noth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293674C"/>
    <w:multiLevelType w:val="hybridMultilevel"/>
    <w:tmpl w:val="93268FA0"/>
    <w:lvl w:ilvl="0" w:tplc="29EE0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DB7E3B"/>
    <w:multiLevelType w:val="multilevel"/>
    <w:tmpl w:val="F43EB93A"/>
    <w:lvl w:ilvl="0">
      <w:start w:val="1"/>
      <w:numFmt w:val="decimal"/>
      <w:lvlRestart w:val="0"/>
      <w:suff w:val="space"/>
      <w:lvlText w:val="%1)"/>
      <w:lvlJc w:val="left"/>
      <w:pPr>
        <w:ind w:left="454" w:firstLine="226"/>
      </w:pPr>
      <w:rPr>
        <w:rFonts w:hint="eastAsia"/>
      </w:rPr>
    </w:lvl>
    <w:lvl w:ilvl="1">
      <w:start w:val="1"/>
      <w:numFmt w:val="lowerLetter"/>
      <w:lvlText w:val="%2)"/>
      <w:lvlJc w:val="left"/>
      <w:pPr>
        <w:ind w:left="669" w:hanging="420"/>
      </w:pPr>
      <w:rPr>
        <w:rFonts w:ascii="Times New Roman" w:hAnsi="Times New Roman" w:cs="Times New Roman"/>
      </w:rPr>
    </w:lvl>
    <w:lvl w:ilvl="2">
      <w:start w:val="1"/>
      <w:numFmt w:val="lowerRoman"/>
      <w:lvlText w:val="%3."/>
      <w:lvlJc w:val="right"/>
      <w:pPr>
        <w:ind w:left="1089" w:hanging="420"/>
      </w:pPr>
      <w:rPr>
        <w:rFonts w:ascii="Times New Roman" w:hAnsi="Times New Roman" w:cs="Times New Roman"/>
      </w:rPr>
    </w:lvl>
    <w:lvl w:ilvl="3">
      <w:start w:val="1"/>
      <w:numFmt w:val="decimal"/>
      <w:lvlText w:val="%4."/>
      <w:lvlJc w:val="left"/>
      <w:pPr>
        <w:ind w:left="1508" w:hanging="419"/>
      </w:pPr>
      <w:rPr>
        <w:rFonts w:ascii="Times New Roman" w:hAnsi="Times New Roman" w:cs="Times New Roman"/>
      </w:rPr>
    </w:lvl>
    <w:lvl w:ilvl="4">
      <w:start w:val="1"/>
      <w:numFmt w:val="lowerLetter"/>
      <w:lvlText w:val="%5)"/>
      <w:lvlJc w:val="left"/>
      <w:pPr>
        <w:ind w:left="1928" w:hanging="420"/>
      </w:pPr>
      <w:rPr>
        <w:rFonts w:ascii="Times New Roman" w:hAnsi="Times New Roman" w:cs="Times New Roman"/>
      </w:rPr>
    </w:lvl>
    <w:lvl w:ilvl="5">
      <w:start w:val="1"/>
      <w:numFmt w:val="lowerRoman"/>
      <w:lvlText w:val="%6."/>
      <w:lvlJc w:val="right"/>
      <w:pPr>
        <w:ind w:left="2347" w:hanging="419"/>
      </w:pPr>
      <w:rPr>
        <w:rFonts w:ascii="Times New Roman" w:hAnsi="Times New Roman" w:cs="Times New Roman"/>
      </w:rPr>
    </w:lvl>
    <w:lvl w:ilvl="6">
      <w:start w:val="1"/>
      <w:numFmt w:val="decimal"/>
      <w:lvlText w:val="%7."/>
      <w:lvlJc w:val="left"/>
      <w:pPr>
        <w:ind w:left="2767" w:hanging="420"/>
      </w:pPr>
      <w:rPr>
        <w:rFonts w:ascii="Times New Roman" w:hAnsi="Times New Roman" w:cs="Times New Roman"/>
      </w:rPr>
    </w:lvl>
    <w:lvl w:ilvl="7">
      <w:start w:val="1"/>
      <w:numFmt w:val="lowerLetter"/>
      <w:lvlText w:val="%8)"/>
      <w:lvlJc w:val="left"/>
      <w:pPr>
        <w:ind w:left="3186" w:hanging="419"/>
      </w:pPr>
      <w:rPr>
        <w:rFonts w:ascii="Times New Roman" w:hAnsi="Times New Roman" w:cs="Times New Roman"/>
      </w:rPr>
    </w:lvl>
    <w:lvl w:ilvl="8">
      <w:start w:val="1"/>
      <w:numFmt w:val="lowerRoman"/>
      <w:lvlText w:val="%9."/>
      <w:lvlJc w:val="right"/>
      <w:pPr>
        <w:ind w:left="3611" w:hanging="425"/>
      </w:pPr>
      <w:rPr>
        <w:rFonts w:ascii="Times New Roman" w:hAnsi="Times New Roman" w:cs="Times New Roman"/>
      </w:rPr>
    </w:lvl>
  </w:abstractNum>
  <w:abstractNum w:abstractNumId="22">
    <w:nsid w:val="683451DA"/>
    <w:multiLevelType w:val="hybridMultilevel"/>
    <w:tmpl w:val="EE32B924"/>
    <w:lvl w:ilvl="0" w:tplc="74AEB4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996967"/>
    <w:multiLevelType w:val="hybridMultilevel"/>
    <w:tmpl w:val="16B0BEB2"/>
    <w:lvl w:ilvl="0" w:tplc="844851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C54182"/>
    <w:multiLevelType w:val="hybridMultilevel"/>
    <w:tmpl w:val="BD8E69FC"/>
    <w:lvl w:ilvl="0" w:tplc="4F76F17C">
      <w:start w:val="1"/>
      <w:numFmt w:val="decimal"/>
      <w:suff w:val="nothing"/>
      <w:lvlText w:val="%1、"/>
      <w:lvlJc w:val="left"/>
      <w:pPr>
        <w:ind w:left="988"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9061CF6"/>
    <w:multiLevelType w:val="hybridMultilevel"/>
    <w:tmpl w:val="464C4C94"/>
    <w:lvl w:ilvl="0" w:tplc="B504F4A0">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A137478"/>
    <w:multiLevelType w:val="hybridMultilevel"/>
    <w:tmpl w:val="34ECBEFA"/>
    <w:lvl w:ilvl="0" w:tplc="F062962E">
      <w:start w:val="1"/>
      <w:numFmt w:val="decimal"/>
      <w:lvlText w:val="%1、"/>
      <w:lvlJc w:val="left"/>
      <w:pPr>
        <w:ind w:left="339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2"/>
  </w:num>
  <w:num w:numId="4">
    <w:abstractNumId w:val="15"/>
  </w:num>
  <w:num w:numId="5">
    <w:abstractNumId w:val="14"/>
  </w:num>
  <w:num w:numId="6">
    <w:abstractNumId w:val="4"/>
  </w:num>
  <w:num w:numId="7">
    <w:abstractNumId w:val="22"/>
  </w:num>
  <w:num w:numId="8">
    <w:abstractNumId w:val="20"/>
  </w:num>
  <w:num w:numId="9">
    <w:abstractNumId w:val="17"/>
  </w:num>
  <w:num w:numId="10">
    <w:abstractNumId w:val="23"/>
  </w:num>
  <w:num w:numId="11">
    <w:abstractNumId w:val="16"/>
  </w:num>
  <w:num w:numId="12">
    <w:abstractNumId w:val="13"/>
  </w:num>
  <w:num w:numId="13">
    <w:abstractNumId w:val="26"/>
  </w:num>
  <w:num w:numId="14">
    <w:abstractNumId w:val="6"/>
  </w:num>
  <w:num w:numId="15">
    <w:abstractNumId w:val="24"/>
  </w:num>
  <w:num w:numId="16">
    <w:abstractNumId w:val="2"/>
  </w:num>
  <w:num w:numId="17">
    <w:abstractNumId w:val="18"/>
  </w:num>
  <w:num w:numId="18">
    <w:abstractNumId w:val="1"/>
  </w:num>
  <w:num w:numId="19">
    <w:abstractNumId w:val="25"/>
  </w:num>
  <w:num w:numId="20">
    <w:abstractNumId w:val="7"/>
  </w:num>
  <w:num w:numId="21">
    <w:abstractNumId w:val="0"/>
  </w:num>
  <w:num w:numId="22">
    <w:abstractNumId w:val="21"/>
  </w:num>
  <w:num w:numId="23">
    <w:abstractNumId w:val="10"/>
  </w:num>
  <w:num w:numId="24">
    <w:abstractNumId w:val="8"/>
  </w:num>
  <w:num w:numId="25">
    <w:abstractNumId w:val="19"/>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hideSpellingErrors/>
  <w:proofState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D02"/>
    <w:rsid w:val="00000A3F"/>
    <w:rsid w:val="0000142A"/>
    <w:rsid w:val="000026F1"/>
    <w:rsid w:val="0000356B"/>
    <w:rsid w:val="000074E7"/>
    <w:rsid w:val="00013096"/>
    <w:rsid w:val="00015515"/>
    <w:rsid w:val="00017B78"/>
    <w:rsid w:val="00023E88"/>
    <w:rsid w:val="000267F8"/>
    <w:rsid w:val="00026C35"/>
    <w:rsid w:val="00032667"/>
    <w:rsid w:val="000328F6"/>
    <w:rsid w:val="00033418"/>
    <w:rsid w:val="00034607"/>
    <w:rsid w:val="0003615F"/>
    <w:rsid w:val="0004625E"/>
    <w:rsid w:val="00046ADD"/>
    <w:rsid w:val="00047FB0"/>
    <w:rsid w:val="0005125E"/>
    <w:rsid w:val="0005196C"/>
    <w:rsid w:val="00053C1C"/>
    <w:rsid w:val="00055BAC"/>
    <w:rsid w:val="000625F8"/>
    <w:rsid w:val="000630A8"/>
    <w:rsid w:val="00065AC0"/>
    <w:rsid w:val="0007375F"/>
    <w:rsid w:val="000765C5"/>
    <w:rsid w:val="00082D1A"/>
    <w:rsid w:val="000848CB"/>
    <w:rsid w:val="0008791F"/>
    <w:rsid w:val="000908BC"/>
    <w:rsid w:val="00090FB8"/>
    <w:rsid w:val="00095073"/>
    <w:rsid w:val="00095B4F"/>
    <w:rsid w:val="00096629"/>
    <w:rsid w:val="000970F8"/>
    <w:rsid w:val="00097762"/>
    <w:rsid w:val="000A28A9"/>
    <w:rsid w:val="000A4551"/>
    <w:rsid w:val="000A4E2D"/>
    <w:rsid w:val="000A6AD7"/>
    <w:rsid w:val="000A7254"/>
    <w:rsid w:val="000B0E8E"/>
    <w:rsid w:val="000B6CBB"/>
    <w:rsid w:val="000C3A8D"/>
    <w:rsid w:val="000C3AFE"/>
    <w:rsid w:val="000C3BA2"/>
    <w:rsid w:val="000D1988"/>
    <w:rsid w:val="000D1CA8"/>
    <w:rsid w:val="000D1DB3"/>
    <w:rsid w:val="000D3BCD"/>
    <w:rsid w:val="000D3C75"/>
    <w:rsid w:val="000D5A14"/>
    <w:rsid w:val="000E3820"/>
    <w:rsid w:val="000E5687"/>
    <w:rsid w:val="000E5DF1"/>
    <w:rsid w:val="000E7186"/>
    <w:rsid w:val="000F3AD6"/>
    <w:rsid w:val="000F4945"/>
    <w:rsid w:val="000F5E31"/>
    <w:rsid w:val="0010307A"/>
    <w:rsid w:val="00103BFE"/>
    <w:rsid w:val="00107AB5"/>
    <w:rsid w:val="00111178"/>
    <w:rsid w:val="00111BF9"/>
    <w:rsid w:val="00112017"/>
    <w:rsid w:val="001128DF"/>
    <w:rsid w:val="001132F1"/>
    <w:rsid w:val="001173BC"/>
    <w:rsid w:val="0012349C"/>
    <w:rsid w:val="00125ACD"/>
    <w:rsid w:val="001267F0"/>
    <w:rsid w:val="0013031E"/>
    <w:rsid w:val="00131A5F"/>
    <w:rsid w:val="001329F3"/>
    <w:rsid w:val="00135D25"/>
    <w:rsid w:val="001379AE"/>
    <w:rsid w:val="001402C5"/>
    <w:rsid w:val="00140C9D"/>
    <w:rsid w:val="001422D2"/>
    <w:rsid w:val="00143FC7"/>
    <w:rsid w:val="00144578"/>
    <w:rsid w:val="001473EA"/>
    <w:rsid w:val="0015259D"/>
    <w:rsid w:val="00155DE4"/>
    <w:rsid w:val="001609AE"/>
    <w:rsid w:val="0016278F"/>
    <w:rsid w:val="00163D73"/>
    <w:rsid w:val="00166A16"/>
    <w:rsid w:val="00166AF1"/>
    <w:rsid w:val="001670CC"/>
    <w:rsid w:val="00167CCE"/>
    <w:rsid w:val="0017193F"/>
    <w:rsid w:val="001724DC"/>
    <w:rsid w:val="00175E4E"/>
    <w:rsid w:val="00182552"/>
    <w:rsid w:val="0018608C"/>
    <w:rsid w:val="00186EAD"/>
    <w:rsid w:val="001929F9"/>
    <w:rsid w:val="00193AA8"/>
    <w:rsid w:val="00195C49"/>
    <w:rsid w:val="0019720E"/>
    <w:rsid w:val="001A2573"/>
    <w:rsid w:val="001A2E76"/>
    <w:rsid w:val="001A3E16"/>
    <w:rsid w:val="001B04B5"/>
    <w:rsid w:val="001B0B4E"/>
    <w:rsid w:val="001B57B1"/>
    <w:rsid w:val="001B6C8B"/>
    <w:rsid w:val="001C0449"/>
    <w:rsid w:val="001C054F"/>
    <w:rsid w:val="001C1354"/>
    <w:rsid w:val="001C215C"/>
    <w:rsid w:val="001C2315"/>
    <w:rsid w:val="001C31B8"/>
    <w:rsid w:val="001C7C25"/>
    <w:rsid w:val="001D2E94"/>
    <w:rsid w:val="001D42B7"/>
    <w:rsid w:val="001D5B94"/>
    <w:rsid w:val="001D7E5A"/>
    <w:rsid w:val="001E0905"/>
    <w:rsid w:val="001E4CCD"/>
    <w:rsid w:val="001F37C6"/>
    <w:rsid w:val="001F41B9"/>
    <w:rsid w:val="001F4FF4"/>
    <w:rsid w:val="001F6DDA"/>
    <w:rsid w:val="00202E99"/>
    <w:rsid w:val="00207008"/>
    <w:rsid w:val="00212DBD"/>
    <w:rsid w:val="002175F1"/>
    <w:rsid w:val="0021772B"/>
    <w:rsid w:val="002202DA"/>
    <w:rsid w:val="002213B5"/>
    <w:rsid w:val="002260D0"/>
    <w:rsid w:val="002278EB"/>
    <w:rsid w:val="00227C16"/>
    <w:rsid w:val="002310AC"/>
    <w:rsid w:val="00232A99"/>
    <w:rsid w:val="00233253"/>
    <w:rsid w:val="00234072"/>
    <w:rsid w:val="00234CE7"/>
    <w:rsid w:val="00237A24"/>
    <w:rsid w:val="00237D3F"/>
    <w:rsid w:val="00242D87"/>
    <w:rsid w:val="0024385E"/>
    <w:rsid w:val="00247BB9"/>
    <w:rsid w:val="00250157"/>
    <w:rsid w:val="00250B69"/>
    <w:rsid w:val="00251756"/>
    <w:rsid w:val="002568A8"/>
    <w:rsid w:val="0025794D"/>
    <w:rsid w:val="00261A92"/>
    <w:rsid w:val="002631B6"/>
    <w:rsid w:val="00264743"/>
    <w:rsid w:val="00264E86"/>
    <w:rsid w:val="00265729"/>
    <w:rsid w:val="0026686D"/>
    <w:rsid w:val="00267E20"/>
    <w:rsid w:val="00271B35"/>
    <w:rsid w:val="002724DD"/>
    <w:rsid w:val="00280BC0"/>
    <w:rsid w:val="002862AB"/>
    <w:rsid w:val="002869E2"/>
    <w:rsid w:val="00286F6F"/>
    <w:rsid w:val="00290747"/>
    <w:rsid w:val="00290C01"/>
    <w:rsid w:val="002928CD"/>
    <w:rsid w:val="00295D39"/>
    <w:rsid w:val="00296EC6"/>
    <w:rsid w:val="002A3BC5"/>
    <w:rsid w:val="002A4A46"/>
    <w:rsid w:val="002A5A29"/>
    <w:rsid w:val="002A62F3"/>
    <w:rsid w:val="002C02A9"/>
    <w:rsid w:val="002C2950"/>
    <w:rsid w:val="002C7CA1"/>
    <w:rsid w:val="002D1A6A"/>
    <w:rsid w:val="002D2827"/>
    <w:rsid w:val="002D2D7A"/>
    <w:rsid w:val="002D41A6"/>
    <w:rsid w:val="002D4652"/>
    <w:rsid w:val="002D4FA4"/>
    <w:rsid w:val="002D7370"/>
    <w:rsid w:val="002D7B15"/>
    <w:rsid w:val="002D7E89"/>
    <w:rsid w:val="002E0FB2"/>
    <w:rsid w:val="002E11B0"/>
    <w:rsid w:val="002E1745"/>
    <w:rsid w:val="002E50BE"/>
    <w:rsid w:val="002E61AE"/>
    <w:rsid w:val="002E67D0"/>
    <w:rsid w:val="002F1E46"/>
    <w:rsid w:val="002F44A4"/>
    <w:rsid w:val="002F5A63"/>
    <w:rsid w:val="002F6075"/>
    <w:rsid w:val="002F643F"/>
    <w:rsid w:val="00300016"/>
    <w:rsid w:val="00303162"/>
    <w:rsid w:val="0031076D"/>
    <w:rsid w:val="00314312"/>
    <w:rsid w:val="0031448C"/>
    <w:rsid w:val="003172CC"/>
    <w:rsid w:val="00320610"/>
    <w:rsid w:val="003219DF"/>
    <w:rsid w:val="00325AD1"/>
    <w:rsid w:val="00326796"/>
    <w:rsid w:val="003272AD"/>
    <w:rsid w:val="00330286"/>
    <w:rsid w:val="00331BBA"/>
    <w:rsid w:val="003335B3"/>
    <w:rsid w:val="0033382F"/>
    <w:rsid w:val="00336660"/>
    <w:rsid w:val="003371B3"/>
    <w:rsid w:val="00340B26"/>
    <w:rsid w:val="00341F88"/>
    <w:rsid w:val="00342203"/>
    <w:rsid w:val="00342FD1"/>
    <w:rsid w:val="00343E4D"/>
    <w:rsid w:val="00350BD2"/>
    <w:rsid w:val="00351A93"/>
    <w:rsid w:val="0035232D"/>
    <w:rsid w:val="00352975"/>
    <w:rsid w:val="00352DB9"/>
    <w:rsid w:val="0036028E"/>
    <w:rsid w:val="00362EA0"/>
    <w:rsid w:val="00365AFD"/>
    <w:rsid w:val="00366850"/>
    <w:rsid w:val="003673D0"/>
    <w:rsid w:val="00374F60"/>
    <w:rsid w:val="00377237"/>
    <w:rsid w:val="0038017E"/>
    <w:rsid w:val="003840FE"/>
    <w:rsid w:val="00387FB5"/>
    <w:rsid w:val="00390854"/>
    <w:rsid w:val="00392110"/>
    <w:rsid w:val="0039504A"/>
    <w:rsid w:val="0039567C"/>
    <w:rsid w:val="00396E8E"/>
    <w:rsid w:val="003A2FCC"/>
    <w:rsid w:val="003A4C1D"/>
    <w:rsid w:val="003B59D9"/>
    <w:rsid w:val="003B6552"/>
    <w:rsid w:val="003C0C9E"/>
    <w:rsid w:val="003C1C0F"/>
    <w:rsid w:val="003C35E7"/>
    <w:rsid w:val="003C4B3A"/>
    <w:rsid w:val="003D0E8E"/>
    <w:rsid w:val="003D425E"/>
    <w:rsid w:val="003D56C3"/>
    <w:rsid w:val="003D63C8"/>
    <w:rsid w:val="003D659C"/>
    <w:rsid w:val="003D6976"/>
    <w:rsid w:val="003D74E1"/>
    <w:rsid w:val="003E1A38"/>
    <w:rsid w:val="003E4A9B"/>
    <w:rsid w:val="003F1DE7"/>
    <w:rsid w:val="003F2236"/>
    <w:rsid w:val="003F5402"/>
    <w:rsid w:val="003F5586"/>
    <w:rsid w:val="003F6128"/>
    <w:rsid w:val="0040014D"/>
    <w:rsid w:val="00401A84"/>
    <w:rsid w:val="004033DD"/>
    <w:rsid w:val="00403C74"/>
    <w:rsid w:val="00404238"/>
    <w:rsid w:val="00404BD6"/>
    <w:rsid w:val="00405150"/>
    <w:rsid w:val="004052D6"/>
    <w:rsid w:val="0040546C"/>
    <w:rsid w:val="00406057"/>
    <w:rsid w:val="004112FF"/>
    <w:rsid w:val="00412218"/>
    <w:rsid w:val="00417792"/>
    <w:rsid w:val="004201EE"/>
    <w:rsid w:val="004202C9"/>
    <w:rsid w:val="00420916"/>
    <w:rsid w:val="004252AD"/>
    <w:rsid w:val="004260CE"/>
    <w:rsid w:val="00426F3C"/>
    <w:rsid w:val="00427C00"/>
    <w:rsid w:val="00430210"/>
    <w:rsid w:val="0043082E"/>
    <w:rsid w:val="00430859"/>
    <w:rsid w:val="004313DE"/>
    <w:rsid w:val="004317F6"/>
    <w:rsid w:val="00433341"/>
    <w:rsid w:val="00433E32"/>
    <w:rsid w:val="0043525C"/>
    <w:rsid w:val="00437088"/>
    <w:rsid w:val="00437ABE"/>
    <w:rsid w:val="00441C19"/>
    <w:rsid w:val="0045052A"/>
    <w:rsid w:val="00450D2C"/>
    <w:rsid w:val="004517FA"/>
    <w:rsid w:val="004538DF"/>
    <w:rsid w:val="00455335"/>
    <w:rsid w:val="004557D6"/>
    <w:rsid w:val="00455C45"/>
    <w:rsid w:val="004734A3"/>
    <w:rsid w:val="00473E81"/>
    <w:rsid w:val="00475500"/>
    <w:rsid w:val="004759AE"/>
    <w:rsid w:val="00475BD9"/>
    <w:rsid w:val="00482CE2"/>
    <w:rsid w:val="00483558"/>
    <w:rsid w:val="004859B1"/>
    <w:rsid w:val="00485E19"/>
    <w:rsid w:val="0048647F"/>
    <w:rsid w:val="00487C5C"/>
    <w:rsid w:val="0049306C"/>
    <w:rsid w:val="00495F0B"/>
    <w:rsid w:val="004962B8"/>
    <w:rsid w:val="00496BAF"/>
    <w:rsid w:val="004A04C5"/>
    <w:rsid w:val="004A1029"/>
    <w:rsid w:val="004A1DAE"/>
    <w:rsid w:val="004A4163"/>
    <w:rsid w:val="004A65E5"/>
    <w:rsid w:val="004A6FE4"/>
    <w:rsid w:val="004B19A9"/>
    <w:rsid w:val="004B3769"/>
    <w:rsid w:val="004B38EA"/>
    <w:rsid w:val="004B5127"/>
    <w:rsid w:val="004B5179"/>
    <w:rsid w:val="004B6227"/>
    <w:rsid w:val="004B778E"/>
    <w:rsid w:val="004C2872"/>
    <w:rsid w:val="004C28B6"/>
    <w:rsid w:val="004D0C88"/>
    <w:rsid w:val="004D68A7"/>
    <w:rsid w:val="004E2C84"/>
    <w:rsid w:val="004E33F0"/>
    <w:rsid w:val="004E34BE"/>
    <w:rsid w:val="004F429E"/>
    <w:rsid w:val="004F45D7"/>
    <w:rsid w:val="004F604D"/>
    <w:rsid w:val="004F69F8"/>
    <w:rsid w:val="004F6EE3"/>
    <w:rsid w:val="005040C4"/>
    <w:rsid w:val="005074E2"/>
    <w:rsid w:val="00522AFA"/>
    <w:rsid w:val="00526973"/>
    <w:rsid w:val="00526C83"/>
    <w:rsid w:val="005316F9"/>
    <w:rsid w:val="00533114"/>
    <w:rsid w:val="00534603"/>
    <w:rsid w:val="00537992"/>
    <w:rsid w:val="00537CE3"/>
    <w:rsid w:val="00541004"/>
    <w:rsid w:val="00542A87"/>
    <w:rsid w:val="005440DB"/>
    <w:rsid w:val="00544943"/>
    <w:rsid w:val="00545677"/>
    <w:rsid w:val="0054795C"/>
    <w:rsid w:val="00552BAA"/>
    <w:rsid w:val="00557511"/>
    <w:rsid w:val="00561AA2"/>
    <w:rsid w:val="00562897"/>
    <w:rsid w:val="00563873"/>
    <w:rsid w:val="00564FED"/>
    <w:rsid w:val="00573BA1"/>
    <w:rsid w:val="00581511"/>
    <w:rsid w:val="00584B52"/>
    <w:rsid w:val="00586E7C"/>
    <w:rsid w:val="00594753"/>
    <w:rsid w:val="005970AC"/>
    <w:rsid w:val="005A23A9"/>
    <w:rsid w:val="005A2A13"/>
    <w:rsid w:val="005A2B59"/>
    <w:rsid w:val="005A2EF2"/>
    <w:rsid w:val="005A3848"/>
    <w:rsid w:val="005A6588"/>
    <w:rsid w:val="005B4D45"/>
    <w:rsid w:val="005B4EA5"/>
    <w:rsid w:val="005B50EB"/>
    <w:rsid w:val="005B56D6"/>
    <w:rsid w:val="005B5803"/>
    <w:rsid w:val="005B6633"/>
    <w:rsid w:val="005C5032"/>
    <w:rsid w:val="005C5F62"/>
    <w:rsid w:val="005C69F6"/>
    <w:rsid w:val="005D1312"/>
    <w:rsid w:val="005D28F3"/>
    <w:rsid w:val="005D4397"/>
    <w:rsid w:val="005D5AF3"/>
    <w:rsid w:val="005D5C13"/>
    <w:rsid w:val="005E0C2B"/>
    <w:rsid w:val="005E156F"/>
    <w:rsid w:val="005E1E9C"/>
    <w:rsid w:val="005E383B"/>
    <w:rsid w:val="005E5179"/>
    <w:rsid w:val="005F1226"/>
    <w:rsid w:val="005F1227"/>
    <w:rsid w:val="005F563C"/>
    <w:rsid w:val="006017EF"/>
    <w:rsid w:val="00603392"/>
    <w:rsid w:val="00604A52"/>
    <w:rsid w:val="00610302"/>
    <w:rsid w:val="00613E73"/>
    <w:rsid w:val="006175CB"/>
    <w:rsid w:val="00620D00"/>
    <w:rsid w:val="00621527"/>
    <w:rsid w:val="00621FA4"/>
    <w:rsid w:val="00624D07"/>
    <w:rsid w:val="00627FD7"/>
    <w:rsid w:val="00631A98"/>
    <w:rsid w:val="00632355"/>
    <w:rsid w:val="006341E5"/>
    <w:rsid w:val="006357FD"/>
    <w:rsid w:val="00637F65"/>
    <w:rsid w:val="00640D91"/>
    <w:rsid w:val="00641DA5"/>
    <w:rsid w:val="006435C0"/>
    <w:rsid w:val="006435F1"/>
    <w:rsid w:val="006448A1"/>
    <w:rsid w:val="006448A3"/>
    <w:rsid w:val="00646552"/>
    <w:rsid w:val="00647E8A"/>
    <w:rsid w:val="00653538"/>
    <w:rsid w:val="00655D21"/>
    <w:rsid w:val="00656D5B"/>
    <w:rsid w:val="00657043"/>
    <w:rsid w:val="00657AA6"/>
    <w:rsid w:val="0066013F"/>
    <w:rsid w:val="006611CA"/>
    <w:rsid w:val="00661EF6"/>
    <w:rsid w:val="006644AF"/>
    <w:rsid w:val="00665C4A"/>
    <w:rsid w:val="0066753A"/>
    <w:rsid w:val="006705A7"/>
    <w:rsid w:val="00670A28"/>
    <w:rsid w:val="006719AE"/>
    <w:rsid w:val="00671F23"/>
    <w:rsid w:val="00677F5B"/>
    <w:rsid w:val="00681A87"/>
    <w:rsid w:val="00690381"/>
    <w:rsid w:val="00696A38"/>
    <w:rsid w:val="006A1D19"/>
    <w:rsid w:val="006A3AB9"/>
    <w:rsid w:val="006B1D0B"/>
    <w:rsid w:val="006B33F9"/>
    <w:rsid w:val="006B5E08"/>
    <w:rsid w:val="006C176D"/>
    <w:rsid w:val="006C2C73"/>
    <w:rsid w:val="006C3540"/>
    <w:rsid w:val="006C3D8B"/>
    <w:rsid w:val="006C6421"/>
    <w:rsid w:val="006C68B0"/>
    <w:rsid w:val="006C705A"/>
    <w:rsid w:val="006E17E7"/>
    <w:rsid w:val="006E7030"/>
    <w:rsid w:val="006F2783"/>
    <w:rsid w:val="006F3388"/>
    <w:rsid w:val="006F473B"/>
    <w:rsid w:val="006F6536"/>
    <w:rsid w:val="00700A67"/>
    <w:rsid w:val="00702398"/>
    <w:rsid w:val="007113B1"/>
    <w:rsid w:val="00715717"/>
    <w:rsid w:val="007168AF"/>
    <w:rsid w:val="00721E33"/>
    <w:rsid w:val="007231AB"/>
    <w:rsid w:val="007249B8"/>
    <w:rsid w:val="00730D3F"/>
    <w:rsid w:val="00731385"/>
    <w:rsid w:val="007326B9"/>
    <w:rsid w:val="007354CD"/>
    <w:rsid w:val="00743815"/>
    <w:rsid w:val="0074540A"/>
    <w:rsid w:val="007460E4"/>
    <w:rsid w:val="007517AC"/>
    <w:rsid w:val="00756AAC"/>
    <w:rsid w:val="00760B5A"/>
    <w:rsid w:val="007616A8"/>
    <w:rsid w:val="0076341E"/>
    <w:rsid w:val="00763508"/>
    <w:rsid w:val="00763628"/>
    <w:rsid w:val="00764D0D"/>
    <w:rsid w:val="00765274"/>
    <w:rsid w:val="007667F2"/>
    <w:rsid w:val="007733FC"/>
    <w:rsid w:val="00773601"/>
    <w:rsid w:val="007746DB"/>
    <w:rsid w:val="0077671F"/>
    <w:rsid w:val="00780354"/>
    <w:rsid w:val="00785FFD"/>
    <w:rsid w:val="007872F9"/>
    <w:rsid w:val="00787C0F"/>
    <w:rsid w:val="00787C9F"/>
    <w:rsid w:val="007912B6"/>
    <w:rsid w:val="00792754"/>
    <w:rsid w:val="00793454"/>
    <w:rsid w:val="00795EF1"/>
    <w:rsid w:val="00796E22"/>
    <w:rsid w:val="007970EB"/>
    <w:rsid w:val="00797DF8"/>
    <w:rsid w:val="007B187E"/>
    <w:rsid w:val="007B1E57"/>
    <w:rsid w:val="007B2F99"/>
    <w:rsid w:val="007B48BD"/>
    <w:rsid w:val="007B5686"/>
    <w:rsid w:val="007B573A"/>
    <w:rsid w:val="007B5AD8"/>
    <w:rsid w:val="007B6C36"/>
    <w:rsid w:val="007B719A"/>
    <w:rsid w:val="007B73B6"/>
    <w:rsid w:val="007C2BFB"/>
    <w:rsid w:val="007C49B9"/>
    <w:rsid w:val="007C5459"/>
    <w:rsid w:val="007C6340"/>
    <w:rsid w:val="007C689C"/>
    <w:rsid w:val="007C7D11"/>
    <w:rsid w:val="007D31CA"/>
    <w:rsid w:val="007D4E91"/>
    <w:rsid w:val="007E1BF8"/>
    <w:rsid w:val="007E1C5E"/>
    <w:rsid w:val="007E32A3"/>
    <w:rsid w:val="007E35BB"/>
    <w:rsid w:val="007E59C5"/>
    <w:rsid w:val="007E7669"/>
    <w:rsid w:val="007F20DE"/>
    <w:rsid w:val="007F69D2"/>
    <w:rsid w:val="007F7CAD"/>
    <w:rsid w:val="00800EB9"/>
    <w:rsid w:val="00801D43"/>
    <w:rsid w:val="00805BEA"/>
    <w:rsid w:val="008069DA"/>
    <w:rsid w:val="00806E2E"/>
    <w:rsid w:val="00810152"/>
    <w:rsid w:val="0081174D"/>
    <w:rsid w:val="00816E6A"/>
    <w:rsid w:val="00817B32"/>
    <w:rsid w:val="00821906"/>
    <w:rsid w:val="00825DAF"/>
    <w:rsid w:val="00825DB9"/>
    <w:rsid w:val="008275A2"/>
    <w:rsid w:val="008340FD"/>
    <w:rsid w:val="008351BF"/>
    <w:rsid w:val="00835722"/>
    <w:rsid w:val="00836587"/>
    <w:rsid w:val="00843092"/>
    <w:rsid w:val="00852ABA"/>
    <w:rsid w:val="00853D7C"/>
    <w:rsid w:val="00855A31"/>
    <w:rsid w:val="00855EAA"/>
    <w:rsid w:val="008563EC"/>
    <w:rsid w:val="00856452"/>
    <w:rsid w:val="00856D65"/>
    <w:rsid w:val="00864CEC"/>
    <w:rsid w:val="00865494"/>
    <w:rsid w:val="00866816"/>
    <w:rsid w:val="00866E72"/>
    <w:rsid w:val="0087061E"/>
    <w:rsid w:val="00870DD0"/>
    <w:rsid w:val="0087283E"/>
    <w:rsid w:val="008731FB"/>
    <w:rsid w:val="008734AE"/>
    <w:rsid w:val="0087430E"/>
    <w:rsid w:val="008752AF"/>
    <w:rsid w:val="008760B0"/>
    <w:rsid w:val="00880A24"/>
    <w:rsid w:val="008958F5"/>
    <w:rsid w:val="00897D51"/>
    <w:rsid w:val="008A17D5"/>
    <w:rsid w:val="008A458F"/>
    <w:rsid w:val="008A46DD"/>
    <w:rsid w:val="008A77F1"/>
    <w:rsid w:val="008B11E7"/>
    <w:rsid w:val="008B459A"/>
    <w:rsid w:val="008B5F84"/>
    <w:rsid w:val="008B729E"/>
    <w:rsid w:val="008C2980"/>
    <w:rsid w:val="008D7F55"/>
    <w:rsid w:val="008E247E"/>
    <w:rsid w:val="008E2F8D"/>
    <w:rsid w:val="008E3731"/>
    <w:rsid w:val="008E3E8E"/>
    <w:rsid w:val="008E46C6"/>
    <w:rsid w:val="008E4BEE"/>
    <w:rsid w:val="008E5897"/>
    <w:rsid w:val="008F0071"/>
    <w:rsid w:val="008F0249"/>
    <w:rsid w:val="008F04C0"/>
    <w:rsid w:val="008F0D4A"/>
    <w:rsid w:val="0090095E"/>
    <w:rsid w:val="00901227"/>
    <w:rsid w:val="009022AD"/>
    <w:rsid w:val="009027E6"/>
    <w:rsid w:val="00907735"/>
    <w:rsid w:val="00907CDB"/>
    <w:rsid w:val="00916F86"/>
    <w:rsid w:val="00921F69"/>
    <w:rsid w:val="0092687E"/>
    <w:rsid w:val="00927D19"/>
    <w:rsid w:val="009328CD"/>
    <w:rsid w:val="0093621D"/>
    <w:rsid w:val="00940887"/>
    <w:rsid w:val="00941ABA"/>
    <w:rsid w:val="0094266F"/>
    <w:rsid w:val="00952208"/>
    <w:rsid w:val="0095398B"/>
    <w:rsid w:val="0095454C"/>
    <w:rsid w:val="00955E36"/>
    <w:rsid w:val="009563BC"/>
    <w:rsid w:val="0096048A"/>
    <w:rsid w:val="00960E54"/>
    <w:rsid w:val="00967855"/>
    <w:rsid w:val="0096790C"/>
    <w:rsid w:val="00967AA7"/>
    <w:rsid w:val="00967FDD"/>
    <w:rsid w:val="00975A5C"/>
    <w:rsid w:val="00980B20"/>
    <w:rsid w:val="00981CC0"/>
    <w:rsid w:val="00982BF8"/>
    <w:rsid w:val="00983E28"/>
    <w:rsid w:val="00985A76"/>
    <w:rsid w:val="009863D4"/>
    <w:rsid w:val="00987175"/>
    <w:rsid w:val="009902E4"/>
    <w:rsid w:val="00993F41"/>
    <w:rsid w:val="009A1E74"/>
    <w:rsid w:val="009A2861"/>
    <w:rsid w:val="009A2BC7"/>
    <w:rsid w:val="009A3CFB"/>
    <w:rsid w:val="009A4254"/>
    <w:rsid w:val="009A46AF"/>
    <w:rsid w:val="009A6F62"/>
    <w:rsid w:val="009B2BC5"/>
    <w:rsid w:val="009C0462"/>
    <w:rsid w:val="009C14B0"/>
    <w:rsid w:val="009C17B0"/>
    <w:rsid w:val="009C28B1"/>
    <w:rsid w:val="009C2C48"/>
    <w:rsid w:val="009C2E57"/>
    <w:rsid w:val="009C31F2"/>
    <w:rsid w:val="009D16C1"/>
    <w:rsid w:val="009D1BAA"/>
    <w:rsid w:val="009D2603"/>
    <w:rsid w:val="009D6E57"/>
    <w:rsid w:val="009E0233"/>
    <w:rsid w:val="009E2097"/>
    <w:rsid w:val="009F1471"/>
    <w:rsid w:val="009F2A54"/>
    <w:rsid w:val="009F3D72"/>
    <w:rsid w:val="009F4D19"/>
    <w:rsid w:val="009F5DD9"/>
    <w:rsid w:val="009F77D1"/>
    <w:rsid w:val="009F7B54"/>
    <w:rsid w:val="00A02FFE"/>
    <w:rsid w:val="00A04134"/>
    <w:rsid w:val="00A0537B"/>
    <w:rsid w:val="00A055E2"/>
    <w:rsid w:val="00A0755E"/>
    <w:rsid w:val="00A16ED8"/>
    <w:rsid w:val="00A20D18"/>
    <w:rsid w:val="00A22F29"/>
    <w:rsid w:val="00A23607"/>
    <w:rsid w:val="00A276C3"/>
    <w:rsid w:val="00A30F5E"/>
    <w:rsid w:val="00A4038C"/>
    <w:rsid w:val="00A4098C"/>
    <w:rsid w:val="00A42725"/>
    <w:rsid w:val="00A61ABD"/>
    <w:rsid w:val="00A63E5B"/>
    <w:rsid w:val="00A64F81"/>
    <w:rsid w:val="00A6578D"/>
    <w:rsid w:val="00A67B49"/>
    <w:rsid w:val="00A703BA"/>
    <w:rsid w:val="00A70F9A"/>
    <w:rsid w:val="00A73031"/>
    <w:rsid w:val="00A80B7F"/>
    <w:rsid w:val="00A831DE"/>
    <w:rsid w:val="00A833E4"/>
    <w:rsid w:val="00A83433"/>
    <w:rsid w:val="00A84866"/>
    <w:rsid w:val="00A84F57"/>
    <w:rsid w:val="00A85372"/>
    <w:rsid w:val="00A87FB9"/>
    <w:rsid w:val="00A90191"/>
    <w:rsid w:val="00A92F0B"/>
    <w:rsid w:val="00A93280"/>
    <w:rsid w:val="00AA06BD"/>
    <w:rsid w:val="00AA16F9"/>
    <w:rsid w:val="00AA1BF4"/>
    <w:rsid w:val="00AA2268"/>
    <w:rsid w:val="00AA7FFC"/>
    <w:rsid w:val="00AB18DD"/>
    <w:rsid w:val="00AB478E"/>
    <w:rsid w:val="00AB6E09"/>
    <w:rsid w:val="00AC1216"/>
    <w:rsid w:val="00AD00D4"/>
    <w:rsid w:val="00AD3757"/>
    <w:rsid w:val="00AD541F"/>
    <w:rsid w:val="00AD6AE7"/>
    <w:rsid w:val="00AE0904"/>
    <w:rsid w:val="00AE3A6F"/>
    <w:rsid w:val="00AE61E0"/>
    <w:rsid w:val="00AF1CCA"/>
    <w:rsid w:val="00AF4EAA"/>
    <w:rsid w:val="00AF7B75"/>
    <w:rsid w:val="00B00396"/>
    <w:rsid w:val="00B01B7D"/>
    <w:rsid w:val="00B023D4"/>
    <w:rsid w:val="00B03D78"/>
    <w:rsid w:val="00B062F3"/>
    <w:rsid w:val="00B066D7"/>
    <w:rsid w:val="00B10993"/>
    <w:rsid w:val="00B14978"/>
    <w:rsid w:val="00B1624B"/>
    <w:rsid w:val="00B178F7"/>
    <w:rsid w:val="00B21A9D"/>
    <w:rsid w:val="00B30392"/>
    <w:rsid w:val="00B3082F"/>
    <w:rsid w:val="00B3477C"/>
    <w:rsid w:val="00B360BC"/>
    <w:rsid w:val="00B40D0C"/>
    <w:rsid w:val="00B412B5"/>
    <w:rsid w:val="00B43416"/>
    <w:rsid w:val="00B4401F"/>
    <w:rsid w:val="00B4555C"/>
    <w:rsid w:val="00B4575D"/>
    <w:rsid w:val="00B4606C"/>
    <w:rsid w:val="00B46CE0"/>
    <w:rsid w:val="00B52B83"/>
    <w:rsid w:val="00B6025E"/>
    <w:rsid w:val="00B70347"/>
    <w:rsid w:val="00B70DC3"/>
    <w:rsid w:val="00B73EDD"/>
    <w:rsid w:val="00B74832"/>
    <w:rsid w:val="00B74CA0"/>
    <w:rsid w:val="00B82BD9"/>
    <w:rsid w:val="00B85744"/>
    <w:rsid w:val="00B86A2F"/>
    <w:rsid w:val="00B90767"/>
    <w:rsid w:val="00B91065"/>
    <w:rsid w:val="00B9454C"/>
    <w:rsid w:val="00B973B7"/>
    <w:rsid w:val="00BA1A9C"/>
    <w:rsid w:val="00BA2DC5"/>
    <w:rsid w:val="00BA338B"/>
    <w:rsid w:val="00BA3BA0"/>
    <w:rsid w:val="00BA5405"/>
    <w:rsid w:val="00BA7BE7"/>
    <w:rsid w:val="00BB1B57"/>
    <w:rsid w:val="00BB292A"/>
    <w:rsid w:val="00BB418F"/>
    <w:rsid w:val="00BB688F"/>
    <w:rsid w:val="00BC189D"/>
    <w:rsid w:val="00BC1CFE"/>
    <w:rsid w:val="00BC6C14"/>
    <w:rsid w:val="00BD1F39"/>
    <w:rsid w:val="00BD20DE"/>
    <w:rsid w:val="00BD2DF5"/>
    <w:rsid w:val="00BD3592"/>
    <w:rsid w:val="00BD376A"/>
    <w:rsid w:val="00BD60D9"/>
    <w:rsid w:val="00BD7A6E"/>
    <w:rsid w:val="00BD7C01"/>
    <w:rsid w:val="00BE1FF5"/>
    <w:rsid w:val="00BE293A"/>
    <w:rsid w:val="00BE30AD"/>
    <w:rsid w:val="00BE3ADD"/>
    <w:rsid w:val="00BE3BB4"/>
    <w:rsid w:val="00BE5391"/>
    <w:rsid w:val="00BE687A"/>
    <w:rsid w:val="00BE6CC7"/>
    <w:rsid w:val="00BE7CF8"/>
    <w:rsid w:val="00BF1E64"/>
    <w:rsid w:val="00BF33F8"/>
    <w:rsid w:val="00BF362B"/>
    <w:rsid w:val="00BF7BC9"/>
    <w:rsid w:val="00C0111A"/>
    <w:rsid w:val="00C027A1"/>
    <w:rsid w:val="00C034A9"/>
    <w:rsid w:val="00C052B5"/>
    <w:rsid w:val="00C2138D"/>
    <w:rsid w:val="00C2147B"/>
    <w:rsid w:val="00C22565"/>
    <w:rsid w:val="00C241DE"/>
    <w:rsid w:val="00C24EE9"/>
    <w:rsid w:val="00C26358"/>
    <w:rsid w:val="00C27636"/>
    <w:rsid w:val="00C345A3"/>
    <w:rsid w:val="00C3659C"/>
    <w:rsid w:val="00C369D7"/>
    <w:rsid w:val="00C36A36"/>
    <w:rsid w:val="00C4184B"/>
    <w:rsid w:val="00C41F32"/>
    <w:rsid w:val="00C455F3"/>
    <w:rsid w:val="00C46D93"/>
    <w:rsid w:val="00C518CF"/>
    <w:rsid w:val="00C522EE"/>
    <w:rsid w:val="00C5376C"/>
    <w:rsid w:val="00C53ACB"/>
    <w:rsid w:val="00C54A57"/>
    <w:rsid w:val="00C62584"/>
    <w:rsid w:val="00C62975"/>
    <w:rsid w:val="00C635C7"/>
    <w:rsid w:val="00C64522"/>
    <w:rsid w:val="00C64E7A"/>
    <w:rsid w:val="00C652B9"/>
    <w:rsid w:val="00C672AC"/>
    <w:rsid w:val="00C72257"/>
    <w:rsid w:val="00C759DC"/>
    <w:rsid w:val="00C76182"/>
    <w:rsid w:val="00C77152"/>
    <w:rsid w:val="00C7779C"/>
    <w:rsid w:val="00C77E4A"/>
    <w:rsid w:val="00C801D4"/>
    <w:rsid w:val="00C82D55"/>
    <w:rsid w:val="00C83184"/>
    <w:rsid w:val="00C843C5"/>
    <w:rsid w:val="00C84891"/>
    <w:rsid w:val="00C84B27"/>
    <w:rsid w:val="00C91F14"/>
    <w:rsid w:val="00C9249D"/>
    <w:rsid w:val="00C92D74"/>
    <w:rsid w:val="00C9326F"/>
    <w:rsid w:val="00C9384E"/>
    <w:rsid w:val="00C962D9"/>
    <w:rsid w:val="00CA5C62"/>
    <w:rsid w:val="00CB15E5"/>
    <w:rsid w:val="00CB2BE2"/>
    <w:rsid w:val="00CB6EBA"/>
    <w:rsid w:val="00CC024A"/>
    <w:rsid w:val="00CC0726"/>
    <w:rsid w:val="00CC3E11"/>
    <w:rsid w:val="00CC5664"/>
    <w:rsid w:val="00CD15FD"/>
    <w:rsid w:val="00CD173D"/>
    <w:rsid w:val="00CD34DF"/>
    <w:rsid w:val="00CD5856"/>
    <w:rsid w:val="00CD6F8A"/>
    <w:rsid w:val="00CE11E2"/>
    <w:rsid w:val="00CE3EEF"/>
    <w:rsid w:val="00CE3FA2"/>
    <w:rsid w:val="00CE65BE"/>
    <w:rsid w:val="00CE752A"/>
    <w:rsid w:val="00CE79D1"/>
    <w:rsid w:val="00CF0157"/>
    <w:rsid w:val="00CF04E1"/>
    <w:rsid w:val="00CF48B1"/>
    <w:rsid w:val="00D00294"/>
    <w:rsid w:val="00D00F9E"/>
    <w:rsid w:val="00D01115"/>
    <w:rsid w:val="00D037B8"/>
    <w:rsid w:val="00D03BB4"/>
    <w:rsid w:val="00D10CFF"/>
    <w:rsid w:val="00D127DD"/>
    <w:rsid w:val="00D12931"/>
    <w:rsid w:val="00D13C9E"/>
    <w:rsid w:val="00D17405"/>
    <w:rsid w:val="00D175E2"/>
    <w:rsid w:val="00D252A4"/>
    <w:rsid w:val="00D26E83"/>
    <w:rsid w:val="00D2706A"/>
    <w:rsid w:val="00D30CE7"/>
    <w:rsid w:val="00D34A95"/>
    <w:rsid w:val="00D36C59"/>
    <w:rsid w:val="00D373CB"/>
    <w:rsid w:val="00D43A17"/>
    <w:rsid w:val="00D44815"/>
    <w:rsid w:val="00D5010E"/>
    <w:rsid w:val="00D50FFD"/>
    <w:rsid w:val="00D530D7"/>
    <w:rsid w:val="00D54203"/>
    <w:rsid w:val="00D54FB3"/>
    <w:rsid w:val="00D55DD6"/>
    <w:rsid w:val="00D565C6"/>
    <w:rsid w:val="00D635AF"/>
    <w:rsid w:val="00D64C70"/>
    <w:rsid w:val="00D653B2"/>
    <w:rsid w:val="00D722F3"/>
    <w:rsid w:val="00D74D95"/>
    <w:rsid w:val="00D80FB0"/>
    <w:rsid w:val="00D836A6"/>
    <w:rsid w:val="00D90C01"/>
    <w:rsid w:val="00D92805"/>
    <w:rsid w:val="00D92D97"/>
    <w:rsid w:val="00D940B2"/>
    <w:rsid w:val="00D94C37"/>
    <w:rsid w:val="00D96B07"/>
    <w:rsid w:val="00D96B66"/>
    <w:rsid w:val="00DA5DA3"/>
    <w:rsid w:val="00DB2F24"/>
    <w:rsid w:val="00DB3661"/>
    <w:rsid w:val="00DB668C"/>
    <w:rsid w:val="00DB7D07"/>
    <w:rsid w:val="00DC07DA"/>
    <w:rsid w:val="00DC1873"/>
    <w:rsid w:val="00DC1DD8"/>
    <w:rsid w:val="00DC287B"/>
    <w:rsid w:val="00DC29C2"/>
    <w:rsid w:val="00DC4692"/>
    <w:rsid w:val="00DC552A"/>
    <w:rsid w:val="00DC7C38"/>
    <w:rsid w:val="00DD0897"/>
    <w:rsid w:val="00DD2421"/>
    <w:rsid w:val="00DD3DC2"/>
    <w:rsid w:val="00DE0693"/>
    <w:rsid w:val="00DE312A"/>
    <w:rsid w:val="00DE4F04"/>
    <w:rsid w:val="00DF1716"/>
    <w:rsid w:val="00DF62A8"/>
    <w:rsid w:val="00DF7BC4"/>
    <w:rsid w:val="00DF7DE0"/>
    <w:rsid w:val="00E0190F"/>
    <w:rsid w:val="00E07D40"/>
    <w:rsid w:val="00E120B6"/>
    <w:rsid w:val="00E133E1"/>
    <w:rsid w:val="00E13EC7"/>
    <w:rsid w:val="00E14B2E"/>
    <w:rsid w:val="00E151BF"/>
    <w:rsid w:val="00E1572F"/>
    <w:rsid w:val="00E22949"/>
    <w:rsid w:val="00E334BC"/>
    <w:rsid w:val="00E3596C"/>
    <w:rsid w:val="00E45286"/>
    <w:rsid w:val="00E4532E"/>
    <w:rsid w:val="00E52705"/>
    <w:rsid w:val="00E557BB"/>
    <w:rsid w:val="00E56D02"/>
    <w:rsid w:val="00E63E51"/>
    <w:rsid w:val="00E64F56"/>
    <w:rsid w:val="00E66203"/>
    <w:rsid w:val="00E679D8"/>
    <w:rsid w:val="00E705B1"/>
    <w:rsid w:val="00E72F84"/>
    <w:rsid w:val="00E77BF0"/>
    <w:rsid w:val="00E80CA0"/>
    <w:rsid w:val="00E841AE"/>
    <w:rsid w:val="00E90B12"/>
    <w:rsid w:val="00E92792"/>
    <w:rsid w:val="00E92CB9"/>
    <w:rsid w:val="00E9397A"/>
    <w:rsid w:val="00E939DF"/>
    <w:rsid w:val="00E945E0"/>
    <w:rsid w:val="00E95853"/>
    <w:rsid w:val="00EA12CA"/>
    <w:rsid w:val="00EA1910"/>
    <w:rsid w:val="00EB0BC1"/>
    <w:rsid w:val="00EB10C9"/>
    <w:rsid w:val="00EB1AEF"/>
    <w:rsid w:val="00EB2416"/>
    <w:rsid w:val="00EC727F"/>
    <w:rsid w:val="00ED2F15"/>
    <w:rsid w:val="00ED43F9"/>
    <w:rsid w:val="00ED7E70"/>
    <w:rsid w:val="00EE6E0A"/>
    <w:rsid w:val="00EE7D90"/>
    <w:rsid w:val="00EF2AE6"/>
    <w:rsid w:val="00EF3D92"/>
    <w:rsid w:val="00EF41F6"/>
    <w:rsid w:val="00F00488"/>
    <w:rsid w:val="00F0052C"/>
    <w:rsid w:val="00F0087C"/>
    <w:rsid w:val="00F034A3"/>
    <w:rsid w:val="00F05371"/>
    <w:rsid w:val="00F113E4"/>
    <w:rsid w:val="00F11A22"/>
    <w:rsid w:val="00F11D9C"/>
    <w:rsid w:val="00F13ACB"/>
    <w:rsid w:val="00F2414D"/>
    <w:rsid w:val="00F308F8"/>
    <w:rsid w:val="00F330B3"/>
    <w:rsid w:val="00F3442C"/>
    <w:rsid w:val="00F36098"/>
    <w:rsid w:val="00F463A2"/>
    <w:rsid w:val="00F470A1"/>
    <w:rsid w:val="00F506C3"/>
    <w:rsid w:val="00F51695"/>
    <w:rsid w:val="00F532D6"/>
    <w:rsid w:val="00F53794"/>
    <w:rsid w:val="00F57076"/>
    <w:rsid w:val="00F57684"/>
    <w:rsid w:val="00F614FF"/>
    <w:rsid w:val="00F62B71"/>
    <w:rsid w:val="00F64ADA"/>
    <w:rsid w:val="00F67C70"/>
    <w:rsid w:val="00F7149F"/>
    <w:rsid w:val="00F73DB1"/>
    <w:rsid w:val="00F80516"/>
    <w:rsid w:val="00F815FF"/>
    <w:rsid w:val="00F8174F"/>
    <w:rsid w:val="00F838B4"/>
    <w:rsid w:val="00F93A7A"/>
    <w:rsid w:val="00F93BF5"/>
    <w:rsid w:val="00F94422"/>
    <w:rsid w:val="00F95779"/>
    <w:rsid w:val="00F95995"/>
    <w:rsid w:val="00F96183"/>
    <w:rsid w:val="00FA3D84"/>
    <w:rsid w:val="00FA4DBB"/>
    <w:rsid w:val="00FA5ED7"/>
    <w:rsid w:val="00FA5F4C"/>
    <w:rsid w:val="00FA7305"/>
    <w:rsid w:val="00FB1579"/>
    <w:rsid w:val="00FB15E2"/>
    <w:rsid w:val="00FB1B0A"/>
    <w:rsid w:val="00FB23F5"/>
    <w:rsid w:val="00FB4C61"/>
    <w:rsid w:val="00FB61CF"/>
    <w:rsid w:val="00FD2154"/>
    <w:rsid w:val="00FD29EE"/>
    <w:rsid w:val="00FD3A77"/>
    <w:rsid w:val="00FD61B8"/>
    <w:rsid w:val="00FE21E8"/>
    <w:rsid w:val="00FE25C0"/>
    <w:rsid w:val="00FF0145"/>
    <w:rsid w:val="00FF0749"/>
    <w:rsid w:val="00FF1F02"/>
    <w:rsid w:val="00FF3003"/>
    <w:rsid w:val="00FF55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B0B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9D9"/>
    <w:pPr>
      <w:widowControl w:val="0"/>
      <w:spacing w:line="360" w:lineRule="auto"/>
      <w:jc w:val="both"/>
    </w:pPr>
    <w:rPr>
      <w:rFonts w:ascii="Times New Roman" w:hAnsi="Times New Roman"/>
      <w:sz w:val="24"/>
    </w:rPr>
  </w:style>
  <w:style w:type="paragraph" w:styleId="1">
    <w:name w:val="heading 1"/>
    <w:basedOn w:val="a"/>
    <w:next w:val="a"/>
    <w:link w:val="1Char"/>
    <w:autoRedefine/>
    <w:qFormat/>
    <w:rsid w:val="002631B6"/>
    <w:pPr>
      <w:keepNext/>
      <w:keepLines/>
      <w:spacing w:beforeLines="50" w:afterLines="50"/>
      <w:jc w:val="center"/>
      <w:outlineLvl w:val="0"/>
    </w:pPr>
    <w:rPr>
      <w:rFonts w:eastAsia="黑体" w:cs="Times New Roman"/>
      <w:b/>
      <w:bCs/>
      <w:kern w:val="44"/>
      <w:sz w:val="32"/>
      <w:szCs w:val="44"/>
    </w:rPr>
  </w:style>
  <w:style w:type="paragraph" w:styleId="2">
    <w:name w:val="heading 2"/>
    <w:basedOn w:val="a"/>
    <w:next w:val="a"/>
    <w:link w:val="2Char"/>
    <w:autoRedefine/>
    <w:uiPriority w:val="9"/>
    <w:unhideWhenUsed/>
    <w:qFormat/>
    <w:rsid w:val="00227C16"/>
    <w:pPr>
      <w:keepNext/>
      <w:spacing w:beforeLines="50" w:before="163" w:afterLines="50" w:after="163"/>
      <w:outlineLvl w:val="1"/>
    </w:pPr>
    <w:rPr>
      <w:rFonts w:eastAsiaTheme="majorEastAsia" w:cs="Times New Roman"/>
      <w:b/>
      <w:bCs/>
      <w:sz w:val="30"/>
      <w:szCs w:val="32"/>
    </w:rPr>
  </w:style>
  <w:style w:type="paragraph" w:styleId="3">
    <w:name w:val="heading 3"/>
    <w:basedOn w:val="a"/>
    <w:next w:val="a"/>
    <w:link w:val="3Char"/>
    <w:autoRedefine/>
    <w:qFormat/>
    <w:rsid w:val="00541004"/>
    <w:pPr>
      <w:keepNext/>
      <w:keepLines/>
      <w:adjustRightInd w:val="0"/>
      <w:snapToGrid w:val="0"/>
      <w:spacing w:beforeLines="50"/>
      <w:outlineLvl w:val="2"/>
    </w:pPr>
    <w:rPr>
      <w:rFonts w:eastAsia="宋体" w:cs="Times New Roman"/>
      <w:b/>
      <w:bCs/>
      <w:sz w:val="28"/>
      <w:szCs w:val="32"/>
    </w:rPr>
  </w:style>
  <w:style w:type="paragraph" w:styleId="4">
    <w:name w:val="heading 4"/>
    <w:basedOn w:val="a"/>
    <w:next w:val="a"/>
    <w:link w:val="4Char"/>
    <w:uiPriority w:val="9"/>
    <w:unhideWhenUsed/>
    <w:qFormat/>
    <w:rsid w:val="00C932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37D3F"/>
    <w:pPr>
      <w:keepNext/>
      <w:keepLines/>
      <w:jc w:val="left"/>
      <w:outlineLvl w:val="4"/>
    </w:pPr>
    <w:rPr>
      <w:rFonts w:eastAsia="宋体"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631B6"/>
    <w:rPr>
      <w:rFonts w:ascii="Times New Roman" w:eastAsia="黑体" w:hAnsi="Times New Roman" w:cs="Times New Roman"/>
      <w:b/>
      <w:bCs/>
      <w:kern w:val="44"/>
      <w:sz w:val="32"/>
      <w:szCs w:val="44"/>
    </w:rPr>
  </w:style>
  <w:style w:type="character" w:customStyle="1" w:styleId="2Char">
    <w:name w:val="标题 2 Char"/>
    <w:basedOn w:val="a0"/>
    <w:link w:val="2"/>
    <w:uiPriority w:val="9"/>
    <w:rsid w:val="00227C16"/>
    <w:rPr>
      <w:rFonts w:ascii="Times New Roman" w:eastAsiaTheme="majorEastAsia" w:hAnsi="Times New Roman" w:cs="Times New Roman"/>
      <w:b/>
      <w:bCs/>
      <w:sz w:val="30"/>
      <w:szCs w:val="32"/>
    </w:rPr>
  </w:style>
  <w:style w:type="character" w:customStyle="1" w:styleId="3Char">
    <w:name w:val="标题 3 Char"/>
    <w:basedOn w:val="a0"/>
    <w:link w:val="3"/>
    <w:rsid w:val="00541004"/>
    <w:rPr>
      <w:rFonts w:ascii="Times New Roman" w:eastAsia="宋体" w:hAnsi="Times New Roman" w:cs="Times New Roman"/>
      <w:b/>
      <w:bCs/>
      <w:sz w:val="28"/>
      <w:szCs w:val="32"/>
    </w:rPr>
  </w:style>
  <w:style w:type="paragraph" w:styleId="a3">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正文（首行缩进两字）,首行缩进两字 Char Char Char Char Char,正文缩进 Char Char1 Char,四号,正文1,s"/>
    <w:basedOn w:val="a"/>
    <w:link w:val="Char1"/>
    <w:rsid w:val="00E56D02"/>
    <w:pPr>
      <w:ind w:firstLineChars="200" w:firstLine="420"/>
    </w:pPr>
    <w:rPr>
      <w:rFonts w:eastAsia="宋体" w:cs="Times New Roman"/>
      <w:szCs w:val="24"/>
    </w:rPr>
  </w:style>
  <w:style w:type="paragraph" w:styleId="a4">
    <w:name w:val="Balloon Text"/>
    <w:basedOn w:val="a"/>
    <w:link w:val="Char"/>
    <w:uiPriority w:val="99"/>
    <w:unhideWhenUsed/>
    <w:rsid w:val="00D373CB"/>
    <w:rPr>
      <w:sz w:val="18"/>
      <w:szCs w:val="18"/>
    </w:rPr>
  </w:style>
  <w:style w:type="character" w:customStyle="1" w:styleId="Char">
    <w:name w:val="批注框文本 Char"/>
    <w:basedOn w:val="a0"/>
    <w:link w:val="a4"/>
    <w:uiPriority w:val="99"/>
    <w:rsid w:val="00D373CB"/>
    <w:rPr>
      <w:sz w:val="18"/>
      <w:szCs w:val="18"/>
    </w:rPr>
  </w:style>
  <w:style w:type="paragraph" w:styleId="a5">
    <w:name w:val="Normal (Web)"/>
    <w:basedOn w:val="a"/>
    <w:uiPriority w:val="99"/>
    <w:semiHidden/>
    <w:unhideWhenUsed/>
    <w:rsid w:val="00542A87"/>
    <w:pPr>
      <w:widowControl/>
      <w:spacing w:before="100" w:beforeAutospacing="1" w:after="100" w:afterAutospacing="1"/>
      <w:jc w:val="left"/>
    </w:pPr>
    <w:rPr>
      <w:rFonts w:ascii="宋体" w:eastAsia="宋体" w:hAnsi="宋体" w:cs="宋体"/>
      <w:kern w:val="0"/>
      <w:szCs w:val="24"/>
    </w:rPr>
  </w:style>
  <w:style w:type="character" w:styleId="a6">
    <w:name w:val="annotation reference"/>
    <w:basedOn w:val="a0"/>
    <w:unhideWhenUsed/>
    <w:rsid w:val="00F96183"/>
    <w:rPr>
      <w:sz w:val="21"/>
      <w:szCs w:val="21"/>
    </w:rPr>
  </w:style>
  <w:style w:type="paragraph" w:styleId="a7">
    <w:name w:val="annotation text"/>
    <w:aliases w:val=" Char10,Char10"/>
    <w:basedOn w:val="a"/>
    <w:link w:val="Char0"/>
    <w:unhideWhenUsed/>
    <w:rsid w:val="00F96183"/>
    <w:pPr>
      <w:jc w:val="left"/>
    </w:pPr>
  </w:style>
  <w:style w:type="character" w:customStyle="1" w:styleId="Char0">
    <w:name w:val="批注文字 Char"/>
    <w:aliases w:val=" Char10 Char,Char10 Char"/>
    <w:basedOn w:val="a0"/>
    <w:link w:val="a7"/>
    <w:rsid w:val="00F96183"/>
  </w:style>
  <w:style w:type="paragraph" w:styleId="a8">
    <w:name w:val="annotation subject"/>
    <w:basedOn w:val="a7"/>
    <w:next w:val="a7"/>
    <w:link w:val="Char2"/>
    <w:unhideWhenUsed/>
    <w:rsid w:val="00F96183"/>
    <w:rPr>
      <w:b/>
      <w:bCs/>
    </w:rPr>
  </w:style>
  <w:style w:type="character" w:customStyle="1" w:styleId="Char2">
    <w:name w:val="批注主题 Char"/>
    <w:basedOn w:val="Char0"/>
    <w:link w:val="a8"/>
    <w:rsid w:val="00F96183"/>
    <w:rPr>
      <w:b/>
      <w:bCs/>
    </w:rPr>
  </w:style>
  <w:style w:type="paragraph" w:styleId="a9">
    <w:name w:val="header"/>
    <w:basedOn w:val="a"/>
    <w:link w:val="Char3"/>
    <w:unhideWhenUsed/>
    <w:rsid w:val="009D6E5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rsid w:val="009D6E57"/>
    <w:rPr>
      <w:sz w:val="18"/>
      <w:szCs w:val="18"/>
    </w:rPr>
  </w:style>
  <w:style w:type="paragraph" w:styleId="aa">
    <w:name w:val="footer"/>
    <w:basedOn w:val="a"/>
    <w:link w:val="Char4"/>
    <w:uiPriority w:val="99"/>
    <w:unhideWhenUsed/>
    <w:rsid w:val="009D6E57"/>
    <w:pPr>
      <w:tabs>
        <w:tab w:val="center" w:pos="4153"/>
        <w:tab w:val="right" w:pos="8306"/>
      </w:tabs>
      <w:snapToGrid w:val="0"/>
      <w:jc w:val="left"/>
    </w:pPr>
    <w:rPr>
      <w:sz w:val="18"/>
      <w:szCs w:val="18"/>
    </w:rPr>
  </w:style>
  <w:style w:type="character" w:customStyle="1" w:styleId="Char4">
    <w:name w:val="页脚 Char"/>
    <w:basedOn w:val="a0"/>
    <w:link w:val="aa"/>
    <w:uiPriority w:val="99"/>
    <w:rsid w:val="009D6E57"/>
    <w:rPr>
      <w:sz w:val="18"/>
      <w:szCs w:val="18"/>
    </w:rPr>
  </w:style>
  <w:style w:type="character" w:customStyle="1" w:styleId="4Char">
    <w:name w:val="标题 4 Char"/>
    <w:basedOn w:val="a0"/>
    <w:link w:val="4"/>
    <w:uiPriority w:val="9"/>
    <w:rsid w:val="00C9326F"/>
    <w:rPr>
      <w:rFonts w:asciiTheme="majorHAnsi" w:eastAsiaTheme="majorEastAsia" w:hAnsiTheme="majorHAnsi" w:cstheme="majorBidi"/>
      <w:b/>
      <w:bCs/>
      <w:sz w:val="28"/>
      <w:szCs w:val="28"/>
    </w:rPr>
  </w:style>
  <w:style w:type="character" w:customStyle="1" w:styleId="TimesNewRoman">
    <w:name w:val="样式 Times New Roman 四号 黑色"/>
    <w:rsid w:val="00564FED"/>
    <w:rPr>
      <w:rFonts w:ascii="Times New Roman" w:hAnsi="Times New Roman"/>
      <w:color w:val="000000"/>
      <w:sz w:val="28"/>
    </w:rPr>
  </w:style>
  <w:style w:type="paragraph" w:customStyle="1" w:styleId="ab">
    <w:name w:val="表格文字"/>
    <w:basedOn w:val="a"/>
    <w:link w:val="Char5"/>
    <w:autoRedefine/>
    <w:qFormat/>
    <w:rsid w:val="00F94422"/>
    <w:pPr>
      <w:adjustRightInd w:val="0"/>
      <w:snapToGrid w:val="0"/>
      <w:spacing w:line="240" w:lineRule="auto"/>
      <w:jc w:val="center"/>
    </w:pPr>
    <w:rPr>
      <w:rFonts w:eastAsia="宋体" w:cs="Times New Roman"/>
      <w:sz w:val="21"/>
      <w:szCs w:val="24"/>
    </w:rPr>
  </w:style>
  <w:style w:type="paragraph" w:customStyle="1" w:styleId="ac">
    <w:name w:val="表格标题"/>
    <w:basedOn w:val="ab"/>
    <w:link w:val="Char6"/>
    <w:autoRedefine/>
    <w:qFormat/>
    <w:rsid w:val="00227C16"/>
    <w:pPr>
      <w:keepNext/>
      <w:widowControl/>
      <w:spacing w:beforeLines="50" w:before="163" w:line="360" w:lineRule="auto"/>
    </w:pPr>
    <w:rPr>
      <w:b/>
      <w:sz w:val="24"/>
    </w:rPr>
  </w:style>
  <w:style w:type="character" w:customStyle="1" w:styleId="Char5">
    <w:name w:val="表格文字 Char"/>
    <w:basedOn w:val="a0"/>
    <w:link w:val="ab"/>
    <w:rsid w:val="00F94422"/>
    <w:rPr>
      <w:rFonts w:ascii="Times New Roman" w:eastAsia="宋体" w:hAnsi="Times New Roman" w:cs="Times New Roman"/>
      <w:szCs w:val="24"/>
    </w:rPr>
  </w:style>
  <w:style w:type="paragraph" w:customStyle="1" w:styleId="ad">
    <w:name w:val="表格注释"/>
    <w:basedOn w:val="ac"/>
    <w:link w:val="Char7"/>
    <w:autoRedefine/>
    <w:qFormat/>
    <w:rsid w:val="00586E7C"/>
    <w:pPr>
      <w:ind w:firstLineChars="200" w:firstLine="480"/>
      <w:jc w:val="left"/>
    </w:pPr>
    <w:rPr>
      <w:b w:val="0"/>
    </w:rPr>
  </w:style>
  <w:style w:type="character" w:customStyle="1" w:styleId="Char6">
    <w:name w:val="表格标题 Char"/>
    <w:basedOn w:val="Char5"/>
    <w:link w:val="ac"/>
    <w:rsid w:val="00227C16"/>
    <w:rPr>
      <w:rFonts w:ascii="Times New Roman" w:eastAsia="宋体" w:hAnsi="Times New Roman" w:cs="Times New Roman"/>
      <w:b/>
      <w:sz w:val="24"/>
      <w:szCs w:val="24"/>
    </w:rPr>
  </w:style>
  <w:style w:type="paragraph" w:customStyle="1" w:styleId="ae">
    <w:name w:val="图名"/>
    <w:basedOn w:val="ac"/>
    <w:link w:val="Char8"/>
    <w:qFormat/>
    <w:rsid w:val="009C2C48"/>
    <w:pPr>
      <w:spacing w:beforeLines="0" w:before="0" w:afterLines="50" w:after="50"/>
    </w:pPr>
    <w:rPr>
      <w:noProof/>
    </w:rPr>
  </w:style>
  <w:style w:type="character" w:customStyle="1" w:styleId="Char7">
    <w:name w:val="表格注释 Char"/>
    <w:basedOn w:val="Char6"/>
    <w:link w:val="ad"/>
    <w:rsid w:val="00586E7C"/>
    <w:rPr>
      <w:rFonts w:ascii="Times New Roman" w:eastAsia="宋体" w:hAnsi="Times New Roman" w:cs="Times New Roman"/>
      <w:b w:val="0"/>
      <w:sz w:val="24"/>
      <w:szCs w:val="24"/>
    </w:rPr>
  </w:style>
  <w:style w:type="paragraph" w:customStyle="1" w:styleId="af">
    <w:name w:val="正文文字"/>
    <w:basedOn w:val="a"/>
    <w:link w:val="Char9"/>
    <w:autoRedefine/>
    <w:qFormat/>
    <w:rsid w:val="007C49B9"/>
    <w:pPr>
      <w:ind w:firstLineChars="200" w:firstLine="480"/>
    </w:pPr>
    <w:rPr>
      <w:rFonts w:cs="Times New Roman"/>
      <w:noProof/>
    </w:rPr>
  </w:style>
  <w:style w:type="character" w:customStyle="1" w:styleId="Char8">
    <w:name w:val="图名 Char"/>
    <w:basedOn w:val="Char6"/>
    <w:link w:val="ae"/>
    <w:rsid w:val="009C2C48"/>
    <w:rPr>
      <w:rFonts w:ascii="Times New Roman" w:eastAsia="宋体" w:hAnsi="Times New Roman" w:cs="Times New Roman"/>
      <w:b/>
      <w:noProof/>
      <w:sz w:val="24"/>
      <w:szCs w:val="24"/>
    </w:rPr>
  </w:style>
  <w:style w:type="paragraph" w:styleId="20">
    <w:name w:val="Body Text Indent 2"/>
    <w:basedOn w:val="a"/>
    <w:link w:val="2Char0"/>
    <w:autoRedefine/>
    <w:rsid w:val="007D4E91"/>
    <w:pPr>
      <w:ind w:firstLineChars="192" w:firstLine="461"/>
      <w:contextualSpacing/>
    </w:pPr>
    <w:rPr>
      <w:rFonts w:ascii="宋体" w:eastAsia="宋体" w:hAnsi="宋体" w:cs="Times New Roman"/>
      <w:szCs w:val="24"/>
    </w:rPr>
  </w:style>
  <w:style w:type="character" w:customStyle="1" w:styleId="Char9">
    <w:name w:val="正文文字 Char"/>
    <w:basedOn w:val="a0"/>
    <w:link w:val="af"/>
    <w:rsid w:val="007C49B9"/>
    <w:rPr>
      <w:rFonts w:ascii="Times New Roman" w:hAnsi="Times New Roman" w:cs="Times New Roman"/>
      <w:noProof/>
      <w:sz w:val="24"/>
    </w:rPr>
  </w:style>
  <w:style w:type="character" w:customStyle="1" w:styleId="2Char0">
    <w:name w:val="正文文本缩进 2 Char"/>
    <w:basedOn w:val="a0"/>
    <w:link w:val="20"/>
    <w:rsid w:val="007D4E91"/>
    <w:rPr>
      <w:rFonts w:ascii="宋体" w:eastAsia="宋体" w:hAnsi="宋体" w:cs="Times New Roman"/>
      <w:sz w:val="24"/>
      <w:szCs w:val="24"/>
    </w:rPr>
  </w:style>
  <w:style w:type="paragraph" w:customStyle="1" w:styleId="Chara">
    <w:name w:val="Char"/>
    <w:basedOn w:val="a"/>
    <w:rsid w:val="008752AF"/>
    <w:pPr>
      <w:spacing w:line="240" w:lineRule="auto"/>
    </w:pPr>
    <w:rPr>
      <w:rFonts w:eastAsia="宋体" w:cs="Times New Roman"/>
      <w:sz w:val="21"/>
      <w:szCs w:val="24"/>
    </w:rPr>
  </w:style>
  <w:style w:type="table" w:styleId="af0">
    <w:name w:val="Table Grid"/>
    <w:basedOn w:val="a1"/>
    <w:rsid w:val="007746D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报告正文"/>
    <w:basedOn w:val="af2"/>
    <w:qFormat/>
    <w:rsid w:val="007746DB"/>
    <w:pPr>
      <w:adjustRightInd w:val="0"/>
      <w:spacing w:after="0"/>
      <w:ind w:firstLineChars="225" w:firstLine="225"/>
      <w:textAlignment w:val="baseline"/>
    </w:pPr>
    <w:rPr>
      <w:rFonts w:eastAsia="宋体" w:cs="Times New Roman"/>
      <w:kern w:val="0"/>
      <w:szCs w:val="20"/>
      <w:lang w:bidi="he-IL"/>
    </w:rPr>
  </w:style>
  <w:style w:type="paragraph" w:styleId="af3">
    <w:name w:val="Body Text"/>
    <w:basedOn w:val="a"/>
    <w:link w:val="Charb"/>
    <w:unhideWhenUsed/>
    <w:rsid w:val="007746DB"/>
    <w:pPr>
      <w:spacing w:after="120"/>
    </w:pPr>
  </w:style>
  <w:style w:type="character" w:customStyle="1" w:styleId="Charb">
    <w:name w:val="正文文本 Char"/>
    <w:basedOn w:val="a0"/>
    <w:link w:val="af3"/>
    <w:rsid w:val="007746DB"/>
    <w:rPr>
      <w:rFonts w:ascii="Times New Roman" w:hAnsi="Times New Roman"/>
      <w:sz w:val="24"/>
    </w:rPr>
  </w:style>
  <w:style w:type="paragraph" w:styleId="af2">
    <w:name w:val="Body Text First Indent"/>
    <w:basedOn w:val="af3"/>
    <w:link w:val="Charc"/>
    <w:uiPriority w:val="99"/>
    <w:semiHidden/>
    <w:unhideWhenUsed/>
    <w:rsid w:val="007746DB"/>
    <w:pPr>
      <w:ind w:firstLineChars="100" w:firstLine="420"/>
    </w:pPr>
  </w:style>
  <w:style w:type="character" w:customStyle="1" w:styleId="Charc">
    <w:name w:val="正文首行缩进 Char"/>
    <w:basedOn w:val="Charb"/>
    <w:link w:val="af2"/>
    <w:uiPriority w:val="99"/>
    <w:semiHidden/>
    <w:rsid w:val="007746DB"/>
    <w:rPr>
      <w:rFonts w:ascii="Times New Roman" w:hAnsi="Times New Roman"/>
      <w:sz w:val="24"/>
    </w:rPr>
  </w:style>
  <w:style w:type="paragraph" w:styleId="af4">
    <w:name w:val="List Paragraph"/>
    <w:basedOn w:val="a"/>
    <w:uiPriority w:val="34"/>
    <w:qFormat/>
    <w:rsid w:val="00DB7D07"/>
    <w:pPr>
      <w:spacing w:line="240" w:lineRule="auto"/>
      <w:ind w:firstLineChars="200" w:firstLine="420"/>
    </w:pPr>
    <w:rPr>
      <w:rFonts w:ascii="Calibri" w:eastAsia="宋体" w:hAnsi="Calibri" w:cs="Times New Roman"/>
      <w:sz w:val="21"/>
    </w:rPr>
  </w:style>
  <w:style w:type="paragraph" w:styleId="af5">
    <w:name w:val="Revision"/>
    <w:hidden/>
    <w:uiPriority w:val="99"/>
    <w:semiHidden/>
    <w:rsid w:val="00DB7D07"/>
    <w:rPr>
      <w:rFonts w:ascii="Times New Roman" w:hAnsi="Times New Roman"/>
      <w:sz w:val="24"/>
    </w:rPr>
  </w:style>
  <w:style w:type="character" w:styleId="af6">
    <w:name w:val="Placeholder Text"/>
    <w:basedOn w:val="a0"/>
    <w:uiPriority w:val="99"/>
    <w:semiHidden/>
    <w:rsid w:val="00390854"/>
    <w:rPr>
      <w:color w:val="808080"/>
    </w:rPr>
  </w:style>
  <w:style w:type="paragraph" w:styleId="TOC">
    <w:name w:val="TOC Heading"/>
    <w:basedOn w:val="1"/>
    <w:next w:val="a"/>
    <w:uiPriority w:val="39"/>
    <w:unhideWhenUsed/>
    <w:qFormat/>
    <w:rsid w:val="003371B3"/>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0">
    <w:name w:val="toc 1"/>
    <w:basedOn w:val="a"/>
    <w:next w:val="a"/>
    <w:uiPriority w:val="39"/>
    <w:unhideWhenUsed/>
    <w:rsid w:val="003371B3"/>
    <w:pPr>
      <w:jc w:val="left"/>
    </w:pPr>
    <w:rPr>
      <w:rFonts w:eastAsia="黑体" w:cs="Times New Roman"/>
      <w:smallCaps/>
      <w:sz w:val="28"/>
    </w:rPr>
  </w:style>
  <w:style w:type="paragraph" w:styleId="21">
    <w:name w:val="toc 2"/>
    <w:basedOn w:val="a"/>
    <w:next w:val="a"/>
    <w:autoRedefine/>
    <w:uiPriority w:val="39"/>
    <w:unhideWhenUsed/>
    <w:rsid w:val="003371B3"/>
    <w:pPr>
      <w:ind w:left="210"/>
      <w:jc w:val="left"/>
    </w:pPr>
    <w:rPr>
      <w:rFonts w:eastAsia="黑体" w:cs="Times New Roman"/>
      <w:smallCaps/>
      <w:sz w:val="28"/>
    </w:rPr>
  </w:style>
  <w:style w:type="paragraph" w:styleId="30">
    <w:name w:val="toc 3"/>
    <w:basedOn w:val="a"/>
    <w:next w:val="a"/>
    <w:autoRedefine/>
    <w:uiPriority w:val="39"/>
    <w:unhideWhenUsed/>
    <w:rsid w:val="003371B3"/>
    <w:pPr>
      <w:ind w:leftChars="400" w:left="840"/>
    </w:pPr>
  </w:style>
  <w:style w:type="character" w:styleId="af7">
    <w:name w:val="Hyperlink"/>
    <w:basedOn w:val="a0"/>
    <w:uiPriority w:val="99"/>
    <w:unhideWhenUsed/>
    <w:rsid w:val="003371B3"/>
    <w:rPr>
      <w:color w:val="0000FF" w:themeColor="hyperlink"/>
      <w:u w:val="single"/>
    </w:rPr>
  </w:style>
  <w:style w:type="paragraph" w:customStyle="1" w:styleId="af8">
    <w:name w:val="表头"/>
    <w:basedOn w:val="ab"/>
    <w:link w:val="Chard"/>
    <w:uiPriority w:val="99"/>
    <w:rsid w:val="009C2C48"/>
    <w:pPr>
      <w:spacing w:beforeLines="50" w:before="50"/>
      <w:ind w:firstLineChars="200" w:firstLine="200"/>
      <w:textAlignment w:val="baseline"/>
    </w:pPr>
    <w:rPr>
      <w:rFonts w:eastAsiaTheme="minorEastAsia"/>
      <w:b/>
      <w:color w:val="000000"/>
    </w:rPr>
  </w:style>
  <w:style w:type="character" w:customStyle="1" w:styleId="Chard">
    <w:name w:val="表头 Char"/>
    <w:link w:val="af8"/>
    <w:uiPriority w:val="99"/>
    <w:locked/>
    <w:rsid w:val="009C2C48"/>
    <w:rPr>
      <w:rFonts w:ascii="Times New Roman" w:hAnsi="Times New Roman" w:cs="Times New Roman"/>
      <w:b/>
      <w:color w:val="000000"/>
      <w:szCs w:val="24"/>
    </w:rPr>
  </w:style>
  <w:style w:type="character" w:customStyle="1" w:styleId="af9">
    <w:name w:val="正文文本_"/>
    <w:link w:val="31"/>
    <w:rsid w:val="00D13C9E"/>
    <w:rPr>
      <w:rFonts w:ascii="MingLiU" w:eastAsia="MingLiU" w:hAnsi="MingLiU" w:cs="MingLiU"/>
      <w:sz w:val="25"/>
      <w:szCs w:val="25"/>
      <w:shd w:val="clear" w:color="auto" w:fill="FFFFFF"/>
    </w:rPr>
  </w:style>
  <w:style w:type="character" w:customStyle="1" w:styleId="0pt">
    <w:name w:val="正文文本 + 间距 0 pt"/>
    <w:rsid w:val="00D13C9E"/>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1">
    <w:name w:val="正文文本3"/>
    <w:basedOn w:val="a"/>
    <w:link w:val="af9"/>
    <w:rsid w:val="00D13C9E"/>
    <w:pPr>
      <w:shd w:val="clear" w:color="auto" w:fill="FFFFFF"/>
      <w:spacing w:before="240" w:after="60" w:line="473" w:lineRule="exact"/>
      <w:ind w:firstLineChars="200" w:firstLine="200"/>
      <w:jc w:val="distribute"/>
    </w:pPr>
    <w:rPr>
      <w:rFonts w:ascii="MingLiU" w:eastAsia="MingLiU" w:hAnsi="MingLiU" w:cs="MingLiU"/>
      <w:sz w:val="25"/>
      <w:szCs w:val="25"/>
    </w:rPr>
  </w:style>
  <w:style w:type="character" w:customStyle="1" w:styleId="11">
    <w:name w:val="正文文本1"/>
    <w:rsid w:val="00D13C9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5Char">
    <w:name w:val="标题 5 Char"/>
    <w:basedOn w:val="a0"/>
    <w:link w:val="5"/>
    <w:uiPriority w:val="9"/>
    <w:rsid w:val="00237D3F"/>
    <w:rPr>
      <w:rFonts w:ascii="Times New Roman" w:eastAsia="宋体" w:hAnsi="Times New Roman" w:cs="Times New Roman"/>
      <w:b/>
      <w:bCs/>
      <w:sz w:val="24"/>
      <w:szCs w:val="28"/>
    </w:rPr>
  </w:style>
  <w:style w:type="paragraph" w:styleId="afa">
    <w:name w:val="Title"/>
    <w:aliases w:val="标题3"/>
    <w:basedOn w:val="a"/>
    <w:next w:val="a"/>
    <w:link w:val="Chare"/>
    <w:uiPriority w:val="10"/>
    <w:qFormat/>
    <w:rsid w:val="00237D3F"/>
    <w:pPr>
      <w:spacing w:before="240" w:after="60"/>
      <w:ind w:firstLineChars="200" w:firstLine="200"/>
      <w:jc w:val="center"/>
      <w:outlineLvl w:val="0"/>
    </w:pPr>
    <w:rPr>
      <w:rFonts w:ascii="Cambria" w:eastAsia="宋体" w:hAnsi="Cambria" w:cs="Times New Roman"/>
      <w:b/>
      <w:bCs/>
      <w:sz w:val="32"/>
      <w:szCs w:val="32"/>
    </w:rPr>
  </w:style>
  <w:style w:type="character" w:customStyle="1" w:styleId="Chare">
    <w:name w:val="标题 Char"/>
    <w:aliases w:val="标题3 Char"/>
    <w:basedOn w:val="a0"/>
    <w:link w:val="afa"/>
    <w:uiPriority w:val="10"/>
    <w:rsid w:val="00237D3F"/>
    <w:rPr>
      <w:rFonts w:ascii="Cambria" w:eastAsia="宋体" w:hAnsi="Cambria" w:cs="Times New Roman"/>
      <w:b/>
      <w:bCs/>
      <w:sz w:val="32"/>
      <w:szCs w:val="32"/>
    </w:rPr>
  </w:style>
  <w:style w:type="paragraph" w:styleId="afb">
    <w:name w:val="Subtitle"/>
    <w:aliases w:val="大标题"/>
    <w:basedOn w:val="a"/>
    <w:next w:val="a"/>
    <w:link w:val="Charf"/>
    <w:uiPriority w:val="11"/>
    <w:qFormat/>
    <w:rsid w:val="00237D3F"/>
    <w:pPr>
      <w:jc w:val="center"/>
    </w:pPr>
    <w:rPr>
      <w:rFonts w:eastAsia="宋体" w:cs="Times New Roman"/>
      <w:b/>
      <w:bCs/>
      <w:kern w:val="28"/>
      <w:sz w:val="36"/>
      <w:szCs w:val="32"/>
    </w:rPr>
  </w:style>
  <w:style w:type="character" w:customStyle="1" w:styleId="Charf">
    <w:name w:val="副标题 Char"/>
    <w:aliases w:val="大标题 Char"/>
    <w:basedOn w:val="a0"/>
    <w:link w:val="afb"/>
    <w:uiPriority w:val="11"/>
    <w:rsid w:val="00237D3F"/>
    <w:rPr>
      <w:rFonts w:ascii="Times New Roman" w:eastAsia="宋体" w:hAnsi="Times New Roman" w:cs="Times New Roman"/>
      <w:b/>
      <w:bCs/>
      <w:kern w:val="28"/>
      <w:sz w:val="36"/>
      <w:szCs w:val="32"/>
    </w:rPr>
  </w:style>
  <w:style w:type="paragraph" w:styleId="40">
    <w:name w:val="toc 4"/>
    <w:basedOn w:val="a"/>
    <w:next w:val="a"/>
    <w:autoRedefine/>
    <w:uiPriority w:val="39"/>
    <w:unhideWhenUsed/>
    <w:rsid w:val="00237D3F"/>
    <w:pPr>
      <w:ind w:left="720" w:firstLineChars="200" w:firstLine="200"/>
      <w:jc w:val="left"/>
    </w:pPr>
    <w:rPr>
      <w:rFonts w:ascii="Calibri" w:eastAsia="宋体" w:hAnsi="Calibri" w:cs="Times New Roman"/>
      <w:sz w:val="18"/>
      <w:szCs w:val="18"/>
    </w:rPr>
  </w:style>
  <w:style w:type="numbering" w:customStyle="1" w:styleId="12">
    <w:name w:val="无列表1"/>
    <w:next w:val="a2"/>
    <w:uiPriority w:val="99"/>
    <w:semiHidden/>
    <w:unhideWhenUsed/>
    <w:rsid w:val="00237D3F"/>
  </w:style>
  <w:style w:type="paragraph" w:customStyle="1" w:styleId="211112b2TimesNewRoman106">
    <w:name w:val="样式 样式 样式 标题 2节标题 1.11.1标题2b2节名 + Times New Roman 小三 首行缩进:  1.06 ..."/>
    <w:basedOn w:val="a"/>
    <w:rsid w:val="00237D3F"/>
    <w:pPr>
      <w:keepNext/>
      <w:keepLines/>
      <w:widowControl/>
      <w:adjustRightInd w:val="0"/>
      <w:snapToGrid w:val="0"/>
      <w:jc w:val="left"/>
      <w:outlineLvl w:val="1"/>
    </w:pPr>
    <w:rPr>
      <w:rFonts w:eastAsia="黑体" w:cs="宋体"/>
      <w:sz w:val="30"/>
      <w:szCs w:val="20"/>
    </w:rPr>
  </w:style>
  <w:style w:type="paragraph" w:customStyle="1" w:styleId="29222">
    <w:name w:val="样式 样式 样式 宋体 四号 行距: 固定值 29 磅 首行缩进:  2 字符 + 首行缩进:  2 字符 + 首行缩进:  2..."/>
    <w:basedOn w:val="a"/>
    <w:rsid w:val="00237D3F"/>
    <w:pPr>
      <w:widowControl/>
      <w:adjustRightInd w:val="0"/>
      <w:snapToGrid w:val="0"/>
      <w:ind w:firstLineChars="200" w:firstLine="200"/>
    </w:pPr>
    <w:rPr>
      <w:rFonts w:eastAsia="宋体" w:cs="宋体"/>
      <w:sz w:val="28"/>
      <w:szCs w:val="20"/>
    </w:rPr>
  </w:style>
  <w:style w:type="paragraph" w:customStyle="1" w:styleId="31113h33rdlevelH3l3CT0">
    <w:name w:val="样式 样式 样式 标题 3条标题1.1.13h33rd levelH3l3CT + (中文) 黑体 四号 首行缩进:  0......"/>
    <w:basedOn w:val="a"/>
    <w:rsid w:val="00237D3F"/>
    <w:pPr>
      <w:keepNext/>
      <w:keepLines/>
      <w:widowControl/>
      <w:adjustRightInd w:val="0"/>
      <w:snapToGrid w:val="0"/>
      <w:jc w:val="left"/>
      <w:outlineLvl w:val="2"/>
    </w:pPr>
    <w:rPr>
      <w:rFonts w:eastAsia="宋体" w:cs="宋体"/>
      <w:b/>
      <w:bCs/>
      <w:sz w:val="28"/>
      <w:szCs w:val="20"/>
    </w:rPr>
  </w:style>
  <w:style w:type="character" w:customStyle="1" w:styleId="Charf0">
    <w:name w:val="纯文本 Char"/>
    <w:link w:val="afc"/>
    <w:rsid w:val="00237D3F"/>
    <w:rPr>
      <w:rFonts w:ascii="宋体" w:eastAsia="宋体" w:hAnsi="Courier New" w:cs="Courier New"/>
      <w:szCs w:val="21"/>
    </w:rPr>
  </w:style>
  <w:style w:type="character" w:customStyle="1" w:styleId="13">
    <w:name w:val="1条款编号"/>
    <w:rsid w:val="00237D3F"/>
    <w:rPr>
      <w:rFonts w:ascii="黑体" w:eastAsia="黑体" w:hAnsi="宋体"/>
    </w:rPr>
  </w:style>
  <w:style w:type="paragraph" w:styleId="afc">
    <w:name w:val="Plain Text"/>
    <w:basedOn w:val="a"/>
    <w:link w:val="Charf0"/>
    <w:rsid w:val="00237D3F"/>
    <w:pPr>
      <w:spacing w:line="240" w:lineRule="auto"/>
    </w:pPr>
    <w:rPr>
      <w:rFonts w:ascii="宋体" w:eastAsia="宋体" w:hAnsi="Courier New" w:cs="Courier New"/>
      <w:sz w:val="21"/>
      <w:szCs w:val="21"/>
    </w:rPr>
  </w:style>
  <w:style w:type="character" w:customStyle="1" w:styleId="Char10">
    <w:name w:val="纯文本 Char1"/>
    <w:basedOn w:val="a0"/>
    <w:uiPriority w:val="99"/>
    <w:semiHidden/>
    <w:rsid w:val="00237D3F"/>
    <w:rPr>
      <w:rFonts w:ascii="宋体" w:eastAsia="宋体" w:hAnsi="Courier New" w:cs="Courier New"/>
      <w:szCs w:val="21"/>
    </w:rPr>
  </w:style>
  <w:style w:type="character" w:styleId="afd">
    <w:name w:val="page number"/>
    <w:basedOn w:val="a0"/>
    <w:rsid w:val="00237D3F"/>
  </w:style>
  <w:style w:type="paragraph" w:styleId="afe">
    <w:name w:val="Body Text Indent"/>
    <w:basedOn w:val="a"/>
    <w:link w:val="Charf1"/>
    <w:rsid w:val="00237D3F"/>
    <w:pPr>
      <w:spacing w:line="240" w:lineRule="auto"/>
      <w:ind w:firstLineChars="200" w:firstLine="560"/>
    </w:pPr>
    <w:rPr>
      <w:rFonts w:eastAsia="宋体" w:cs="Times New Roman"/>
      <w:sz w:val="28"/>
      <w:szCs w:val="20"/>
    </w:rPr>
  </w:style>
  <w:style w:type="character" w:customStyle="1" w:styleId="Charf1">
    <w:name w:val="正文文本缩进 Char"/>
    <w:basedOn w:val="a0"/>
    <w:link w:val="afe"/>
    <w:rsid w:val="00237D3F"/>
    <w:rPr>
      <w:rFonts w:ascii="Times New Roman" w:eastAsia="宋体" w:hAnsi="Times New Roman" w:cs="Times New Roman"/>
      <w:sz w:val="28"/>
      <w:szCs w:val="20"/>
    </w:rPr>
  </w:style>
  <w:style w:type="table" w:customStyle="1" w:styleId="14">
    <w:name w:val="网格型1"/>
    <w:basedOn w:val="a1"/>
    <w:next w:val="af0"/>
    <w:rsid w:val="00237D3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uiPriority w:val="99"/>
    <w:rsid w:val="00237D3F"/>
    <w:pPr>
      <w:adjustRightInd w:val="0"/>
      <w:spacing w:line="403" w:lineRule="exact"/>
    </w:pPr>
    <w:rPr>
      <w:rFonts w:ascii="宋体" w:eastAsia="宋体" w:hAnsi="Calibri" w:cs="Times New Roman"/>
      <w:kern w:val="0"/>
      <w:szCs w:val="24"/>
    </w:rPr>
  </w:style>
  <w:style w:type="paragraph" w:customStyle="1" w:styleId="Style3">
    <w:name w:val="Style3"/>
    <w:basedOn w:val="a"/>
    <w:uiPriority w:val="99"/>
    <w:rsid w:val="00237D3F"/>
    <w:pPr>
      <w:adjustRightInd w:val="0"/>
      <w:spacing w:line="240" w:lineRule="auto"/>
      <w:jc w:val="left"/>
    </w:pPr>
    <w:rPr>
      <w:rFonts w:ascii="宋体" w:eastAsia="宋体" w:hAnsi="Calibri" w:cs="Times New Roman"/>
      <w:kern w:val="0"/>
      <w:szCs w:val="24"/>
    </w:rPr>
  </w:style>
  <w:style w:type="paragraph" w:customStyle="1" w:styleId="Style6">
    <w:name w:val="Style6"/>
    <w:basedOn w:val="a"/>
    <w:uiPriority w:val="99"/>
    <w:rsid w:val="00237D3F"/>
    <w:pPr>
      <w:adjustRightInd w:val="0"/>
      <w:spacing w:line="240" w:lineRule="auto"/>
      <w:jc w:val="left"/>
    </w:pPr>
    <w:rPr>
      <w:rFonts w:ascii="宋体" w:eastAsia="宋体" w:hAnsi="Calibri" w:cs="Times New Roman"/>
      <w:kern w:val="0"/>
      <w:szCs w:val="24"/>
    </w:rPr>
  </w:style>
  <w:style w:type="paragraph" w:customStyle="1" w:styleId="Style7">
    <w:name w:val="Style7"/>
    <w:basedOn w:val="a"/>
    <w:uiPriority w:val="99"/>
    <w:rsid w:val="00237D3F"/>
    <w:pPr>
      <w:adjustRightInd w:val="0"/>
      <w:spacing w:line="425" w:lineRule="exact"/>
      <w:ind w:hanging="274"/>
      <w:jc w:val="left"/>
    </w:pPr>
    <w:rPr>
      <w:rFonts w:ascii="宋体" w:eastAsia="宋体" w:hAnsi="Calibri" w:cs="Times New Roman"/>
      <w:kern w:val="0"/>
      <w:szCs w:val="24"/>
    </w:rPr>
  </w:style>
  <w:style w:type="character" w:customStyle="1" w:styleId="FontStyle11">
    <w:name w:val="Font Style11"/>
    <w:uiPriority w:val="99"/>
    <w:rsid w:val="00237D3F"/>
    <w:rPr>
      <w:rFonts w:ascii="宋体" w:eastAsia="宋体" w:hAnsi="宋体" w:cs="宋体" w:hint="eastAsia"/>
      <w:b/>
      <w:bCs/>
      <w:sz w:val="26"/>
      <w:szCs w:val="26"/>
    </w:rPr>
  </w:style>
  <w:style w:type="character" w:customStyle="1" w:styleId="FontStyle12">
    <w:name w:val="Font Style12"/>
    <w:uiPriority w:val="99"/>
    <w:rsid w:val="00237D3F"/>
    <w:rPr>
      <w:rFonts w:ascii="MingLiU" w:eastAsia="MingLiU" w:hAnsi="MingLiU" w:cs="MingLiU" w:hint="eastAsia"/>
      <w:b/>
      <w:bCs/>
      <w:spacing w:val="-10"/>
      <w:sz w:val="12"/>
      <w:szCs w:val="12"/>
    </w:rPr>
  </w:style>
  <w:style w:type="character" w:customStyle="1" w:styleId="FontStyle13">
    <w:name w:val="Font Style13"/>
    <w:uiPriority w:val="99"/>
    <w:rsid w:val="00237D3F"/>
    <w:rPr>
      <w:rFonts w:ascii="宋体" w:eastAsia="宋体" w:hAnsi="宋体" w:cs="宋体" w:hint="eastAsia"/>
      <w:sz w:val="24"/>
      <w:szCs w:val="24"/>
    </w:rPr>
  </w:style>
  <w:style w:type="character" w:customStyle="1" w:styleId="FontStyle15">
    <w:name w:val="Font Style15"/>
    <w:uiPriority w:val="99"/>
    <w:rsid w:val="00237D3F"/>
    <w:rPr>
      <w:rFonts w:ascii="Constantia" w:hAnsi="Constantia" w:cs="Constantia" w:hint="default"/>
      <w:sz w:val="40"/>
      <w:szCs w:val="40"/>
    </w:rPr>
  </w:style>
  <w:style w:type="character" w:customStyle="1" w:styleId="FontStyle16">
    <w:name w:val="Font Style16"/>
    <w:uiPriority w:val="99"/>
    <w:rsid w:val="00237D3F"/>
    <w:rPr>
      <w:rFonts w:ascii="Candara" w:hAnsi="Candara" w:cs="Candara" w:hint="default"/>
      <w:spacing w:val="-10"/>
      <w:sz w:val="20"/>
      <w:szCs w:val="20"/>
    </w:rPr>
  </w:style>
  <w:style w:type="character" w:customStyle="1" w:styleId="FontStyle24">
    <w:name w:val="Font Style24"/>
    <w:uiPriority w:val="99"/>
    <w:rsid w:val="00237D3F"/>
    <w:rPr>
      <w:rFonts w:ascii="宋体" w:eastAsia="宋体" w:hAnsi="宋体" w:cs="宋体" w:hint="eastAsia"/>
      <w:spacing w:val="20"/>
      <w:sz w:val="24"/>
      <w:szCs w:val="24"/>
    </w:rPr>
  </w:style>
  <w:style w:type="character" w:customStyle="1" w:styleId="FontStyle25">
    <w:name w:val="Font Style25"/>
    <w:uiPriority w:val="99"/>
    <w:rsid w:val="00237D3F"/>
    <w:rPr>
      <w:rFonts w:ascii="宋体" w:eastAsia="宋体" w:hAnsi="宋体" w:cs="宋体" w:hint="eastAsia"/>
      <w:b/>
      <w:bCs/>
      <w:sz w:val="10"/>
      <w:szCs w:val="10"/>
    </w:rPr>
  </w:style>
  <w:style w:type="character" w:customStyle="1" w:styleId="FontStyle26">
    <w:name w:val="Font Style26"/>
    <w:uiPriority w:val="99"/>
    <w:rsid w:val="00237D3F"/>
    <w:rPr>
      <w:rFonts w:ascii="宋体" w:eastAsia="宋体" w:hAnsi="宋体" w:cs="宋体" w:hint="eastAsia"/>
      <w:b/>
      <w:bCs/>
      <w:spacing w:val="-20"/>
      <w:sz w:val="24"/>
      <w:szCs w:val="24"/>
    </w:rPr>
  </w:style>
  <w:style w:type="paragraph" w:styleId="aff">
    <w:name w:val="caption"/>
    <w:basedOn w:val="a"/>
    <w:next w:val="a"/>
    <w:uiPriority w:val="35"/>
    <w:qFormat/>
    <w:rsid w:val="00237D3F"/>
    <w:pPr>
      <w:jc w:val="center"/>
    </w:pPr>
    <w:rPr>
      <w:rFonts w:eastAsia="黑体" w:cs="Times New Roman"/>
      <w:szCs w:val="20"/>
    </w:rPr>
  </w:style>
  <w:style w:type="numbering" w:customStyle="1" w:styleId="22">
    <w:name w:val="无列表2"/>
    <w:next w:val="a2"/>
    <w:uiPriority w:val="99"/>
    <w:semiHidden/>
    <w:unhideWhenUsed/>
    <w:rsid w:val="00237D3F"/>
  </w:style>
  <w:style w:type="paragraph" w:customStyle="1" w:styleId="aff0">
    <w:name w:val="节标题"/>
    <w:basedOn w:val="aff1"/>
    <w:next w:val="aff1"/>
    <w:rsid w:val="00237D3F"/>
    <w:pPr>
      <w:keepNext/>
      <w:spacing w:before="120" w:after="120"/>
      <w:ind w:firstLine="0"/>
      <w:jc w:val="left"/>
    </w:pPr>
    <w:rPr>
      <w:b/>
    </w:rPr>
  </w:style>
  <w:style w:type="paragraph" w:customStyle="1" w:styleId="aff1">
    <w:name w:val="正文（用户）"/>
    <w:basedOn w:val="a"/>
    <w:link w:val="Charf2"/>
    <w:rsid w:val="00237D3F"/>
    <w:pPr>
      <w:spacing w:line="240" w:lineRule="atLeast"/>
      <w:ind w:firstLine="567"/>
    </w:pPr>
    <w:rPr>
      <w:rFonts w:eastAsia="宋体" w:cs="Times New Roman"/>
      <w:sz w:val="28"/>
      <w:szCs w:val="20"/>
    </w:rPr>
  </w:style>
  <w:style w:type="character" w:customStyle="1" w:styleId="Charf2">
    <w:name w:val="正文（用户） Char"/>
    <w:link w:val="aff1"/>
    <w:rsid w:val="00237D3F"/>
    <w:rPr>
      <w:rFonts w:ascii="Times New Roman" w:eastAsia="宋体" w:hAnsi="Times New Roman" w:cs="Times New Roman"/>
      <w:sz w:val="28"/>
      <w:szCs w:val="20"/>
    </w:rPr>
  </w:style>
  <w:style w:type="numbering" w:customStyle="1" w:styleId="32">
    <w:name w:val="无列表3"/>
    <w:next w:val="a2"/>
    <w:uiPriority w:val="99"/>
    <w:semiHidden/>
    <w:unhideWhenUsed/>
    <w:rsid w:val="00237D3F"/>
  </w:style>
  <w:style w:type="numbering" w:customStyle="1" w:styleId="110">
    <w:name w:val="无列表11"/>
    <w:next w:val="a2"/>
    <w:uiPriority w:val="99"/>
    <w:semiHidden/>
    <w:unhideWhenUsed/>
    <w:rsid w:val="00237D3F"/>
  </w:style>
  <w:style w:type="table" w:customStyle="1" w:styleId="23">
    <w:name w:val="网格型2"/>
    <w:basedOn w:val="a1"/>
    <w:next w:val="af0"/>
    <w:uiPriority w:val="59"/>
    <w:rsid w:val="00237D3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1"/>
    <w:next w:val="af0"/>
    <w:rsid w:val="00237D3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a2"/>
    <w:uiPriority w:val="99"/>
    <w:semiHidden/>
    <w:unhideWhenUsed/>
    <w:rsid w:val="00237D3F"/>
  </w:style>
  <w:style w:type="numbering" w:customStyle="1" w:styleId="310">
    <w:name w:val="无列表31"/>
    <w:next w:val="a2"/>
    <w:uiPriority w:val="99"/>
    <w:semiHidden/>
    <w:unhideWhenUsed/>
    <w:rsid w:val="00237D3F"/>
  </w:style>
  <w:style w:type="paragraph" w:customStyle="1" w:styleId="aff2">
    <w:name w:val="表格内容"/>
    <w:basedOn w:val="a"/>
    <w:link w:val="Charf3"/>
    <w:qFormat/>
    <w:rsid w:val="00237D3F"/>
    <w:pPr>
      <w:widowControl/>
      <w:adjustRightInd w:val="0"/>
      <w:snapToGrid w:val="0"/>
      <w:spacing w:line="240" w:lineRule="auto"/>
      <w:jc w:val="center"/>
      <w:textAlignment w:val="baseline"/>
    </w:pPr>
    <w:rPr>
      <w:rFonts w:eastAsia="Times New Roman" w:cs="Times New Roman"/>
      <w:color w:val="000000"/>
      <w:kern w:val="0"/>
      <w:sz w:val="21"/>
      <w:szCs w:val="21"/>
    </w:rPr>
  </w:style>
  <w:style w:type="paragraph" w:styleId="aff3">
    <w:name w:val="Document Map"/>
    <w:basedOn w:val="a"/>
    <w:link w:val="Charf4"/>
    <w:semiHidden/>
    <w:unhideWhenUsed/>
    <w:rsid w:val="00237D3F"/>
    <w:pPr>
      <w:adjustRightInd w:val="0"/>
      <w:snapToGrid w:val="0"/>
      <w:ind w:firstLineChars="200" w:firstLine="480"/>
      <w:textAlignment w:val="baseline"/>
    </w:pPr>
    <w:rPr>
      <w:rFonts w:ascii="宋体" w:eastAsia="Times New Roman" w:cs="Times New Roman"/>
      <w:color w:val="000000"/>
      <w:sz w:val="18"/>
      <w:szCs w:val="18"/>
    </w:rPr>
  </w:style>
  <w:style w:type="character" w:customStyle="1" w:styleId="Charf4">
    <w:name w:val="文档结构图 Char"/>
    <w:basedOn w:val="a0"/>
    <w:link w:val="aff3"/>
    <w:semiHidden/>
    <w:rsid w:val="00237D3F"/>
    <w:rPr>
      <w:rFonts w:ascii="宋体" w:eastAsia="Times New Roman" w:hAnsi="Times New Roman" w:cs="Times New Roman"/>
      <w:color w:val="000000"/>
      <w:sz w:val="18"/>
      <w:szCs w:val="18"/>
      <w:lang w:val="en-US"/>
    </w:rPr>
  </w:style>
  <w:style w:type="table" w:customStyle="1" w:styleId="211">
    <w:name w:val="网格型21"/>
    <w:basedOn w:val="a1"/>
    <w:next w:val="af0"/>
    <w:uiPriority w:val="59"/>
    <w:rsid w:val="00237D3F"/>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
    <w:name w:val="Char Char Char Char"/>
    <w:basedOn w:val="a"/>
    <w:autoRedefine/>
    <w:rsid w:val="00237D3F"/>
    <w:pPr>
      <w:snapToGrid w:val="0"/>
      <w:spacing w:line="400" w:lineRule="exact"/>
      <w:ind w:firstLine="454"/>
      <w:jc w:val="center"/>
    </w:pPr>
    <w:rPr>
      <w:rFonts w:ascii="Verdana" w:eastAsia="宋体" w:hAnsi="Verdana" w:cs="Times New Roman"/>
      <w:color w:val="000000"/>
      <w:szCs w:val="20"/>
      <w:lang w:eastAsia="en-US"/>
    </w:rPr>
  </w:style>
  <w:style w:type="paragraph" w:customStyle="1" w:styleId="15">
    <w:name w:val="正文小四1.5行距"/>
    <w:basedOn w:val="a"/>
    <w:rsid w:val="00237D3F"/>
    <w:pPr>
      <w:snapToGrid w:val="0"/>
      <w:ind w:firstLineChars="200" w:firstLine="200"/>
    </w:pPr>
    <w:rPr>
      <w:rFonts w:eastAsia="宋体" w:cs="Times New Roman"/>
      <w:color w:val="000000"/>
      <w:szCs w:val="20"/>
    </w:rPr>
  </w:style>
  <w:style w:type="paragraph" w:customStyle="1" w:styleId="Char11">
    <w:name w:val="Char1"/>
    <w:basedOn w:val="a"/>
    <w:rsid w:val="00237D3F"/>
    <w:pPr>
      <w:snapToGrid w:val="0"/>
      <w:spacing w:line="560" w:lineRule="exact"/>
      <w:ind w:firstLine="454"/>
    </w:pPr>
    <w:rPr>
      <w:rFonts w:eastAsia="宋体" w:cs="Times New Roman"/>
      <w:color w:val="000000"/>
      <w:sz w:val="30"/>
      <w:szCs w:val="21"/>
    </w:rPr>
  </w:style>
  <w:style w:type="paragraph" w:customStyle="1" w:styleId="aff4">
    <w:name w:val="扉页"/>
    <w:basedOn w:val="a"/>
    <w:link w:val="Charf5"/>
    <w:qFormat/>
    <w:rsid w:val="00237D3F"/>
    <w:pPr>
      <w:snapToGrid w:val="0"/>
      <w:ind w:firstLine="454"/>
      <w:jc w:val="center"/>
    </w:pPr>
    <w:rPr>
      <w:rFonts w:eastAsia="宋体" w:cs="Times New Roman"/>
      <w:color w:val="000000"/>
      <w:szCs w:val="24"/>
    </w:rPr>
  </w:style>
  <w:style w:type="character" w:customStyle="1" w:styleId="Charf5">
    <w:name w:val="扉页 Char"/>
    <w:link w:val="aff4"/>
    <w:rsid w:val="00237D3F"/>
    <w:rPr>
      <w:rFonts w:ascii="Times New Roman" w:eastAsia="宋体" w:hAnsi="Times New Roman" w:cs="Times New Roman"/>
      <w:color w:val="000000"/>
      <w:sz w:val="24"/>
      <w:szCs w:val="24"/>
    </w:rPr>
  </w:style>
  <w:style w:type="paragraph" w:customStyle="1" w:styleId="aff5">
    <w:name w:val="目录"/>
    <w:basedOn w:val="a"/>
    <w:qFormat/>
    <w:rsid w:val="00237D3F"/>
    <w:pPr>
      <w:snapToGrid w:val="0"/>
      <w:jc w:val="center"/>
    </w:pPr>
    <w:rPr>
      <w:rFonts w:eastAsia="宋体" w:cs="Times New Roman"/>
      <w:b/>
      <w:color w:val="000000"/>
      <w:sz w:val="36"/>
      <w:szCs w:val="36"/>
    </w:rPr>
  </w:style>
  <w:style w:type="character" w:customStyle="1" w:styleId="Charf3">
    <w:name w:val="表格内容 Char"/>
    <w:link w:val="aff2"/>
    <w:rsid w:val="00237D3F"/>
    <w:rPr>
      <w:rFonts w:ascii="Times New Roman" w:eastAsia="Times New Roman" w:hAnsi="Times New Roman" w:cs="Times New Roman"/>
      <w:color w:val="000000"/>
      <w:kern w:val="0"/>
      <w:szCs w:val="21"/>
      <w:lang w:val="en-US"/>
    </w:rPr>
  </w:style>
  <w:style w:type="paragraph" w:styleId="50">
    <w:name w:val="toc 5"/>
    <w:basedOn w:val="a"/>
    <w:next w:val="a"/>
    <w:autoRedefine/>
    <w:uiPriority w:val="39"/>
    <w:unhideWhenUsed/>
    <w:rsid w:val="00237D3F"/>
    <w:pPr>
      <w:ind w:left="960" w:firstLineChars="200" w:firstLine="200"/>
      <w:jc w:val="left"/>
    </w:pPr>
    <w:rPr>
      <w:rFonts w:ascii="Calibri" w:eastAsia="宋体" w:hAnsi="Calibri" w:cs="Times New Roman"/>
      <w:sz w:val="18"/>
      <w:szCs w:val="18"/>
    </w:rPr>
  </w:style>
  <w:style w:type="paragraph" w:styleId="6">
    <w:name w:val="toc 6"/>
    <w:basedOn w:val="a"/>
    <w:next w:val="a"/>
    <w:autoRedefine/>
    <w:uiPriority w:val="39"/>
    <w:unhideWhenUsed/>
    <w:rsid w:val="00237D3F"/>
    <w:pPr>
      <w:ind w:left="1200" w:firstLineChars="200" w:firstLine="200"/>
      <w:jc w:val="left"/>
    </w:pPr>
    <w:rPr>
      <w:rFonts w:ascii="Calibri" w:eastAsia="宋体" w:hAnsi="Calibri" w:cs="Times New Roman"/>
      <w:sz w:val="18"/>
      <w:szCs w:val="18"/>
    </w:rPr>
  </w:style>
  <w:style w:type="paragraph" w:styleId="7">
    <w:name w:val="toc 7"/>
    <w:basedOn w:val="a"/>
    <w:next w:val="a"/>
    <w:autoRedefine/>
    <w:uiPriority w:val="39"/>
    <w:unhideWhenUsed/>
    <w:rsid w:val="00237D3F"/>
    <w:pPr>
      <w:ind w:left="1440" w:firstLineChars="200" w:firstLine="200"/>
      <w:jc w:val="left"/>
    </w:pPr>
    <w:rPr>
      <w:rFonts w:ascii="Calibri" w:eastAsia="宋体" w:hAnsi="Calibri" w:cs="Times New Roman"/>
      <w:sz w:val="18"/>
      <w:szCs w:val="18"/>
    </w:rPr>
  </w:style>
  <w:style w:type="paragraph" w:styleId="8">
    <w:name w:val="toc 8"/>
    <w:basedOn w:val="a"/>
    <w:next w:val="a"/>
    <w:autoRedefine/>
    <w:uiPriority w:val="39"/>
    <w:unhideWhenUsed/>
    <w:rsid w:val="00237D3F"/>
    <w:pPr>
      <w:ind w:left="1680" w:firstLineChars="200" w:firstLine="200"/>
      <w:jc w:val="left"/>
    </w:pPr>
    <w:rPr>
      <w:rFonts w:ascii="Calibri" w:eastAsia="宋体" w:hAnsi="Calibri" w:cs="Times New Roman"/>
      <w:sz w:val="18"/>
      <w:szCs w:val="18"/>
    </w:rPr>
  </w:style>
  <w:style w:type="paragraph" w:styleId="9">
    <w:name w:val="toc 9"/>
    <w:basedOn w:val="a"/>
    <w:next w:val="a"/>
    <w:autoRedefine/>
    <w:uiPriority w:val="39"/>
    <w:unhideWhenUsed/>
    <w:rsid w:val="00237D3F"/>
    <w:pPr>
      <w:ind w:left="1920" w:firstLineChars="200" w:firstLine="200"/>
      <w:jc w:val="left"/>
    </w:pPr>
    <w:rPr>
      <w:rFonts w:ascii="Calibri" w:eastAsia="宋体" w:hAnsi="Calibri" w:cs="Times New Roman"/>
      <w:sz w:val="18"/>
      <w:szCs w:val="18"/>
    </w:rPr>
  </w:style>
  <w:style w:type="paragraph" w:customStyle="1" w:styleId="CharCharCharCharCharCharChar">
    <w:name w:val="Char Char Char Char Char Char Char"/>
    <w:basedOn w:val="a"/>
    <w:rsid w:val="00237D3F"/>
    <w:pPr>
      <w:snapToGrid w:val="0"/>
      <w:ind w:firstLineChars="200" w:firstLine="200"/>
    </w:pPr>
    <w:rPr>
      <w:rFonts w:eastAsia="宋体" w:cs="Times New Roman"/>
      <w:sz w:val="21"/>
      <w:szCs w:val="20"/>
    </w:rPr>
  </w:style>
  <w:style w:type="paragraph" w:customStyle="1" w:styleId="Default">
    <w:name w:val="Default"/>
    <w:rsid w:val="00237D3F"/>
    <w:pPr>
      <w:widowControl w:val="0"/>
      <w:autoSpaceDE w:val="0"/>
      <w:autoSpaceDN w:val="0"/>
      <w:adjustRightInd w:val="0"/>
    </w:pPr>
    <w:rPr>
      <w:rFonts w:ascii="宋体" w:eastAsia="宋体" w:hAnsi="宋体" w:cs="宋体"/>
      <w:color w:val="000000"/>
      <w:kern w:val="0"/>
      <w:sz w:val="24"/>
      <w:szCs w:val="24"/>
    </w:rPr>
  </w:style>
  <w:style w:type="paragraph" w:styleId="aff6">
    <w:name w:val="Date"/>
    <w:basedOn w:val="a"/>
    <w:next w:val="a"/>
    <w:link w:val="Charf6"/>
    <w:uiPriority w:val="99"/>
    <w:semiHidden/>
    <w:unhideWhenUsed/>
    <w:rsid w:val="00237D3F"/>
    <w:pPr>
      <w:ind w:leftChars="2500" w:left="100" w:firstLineChars="200" w:firstLine="200"/>
    </w:pPr>
    <w:rPr>
      <w:rFonts w:eastAsia="宋体" w:cs="Times New Roman"/>
    </w:rPr>
  </w:style>
  <w:style w:type="character" w:customStyle="1" w:styleId="Charf6">
    <w:name w:val="日期 Char"/>
    <w:basedOn w:val="a0"/>
    <w:link w:val="aff6"/>
    <w:uiPriority w:val="99"/>
    <w:semiHidden/>
    <w:rsid w:val="00237D3F"/>
    <w:rPr>
      <w:rFonts w:ascii="Times New Roman" w:eastAsia="宋体" w:hAnsi="Times New Roman" w:cs="Times New Roman"/>
      <w:sz w:val="24"/>
    </w:rPr>
  </w:style>
  <w:style w:type="numbering" w:customStyle="1" w:styleId="41">
    <w:name w:val="无列表4"/>
    <w:next w:val="a2"/>
    <w:semiHidden/>
    <w:rsid w:val="00237D3F"/>
  </w:style>
  <w:style w:type="paragraph" w:customStyle="1" w:styleId="CharCharChar2Char">
    <w:name w:val="Char Char Char2 Char"/>
    <w:basedOn w:val="a"/>
    <w:rsid w:val="00237D3F"/>
    <w:pPr>
      <w:tabs>
        <w:tab w:val="num" w:pos="927"/>
      </w:tabs>
      <w:spacing w:line="240" w:lineRule="auto"/>
      <w:ind w:firstLine="567"/>
    </w:pPr>
    <w:rPr>
      <w:rFonts w:eastAsia="宋体" w:cs="Times New Roman"/>
      <w:sz w:val="21"/>
      <w:szCs w:val="24"/>
    </w:rPr>
  </w:style>
  <w:style w:type="paragraph" w:customStyle="1" w:styleId="Charf7">
    <w:name w:val="Char"/>
    <w:basedOn w:val="a"/>
    <w:rsid w:val="00237D3F"/>
    <w:pPr>
      <w:spacing w:line="240" w:lineRule="auto"/>
    </w:pPr>
    <w:rPr>
      <w:rFonts w:eastAsia="宋体" w:cs="Times New Roman"/>
      <w:sz w:val="21"/>
      <w:szCs w:val="24"/>
    </w:rPr>
  </w:style>
  <w:style w:type="paragraph" w:customStyle="1" w:styleId="xl25">
    <w:name w:val="xl25"/>
    <w:basedOn w:val="a"/>
    <w:rsid w:val="00237D3F"/>
    <w:pPr>
      <w:widowControl/>
      <w:spacing w:before="100" w:beforeAutospacing="1" w:after="100" w:afterAutospacing="1" w:line="240" w:lineRule="auto"/>
      <w:jc w:val="center"/>
      <w:textAlignment w:val="center"/>
    </w:pPr>
    <w:rPr>
      <w:rFonts w:ascii="Arial Unicode MS" w:eastAsia="Arial Unicode MS" w:hAnsi="Arial Unicode MS" w:cs="Times New Roman"/>
      <w:kern w:val="0"/>
      <w:szCs w:val="20"/>
    </w:rPr>
  </w:style>
  <w:style w:type="table" w:customStyle="1" w:styleId="33">
    <w:name w:val="网格型3"/>
    <w:basedOn w:val="a1"/>
    <w:next w:val="af0"/>
    <w:rsid w:val="00237D3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0">
    <w:name w:val="Char3"/>
    <w:basedOn w:val="a"/>
    <w:rsid w:val="00237D3F"/>
    <w:pPr>
      <w:tabs>
        <w:tab w:val="num" w:pos="927"/>
      </w:tabs>
      <w:spacing w:line="240" w:lineRule="auto"/>
      <w:ind w:firstLine="567"/>
    </w:pPr>
    <w:rPr>
      <w:rFonts w:eastAsia="宋体" w:cs="Times New Roman"/>
      <w:sz w:val="21"/>
      <w:szCs w:val="24"/>
    </w:rPr>
  </w:style>
  <w:style w:type="character" w:customStyle="1" w:styleId="CharChar2">
    <w:name w:val="Char Char2"/>
    <w:rsid w:val="00237D3F"/>
    <w:rPr>
      <w:rFonts w:ascii="Arial" w:eastAsia="黑体" w:hAnsi="Arial"/>
      <w:b/>
      <w:bCs/>
      <w:kern w:val="2"/>
      <w:sz w:val="32"/>
      <w:szCs w:val="32"/>
      <w:lang w:val="en-US" w:eastAsia="zh-CN" w:bidi="ar-SA"/>
    </w:rPr>
  </w:style>
  <w:style w:type="paragraph" w:styleId="34">
    <w:name w:val="Body Text Indent 3"/>
    <w:basedOn w:val="a"/>
    <w:link w:val="3Char0"/>
    <w:rsid w:val="00237D3F"/>
    <w:pPr>
      <w:spacing w:before="20" w:after="20"/>
      <w:ind w:firstLineChars="200" w:firstLine="480"/>
      <w:jc w:val="left"/>
    </w:pPr>
    <w:rPr>
      <w:rFonts w:ascii="宋体" w:eastAsia="宋体" w:hAnsi="宋体" w:cs="Times New Roman"/>
      <w:szCs w:val="24"/>
    </w:rPr>
  </w:style>
  <w:style w:type="character" w:customStyle="1" w:styleId="3Char0">
    <w:name w:val="正文文本缩进 3 Char"/>
    <w:basedOn w:val="a0"/>
    <w:link w:val="34"/>
    <w:rsid w:val="00237D3F"/>
    <w:rPr>
      <w:rFonts w:ascii="宋体" w:eastAsia="宋体" w:hAnsi="宋体" w:cs="Times New Roman"/>
      <w:sz w:val="24"/>
      <w:szCs w:val="24"/>
    </w:rPr>
  </w:style>
  <w:style w:type="paragraph" w:styleId="aff7">
    <w:name w:val="Block Text"/>
    <w:basedOn w:val="a"/>
    <w:rsid w:val="00237D3F"/>
    <w:pPr>
      <w:spacing w:line="240" w:lineRule="auto"/>
      <w:ind w:leftChars="34" w:left="122" w:rightChars="34" w:right="122" w:firstLine="1"/>
      <w:jc w:val="center"/>
    </w:pPr>
    <w:rPr>
      <w:rFonts w:ascii="New Century Schoolbook" w:eastAsia="宋体" w:hAnsi="New Century Schoolbook" w:cs="Times New Roman"/>
      <w:sz w:val="21"/>
      <w:szCs w:val="24"/>
      <w:lang w:val="en-GB"/>
    </w:rPr>
  </w:style>
  <w:style w:type="paragraph" w:styleId="24">
    <w:name w:val="Body Text 2"/>
    <w:basedOn w:val="a"/>
    <w:link w:val="2Char1"/>
    <w:rsid w:val="00237D3F"/>
    <w:pPr>
      <w:spacing w:line="240" w:lineRule="auto"/>
      <w:ind w:rightChars="62" w:right="223"/>
      <w:jc w:val="center"/>
    </w:pPr>
    <w:rPr>
      <w:rFonts w:ascii="New Century Schoolbook" w:eastAsia="宋体" w:hAnsi="New Century Schoolbook" w:cs="Times New Roman"/>
      <w:sz w:val="21"/>
      <w:szCs w:val="24"/>
      <w:lang w:val="en-GB"/>
    </w:rPr>
  </w:style>
  <w:style w:type="character" w:customStyle="1" w:styleId="2Char1">
    <w:name w:val="正文文本 2 Char"/>
    <w:basedOn w:val="a0"/>
    <w:link w:val="24"/>
    <w:rsid w:val="00237D3F"/>
    <w:rPr>
      <w:rFonts w:ascii="New Century Schoolbook" w:eastAsia="宋体" w:hAnsi="New Century Schoolbook" w:cs="Times New Roman"/>
      <w:szCs w:val="24"/>
      <w:lang w:val="en-GB"/>
    </w:rPr>
  </w:style>
  <w:style w:type="paragraph" w:customStyle="1" w:styleId="222">
    <w:name w:val="样式 样式 样式 正文文本缩进 + 首行缩进:  2 字符 + 首行缩进:  2 字符 + 首行缩进:  2 字符"/>
    <w:basedOn w:val="a"/>
    <w:autoRedefine/>
    <w:rsid w:val="00237D3F"/>
    <w:pPr>
      <w:tabs>
        <w:tab w:val="left" w:pos="8640"/>
      </w:tabs>
      <w:ind w:firstLineChars="200" w:firstLine="480"/>
    </w:pPr>
    <w:rPr>
      <w:rFonts w:eastAsia="宋体" w:cs="Times New Roman"/>
      <w:szCs w:val="24"/>
    </w:rPr>
  </w:style>
  <w:style w:type="character" w:styleId="aff8">
    <w:name w:val="FollowedHyperlink"/>
    <w:uiPriority w:val="99"/>
    <w:semiHidden/>
    <w:unhideWhenUsed/>
    <w:rsid w:val="00237D3F"/>
    <w:rPr>
      <w:color w:val="800080"/>
      <w:u w:val="single"/>
    </w:rPr>
  </w:style>
  <w:style w:type="table" w:customStyle="1" w:styleId="42">
    <w:name w:val="网格型4"/>
    <w:basedOn w:val="a1"/>
    <w:next w:val="af0"/>
    <w:uiPriority w:val="59"/>
    <w:rsid w:val="00237D3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0"/>
    <w:uiPriority w:val="59"/>
    <w:rsid w:val="00237D3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正文缩进 Char1"/>
    <w:aliases w:val="首行缩进两字 Char,正文（首行缩进两字） Char Char1,首行缩进两字 Char Char Char,正文（首行缩进两字） Char Char Char Char1,正文（首行缩进两字） Char Char Char Char Char,特点 Char,ÕýÎÄ1 Char,文本 Char,正文（首行缩进两字） Char Char Char1,通用正文缩进 Char Char Char,表正文 Char,正文非缩进 Char,段1 Char,正文不缩进 Char"/>
    <w:link w:val="a3"/>
    <w:rsid w:val="00237D3F"/>
    <w:rPr>
      <w:rFonts w:ascii="Times New Roman" w:eastAsia="宋体" w:hAnsi="Times New Roman" w:cs="Times New Roman"/>
      <w:sz w:val="24"/>
      <w:szCs w:val="24"/>
    </w:rPr>
  </w:style>
  <w:style w:type="paragraph" w:customStyle="1" w:styleId="aff9">
    <w:name w:val="！正文"/>
    <w:basedOn w:val="a"/>
    <w:link w:val="Charf8"/>
    <w:qFormat/>
    <w:rsid w:val="00237D3F"/>
    <w:pPr>
      <w:ind w:firstLineChars="200" w:firstLine="480"/>
    </w:pPr>
    <w:rPr>
      <w:rFonts w:eastAsia="宋体" w:cs="Times New Roman"/>
      <w:color w:val="000000"/>
      <w:szCs w:val="24"/>
    </w:rPr>
  </w:style>
  <w:style w:type="character" w:customStyle="1" w:styleId="Charf8">
    <w:name w:val="！正文 Char"/>
    <w:link w:val="aff9"/>
    <w:rsid w:val="00237D3F"/>
    <w:rPr>
      <w:rFonts w:ascii="Times New Roman" w:eastAsia="宋体" w:hAnsi="Times New Roman" w:cs="Times New Roman"/>
      <w:color w:val="000000"/>
      <w:sz w:val="24"/>
      <w:szCs w:val="24"/>
    </w:rPr>
  </w:style>
  <w:style w:type="paragraph" w:customStyle="1" w:styleId="affa">
    <w:name w:val="！表格内容"/>
    <w:basedOn w:val="a"/>
    <w:link w:val="Charf9"/>
    <w:qFormat/>
    <w:rsid w:val="00237D3F"/>
    <w:pPr>
      <w:spacing w:line="240" w:lineRule="auto"/>
    </w:pPr>
    <w:rPr>
      <w:rFonts w:eastAsia="宋体" w:cs="Times New Roman"/>
      <w:sz w:val="21"/>
      <w:szCs w:val="24"/>
    </w:rPr>
  </w:style>
  <w:style w:type="character" w:customStyle="1" w:styleId="Charf9">
    <w:name w:val="！表格内容 Char"/>
    <w:link w:val="affa"/>
    <w:rsid w:val="00237D3F"/>
    <w:rPr>
      <w:rFonts w:ascii="Times New Roman" w:eastAsia="宋体" w:hAnsi="Times New Roman" w:cs="Times New Roman"/>
      <w:szCs w:val="24"/>
    </w:rPr>
  </w:style>
  <w:style w:type="paragraph" w:customStyle="1" w:styleId="affb">
    <w:name w:val="表格图片标题"/>
    <w:basedOn w:val="a"/>
    <w:link w:val="Charfa"/>
    <w:qFormat/>
    <w:rsid w:val="00237D3F"/>
    <w:pPr>
      <w:spacing w:line="240" w:lineRule="auto"/>
      <w:jc w:val="center"/>
    </w:pPr>
    <w:rPr>
      <w:rFonts w:eastAsia="宋体" w:cs="Times New Roman"/>
      <w:b/>
      <w:szCs w:val="24"/>
    </w:rPr>
  </w:style>
  <w:style w:type="character" w:customStyle="1" w:styleId="Charfa">
    <w:name w:val="表格图片标题 Char"/>
    <w:link w:val="affb"/>
    <w:rsid w:val="00237D3F"/>
    <w:rPr>
      <w:rFonts w:ascii="Times New Roman" w:eastAsia="宋体" w:hAnsi="Times New Roman" w:cs="Times New Roman"/>
      <w:b/>
      <w:sz w:val="24"/>
      <w:szCs w:val="24"/>
    </w:rPr>
  </w:style>
  <w:style w:type="paragraph" w:customStyle="1" w:styleId="25">
    <w:name w:val="2级标题"/>
    <w:basedOn w:val="2"/>
    <w:next w:val="2"/>
    <w:link w:val="2Char2"/>
    <w:qFormat/>
    <w:rsid w:val="0005125E"/>
    <w:rPr>
      <w:kern w:val="44"/>
    </w:rPr>
  </w:style>
  <w:style w:type="character" w:customStyle="1" w:styleId="2Char2">
    <w:name w:val="2级标题 Char"/>
    <w:basedOn w:val="1Char"/>
    <w:link w:val="25"/>
    <w:rsid w:val="0005125E"/>
    <w:rPr>
      <w:rFonts w:ascii="Times New Roman" w:eastAsiaTheme="majorEastAsia" w:hAnsi="Times New Roman" w:cs="Times New Roman"/>
      <w:b/>
      <w:bCs/>
      <w:kern w:val="44"/>
      <w:sz w:val="30"/>
      <w:szCs w:val="32"/>
    </w:rPr>
  </w:style>
  <w:style w:type="paragraph" w:customStyle="1" w:styleId="affc">
    <w:name w:val="正文段落正式格式"/>
    <w:basedOn w:val="a"/>
    <w:link w:val="Charfb"/>
    <w:rsid w:val="00EF3D92"/>
    <w:pPr>
      <w:ind w:firstLineChars="200" w:firstLine="480"/>
    </w:pPr>
    <w:rPr>
      <w:rFonts w:eastAsia="宋体" w:cs="宋体"/>
      <w:color w:val="000000"/>
      <w:kern w:val="0"/>
      <w:szCs w:val="20"/>
    </w:rPr>
  </w:style>
  <w:style w:type="character" w:customStyle="1" w:styleId="Charfb">
    <w:name w:val="正文段落正式格式 Char"/>
    <w:link w:val="affc"/>
    <w:rsid w:val="00EF3D92"/>
    <w:rPr>
      <w:rFonts w:ascii="Times New Roman" w:eastAsia="宋体" w:hAnsi="Times New Roman" w:cs="宋体"/>
      <w:color w:val="000000"/>
      <w:kern w:val="0"/>
      <w:sz w:val="24"/>
      <w:szCs w:val="20"/>
    </w:rPr>
  </w:style>
  <w:style w:type="paragraph" w:customStyle="1" w:styleId="CharChar4">
    <w:name w:val="Char Char4"/>
    <w:basedOn w:val="a"/>
    <w:rsid w:val="004A1DAE"/>
    <w:pPr>
      <w:spacing w:line="240" w:lineRule="auto"/>
    </w:pPr>
    <w:rPr>
      <w:rFonts w:eastAsia="宋体" w:cs="Times New Roman"/>
      <w:szCs w:val="24"/>
    </w:rPr>
  </w:style>
  <w:style w:type="paragraph" w:customStyle="1" w:styleId="CharChar40">
    <w:name w:val="Char Char4"/>
    <w:basedOn w:val="a"/>
    <w:rsid w:val="00700A67"/>
    <w:pPr>
      <w:spacing w:line="240" w:lineRule="auto"/>
    </w:pPr>
    <w:rPr>
      <w:rFonts w:eastAsia="宋体"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9D9"/>
    <w:pPr>
      <w:widowControl w:val="0"/>
      <w:spacing w:line="360" w:lineRule="auto"/>
      <w:jc w:val="both"/>
    </w:pPr>
    <w:rPr>
      <w:rFonts w:ascii="Times New Roman" w:hAnsi="Times New Roman"/>
      <w:sz w:val="24"/>
    </w:rPr>
  </w:style>
  <w:style w:type="paragraph" w:styleId="1">
    <w:name w:val="heading 1"/>
    <w:basedOn w:val="a"/>
    <w:next w:val="a"/>
    <w:link w:val="1Char"/>
    <w:autoRedefine/>
    <w:qFormat/>
    <w:rsid w:val="002631B6"/>
    <w:pPr>
      <w:keepNext/>
      <w:keepLines/>
      <w:spacing w:beforeLines="50" w:afterLines="50"/>
      <w:jc w:val="center"/>
      <w:outlineLvl w:val="0"/>
    </w:pPr>
    <w:rPr>
      <w:rFonts w:eastAsia="黑体" w:cs="Times New Roman"/>
      <w:b/>
      <w:bCs/>
      <w:kern w:val="44"/>
      <w:sz w:val="32"/>
      <w:szCs w:val="44"/>
    </w:rPr>
  </w:style>
  <w:style w:type="paragraph" w:styleId="2">
    <w:name w:val="heading 2"/>
    <w:basedOn w:val="a"/>
    <w:next w:val="a"/>
    <w:link w:val="2Char"/>
    <w:autoRedefine/>
    <w:uiPriority w:val="9"/>
    <w:unhideWhenUsed/>
    <w:qFormat/>
    <w:rsid w:val="00227C16"/>
    <w:pPr>
      <w:keepNext/>
      <w:spacing w:beforeLines="50" w:before="163" w:afterLines="50" w:after="163"/>
      <w:outlineLvl w:val="1"/>
    </w:pPr>
    <w:rPr>
      <w:rFonts w:eastAsiaTheme="majorEastAsia" w:cs="Times New Roman"/>
      <w:b/>
      <w:bCs/>
      <w:sz w:val="30"/>
      <w:szCs w:val="32"/>
    </w:rPr>
  </w:style>
  <w:style w:type="paragraph" w:styleId="3">
    <w:name w:val="heading 3"/>
    <w:basedOn w:val="a"/>
    <w:next w:val="a"/>
    <w:link w:val="3Char"/>
    <w:autoRedefine/>
    <w:qFormat/>
    <w:rsid w:val="00541004"/>
    <w:pPr>
      <w:keepNext/>
      <w:keepLines/>
      <w:adjustRightInd w:val="0"/>
      <w:snapToGrid w:val="0"/>
      <w:spacing w:beforeLines="50"/>
      <w:outlineLvl w:val="2"/>
    </w:pPr>
    <w:rPr>
      <w:rFonts w:eastAsia="宋体" w:cs="Times New Roman"/>
      <w:b/>
      <w:bCs/>
      <w:sz w:val="28"/>
      <w:szCs w:val="32"/>
    </w:rPr>
  </w:style>
  <w:style w:type="paragraph" w:styleId="4">
    <w:name w:val="heading 4"/>
    <w:basedOn w:val="a"/>
    <w:next w:val="a"/>
    <w:link w:val="4Char"/>
    <w:uiPriority w:val="9"/>
    <w:unhideWhenUsed/>
    <w:qFormat/>
    <w:rsid w:val="00C932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37D3F"/>
    <w:pPr>
      <w:keepNext/>
      <w:keepLines/>
      <w:jc w:val="left"/>
      <w:outlineLvl w:val="4"/>
    </w:pPr>
    <w:rPr>
      <w:rFonts w:eastAsia="宋体"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631B6"/>
    <w:rPr>
      <w:rFonts w:ascii="Times New Roman" w:eastAsia="黑体" w:hAnsi="Times New Roman" w:cs="Times New Roman"/>
      <w:b/>
      <w:bCs/>
      <w:kern w:val="44"/>
      <w:sz w:val="32"/>
      <w:szCs w:val="44"/>
    </w:rPr>
  </w:style>
  <w:style w:type="character" w:customStyle="1" w:styleId="2Char">
    <w:name w:val="标题 2 Char"/>
    <w:basedOn w:val="a0"/>
    <w:link w:val="2"/>
    <w:uiPriority w:val="9"/>
    <w:rsid w:val="00227C16"/>
    <w:rPr>
      <w:rFonts w:ascii="Times New Roman" w:eastAsiaTheme="majorEastAsia" w:hAnsi="Times New Roman" w:cs="Times New Roman"/>
      <w:b/>
      <w:bCs/>
      <w:sz w:val="30"/>
      <w:szCs w:val="32"/>
    </w:rPr>
  </w:style>
  <w:style w:type="character" w:customStyle="1" w:styleId="3Char">
    <w:name w:val="标题 3 Char"/>
    <w:basedOn w:val="a0"/>
    <w:link w:val="3"/>
    <w:rsid w:val="00541004"/>
    <w:rPr>
      <w:rFonts w:ascii="Times New Roman" w:eastAsia="宋体" w:hAnsi="Times New Roman" w:cs="Times New Roman"/>
      <w:b/>
      <w:bCs/>
      <w:sz w:val="28"/>
      <w:szCs w:val="32"/>
    </w:rPr>
  </w:style>
  <w:style w:type="paragraph" w:styleId="a3">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正文（首行缩进两字）,首行缩进两字 Char Char Char Char Char,正文缩进 Char Char1 Char,四号,正文1,s"/>
    <w:basedOn w:val="a"/>
    <w:link w:val="Char1"/>
    <w:rsid w:val="00E56D02"/>
    <w:pPr>
      <w:ind w:firstLineChars="200" w:firstLine="420"/>
    </w:pPr>
    <w:rPr>
      <w:rFonts w:eastAsia="宋体" w:cs="Times New Roman"/>
      <w:szCs w:val="24"/>
    </w:rPr>
  </w:style>
  <w:style w:type="paragraph" w:styleId="a4">
    <w:name w:val="Balloon Text"/>
    <w:basedOn w:val="a"/>
    <w:link w:val="Char"/>
    <w:uiPriority w:val="99"/>
    <w:unhideWhenUsed/>
    <w:rsid w:val="00D373CB"/>
    <w:rPr>
      <w:sz w:val="18"/>
      <w:szCs w:val="18"/>
    </w:rPr>
  </w:style>
  <w:style w:type="character" w:customStyle="1" w:styleId="Char">
    <w:name w:val="批注框文本 Char"/>
    <w:basedOn w:val="a0"/>
    <w:link w:val="a4"/>
    <w:uiPriority w:val="99"/>
    <w:rsid w:val="00D373CB"/>
    <w:rPr>
      <w:sz w:val="18"/>
      <w:szCs w:val="18"/>
    </w:rPr>
  </w:style>
  <w:style w:type="paragraph" w:styleId="a5">
    <w:name w:val="Normal (Web)"/>
    <w:basedOn w:val="a"/>
    <w:uiPriority w:val="99"/>
    <w:semiHidden/>
    <w:unhideWhenUsed/>
    <w:rsid w:val="00542A87"/>
    <w:pPr>
      <w:widowControl/>
      <w:spacing w:before="100" w:beforeAutospacing="1" w:after="100" w:afterAutospacing="1"/>
      <w:jc w:val="left"/>
    </w:pPr>
    <w:rPr>
      <w:rFonts w:ascii="宋体" w:eastAsia="宋体" w:hAnsi="宋体" w:cs="宋体"/>
      <w:kern w:val="0"/>
      <w:szCs w:val="24"/>
    </w:rPr>
  </w:style>
  <w:style w:type="character" w:styleId="a6">
    <w:name w:val="annotation reference"/>
    <w:basedOn w:val="a0"/>
    <w:unhideWhenUsed/>
    <w:rsid w:val="00F96183"/>
    <w:rPr>
      <w:sz w:val="21"/>
      <w:szCs w:val="21"/>
    </w:rPr>
  </w:style>
  <w:style w:type="paragraph" w:styleId="a7">
    <w:name w:val="annotation text"/>
    <w:aliases w:val=" Char10,Char10"/>
    <w:basedOn w:val="a"/>
    <w:link w:val="Char0"/>
    <w:unhideWhenUsed/>
    <w:rsid w:val="00F96183"/>
    <w:pPr>
      <w:jc w:val="left"/>
    </w:pPr>
  </w:style>
  <w:style w:type="character" w:customStyle="1" w:styleId="Char0">
    <w:name w:val="批注文字 Char"/>
    <w:aliases w:val=" Char10 Char,Char10 Char"/>
    <w:basedOn w:val="a0"/>
    <w:link w:val="a7"/>
    <w:rsid w:val="00F96183"/>
  </w:style>
  <w:style w:type="paragraph" w:styleId="a8">
    <w:name w:val="annotation subject"/>
    <w:basedOn w:val="a7"/>
    <w:next w:val="a7"/>
    <w:link w:val="Char2"/>
    <w:unhideWhenUsed/>
    <w:rsid w:val="00F96183"/>
    <w:rPr>
      <w:b/>
      <w:bCs/>
    </w:rPr>
  </w:style>
  <w:style w:type="character" w:customStyle="1" w:styleId="Char2">
    <w:name w:val="批注主题 Char"/>
    <w:basedOn w:val="Char0"/>
    <w:link w:val="a8"/>
    <w:rsid w:val="00F96183"/>
    <w:rPr>
      <w:b/>
      <w:bCs/>
    </w:rPr>
  </w:style>
  <w:style w:type="paragraph" w:styleId="a9">
    <w:name w:val="header"/>
    <w:basedOn w:val="a"/>
    <w:link w:val="Char3"/>
    <w:unhideWhenUsed/>
    <w:rsid w:val="009D6E5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rsid w:val="009D6E57"/>
    <w:rPr>
      <w:sz w:val="18"/>
      <w:szCs w:val="18"/>
    </w:rPr>
  </w:style>
  <w:style w:type="paragraph" w:styleId="aa">
    <w:name w:val="footer"/>
    <w:basedOn w:val="a"/>
    <w:link w:val="Char4"/>
    <w:uiPriority w:val="99"/>
    <w:unhideWhenUsed/>
    <w:rsid w:val="009D6E57"/>
    <w:pPr>
      <w:tabs>
        <w:tab w:val="center" w:pos="4153"/>
        <w:tab w:val="right" w:pos="8306"/>
      </w:tabs>
      <w:snapToGrid w:val="0"/>
      <w:jc w:val="left"/>
    </w:pPr>
    <w:rPr>
      <w:sz w:val="18"/>
      <w:szCs w:val="18"/>
    </w:rPr>
  </w:style>
  <w:style w:type="character" w:customStyle="1" w:styleId="Char4">
    <w:name w:val="页脚 Char"/>
    <w:basedOn w:val="a0"/>
    <w:link w:val="aa"/>
    <w:uiPriority w:val="99"/>
    <w:rsid w:val="009D6E57"/>
    <w:rPr>
      <w:sz w:val="18"/>
      <w:szCs w:val="18"/>
    </w:rPr>
  </w:style>
  <w:style w:type="character" w:customStyle="1" w:styleId="4Char">
    <w:name w:val="标题 4 Char"/>
    <w:basedOn w:val="a0"/>
    <w:link w:val="4"/>
    <w:uiPriority w:val="9"/>
    <w:rsid w:val="00C9326F"/>
    <w:rPr>
      <w:rFonts w:asciiTheme="majorHAnsi" w:eastAsiaTheme="majorEastAsia" w:hAnsiTheme="majorHAnsi" w:cstheme="majorBidi"/>
      <w:b/>
      <w:bCs/>
      <w:sz w:val="28"/>
      <w:szCs w:val="28"/>
    </w:rPr>
  </w:style>
  <w:style w:type="character" w:customStyle="1" w:styleId="TimesNewRoman">
    <w:name w:val="样式 Times New Roman 四号 黑色"/>
    <w:rsid w:val="00564FED"/>
    <w:rPr>
      <w:rFonts w:ascii="Times New Roman" w:hAnsi="Times New Roman"/>
      <w:color w:val="000000"/>
      <w:sz w:val="28"/>
    </w:rPr>
  </w:style>
  <w:style w:type="paragraph" w:customStyle="1" w:styleId="ab">
    <w:name w:val="表格文字"/>
    <w:basedOn w:val="a"/>
    <w:link w:val="Char5"/>
    <w:autoRedefine/>
    <w:qFormat/>
    <w:rsid w:val="00F94422"/>
    <w:pPr>
      <w:adjustRightInd w:val="0"/>
      <w:snapToGrid w:val="0"/>
      <w:spacing w:line="240" w:lineRule="auto"/>
      <w:jc w:val="center"/>
    </w:pPr>
    <w:rPr>
      <w:rFonts w:eastAsia="宋体" w:cs="Times New Roman"/>
      <w:sz w:val="21"/>
      <w:szCs w:val="24"/>
    </w:rPr>
  </w:style>
  <w:style w:type="paragraph" w:customStyle="1" w:styleId="ac">
    <w:name w:val="表格标题"/>
    <w:basedOn w:val="ab"/>
    <w:link w:val="Char6"/>
    <w:autoRedefine/>
    <w:qFormat/>
    <w:rsid w:val="00227C16"/>
    <w:pPr>
      <w:keepNext/>
      <w:widowControl/>
      <w:spacing w:beforeLines="50" w:before="163" w:line="360" w:lineRule="auto"/>
    </w:pPr>
    <w:rPr>
      <w:b/>
      <w:sz w:val="24"/>
    </w:rPr>
  </w:style>
  <w:style w:type="character" w:customStyle="1" w:styleId="Char5">
    <w:name w:val="表格文字 Char"/>
    <w:basedOn w:val="a0"/>
    <w:link w:val="ab"/>
    <w:rsid w:val="00F94422"/>
    <w:rPr>
      <w:rFonts w:ascii="Times New Roman" w:eastAsia="宋体" w:hAnsi="Times New Roman" w:cs="Times New Roman"/>
      <w:szCs w:val="24"/>
    </w:rPr>
  </w:style>
  <w:style w:type="paragraph" w:customStyle="1" w:styleId="ad">
    <w:name w:val="表格注释"/>
    <w:basedOn w:val="ac"/>
    <w:link w:val="Char7"/>
    <w:autoRedefine/>
    <w:qFormat/>
    <w:rsid w:val="00586E7C"/>
    <w:pPr>
      <w:ind w:firstLineChars="200" w:firstLine="480"/>
      <w:jc w:val="left"/>
    </w:pPr>
    <w:rPr>
      <w:b w:val="0"/>
    </w:rPr>
  </w:style>
  <w:style w:type="character" w:customStyle="1" w:styleId="Char6">
    <w:name w:val="表格标题 Char"/>
    <w:basedOn w:val="Char5"/>
    <w:link w:val="ac"/>
    <w:rsid w:val="00227C16"/>
    <w:rPr>
      <w:rFonts w:ascii="Times New Roman" w:eastAsia="宋体" w:hAnsi="Times New Roman" w:cs="Times New Roman"/>
      <w:b/>
      <w:sz w:val="24"/>
      <w:szCs w:val="24"/>
    </w:rPr>
  </w:style>
  <w:style w:type="paragraph" w:customStyle="1" w:styleId="ae">
    <w:name w:val="图名"/>
    <w:basedOn w:val="ac"/>
    <w:link w:val="Char8"/>
    <w:qFormat/>
    <w:rsid w:val="009C2C48"/>
    <w:pPr>
      <w:spacing w:beforeLines="0" w:before="0" w:afterLines="50" w:after="50"/>
    </w:pPr>
    <w:rPr>
      <w:noProof/>
    </w:rPr>
  </w:style>
  <w:style w:type="character" w:customStyle="1" w:styleId="Char7">
    <w:name w:val="表格注释 Char"/>
    <w:basedOn w:val="Char6"/>
    <w:link w:val="ad"/>
    <w:rsid w:val="00586E7C"/>
    <w:rPr>
      <w:rFonts w:ascii="Times New Roman" w:eastAsia="宋体" w:hAnsi="Times New Roman" w:cs="Times New Roman"/>
      <w:b w:val="0"/>
      <w:sz w:val="24"/>
      <w:szCs w:val="24"/>
    </w:rPr>
  </w:style>
  <w:style w:type="paragraph" w:customStyle="1" w:styleId="af">
    <w:name w:val="正文文字"/>
    <w:basedOn w:val="a"/>
    <w:link w:val="Char9"/>
    <w:autoRedefine/>
    <w:qFormat/>
    <w:rsid w:val="007C49B9"/>
    <w:pPr>
      <w:ind w:firstLineChars="200" w:firstLine="480"/>
    </w:pPr>
    <w:rPr>
      <w:rFonts w:cs="Times New Roman"/>
      <w:noProof/>
    </w:rPr>
  </w:style>
  <w:style w:type="character" w:customStyle="1" w:styleId="Char8">
    <w:name w:val="图名 Char"/>
    <w:basedOn w:val="Char6"/>
    <w:link w:val="ae"/>
    <w:rsid w:val="009C2C48"/>
    <w:rPr>
      <w:rFonts w:ascii="Times New Roman" w:eastAsia="宋体" w:hAnsi="Times New Roman" w:cs="Times New Roman"/>
      <w:b/>
      <w:noProof/>
      <w:sz w:val="24"/>
      <w:szCs w:val="24"/>
    </w:rPr>
  </w:style>
  <w:style w:type="paragraph" w:styleId="20">
    <w:name w:val="Body Text Indent 2"/>
    <w:basedOn w:val="a"/>
    <w:link w:val="2Char0"/>
    <w:autoRedefine/>
    <w:rsid w:val="007D4E91"/>
    <w:pPr>
      <w:ind w:firstLineChars="192" w:firstLine="461"/>
      <w:contextualSpacing/>
    </w:pPr>
    <w:rPr>
      <w:rFonts w:ascii="宋体" w:eastAsia="宋体" w:hAnsi="宋体" w:cs="Times New Roman"/>
      <w:szCs w:val="24"/>
    </w:rPr>
  </w:style>
  <w:style w:type="character" w:customStyle="1" w:styleId="Char9">
    <w:name w:val="正文文字 Char"/>
    <w:basedOn w:val="a0"/>
    <w:link w:val="af"/>
    <w:rsid w:val="007C49B9"/>
    <w:rPr>
      <w:rFonts w:ascii="Times New Roman" w:hAnsi="Times New Roman" w:cs="Times New Roman"/>
      <w:noProof/>
      <w:sz w:val="24"/>
    </w:rPr>
  </w:style>
  <w:style w:type="character" w:customStyle="1" w:styleId="2Char0">
    <w:name w:val="正文文本缩进 2 Char"/>
    <w:basedOn w:val="a0"/>
    <w:link w:val="20"/>
    <w:rsid w:val="007D4E91"/>
    <w:rPr>
      <w:rFonts w:ascii="宋体" w:eastAsia="宋体" w:hAnsi="宋体" w:cs="Times New Roman"/>
      <w:sz w:val="24"/>
      <w:szCs w:val="24"/>
    </w:rPr>
  </w:style>
  <w:style w:type="paragraph" w:customStyle="1" w:styleId="Chara">
    <w:name w:val="Char"/>
    <w:basedOn w:val="a"/>
    <w:rsid w:val="008752AF"/>
    <w:pPr>
      <w:spacing w:line="240" w:lineRule="auto"/>
    </w:pPr>
    <w:rPr>
      <w:rFonts w:eastAsia="宋体" w:cs="Times New Roman"/>
      <w:sz w:val="21"/>
      <w:szCs w:val="24"/>
    </w:rPr>
  </w:style>
  <w:style w:type="table" w:styleId="af0">
    <w:name w:val="Table Grid"/>
    <w:basedOn w:val="a1"/>
    <w:rsid w:val="007746D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报告正文"/>
    <w:basedOn w:val="af2"/>
    <w:qFormat/>
    <w:rsid w:val="007746DB"/>
    <w:pPr>
      <w:adjustRightInd w:val="0"/>
      <w:spacing w:after="0"/>
      <w:ind w:firstLineChars="225" w:firstLine="225"/>
      <w:textAlignment w:val="baseline"/>
    </w:pPr>
    <w:rPr>
      <w:rFonts w:eastAsia="宋体" w:cs="Times New Roman"/>
      <w:kern w:val="0"/>
      <w:szCs w:val="20"/>
      <w:lang w:bidi="he-IL"/>
    </w:rPr>
  </w:style>
  <w:style w:type="paragraph" w:styleId="af3">
    <w:name w:val="Body Text"/>
    <w:basedOn w:val="a"/>
    <w:link w:val="Charb"/>
    <w:unhideWhenUsed/>
    <w:rsid w:val="007746DB"/>
    <w:pPr>
      <w:spacing w:after="120"/>
    </w:pPr>
  </w:style>
  <w:style w:type="character" w:customStyle="1" w:styleId="Charb">
    <w:name w:val="正文文本 Char"/>
    <w:basedOn w:val="a0"/>
    <w:link w:val="af3"/>
    <w:rsid w:val="007746DB"/>
    <w:rPr>
      <w:rFonts w:ascii="Times New Roman" w:hAnsi="Times New Roman"/>
      <w:sz w:val="24"/>
    </w:rPr>
  </w:style>
  <w:style w:type="paragraph" w:styleId="af2">
    <w:name w:val="Body Text First Indent"/>
    <w:basedOn w:val="af3"/>
    <w:link w:val="Charc"/>
    <w:uiPriority w:val="99"/>
    <w:semiHidden/>
    <w:unhideWhenUsed/>
    <w:rsid w:val="007746DB"/>
    <w:pPr>
      <w:ind w:firstLineChars="100" w:firstLine="420"/>
    </w:pPr>
  </w:style>
  <w:style w:type="character" w:customStyle="1" w:styleId="Charc">
    <w:name w:val="正文首行缩进 Char"/>
    <w:basedOn w:val="Charb"/>
    <w:link w:val="af2"/>
    <w:uiPriority w:val="99"/>
    <w:semiHidden/>
    <w:rsid w:val="007746DB"/>
    <w:rPr>
      <w:rFonts w:ascii="Times New Roman" w:hAnsi="Times New Roman"/>
      <w:sz w:val="24"/>
    </w:rPr>
  </w:style>
  <w:style w:type="paragraph" w:styleId="af4">
    <w:name w:val="List Paragraph"/>
    <w:basedOn w:val="a"/>
    <w:uiPriority w:val="34"/>
    <w:qFormat/>
    <w:rsid w:val="00DB7D07"/>
    <w:pPr>
      <w:spacing w:line="240" w:lineRule="auto"/>
      <w:ind w:firstLineChars="200" w:firstLine="420"/>
    </w:pPr>
    <w:rPr>
      <w:rFonts w:ascii="Calibri" w:eastAsia="宋体" w:hAnsi="Calibri" w:cs="Times New Roman"/>
      <w:sz w:val="21"/>
    </w:rPr>
  </w:style>
  <w:style w:type="paragraph" w:styleId="af5">
    <w:name w:val="Revision"/>
    <w:hidden/>
    <w:uiPriority w:val="99"/>
    <w:semiHidden/>
    <w:rsid w:val="00DB7D07"/>
    <w:rPr>
      <w:rFonts w:ascii="Times New Roman" w:hAnsi="Times New Roman"/>
      <w:sz w:val="24"/>
    </w:rPr>
  </w:style>
  <w:style w:type="character" w:styleId="af6">
    <w:name w:val="Placeholder Text"/>
    <w:basedOn w:val="a0"/>
    <w:uiPriority w:val="99"/>
    <w:semiHidden/>
    <w:rsid w:val="00390854"/>
    <w:rPr>
      <w:color w:val="808080"/>
    </w:rPr>
  </w:style>
  <w:style w:type="paragraph" w:styleId="TOC">
    <w:name w:val="TOC Heading"/>
    <w:basedOn w:val="1"/>
    <w:next w:val="a"/>
    <w:uiPriority w:val="39"/>
    <w:unhideWhenUsed/>
    <w:qFormat/>
    <w:rsid w:val="003371B3"/>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0">
    <w:name w:val="toc 1"/>
    <w:basedOn w:val="a"/>
    <w:next w:val="a"/>
    <w:uiPriority w:val="39"/>
    <w:unhideWhenUsed/>
    <w:rsid w:val="003371B3"/>
    <w:pPr>
      <w:jc w:val="left"/>
    </w:pPr>
    <w:rPr>
      <w:rFonts w:eastAsia="黑体" w:cs="Times New Roman"/>
      <w:smallCaps/>
      <w:sz w:val="28"/>
    </w:rPr>
  </w:style>
  <w:style w:type="paragraph" w:styleId="21">
    <w:name w:val="toc 2"/>
    <w:basedOn w:val="a"/>
    <w:next w:val="a"/>
    <w:autoRedefine/>
    <w:uiPriority w:val="39"/>
    <w:unhideWhenUsed/>
    <w:rsid w:val="003371B3"/>
    <w:pPr>
      <w:ind w:left="210"/>
      <w:jc w:val="left"/>
    </w:pPr>
    <w:rPr>
      <w:rFonts w:eastAsia="黑体" w:cs="Times New Roman"/>
      <w:smallCaps/>
      <w:sz w:val="28"/>
    </w:rPr>
  </w:style>
  <w:style w:type="paragraph" w:styleId="30">
    <w:name w:val="toc 3"/>
    <w:basedOn w:val="a"/>
    <w:next w:val="a"/>
    <w:autoRedefine/>
    <w:uiPriority w:val="39"/>
    <w:unhideWhenUsed/>
    <w:rsid w:val="003371B3"/>
    <w:pPr>
      <w:ind w:leftChars="400" w:left="840"/>
    </w:pPr>
  </w:style>
  <w:style w:type="character" w:styleId="af7">
    <w:name w:val="Hyperlink"/>
    <w:basedOn w:val="a0"/>
    <w:uiPriority w:val="99"/>
    <w:unhideWhenUsed/>
    <w:rsid w:val="003371B3"/>
    <w:rPr>
      <w:color w:val="0000FF" w:themeColor="hyperlink"/>
      <w:u w:val="single"/>
    </w:rPr>
  </w:style>
  <w:style w:type="paragraph" w:customStyle="1" w:styleId="af8">
    <w:name w:val="表头"/>
    <w:basedOn w:val="ab"/>
    <w:link w:val="Chard"/>
    <w:uiPriority w:val="99"/>
    <w:rsid w:val="009C2C48"/>
    <w:pPr>
      <w:spacing w:beforeLines="50" w:before="50"/>
      <w:ind w:firstLineChars="200" w:firstLine="200"/>
      <w:textAlignment w:val="baseline"/>
    </w:pPr>
    <w:rPr>
      <w:rFonts w:eastAsiaTheme="minorEastAsia"/>
      <w:b/>
      <w:color w:val="000000"/>
    </w:rPr>
  </w:style>
  <w:style w:type="character" w:customStyle="1" w:styleId="Chard">
    <w:name w:val="表头 Char"/>
    <w:link w:val="af8"/>
    <w:uiPriority w:val="99"/>
    <w:locked/>
    <w:rsid w:val="009C2C48"/>
    <w:rPr>
      <w:rFonts w:ascii="Times New Roman" w:hAnsi="Times New Roman" w:cs="Times New Roman"/>
      <w:b/>
      <w:color w:val="000000"/>
      <w:szCs w:val="24"/>
    </w:rPr>
  </w:style>
  <w:style w:type="character" w:customStyle="1" w:styleId="af9">
    <w:name w:val="正文文本_"/>
    <w:link w:val="31"/>
    <w:rsid w:val="00D13C9E"/>
    <w:rPr>
      <w:rFonts w:ascii="MingLiU" w:eastAsia="MingLiU" w:hAnsi="MingLiU" w:cs="MingLiU"/>
      <w:sz w:val="25"/>
      <w:szCs w:val="25"/>
      <w:shd w:val="clear" w:color="auto" w:fill="FFFFFF"/>
    </w:rPr>
  </w:style>
  <w:style w:type="character" w:customStyle="1" w:styleId="0pt">
    <w:name w:val="正文文本 + 间距 0 pt"/>
    <w:rsid w:val="00D13C9E"/>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1">
    <w:name w:val="正文文本3"/>
    <w:basedOn w:val="a"/>
    <w:link w:val="af9"/>
    <w:rsid w:val="00D13C9E"/>
    <w:pPr>
      <w:shd w:val="clear" w:color="auto" w:fill="FFFFFF"/>
      <w:spacing w:before="240" w:after="60" w:line="473" w:lineRule="exact"/>
      <w:ind w:firstLineChars="200" w:firstLine="200"/>
      <w:jc w:val="distribute"/>
    </w:pPr>
    <w:rPr>
      <w:rFonts w:ascii="MingLiU" w:eastAsia="MingLiU" w:hAnsi="MingLiU" w:cs="MingLiU"/>
      <w:sz w:val="25"/>
      <w:szCs w:val="25"/>
    </w:rPr>
  </w:style>
  <w:style w:type="character" w:customStyle="1" w:styleId="11">
    <w:name w:val="正文文本1"/>
    <w:rsid w:val="00D13C9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5Char">
    <w:name w:val="标题 5 Char"/>
    <w:basedOn w:val="a0"/>
    <w:link w:val="5"/>
    <w:uiPriority w:val="9"/>
    <w:rsid w:val="00237D3F"/>
    <w:rPr>
      <w:rFonts w:ascii="Times New Roman" w:eastAsia="宋体" w:hAnsi="Times New Roman" w:cs="Times New Roman"/>
      <w:b/>
      <w:bCs/>
      <w:sz w:val="24"/>
      <w:szCs w:val="28"/>
    </w:rPr>
  </w:style>
  <w:style w:type="paragraph" w:styleId="afa">
    <w:name w:val="Title"/>
    <w:aliases w:val="标题3"/>
    <w:basedOn w:val="a"/>
    <w:next w:val="a"/>
    <w:link w:val="Chare"/>
    <w:uiPriority w:val="10"/>
    <w:qFormat/>
    <w:rsid w:val="00237D3F"/>
    <w:pPr>
      <w:spacing w:before="240" w:after="60"/>
      <w:ind w:firstLineChars="200" w:firstLine="200"/>
      <w:jc w:val="center"/>
      <w:outlineLvl w:val="0"/>
    </w:pPr>
    <w:rPr>
      <w:rFonts w:ascii="Cambria" w:eastAsia="宋体" w:hAnsi="Cambria" w:cs="Times New Roman"/>
      <w:b/>
      <w:bCs/>
      <w:sz w:val="32"/>
      <w:szCs w:val="32"/>
    </w:rPr>
  </w:style>
  <w:style w:type="character" w:customStyle="1" w:styleId="Chare">
    <w:name w:val="标题 Char"/>
    <w:aliases w:val="标题3 Char"/>
    <w:basedOn w:val="a0"/>
    <w:link w:val="afa"/>
    <w:uiPriority w:val="10"/>
    <w:rsid w:val="00237D3F"/>
    <w:rPr>
      <w:rFonts w:ascii="Cambria" w:eastAsia="宋体" w:hAnsi="Cambria" w:cs="Times New Roman"/>
      <w:b/>
      <w:bCs/>
      <w:sz w:val="32"/>
      <w:szCs w:val="32"/>
    </w:rPr>
  </w:style>
  <w:style w:type="paragraph" w:styleId="afb">
    <w:name w:val="Subtitle"/>
    <w:aliases w:val="大标题"/>
    <w:basedOn w:val="a"/>
    <w:next w:val="a"/>
    <w:link w:val="Charf"/>
    <w:uiPriority w:val="11"/>
    <w:qFormat/>
    <w:rsid w:val="00237D3F"/>
    <w:pPr>
      <w:jc w:val="center"/>
    </w:pPr>
    <w:rPr>
      <w:rFonts w:eastAsia="宋体" w:cs="Times New Roman"/>
      <w:b/>
      <w:bCs/>
      <w:kern w:val="28"/>
      <w:sz w:val="36"/>
      <w:szCs w:val="32"/>
    </w:rPr>
  </w:style>
  <w:style w:type="character" w:customStyle="1" w:styleId="Charf">
    <w:name w:val="副标题 Char"/>
    <w:aliases w:val="大标题 Char"/>
    <w:basedOn w:val="a0"/>
    <w:link w:val="afb"/>
    <w:uiPriority w:val="11"/>
    <w:rsid w:val="00237D3F"/>
    <w:rPr>
      <w:rFonts w:ascii="Times New Roman" w:eastAsia="宋体" w:hAnsi="Times New Roman" w:cs="Times New Roman"/>
      <w:b/>
      <w:bCs/>
      <w:kern w:val="28"/>
      <w:sz w:val="36"/>
      <w:szCs w:val="32"/>
    </w:rPr>
  </w:style>
  <w:style w:type="paragraph" w:styleId="40">
    <w:name w:val="toc 4"/>
    <w:basedOn w:val="a"/>
    <w:next w:val="a"/>
    <w:autoRedefine/>
    <w:uiPriority w:val="39"/>
    <w:unhideWhenUsed/>
    <w:rsid w:val="00237D3F"/>
    <w:pPr>
      <w:ind w:left="720" w:firstLineChars="200" w:firstLine="200"/>
      <w:jc w:val="left"/>
    </w:pPr>
    <w:rPr>
      <w:rFonts w:ascii="Calibri" w:eastAsia="宋体" w:hAnsi="Calibri" w:cs="Times New Roman"/>
      <w:sz w:val="18"/>
      <w:szCs w:val="18"/>
    </w:rPr>
  </w:style>
  <w:style w:type="numbering" w:customStyle="1" w:styleId="12">
    <w:name w:val="无列表1"/>
    <w:next w:val="a2"/>
    <w:uiPriority w:val="99"/>
    <w:semiHidden/>
    <w:unhideWhenUsed/>
    <w:rsid w:val="00237D3F"/>
  </w:style>
  <w:style w:type="paragraph" w:customStyle="1" w:styleId="211112b2TimesNewRoman106">
    <w:name w:val="样式 样式 样式 标题 2节标题 1.11.1标题2b2节名 + Times New Roman 小三 首行缩进:  1.06 ..."/>
    <w:basedOn w:val="a"/>
    <w:rsid w:val="00237D3F"/>
    <w:pPr>
      <w:keepNext/>
      <w:keepLines/>
      <w:widowControl/>
      <w:adjustRightInd w:val="0"/>
      <w:snapToGrid w:val="0"/>
      <w:jc w:val="left"/>
      <w:outlineLvl w:val="1"/>
    </w:pPr>
    <w:rPr>
      <w:rFonts w:eastAsia="黑体" w:cs="宋体"/>
      <w:sz w:val="30"/>
      <w:szCs w:val="20"/>
    </w:rPr>
  </w:style>
  <w:style w:type="paragraph" w:customStyle="1" w:styleId="29222">
    <w:name w:val="样式 样式 样式 宋体 四号 行距: 固定值 29 磅 首行缩进:  2 字符 + 首行缩进:  2 字符 + 首行缩进:  2..."/>
    <w:basedOn w:val="a"/>
    <w:rsid w:val="00237D3F"/>
    <w:pPr>
      <w:widowControl/>
      <w:adjustRightInd w:val="0"/>
      <w:snapToGrid w:val="0"/>
      <w:ind w:firstLineChars="200" w:firstLine="200"/>
    </w:pPr>
    <w:rPr>
      <w:rFonts w:eastAsia="宋体" w:cs="宋体"/>
      <w:sz w:val="28"/>
      <w:szCs w:val="20"/>
    </w:rPr>
  </w:style>
  <w:style w:type="paragraph" w:customStyle="1" w:styleId="31113h33rdlevelH3l3CT0">
    <w:name w:val="样式 样式 样式 标题 3条标题1.1.13h33rd levelH3l3CT + (中文) 黑体 四号 首行缩进:  0......"/>
    <w:basedOn w:val="a"/>
    <w:rsid w:val="00237D3F"/>
    <w:pPr>
      <w:keepNext/>
      <w:keepLines/>
      <w:widowControl/>
      <w:adjustRightInd w:val="0"/>
      <w:snapToGrid w:val="0"/>
      <w:jc w:val="left"/>
      <w:outlineLvl w:val="2"/>
    </w:pPr>
    <w:rPr>
      <w:rFonts w:eastAsia="宋体" w:cs="宋体"/>
      <w:b/>
      <w:bCs/>
      <w:sz w:val="28"/>
      <w:szCs w:val="20"/>
    </w:rPr>
  </w:style>
  <w:style w:type="character" w:customStyle="1" w:styleId="Charf0">
    <w:name w:val="纯文本 Char"/>
    <w:link w:val="afc"/>
    <w:rsid w:val="00237D3F"/>
    <w:rPr>
      <w:rFonts w:ascii="宋体" w:eastAsia="宋体" w:hAnsi="Courier New" w:cs="Courier New"/>
      <w:szCs w:val="21"/>
    </w:rPr>
  </w:style>
  <w:style w:type="character" w:customStyle="1" w:styleId="13">
    <w:name w:val="1条款编号"/>
    <w:rsid w:val="00237D3F"/>
    <w:rPr>
      <w:rFonts w:ascii="黑体" w:eastAsia="黑体" w:hAnsi="宋体"/>
    </w:rPr>
  </w:style>
  <w:style w:type="paragraph" w:styleId="afc">
    <w:name w:val="Plain Text"/>
    <w:basedOn w:val="a"/>
    <w:link w:val="Charf0"/>
    <w:rsid w:val="00237D3F"/>
    <w:pPr>
      <w:spacing w:line="240" w:lineRule="auto"/>
    </w:pPr>
    <w:rPr>
      <w:rFonts w:ascii="宋体" w:eastAsia="宋体" w:hAnsi="Courier New" w:cs="Courier New"/>
      <w:sz w:val="21"/>
      <w:szCs w:val="21"/>
    </w:rPr>
  </w:style>
  <w:style w:type="character" w:customStyle="1" w:styleId="Char10">
    <w:name w:val="纯文本 Char1"/>
    <w:basedOn w:val="a0"/>
    <w:uiPriority w:val="99"/>
    <w:semiHidden/>
    <w:rsid w:val="00237D3F"/>
    <w:rPr>
      <w:rFonts w:ascii="宋体" w:eastAsia="宋体" w:hAnsi="Courier New" w:cs="Courier New"/>
      <w:szCs w:val="21"/>
    </w:rPr>
  </w:style>
  <w:style w:type="character" w:styleId="afd">
    <w:name w:val="page number"/>
    <w:basedOn w:val="a0"/>
    <w:rsid w:val="00237D3F"/>
  </w:style>
  <w:style w:type="paragraph" w:styleId="afe">
    <w:name w:val="Body Text Indent"/>
    <w:basedOn w:val="a"/>
    <w:link w:val="Charf1"/>
    <w:rsid w:val="00237D3F"/>
    <w:pPr>
      <w:spacing w:line="240" w:lineRule="auto"/>
      <w:ind w:firstLineChars="200" w:firstLine="560"/>
    </w:pPr>
    <w:rPr>
      <w:rFonts w:eastAsia="宋体" w:cs="Times New Roman"/>
      <w:sz w:val="28"/>
      <w:szCs w:val="20"/>
    </w:rPr>
  </w:style>
  <w:style w:type="character" w:customStyle="1" w:styleId="Charf1">
    <w:name w:val="正文文本缩进 Char"/>
    <w:basedOn w:val="a0"/>
    <w:link w:val="afe"/>
    <w:rsid w:val="00237D3F"/>
    <w:rPr>
      <w:rFonts w:ascii="Times New Roman" w:eastAsia="宋体" w:hAnsi="Times New Roman" w:cs="Times New Roman"/>
      <w:sz w:val="28"/>
      <w:szCs w:val="20"/>
    </w:rPr>
  </w:style>
  <w:style w:type="table" w:customStyle="1" w:styleId="14">
    <w:name w:val="网格型1"/>
    <w:basedOn w:val="a1"/>
    <w:next w:val="af0"/>
    <w:rsid w:val="00237D3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uiPriority w:val="99"/>
    <w:rsid w:val="00237D3F"/>
    <w:pPr>
      <w:adjustRightInd w:val="0"/>
      <w:spacing w:line="403" w:lineRule="exact"/>
    </w:pPr>
    <w:rPr>
      <w:rFonts w:ascii="宋体" w:eastAsia="宋体" w:hAnsi="Calibri" w:cs="Times New Roman"/>
      <w:kern w:val="0"/>
      <w:szCs w:val="24"/>
    </w:rPr>
  </w:style>
  <w:style w:type="paragraph" w:customStyle="1" w:styleId="Style3">
    <w:name w:val="Style3"/>
    <w:basedOn w:val="a"/>
    <w:uiPriority w:val="99"/>
    <w:rsid w:val="00237D3F"/>
    <w:pPr>
      <w:adjustRightInd w:val="0"/>
      <w:spacing w:line="240" w:lineRule="auto"/>
      <w:jc w:val="left"/>
    </w:pPr>
    <w:rPr>
      <w:rFonts w:ascii="宋体" w:eastAsia="宋体" w:hAnsi="Calibri" w:cs="Times New Roman"/>
      <w:kern w:val="0"/>
      <w:szCs w:val="24"/>
    </w:rPr>
  </w:style>
  <w:style w:type="paragraph" w:customStyle="1" w:styleId="Style6">
    <w:name w:val="Style6"/>
    <w:basedOn w:val="a"/>
    <w:uiPriority w:val="99"/>
    <w:rsid w:val="00237D3F"/>
    <w:pPr>
      <w:adjustRightInd w:val="0"/>
      <w:spacing w:line="240" w:lineRule="auto"/>
      <w:jc w:val="left"/>
    </w:pPr>
    <w:rPr>
      <w:rFonts w:ascii="宋体" w:eastAsia="宋体" w:hAnsi="Calibri" w:cs="Times New Roman"/>
      <w:kern w:val="0"/>
      <w:szCs w:val="24"/>
    </w:rPr>
  </w:style>
  <w:style w:type="paragraph" w:customStyle="1" w:styleId="Style7">
    <w:name w:val="Style7"/>
    <w:basedOn w:val="a"/>
    <w:uiPriority w:val="99"/>
    <w:rsid w:val="00237D3F"/>
    <w:pPr>
      <w:adjustRightInd w:val="0"/>
      <w:spacing w:line="425" w:lineRule="exact"/>
      <w:ind w:hanging="274"/>
      <w:jc w:val="left"/>
    </w:pPr>
    <w:rPr>
      <w:rFonts w:ascii="宋体" w:eastAsia="宋体" w:hAnsi="Calibri" w:cs="Times New Roman"/>
      <w:kern w:val="0"/>
      <w:szCs w:val="24"/>
    </w:rPr>
  </w:style>
  <w:style w:type="character" w:customStyle="1" w:styleId="FontStyle11">
    <w:name w:val="Font Style11"/>
    <w:uiPriority w:val="99"/>
    <w:rsid w:val="00237D3F"/>
    <w:rPr>
      <w:rFonts w:ascii="宋体" w:eastAsia="宋体" w:hAnsi="宋体" w:cs="宋体" w:hint="eastAsia"/>
      <w:b/>
      <w:bCs/>
      <w:sz w:val="26"/>
      <w:szCs w:val="26"/>
    </w:rPr>
  </w:style>
  <w:style w:type="character" w:customStyle="1" w:styleId="FontStyle12">
    <w:name w:val="Font Style12"/>
    <w:uiPriority w:val="99"/>
    <w:rsid w:val="00237D3F"/>
    <w:rPr>
      <w:rFonts w:ascii="MingLiU" w:eastAsia="MingLiU" w:hAnsi="MingLiU" w:cs="MingLiU" w:hint="eastAsia"/>
      <w:b/>
      <w:bCs/>
      <w:spacing w:val="-10"/>
      <w:sz w:val="12"/>
      <w:szCs w:val="12"/>
    </w:rPr>
  </w:style>
  <w:style w:type="character" w:customStyle="1" w:styleId="FontStyle13">
    <w:name w:val="Font Style13"/>
    <w:uiPriority w:val="99"/>
    <w:rsid w:val="00237D3F"/>
    <w:rPr>
      <w:rFonts w:ascii="宋体" w:eastAsia="宋体" w:hAnsi="宋体" w:cs="宋体" w:hint="eastAsia"/>
      <w:sz w:val="24"/>
      <w:szCs w:val="24"/>
    </w:rPr>
  </w:style>
  <w:style w:type="character" w:customStyle="1" w:styleId="FontStyle15">
    <w:name w:val="Font Style15"/>
    <w:uiPriority w:val="99"/>
    <w:rsid w:val="00237D3F"/>
    <w:rPr>
      <w:rFonts w:ascii="Constantia" w:hAnsi="Constantia" w:cs="Constantia" w:hint="default"/>
      <w:sz w:val="40"/>
      <w:szCs w:val="40"/>
    </w:rPr>
  </w:style>
  <w:style w:type="character" w:customStyle="1" w:styleId="FontStyle16">
    <w:name w:val="Font Style16"/>
    <w:uiPriority w:val="99"/>
    <w:rsid w:val="00237D3F"/>
    <w:rPr>
      <w:rFonts w:ascii="Candara" w:hAnsi="Candara" w:cs="Candara" w:hint="default"/>
      <w:spacing w:val="-10"/>
      <w:sz w:val="20"/>
      <w:szCs w:val="20"/>
    </w:rPr>
  </w:style>
  <w:style w:type="character" w:customStyle="1" w:styleId="FontStyle24">
    <w:name w:val="Font Style24"/>
    <w:uiPriority w:val="99"/>
    <w:rsid w:val="00237D3F"/>
    <w:rPr>
      <w:rFonts w:ascii="宋体" w:eastAsia="宋体" w:hAnsi="宋体" w:cs="宋体" w:hint="eastAsia"/>
      <w:spacing w:val="20"/>
      <w:sz w:val="24"/>
      <w:szCs w:val="24"/>
    </w:rPr>
  </w:style>
  <w:style w:type="character" w:customStyle="1" w:styleId="FontStyle25">
    <w:name w:val="Font Style25"/>
    <w:uiPriority w:val="99"/>
    <w:rsid w:val="00237D3F"/>
    <w:rPr>
      <w:rFonts w:ascii="宋体" w:eastAsia="宋体" w:hAnsi="宋体" w:cs="宋体" w:hint="eastAsia"/>
      <w:b/>
      <w:bCs/>
      <w:sz w:val="10"/>
      <w:szCs w:val="10"/>
    </w:rPr>
  </w:style>
  <w:style w:type="character" w:customStyle="1" w:styleId="FontStyle26">
    <w:name w:val="Font Style26"/>
    <w:uiPriority w:val="99"/>
    <w:rsid w:val="00237D3F"/>
    <w:rPr>
      <w:rFonts w:ascii="宋体" w:eastAsia="宋体" w:hAnsi="宋体" w:cs="宋体" w:hint="eastAsia"/>
      <w:b/>
      <w:bCs/>
      <w:spacing w:val="-20"/>
      <w:sz w:val="24"/>
      <w:szCs w:val="24"/>
    </w:rPr>
  </w:style>
  <w:style w:type="paragraph" w:styleId="aff">
    <w:name w:val="caption"/>
    <w:basedOn w:val="a"/>
    <w:next w:val="a"/>
    <w:uiPriority w:val="35"/>
    <w:qFormat/>
    <w:rsid w:val="00237D3F"/>
    <w:pPr>
      <w:jc w:val="center"/>
    </w:pPr>
    <w:rPr>
      <w:rFonts w:eastAsia="黑体" w:cs="Times New Roman"/>
      <w:szCs w:val="20"/>
    </w:rPr>
  </w:style>
  <w:style w:type="numbering" w:customStyle="1" w:styleId="22">
    <w:name w:val="无列表2"/>
    <w:next w:val="a2"/>
    <w:uiPriority w:val="99"/>
    <w:semiHidden/>
    <w:unhideWhenUsed/>
    <w:rsid w:val="00237D3F"/>
  </w:style>
  <w:style w:type="paragraph" w:customStyle="1" w:styleId="aff0">
    <w:name w:val="节标题"/>
    <w:basedOn w:val="aff1"/>
    <w:next w:val="aff1"/>
    <w:rsid w:val="00237D3F"/>
    <w:pPr>
      <w:keepNext/>
      <w:spacing w:before="120" w:after="120"/>
      <w:ind w:firstLine="0"/>
      <w:jc w:val="left"/>
    </w:pPr>
    <w:rPr>
      <w:b/>
    </w:rPr>
  </w:style>
  <w:style w:type="paragraph" w:customStyle="1" w:styleId="aff1">
    <w:name w:val="正文（用户）"/>
    <w:basedOn w:val="a"/>
    <w:link w:val="Charf2"/>
    <w:rsid w:val="00237D3F"/>
    <w:pPr>
      <w:spacing w:line="240" w:lineRule="atLeast"/>
      <w:ind w:firstLine="567"/>
    </w:pPr>
    <w:rPr>
      <w:rFonts w:eastAsia="宋体" w:cs="Times New Roman"/>
      <w:sz w:val="28"/>
      <w:szCs w:val="20"/>
    </w:rPr>
  </w:style>
  <w:style w:type="character" w:customStyle="1" w:styleId="Charf2">
    <w:name w:val="正文（用户） Char"/>
    <w:link w:val="aff1"/>
    <w:rsid w:val="00237D3F"/>
    <w:rPr>
      <w:rFonts w:ascii="Times New Roman" w:eastAsia="宋体" w:hAnsi="Times New Roman" w:cs="Times New Roman"/>
      <w:sz w:val="28"/>
      <w:szCs w:val="20"/>
    </w:rPr>
  </w:style>
  <w:style w:type="numbering" w:customStyle="1" w:styleId="32">
    <w:name w:val="无列表3"/>
    <w:next w:val="a2"/>
    <w:uiPriority w:val="99"/>
    <w:semiHidden/>
    <w:unhideWhenUsed/>
    <w:rsid w:val="00237D3F"/>
  </w:style>
  <w:style w:type="numbering" w:customStyle="1" w:styleId="110">
    <w:name w:val="无列表11"/>
    <w:next w:val="a2"/>
    <w:uiPriority w:val="99"/>
    <w:semiHidden/>
    <w:unhideWhenUsed/>
    <w:rsid w:val="00237D3F"/>
  </w:style>
  <w:style w:type="table" w:customStyle="1" w:styleId="23">
    <w:name w:val="网格型2"/>
    <w:basedOn w:val="a1"/>
    <w:next w:val="af0"/>
    <w:uiPriority w:val="59"/>
    <w:rsid w:val="00237D3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
    <w:basedOn w:val="a1"/>
    <w:next w:val="af0"/>
    <w:rsid w:val="00237D3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
    <w:name w:val="无列表21"/>
    <w:next w:val="a2"/>
    <w:uiPriority w:val="99"/>
    <w:semiHidden/>
    <w:unhideWhenUsed/>
    <w:rsid w:val="00237D3F"/>
  </w:style>
  <w:style w:type="numbering" w:customStyle="1" w:styleId="310">
    <w:name w:val="无列表31"/>
    <w:next w:val="a2"/>
    <w:uiPriority w:val="99"/>
    <w:semiHidden/>
    <w:unhideWhenUsed/>
    <w:rsid w:val="00237D3F"/>
  </w:style>
  <w:style w:type="paragraph" w:customStyle="1" w:styleId="aff2">
    <w:name w:val="表格内容"/>
    <w:basedOn w:val="a"/>
    <w:link w:val="Charf3"/>
    <w:qFormat/>
    <w:rsid w:val="00237D3F"/>
    <w:pPr>
      <w:widowControl/>
      <w:adjustRightInd w:val="0"/>
      <w:snapToGrid w:val="0"/>
      <w:spacing w:line="240" w:lineRule="auto"/>
      <w:jc w:val="center"/>
      <w:textAlignment w:val="baseline"/>
    </w:pPr>
    <w:rPr>
      <w:rFonts w:eastAsia="Times New Roman" w:cs="Times New Roman"/>
      <w:color w:val="000000"/>
      <w:kern w:val="0"/>
      <w:sz w:val="21"/>
      <w:szCs w:val="21"/>
    </w:rPr>
  </w:style>
  <w:style w:type="paragraph" w:styleId="aff3">
    <w:name w:val="Document Map"/>
    <w:basedOn w:val="a"/>
    <w:link w:val="Charf4"/>
    <w:semiHidden/>
    <w:unhideWhenUsed/>
    <w:rsid w:val="00237D3F"/>
    <w:pPr>
      <w:adjustRightInd w:val="0"/>
      <w:snapToGrid w:val="0"/>
      <w:ind w:firstLineChars="200" w:firstLine="480"/>
      <w:textAlignment w:val="baseline"/>
    </w:pPr>
    <w:rPr>
      <w:rFonts w:ascii="宋体" w:eastAsia="Times New Roman" w:cs="Times New Roman"/>
      <w:color w:val="000000"/>
      <w:sz w:val="18"/>
      <w:szCs w:val="18"/>
    </w:rPr>
  </w:style>
  <w:style w:type="character" w:customStyle="1" w:styleId="Charf4">
    <w:name w:val="文档结构图 Char"/>
    <w:basedOn w:val="a0"/>
    <w:link w:val="aff3"/>
    <w:semiHidden/>
    <w:rsid w:val="00237D3F"/>
    <w:rPr>
      <w:rFonts w:ascii="宋体" w:eastAsia="Times New Roman" w:hAnsi="Times New Roman" w:cs="Times New Roman"/>
      <w:color w:val="000000"/>
      <w:sz w:val="18"/>
      <w:szCs w:val="18"/>
      <w:lang w:val="en-US"/>
    </w:rPr>
  </w:style>
  <w:style w:type="table" w:customStyle="1" w:styleId="211">
    <w:name w:val="网格型21"/>
    <w:basedOn w:val="a1"/>
    <w:next w:val="af0"/>
    <w:uiPriority w:val="59"/>
    <w:rsid w:val="00237D3F"/>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
    <w:name w:val="Char Char Char Char"/>
    <w:basedOn w:val="a"/>
    <w:autoRedefine/>
    <w:rsid w:val="00237D3F"/>
    <w:pPr>
      <w:snapToGrid w:val="0"/>
      <w:spacing w:line="400" w:lineRule="exact"/>
      <w:ind w:firstLine="454"/>
      <w:jc w:val="center"/>
    </w:pPr>
    <w:rPr>
      <w:rFonts w:ascii="Verdana" w:eastAsia="宋体" w:hAnsi="Verdana" w:cs="Times New Roman"/>
      <w:color w:val="000000"/>
      <w:szCs w:val="20"/>
      <w:lang w:eastAsia="en-US"/>
    </w:rPr>
  </w:style>
  <w:style w:type="paragraph" w:customStyle="1" w:styleId="15">
    <w:name w:val="正文小四1.5行距"/>
    <w:basedOn w:val="a"/>
    <w:rsid w:val="00237D3F"/>
    <w:pPr>
      <w:snapToGrid w:val="0"/>
      <w:ind w:firstLineChars="200" w:firstLine="200"/>
    </w:pPr>
    <w:rPr>
      <w:rFonts w:eastAsia="宋体" w:cs="Times New Roman"/>
      <w:color w:val="000000"/>
      <w:szCs w:val="20"/>
    </w:rPr>
  </w:style>
  <w:style w:type="paragraph" w:customStyle="1" w:styleId="Char11">
    <w:name w:val="Char1"/>
    <w:basedOn w:val="a"/>
    <w:rsid w:val="00237D3F"/>
    <w:pPr>
      <w:snapToGrid w:val="0"/>
      <w:spacing w:line="560" w:lineRule="exact"/>
      <w:ind w:firstLine="454"/>
    </w:pPr>
    <w:rPr>
      <w:rFonts w:eastAsia="宋体" w:cs="Times New Roman"/>
      <w:color w:val="000000"/>
      <w:sz w:val="30"/>
      <w:szCs w:val="21"/>
    </w:rPr>
  </w:style>
  <w:style w:type="paragraph" w:customStyle="1" w:styleId="aff4">
    <w:name w:val="扉页"/>
    <w:basedOn w:val="a"/>
    <w:link w:val="Charf5"/>
    <w:qFormat/>
    <w:rsid w:val="00237D3F"/>
    <w:pPr>
      <w:snapToGrid w:val="0"/>
      <w:ind w:firstLine="454"/>
      <w:jc w:val="center"/>
    </w:pPr>
    <w:rPr>
      <w:rFonts w:eastAsia="宋体" w:cs="Times New Roman"/>
      <w:color w:val="000000"/>
      <w:szCs w:val="24"/>
    </w:rPr>
  </w:style>
  <w:style w:type="character" w:customStyle="1" w:styleId="Charf5">
    <w:name w:val="扉页 Char"/>
    <w:link w:val="aff4"/>
    <w:rsid w:val="00237D3F"/>
    <w:rPr>
      <w:rFonts w:ascii="Times New Roman" w:eastAsia="宋体" w:hAnsi="Times New Roman" w:cs="Times New Roman"/>
      <w:color w:val="000000"/>
      <w:sz w:val="24"/>
      <w:szCs w:val="24"/>
    </w:rPr>
  </w:style>
  <w:style w:type="paragraph" w:customStyle="1" w:styleId="aff5">
    <w:name w:val="目录"/>
    <w:basedOn w:val="a"/>
    <w:qFormat/>
    <w:rsid w:val="00237D3F"/>
    <w:pPr>
      <w:snapToGrid w:val="0"/>
      <w:jc w:val="center"/>
    </w:pPr>
    <w:rPr>
      <w:rFonts w:eastAsia="宋体" w:cs="Times New Roman"/>
      <w:b/>
      <w:color w:val="000000"/>
      <w:sz w:val="36"/>
      <w:szCs w:val="36"/>
    </w:rPr>
  </w:style>
  <w:style w:type="character" w:customStyle="1" w:styleId="Charf3">
    <w:name w:val="表格内容 Char"/>
    <w:link w:val="aff2"/>
    <w:rsid w:val="00237D3F"/>
    <w:rPr>
      <w:rFonts w:ascii="Times New Roman" w:eastAsia="Times New Roman" w:hAnsi="Times New Roman" w:cs="Times New Roman"/>
      <w:color w:val="000000"/>
      <w:kern w:val="0"/>
      <w:szCs w:val="21"/>
      <w:lang w:val="en-US"/>
    </w:rPr>
  </w:style>
  <w:style w:type="paragraph" w:styleId="50">
    <w:name w:val="toc 5"/>
    <w:basedOn w:val="a"/>
    <w:next w:val="a"/>
    <w:autoRedefine/>
    <w:uiPriority w:val="39"/>
    <w:unhideWhenUsed/>
    <w:rsid w:val="00237D3F"/>
    <w:pPr>
      <w:ind w:left="960" w:firstLineChars="200" w:firstLine="200"/>
      <w:jc w:val="left"/>
    </w:pPr>
    <w:rPr>
      <w:rFonts w:ascii="Calibri" w:eastAsia="宋体" w:hAnsi="Calibri" w:cs="Times New Roman"/>
      <w:sz w:val="18"/>
      <w:szCs w:val="18"/>
    </w:rPr>
  </w:style>
  <w:style w:type="paragraph" w:styleId="6">
    <w:name w:val="toc 6"/>
    <w:basedOn w:val="a"/>
    <w:next w:val="a"/>
    <w:autoRedefine/>
    <w:uiPriority w:val="39"/>
    <w:unhideWhenUsed/>
    <w:rsid w:val="00237D3F"/>
    <w:pPr>
      <w:ind w:left="1200" w:firstLineChars="200" w:firstLine="200"/>
      <w:jc w:val="left"/>
    </w:pPr>
    <w:rPr>
      <w:rFonts w:ascii="Calibri" w:eastAsia="宋体" w:hAnsi="Calibri" w:cs="Times New Roman"/>
      <w:sz w:val="18"/>
      <w:szCs w:val="18"/>
    </w:rPr>
  </w:style>
  <w:style w:type="paragraph" w:styleId="7">
    <w:name w:val="toc 7"/>
    <w:basedOn w:val="a"/>
    <w:next w:val="a"/>
    <w:autoRedefine/>
    <w:uiPriority w:val="39"/>
    <w:unhideWhenUsed/>
    <w:rsid w:val="00237D3F"/>
    <w:pPr>
      <w:ind w:left="1440" w:firstLineChars="200" w:firstLine="200"/>
      <w:jc w:val="left"/>
    </w:pPr>
    <w:rPr>
      <w:rFonts w:ascii="Calibri" w:eastAsia="宋体" w:hAnsi="Calibri" w:cs="Times New Roman"/>
      <w:sz w:val="18"/>
      <w:szCs w:val="18"/>
    </w:rPr>
  </w:style>
  <w:style w:type="paragraph" w:styleId="8">
    <w:name w:val="toc 8"/>
    <w:basedOn w:val="a"/>
    <w:next w:val="a"/>
    <w:autoRedefine/>
    <w:uiPriority w:val="39"/>
    <w:unhideWhenUsed/>
    <w:rsid w:val="00237D3F"/>
    <w:pPr>
      <w:ind w:left="1680" w:firstLineChars="200" w:firstLine="200"/>
      <w:jc w:val="left"/>
    </w:pPr>
    <w:rPr>
      <w:rFonts w:ascii="Calibri" w:eastAsia="宋体" w:hAnsi="Calibri" w:cs="Times New Roman"/>
      <w:sz w:val="18"/>
      <w:szCs w:val="18"/>
    </w:rPr>
  </w:style>
  <w:style w:type="paragraph" w:styleId="9">
    <w:name w:val="toc 9"/>
    <w:basedOn w:val="a"/>
    <w:next w:val="a"/>
    <w:autoRedefine/>
    <w:uiPriority w:val="39"/>
    <w:unhideWhenUsed/>
    <w:rsid w:val="00237D3F"/>
    <w:pPr>
      <w:ind w:left="1920" w:firstLineChars="200" w:firstLine="200"/>
      <w:jc w:val="left"/>
    </w:pPr>
    <w:rPr>
      <w:rFonts w:ascii="Calibri" w:eastAsia="宋体" w:hAnsi="Calibri" w:cs="Times New Roman"/>
      <w:sz w:val="18"/>
      <w:szCs w:val="18"/>
    </w:rPr>
  </w:style>
  <w:style w:type="paragraph" w:customStyle="1" w:styleId="CharCharCharCharCharCharChar">
    <w:name w:val="Char Char Char Char Char Char Char"/>
    <w:basedOn w:val="a"/>
    <w:rsid w:val="00237D3F"/>
    <w:pPr>
      <w:snapToGrid w:val="0"/>
      <w:ind w:firstLineChars="200" w:firstLine="200"/>
    </w:pPr>
    <w:rPr>
      <w:rFonts w:eastAsia="宋体" w:cs="Times New Roman"/>
      <w:sz w:val="21"/>
      <w:szCs w:val="20"/>
    </w:rPr>
  </w:style>
  <w:style w:type="paragraph" w:customStyle="1" w:styleId="Default">
    <w:name w:val="Default"/>
    <w:rsid w:val="00237D3F"/>
    <w:pPr>
      <w:widowControl w:val="0"/>
      <w:autoSpaceDE w:val="0"/>
      <w:autoSpaceDN w:val="0"/>
      <w:adjustRightInd w:val="0"/>
    </w:pPr>
    <w:rPr>
      <w:rFonts w:ascii="宋体" w:eastAsia="宋体" w:hAnsi="宋体" w:cs="宋体"/>
      <w:color w:val="000000"/>
      <w:kern w:val="0"/>
      <w:sz w:val="24"/>
      <w:szCs w:val="24"/>
    </w:rPr>
  </w:style>
  <w:style w:type="paragraph" w:styleId="aff6">
    <w:name w:val="Date"/>
    <w:basedOn w:val="a"/>
    <w:next w:val="a"/>
    <w:link w:val="Charf6"/>
    <w:uiPriority w:val="99"/>
    <w:semiHidden/>
    <w:unhideWhenUsed/>
    <w:rsid w:val="00237D3F"/>
    <w:pPr>
      <w:ind w:leftChars="2500" w:left="100" w:firstLineChars="200" w:firstLine="200"/>
    </w:pPr>
    <w:rPr>
      <w:rFonts w:eastAsia="宋体" w:cs="Times New Roman"/>
    </w:rPr>
  </w:style>
  <w:style w:type="character" w:customStyle="1" w:styleId="Charf6">
    <w:name w:val="日期 Char"/>
    <w:basedOn w:val="a0"/>
    <w:link w:val="aff6"/>
    <w:uiPriority w:val="99"/>
    <w:semiHidden/>
    <w:rsid w:val="00237D3F"/>
    <w:rPr>
      <w:rFonts w:ascii="Times New Roman" w:eastAsia="宋体" w:hAnsi="Times New Roman" w:cs="Times New Roman"/>
      <w:sz w:val="24"/>
    </w:rPr>
  </w:style>
  <w:style w:type="numbering" w:customStyle="1" w:styleId="41">
    <w:name w:val="无列表4"/>
    <w:next w:val="a2"/>
    <w:semiHidden/>
    <w:rsid w:val="00237D3F"/>
  </w:style>
  <w:style w:type="paragraph" w:customStyle="1" w:styleId="CharCharChar2Char">
    <w:name w:val="Char Char Char2 Char"/>
    <w:basedOn w:val="a"/>
    <w:rsid w:val="00237D3F"/>
    <w:pPr>
      <w:tabs>
        <w:tab w:val="num" w:pos="927"/>
      </w:tabs>
      <w:spacing w:line="240" w:lineRule="auto"/>
      <w:ind w:firstLine="567"/>
    </w:pPr>
    <w:rPr>
      <w:rFonts w:eastAsia="宋体" w:cs="Times New Roman"/>
      <w:sz w:val="21"/>
      <w:szCs w:val="24"/>
    </w:rPr>
  </w:style>
  <w:style w:type="paragraph" w:customStyle="1" w:styleId="Charf7">
    <w:name w:val="Char"/>
    <w:basedOn w:val="a"/>
    <w:rsid w:val="00237D3F"/>
    <w:pPr>
      <w:spacing w:line="240" w:lineRule="auto"/>
    </w:pPr>
    <w:rPr>
      <w:rFonts w:eastAsia="宋体" w:cs="Times New Roman"/>
      <w:sz w:val="21"/>
      <w:szCs w:val="24"/>
    </w:rPr>
  </w:style>
  <w:style w:type="paragraph" w:customStyle="1" w:styleId="xl25">
    <w:name w:val="xl25"/>
    <w:basedOn w:val="a"/>
    <w:rsid w:val="00237D3F"/>
    <w:pPr>
      <w:widowControl/>
      <w:spacing w:before="100" w:beforeAutospacing="1" w:after="100" w:afterAutospacing="1" w:line="240" w:lineRule="auto"/>
      <w:jc w:val="center"/>
      <w:textAlignment w:val="center"/>
    </w:pPr>
    <w:rPr>
      <w:rFonts w:ascii="Arial Unicode MS" w:eastAsia="Arial Unicode MS" w:hAnsi="Arial Unicode MS" w:cs="Times New Roman"/>
      <w:kern w:val="0"/>
      <w:szCs w:val="20"/>
    </w:rPr>
  </w:style>
  <w:style w:type="table" w:customStyle="1" w:styleId="33">
    <w:name w:val="网格型3"/>
    <w:basedOn w:val="a1"/>
    <w:next w:val="af0"/>
    <w:rsid w:val="00237D3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0">
    <w:name w:val="Char3"/>
    <w:basedOn w:val="a"/>
    <w:rsid w:val="00237D3F"/>
    <w:pPr>
      <w:tabs>
        <w:tab w:val="num" w:pos="927"/>
      </w:tabs>
      <w:spacing w:line="240" w:lineRule="auto"/>
      <w:ind w:firstLine="567"/>
    </w:pPr>
    <w:rPr>
      <w:rFonts w:eastAsia="宋体" w:cs="Times New Roman"/>
      <w:sz w:val="21"/>
      <w:szCs w:val="24"/>
    </w:rPr>
  </w:style>
  <w:style w:type="character" w:customStyle="1" w:styleId="CharChar2">
    <w:name w:val="Char Char2"/>
    <w:rsid w:val="00237D3F"/>
    <w:rPr>
      <w:rFonts w:ascii="Arial" w:eastAsia="黑体" w:hAnsi="Arial"/>
      <w:b/>
      <w:bCs/>
      <w:kern w:val="2"/>
      <w:sz w:val="32"/>
      <w:szCs w:val="32"/>
      <w:lang w:val="en-US" w:eastAsia="zh-CN" w:bidi="ar-SA"/>
    </w:rPr>
  </w:style>
  <w:style w:type="paragraph" w:styleId="34">
    <w:name w:val="Body Text Indent 3"/>
    <w:basedOn w:val="a"/>
    <w:link w:val="3Char0"/>
    <w:rsid w:val="00237D3F"/>
    <w:pPr>
      <w:spacing w:before="20" w:after="20"/>
      <w:ind w:firstLineChars="200" w:firstLine="480"/>
      <w:jc w:val="left"/>
    </w:pPr>
    <w:rPr>
      <w:rFonts w:ascii="宋体" w:eastAsia="宋体" w:hAnsi="宋体" w:cs="Times New Roman"/>
      <w:szCs w:val="24"/>
    </w:rPr>
  </w:style>
  <w:style w:type="character" w:customStyle="1" w:styleId="3Char0">
    <w:name w:val="正文文本缩进 3 Char"/>
    <w:basedOn w:val="a0"/>
    <w:link w:val="34"/>
    <w:rsid w:val="00237D3F"/>
    <w:rPr>
      <w:rFonts w:ascii="宋体" w:eastAsia="宋体" w:hAnsi="宋体" w:cs="Times New Roman"/>
      <w:sz w:val="24"/>
      <w:szCs w:val="24"/>
    </w:rPr>
  </w:style>
  <w:style w:type="paragraph" w:styleId="aff7">
    <w:name w:val="Block Text"/>
    <w:basedOn w:val="a"/>
    <w:rsid w:val="00237D3F"/>
    <w:pPr>
      <w:spacing w:line="240" w:lineRule="auto"/>
      <w:ind w:leftChars="34" w:left="122" w:rightChars="34" w:right="122" w:firstLine="1"/>
      <w:jc w:val="center"/>
    </w:pPr>
    <w:rPr>
      <w:rFonts w:ascii="New Century Schoolbook" w:eastAsia="宋体" w:hAnsi="New Century Schoolbook" w:cs="Times New Roman"/>
      <w:sz w:val="21"/>
      <w:szCs w:val="24"/>
      <w:lang w:val="en-GB"/>
    </w:rPr>
  </w:style>
  <w:style w:type="paragraph" w:styleId="24">
    <w:name w:val="Body Text 2"/>
    <w:basedOn w:val="a"/>
    <w:link w:val="2Char1"/>
    <w:rsid w:val="00237D3F"/>
    <w:pPr>
      <w:spacing w:line="240" w:lineRule="auto"/>
      <w:ind w:rightChars="62" w:right="223"/>
      <w:jc w:val="center"/>
    </w:pPr>
    <w:rPr>
      <w:rFonts w:ascii="New Century Schoolbook" w:eastAsia="宋体" w:hAnsi="New Century Schoolbook" w:cs="Times New Roman"/>
      <w:sz w:val="21"/>
      <w:szCs w:val="24"/>
      <w:lang w:val="en-GB"/>
    </w:rPr>
  </w:style>
  <w:style w:type="character" w:customStyle="1" w:styleId="2Char1">
    <w:name w:val="正文文本 2 Char"/>
    <w:basedOn w:val="a0"/>
    <w:link w:val="24"/>
    <w:rsid w:val="00237D3F"/>
    <w:rPr>
      <w:rFonts w:ascii="New Century Schoolbook" w:eastAsia="宋体" w:hAnsi="New Century Schoolbook" w:cs="Times New Roman"/>
      <w:szCs w:val="24"/>
      <w:lang w:val="en-GB"/>
    </w:rPr>
  </w:style>
  <w:style w:type="paragraph" w:customStyle="1" w:styleId="222">
    <w:name w:val="样式 样式 样式 正文文本缩进 + 首行缩进:  2 字符 + 首行缩进:  2 字符 + 首行缩进:  2 字符"/>
    <w:basedOn w:val="a"/>
    <w:autoRedefine/>
    <w:rsid w:val="00237D3F"/>
    <w:pPr>
      <w:tabs>
        <w:tab w:val="left" w:pos="8640"/>
      </w:tabs>
      <w:ind w:firstLineChars="200" w:firstLine="480"/>
    </w:pPr>
    <w:rPr>
      <w:rFonts w:eastAsia="宋体" w:cs="Times New Roman"/>
      <w:szCs w:val="24"/>
    </w:rPr>
  </w:style>
  <w:style w:type="character" w:styleId="aff8">
    <w:name w:val="FollowedHyperlink"/>
    <w:uiPriority w:val="99"/>
    <w:semiHidden/>
    <w:unhideWhenUsed/>
    <w:rsid w:val="00237D3F"/>
    <w:rPr>
      <w:color w:val="800080"/>
      <w:u w:val="single"/>
    </w:rPr>
  </w:style>
  <w:style w:type="table" w:customStyle="1" w:styleId="42">
    <w:name w:val="网格型4"/>
    <w:basedOn w:val="a1"/>
    <w:next w:val="af0"/>
    <w:uiPriority w:val="59"/>
    <w:rsid w:val="00237D3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0"/>
    <w:uiPriority w:val="59"/>
    <w:rsid w:val="00237D3F"/>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正文缩进 Char1"/>
    <w:aliases w:val="首行缩进两字 Char,正文（首行缩进两字） Char Char1,首行缩进两字 Char Char Char,正文（首行缩进两字） Char Char Char Char1,正文（首行缩进两字） Char Char Char Char Char,特点 Char,ÕýÎÄ1 Char,文本 Char,正文（首行缩进两字） Char Char Char1,通用正文缩进 Char Char Char,表正文 Char,正文非缩进 Char,段1 Char,正文不缩进 Char"/>
    <w:link w:val="a3"/>
    <w:rsid w:val="00237D3F"/>
    <w:rPr>
      <w:rFonts w:ascii="Times New Roman" w:eastAsia="宋体" w:hAnsi="Times New Roman" w:cs="Times New Roman"/>
      <w:sz w:val="24"/>
      <w:szCs w:val="24"/>
    </w:rPr>
  </w:style>
  <w:style w:type="paragraph" w:customStyle="1" w:styleId="aff9">
    <w:name w:val="！正文"/>
    <w:basedOn w:val="a"/>
    <w:link w:val="Charf8"/>
    <w:qFormat/>
    <w:rsid w:val="00237D3F"/>
    <w:pPr>
      <w:ind w:firstLineChars="200" w:firstLine="480"/>
    </w:pPr>
    <w:rPr>
      <w:rFonts w:eastAsia="宋体" w:cs="Times New Roman"/>
      <w:color w:val="000000"/>
      <w:szCs w:val="24"/>
    </w:rPr>
  </w:style>
  <w:style w:type="character" w:customStyle="1" w:styleId="Charf8">
    <w:name w:val="！正文 Char"/>
    <w:link w:val="aff9"/>
    <w:rsid w:val="00237D3F"/>
    <w:rPr>
      <w:rFonts w:ascii="Times New Roman" w:eastAsia="宋体" w:hAnsi="Times New Roman" w:cs="Times New Roman"/>
      <w:color w:val="000000"/>
      <w:sz w:val="24"/>
      <w:szCs w:val="24"/>
    </w:rPr>
  </w:style>
  <w:style w:type="paragraph" w:customStyle="1" w:styleId="affa">
    <w:name w:val="！表格内容"/>
    <w:basedOn w:val="a"/>
    <w:link w:val="Charf9"/>
    <w:qFormat/>
    <w:rsid w:val="00237D3F"/>
    <w:pPr>
      <w:spacing w:line="240" w:lineRule="auto"/>
    </w:pPr>
    <w:rPr>
      <w:rFonts w:eastAsia="宋体" w:cs="Times New Roman"/>
      <w:sz w:val="21"/>
      <w:szCs w:val="24"/>
    </w:rPr>
  </w:style>
  <w:style w:type="character" w:customStyle="1" w:styleId="Charf9">
    <w:name w:val="！表格内容 Char"/>
    <w:link w:val="affa"/>
    <w:rsid w:val="00237D3F"/>
    <w:rPr>
      <w:rFonts w:ascii="Times New Roman" w:eastAsia="宋体" w:hAnsi="Times New Roman" w:cs="Times New Roman"/>
      <w:szCs w:val="24"/>
    </w:rPr>
  </w:style>
  <w:style w:type="paragraph" w:customStyle="1" w:styleId="affb">
    <w:name w:val="表格图片标题"/>
    <w:basedOn w:val="a"/>
    <w:link w:val="Charfa"/>
    <w:qFormat/>
    <w:rsid w:val="00237D3F"/>
    <w:pPr>
      <w:spacing w:line="240" w:lineRule="auto"/>
      <w:jc w:val="center"/>
    </w:pPr>
    <w:rPr>
      <w:rFonts w:eastAsia="宋体" w:cs="Times New Roman"/>
      <w:b/>
      <w:szCs w:val="24"/>
    </w:rPr>
  </w:style>
  <w:style w:type="character" w:customStyle="1" w:styleId="Charfa">
    <w:name w:val="表格图片标题 Char"/>
    <w:link w:val="affb"/>
    <w:rsid w:val="00237D3F"/>
    <w:rPr>
      <w:rFonts w:ascii="Times New Roman" w:eastAsia="宋体" w:hAnsi="Times New Roman" w:cs="Times New Roman"/>
      <w:b/>
      <w:sz w:val="24"/>
      <w:szCs w:val="24"/>
    </w:rPr>
  </w:style>
  <w:style w:type="paragraph" w:customStyle="1" w:styleId="25">
    <w:name w:val="2级标题"/>
    <w:basedOn w:val="2"/>
    <w:next w:val="2"/>
    <w:link w:val="2Char2"/>
    <w:qFormat/>
    <w:rsid w:val="0005125E"/>
    <w:rPr>
      <w:kern w:val="44"/>
    </w:rPr>
  </w:style>
  <w:style w:type="character" w:customStyle="1" w:styleId="2Char2">
    <w:name w:val="2级标题 Char"/>
    <w:basedOn w:val="1Char"/>
    <w:link w:val="25"/>
    <w:rsid w:val="0005125E"/>
    <w:rPr>
      <w:rFonts w:ascii="Times New Roman" w:eastAsiaTheme="majorEastAsia" w:hAnsi="Times New Roman" w:cs="Times New Roman"/>
      <w:b/>
      <w:bCs/>
      <w:kern w:val="44"/>
      <w:sz w:val="30"/>
      <w:szCs w:val="32"/>
    </w:rPr>
  </w:style>
  <w:style w:type="paragraph" w:customStyle="1" w:styleId="affc">
    <w:name w:val="正文段落正式格式"/>
    <w:basedOn w:val="a"/>
    <w:link w:val="Charfb"/>
    <w:rsid w:val="00EF3D92"/>
    <w:pPr>
      <w:ind w:firstLineChars="200" w:firstLine="480"/>
    </w:pPr>
    <w:rPr>
      <w:rFonts w:eastAsia="宋体" w:cs="宋体"/>
      <w:color w:val="000000"/>
      <w:kern w:val="0"/>
      <w:szCs w:val="20"/>
    </w:rPr>
  </w:style>
  <w:style w:type="character" w:customStyle="1" w:styleId="Charfb">
    <w:name w:val="正文段落正式格式 Char"/>
    <w:link w:val="affc"/>
    <w:rsid w:val="00EF3D92"/>
    <w:rPr>
      <w:rFonts w:ascii="Times New Roman" w:eastAsia="宋体" w:hAnsi="Times New Roman" w:cs="宋体"/>
      <w:color w:val="000000"/>
      <w:kern w:val="0"/>
      <w:sz w:val="24"/>
      <w:szCs w:val="20"/>
    </w:rPr>
  </w:style>
  <w:style w:type="paragraph" w:customStyle="1" w:styleId="CharChar4">
    <w:name w:val="Char Char4"/>
    <w:basedOn w:val="a"/>
    <w:rsid w:val="004A1DAE"/>
    <w:pPr>
      <w:spacing w:line="240" w:lineRule="auto"/>
    </w:pPr>
    <w:rPr>
      <w:rFonts w:eastAsia="宋体" w:cs="Times New Roman"/>
      <w:szCs w:val="24"/>
    </w:rPr>
  </w:style>
  <w:style w:type="paragraph" w:customStyle="1" w:styleId="CharChar40">
    <w:name w:val="Char Char4"/>
    <w:basedOn w:val="a"/>
    <w:rsid w:val="00700A67"/>
    <w:pPr>
      <w:spacing w:line="240" w:lineRule="auto"/>
    </w:pPr>
    <w:rPr>
      <w:rFonts w:eastAsia="宋体"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23204">
      <w:bodyDiv w:val="1"/>
      <w:marLeft w:val="0"/>
      <w:marRight w:val="0"/>
      <w:marTop w:val="0"/>
      <w:marBottom w:val="0"/>
      <w:divBdr>
        <w:top w:val="none" w:sz="0" w:space="0" w:color="auto"/>
        <w:left w:val="none" w:sz="0" w:space="0" w:color="auto"/>
        <w:bottom w:val="none" w:sz="0" w:space="0" w:color="auto"/>
        <w:right w:val="none" w:sz="0" w:space="0" w:color="auto"/>
      </w:divBdr>
    </w:div>
    <w:div w:id="120728722">
      <w:bodyDiv w:val="1"/>
      <w:marLeft w:val="0"/>
      <w:marRight w:val="0"/>
      <w:marTop w:val="0"/>
      <w:marBottom w:val="0"/>
      <w:divBdr>
        <w:top w:val="none" w:sz="0" w:space="0" w:color="auto"/>
        <w:left w:val="none" w:sz="0" w:space="0" w:color="auto"/>
        <w:bottom w:val="none" w:sz="0" w:space="0" w:color="auto"/>
        <w:right w:val="none" w:sz="0" w:space="0" w:color="auto"/>
      </w:divBdr>
    </w:div>
    <w:div w:id="258100603">
      <w:bodyDiv w:val="1"/>
      <w:marLeft w:val="0"/>
      <w:marRight w:val="0"/>
      <w:marTop w:val="0"/>
      <w:marBottom w:val="0"/>
      <w:divBdr>
        <w:top w:val="none" w:sz="0" w:space="0" w:color="auto"/>
        <w:left w:val="none" w:sz="0" w:space="0" w:color="auto"/>
        <w:bottom w:val="none" w:sz="0" w:space="0" w:color="auto"/>
        <w:right w:val="none" w:sz="0" w:space="0" w:color="auto"/>
      </w:divBdr>
    </w:div>
    <w:div w:id="283538228">
      <w:bodyDiv w:val="1"/>
      <w:marLeft w:val="0"/>
      <w:marRight w:val="0"/>
      <w:marTop w:val="0"/>
      <w:marBottom w:val="0"/>
      <w:divBdr>
        <w:top w:val="none" w:sz="0" w:space="0" w:color="auto"/>
        <w:left w:val="none" w:sz="0" w:space="0" w:color="auto"/>
        <w:bottom w:val="none" w:sz="0" w:space="0" w:color="auto"/>
        <w:right w:val="none" w:sz="0" w:space="0" w:color="auto"/>
      </w:divBdr>
    </w:div>
    <w:div w:id="440954597">
      <w:bodyDiv w:val="1"/>
      <w:marLeft w:val="0"/>
      <w:marRight w:val="0"/>
      <w:marTop w:val="0"/>
      <w:marBottom w:val="0"/>
      <w:divBdr>
        <w:top w:val="none" w:sz="0" w:space="0" w:color="auto"/>
        <w:left w:val="none" w:sz="0" w:space="0" w:color="auto"/>
        <w:bottom w:val="none" w:sz="0" w:space="0" w:color="auto"/>
        <w:right w:val="none" w:sz="0" w:space="0" w:color="auto"/>
      </w:divBdr>
    </w:div>
    <w:div w:id="465513470">
      <w:bodyDiv w:val="1"/>
      <w:marLeft w:val="0"/>
      <w:marRight w:val="0"/>
      <w:marTop w:val="0"/>
      <w:marBottom w:val="0"/>
      <w:divBdr>
        <w:top w:val="none" w:sz="0" w:space="0" w:color="auto"/>
        <w:left w:val="none" w:sz="0" w:space="0" w:color="auto"/>
        <w:bottom w:val="none" w:sz="0" w:space="0" w:color="auto"/>
        <w:right w:val="none" w:sz="0" w:space="0" w:color="auto"/>
      </w:divBdr>
    </w:div>
    <w:div w:id="471754570">
      <w:bodyDiv w:val="1"/>
      <w:marLeft w:val="0"/>
      <w:marRight w:val="0"/>
      <w:marTop w:val="0"/>
      <w:marBottom w:val="0"/>
      <w:divBdr>
        <w:top w:val="none" w:sz="0" w:space="0" w:color="auto"/>
        <w:left w:val="none" w:sz="0" w:space="0" w:color="auto"/>
        <w:bottom w:val="none" w:sz="0" w:space="0" w:color="auto"/>
        <w:right w:val="none" w:sz="0" w:space="0" w:color="auto"/>
      </w:divBdr>
    </w:div>
    <w:div w:id="599408436">
      <w:bodyDiv w:val="1"/>
      <w:marLeft w:val="0"/>
      <w:marRight w:val="0"/>
      <w:marTop w:val="0"/>
      <w:marBottom w:val="0"/>
      <w:divBdr>
        <w:top w:val="none" w:sz="0" w:space="0" w:color="auto"/>
        <w:left w:val="none" w:sz="0" w:space="0" w:color="auto"/>
        <w:bottom w:val="none" w:sz="0" w:space="0" w:color="auto"/>
        <w:right w:val="none" w:sz="0" w:space="0" w:color="auto"/>
      </w:divBdr>
    </w:div>
    <w:div w:id="602105017">
      <w:bodyDiv w:val="1"/>
      <w:marLeft w:val="0"/>
      <w:marRight w:val="0"/>
      <w:marTop w:val="0"/>
      <w:marBottom w:val="0"/>
      <w:divBdr>
        <w:top w:val="none" w:sz="0" w:space="0" w:color="auto"/>
        <w:left w:val="none" w:sz="0" w:space="0" w:color="auto"/>
        <w:bottom w:val="none" w:sz="0" w:space="0" w:color="auto"/>
        <w:right w:val="none" w:sz="0" w:space="0" w:color="auto"/>
      </w:divBdr>
    </w:div>
    <w:div w:id="674918328">
      <w:bodyDiv w:val="1"/>
      <w:marLeft w:val="0"/>
      <w:marRight w:val="0"/>
      <w:marTop w:val="0"/>
      <w:marBottom w:val="0"/>
      <w:divBdr>
        <w:top w:val="none" w:sz="0" w:space="0" w:color="auto"/>
        <w:left w:val="none" w:sz="0" w:space="0" w:color="auto"/>
        <w:bottom w:val="none" w:sz="0" w:space="0" w:color="auto"/>
        <w:right w:val="none" w:sz="0" w:space="0" w:color="auto"/>
      </w:divBdr>
    </w:div>
    <w:div w:id="696272065">
      <w:bodyDiv w:val="1"/>
      <w:marLeft w:val="0"/>
      <w:marRight w:val="0"/>
      <w:marTop w:val="0"/>
      <w:marBottom w:val="0"/>
      <w:divBdr>
        <w:top w:val="none" w:sz="0" w:space="0" w:color="auto"/>
        <w:left w:val="none" w:sz="0" w:space="0" w:color="auto"/>
        <w:bottom w:val="none" w:sz="0" w:space="0" w:color="auto"/>
        <w:right w:val="none" w:sz="0" w:space="0" w:color="auto"/>
      </w:divBdr>
    </w:div>
    <w:div w:id="722947728">
      <w:bodyDiv w:val="1"/>
      <w:marLeft w:val="0"/>
      <w:marRight w:val="0"/>
      <w:marTop w:val="0"/>
      <w:marBottom w:val="0"/>
      <w:divBdr>
        <w:top w:val="none" w:sz="0" w:space="0" w:color="auto"/>
        <w:left w:val="none" w:sz="0" w:space="0" w:color="auto"/>
        <w:bottom w:val="none" w:sz="0" w:space="0" w:color="auto"/>
        <w:right w:val="none" w:sz="0" w:space="0" w:color="auto"/>
      </w:divBdr>
    </w:div>
    <w:div w:id="882719410">
      <w:bodyDiv w:val="1"/>
      <w:marLeft w:val="0"/>
      <w:marRight w:val="0"/>
      <w:marTop w:val="0"/>
      <w:marBottom w:val="0"/>
      <w:divBdr>
        <w:top w:val="none" w:sz="0" w:space="0" w:color="auto"/>
        <w:left w:val="none" w:sz="0" w:space="0" w:color="auto"/>
        <w:bottom w:val="none" w:sz="0" w:space="0" w:color="auto"/>
        <w:right w:val="none" w:sz="0" w:space="0" w:color="auto"/>
      </w:divBdr>
    </w:div>
    <w:div w:id="899172672">
      <w:bodyDiv w:val="1"/>
      <w:marLeft w:val="0"/>
      <w:marRight w:val="0"/>
      <w:marTop w:val="0"/>
      <w:marBottom w:val="0"/>
      <w:divBdr>
        <w:top w:val="none" w:sz="0" w:space="0" w:color="auto"/>
        <w:left w:val="none" w:sz="0" w:space="0" w:color="auto"/>
        <w:bottom w:val="none" w:sz="0" w:space="0" w:color="auto"/>
        <w:right w:val="none" w:sz="0" w:space="0" w:color="auto"/>
      </w:divBdr>
    </w:div>
    <w:div w:id="1073163693">
      <w:bodyDiv w:val="1"/>
      <w:marLeft w:val="0"/>
      <w:marRight w:val="0"/>
      <w:marTop w:val="0"/>
      <w:marBottom w:val="0"/>
      <w:divBdr>
        <w:top w:val="none" w:sz="0" w:space="0" w:color="auto"/>
        <w:left w:val="none" w:sz="0" w:space="0" w:color="auto"/>
        <w:bottom w:val="none" w:sz="0" w:space="0" w:color="auto"/>
        <w:right w:val="none" w:sz="0" w:space="0" w:color="auto"/>
      </w:divBdr>
    </w:div>
    <w:div w:id="1137380207">
      <w:bodyDiv w:val="1"/>
      <w:marLeft w:val="0"/>
      <w:marRight w:val="0"/>
      <w:marTop w:val="0"/>
      <w:marBottom w:val="0"/>
      <w:divBdr>
        <w:top w:val="none" w:sz="0" w:space="0" w:color="auto"/>
        <w:left w:val="none" w:sz="0" w:space="0" w:color="auto"/>
        <w:bottom w:val="none" w:sz="0" w:space="0" w:color="auto"/>
        <w:right w:val="none" w:sz="0" w:space="0" w:color="auto"/>
      </w:divBdr>
    </w:div>
    <w:div w:id="1202746587">
      <w:bodyDiv w:val="1"/>
      <w:marLeft w:val="0"/>
      <w:marRight w:val="0"/>
      <w:marTop w:val="0"/>
      <w:marBottom w:val="0"/>
      <w:divBdr>
        <w:top w:val="none" w:sz="0" w:space="0" w:color="auto"/>
        <w:left w:val="none" w:sz="0" w:space="0" w:color="auto"/>
        <w:bottom w:val="none" w:sz="0" w:space="0" w:color="auto"/>
        <w:right w:val="none" w:sz="0" w:space="0" w:color="auto"/>
      </w:divBdr>
    </w:div>
    <w:div w:id="1272467306">
      <w:bodyDiv w:val="1"/>
      <w:marLeft w:val="0"/>
      <w:marRight w:val="0"/>
      <w:marTop w:val="0"/>
      <w:marBottom w:val="0"/>
      <w:divBdr>
        <w:top w:val="none" w:sz="0" w:space="0" w:color="auto"/>
        <w:left w:val="none" w:sz="0" w:space="0" w:color="auto"/>
        <w:bottom w:val="none" w:sz="0" w:space="0" w:color="auto"/>
        <w:right w:val="none" w:sz="0" w:space="0" w:color="auto"/>
      </w:divBdr>
    </w:div>
    <w:div w:id="1401444310">
      <w:bodyDiv w:val="1"/>
      <w:marLeft w:val="0"/>
      <w:marRight w:val="0"/>
      <w:marTop w:val="0"/>
      <w:marBottom w:val="0"/>
      <w:divBdr>
        <w:top w:val="none" w:sz="0" w:space="0" w:color="auto"/>
        <w:left w:val="none" w:sz="0" w:space="0" w:color="auto"/>
        <w:bottom w:val="none" w:sz="0" w:space="0" w:color="auto"/>
        <w:right w:val="none" w:sz="0" w:space="0" w:color="auto"/>
      </w:divBdr>
    </w:div>
    <w:div w:id="1417246273">
      <w:bodyDiv w:val="1"/>
      <w:marLeft w:val="0"/>
      <w:marRight w:val="0"/>
      <w:marTop w:val="0"/>
      <w:marBottom w:val="0"/>
      <w:divBdr>
        <w:top w:val="none" w:sz="0" w:space="0" w:color="auto"/>
        <w:left w:val="none" w:sz="0" w:space="0" w:color="auto"/>
        <w:bottom w:val="none" w:sz="0" w:space="0" w:color="auto"/>
        <w:right w:val="none" w:sz="0" w:space="0" w:color="auto"/>
      </w:divBdr>
    </w:div>
    <w:div w:id="1642029246">
      <w:bodyDiv w:val="1"/>
      <w:marLeft w:val="0"/>
      <w:marRight w:val="0"/>
      <w:marTop w:val="0"/>
      <w:marBottom w:val="0"/>
      <w:divBdr>
        <w:top w:val="none" w:sz="0" w:space="0" w:color="auto"/>
        <w:left w:val="none" w:sz="0" w:space="0" w:color="auto"/>
        <w:bottom w:val="none" w:sz="0" w:space="0" w:color="auto"/>
        <w:right w:val="none" w:sz="0" w:space="0" w:color="auto"/>
      </w:divBdr>
    </w:div>
    <w:div w:id="1691755507">
      <w:bodyDiv w:val="1"/>
      <w:marLeft w:val="0"/>
      <w:marRight w:val="0"/>
      <w:marTop w:val="0"/>
      <w:marBottom w:val="0"/>
      <w:divBdr>
        <w:top w:val="none" w:sz="0" w:space="0" w:color="auto"/>
        <w:left w:val="none" w:sz="0" w:space="0" w:color="auto"/>
        <w:bottom w:val="none" w:sz="0" w:space="0" w:color="auto"/>
        <w:right w:val="none" w:sz="0" w:space="0" w:color="auto"/>
      </w:divBdr>
    </w:div>
    <w:div w:id="1862158086">
      <w:bodyDiv w:val="1"/>
      <w:marLeft w:val="0"/>
      <w:marRight w:val="0"/>
      <w:marTop w:val="0"/>
      <w:marBottom w:val="0"/>
      <w:divBdr>
        <w:top w:val="none" w:sz="0" w:space="0" w:color="auto"/>
        <w:left w:val="none" w:sz="0" w:space="0" w:color="auto"/>
        <w:bottom w:val="none" w:sz="0" w:space="0" w:color="auto"/>
        <w:right w:val="none" w:sz="0" w:space="0" w:color="auto"/>
      </w:divBdr>
    </w:div>
    <w:div w:id="1886984814">
      <w:bodyDiv w:val="1"/>
      <w:marLeft w:val="0"/>
      <w:marRight w:val="0"/>
      <w:marTop w:val="0"/>
      <w:marBottom w:val="0"/>
      <w:divBdr>
        <w:top w:val="none" w:sz="0" w:space="0" w:color="auto"/>
        <w:left w:val="none" w:sz="0" w:space="0" w:color="auto"/>
        <w:bottom w:val="none" w:sz="0" w:space="0" w:color="auto"/>
        <w:right w:val="none" w:sz="0" w:space="0" w:color="auto"/>
      </w:divBdr>
    </w:div>
    <w:div w:id="1905796120">
      <w:bodyDiv w:val="1"/>
      <w:marLeft w:val="0"/>
      <w:marRight w:val="0"/>
      <w:marTop w:val="0"/>
      <w:marBottom w:val="0"/>
      <w:divBdr>
        <w:top w:val="none" w:sz="0" w:space="0" w:color="auto"/>
        <w:left w:val="none" w:sz="0" w:space="0" w:color="auto"/>
        <w:bottom w:val="none" w:sz="0" w:space="0" w:color="auto"/>
        <w:right w:val="none" w:sz="0" w:space="0" w:color="auto"/>
      </w:divBdr>
    </w:div>
    <w:div w:id="1980720409">
      <w:bodyDiv w:val="1"/>
      <w:marLeft w:val="0"/>
      <w:marRight w:val="0"/>
      <w:marTop w:val="0"/>
      <w:marBottom w:val="0"/>
      <w:divBdr>
        <w:top w:val="none" w:sz="0" w:space="0" w:color="auto"/>
        <w:left w:val="none" w:sz="0" w:space="0" w:color="auto"/>
        <w:bottom w:val="none" w:sz="0" w:space="0" w:color="auto"/>
        <w:right w:val="none" w:sz="0" w:space="0" w:color="auto"/>
      </w:divBdr>
    </w:div>
    <w:div w:id="2030568123">
      <w:bodyDiv w:val="1"/>
      <w:marLeft w:val="0"/>
      <w:marRight w:val="0"/>
      <w:marTop w:val="0"/>
      <w:marBottom w:val="0"/>
      <w:divBdr>
        <w:top w:val="none" w:sz="0" w:space="0" w:color="auto"/>
        <w:left w:val="none" w:sz="0" w:space="0" w:color="auto"/>
        <w:bottom w:val="none" w:sz="0" w:space="0" w:color="auto"/>
        <w:right w:val="none" w:sz="0" w:space="0" w:color="auto"/>
      </w:divBdr>
    </w:div>
    <w:div w:id="2107994248">
      <w:bodyDiv w:val="1"/>
      <w:marLeft w:val="0"/>
      <w:marRight w:val="0"/>
      <w:marTop w:val="0"/>
      <w:marBottom w:val="0"/>
      <w:divBdr>
        <w:top w:val="none" w:sz="0" w:space="0" w:color="auto"/>
        <w:left w:val="none" w:sz="0" w:space="0" w:color="auto"/>
        <w:bottom w:val="none" w:sz="0" w:space="0" w:color="auto"/>
        <w:right w:val="none" w:sz="0" w:space="0" w:color="auto"/>
      </w:divBdr>
    </w:div>
    <w:div w:id="210922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image" Target="media/image5.wmf"/><Relationship Id="rId33"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image" Target="media/image2.wmf"/><Relationship Id="rId20" Type="http://schemas.openxmlformats.org/officeDocument/2006/relationships/oleObject" Target="embeddings/oleObject3.bin"/><Relationship Id="rId29"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oleObject" Target="embeddings/oleObject9.bin"/><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4.wmf"/><Relationship Id="rId28" Type="http://schemas.openxmlformats.org/officeDocument/2006/relationships/oleObject" Target="embeddings/oleObject7.bin"/><Relationship Id="rId10" Type="http://schemas.openxmlformats.org/officeDocument/2006/relationships/image" Target="media/image1.jpe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chart" Target="charts/chart1.xml"/><Relationship Id="rId27" Type="http://schemas.openxmlformats.org/officeDocument/2006/relationships/image" Target="media/image6.wmf"/><Relationship Id="rId30" Type="http://schemas.openxmlformats.org/officeDocument/2006/relationships/image" Target="media/image7.wmf"/><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work2017\&#33541;&#23703;&#27700;&#24211;\&#38450;&#27946;&#22797;&#26680;\&#27700;&#20301;~&#19979;&#27844;&#27969;&#37327;~&#24211;&#23481;&#26354;&#3244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spPr>
            <a:ln w="19050" cap="rnd">
              <a:solidFill>
                <a:sysClr val="windowText" lastClr="000000"/>
              </a:solidFill>
              <a:round/>
            </a:ln>
            <a:effectLst/>
          </c:spPr>
          <c:marker>
            <c:symbol val="none"/>
          </c:marker>
          <c:xVal>
            <c:numRef>
              <c:f>本次复核溢流坝下泄曲线!$B$2:$B$22</c:f>
              <c:numCache>
                <c:formatCode>General</c:formatCode>
                <c:ptCount val="21"/>
                <c:pt idx="0">
                  <c:v>0</c:v>
                </c:pt>
                <c:pt idx="1">
                  <c:v>8.2152887057842285</c:v>
                </c:pt>
                <c:pt idx="2">
                  <c:v>23.216802649887825</c:v>
                </c:pt>
                <c:pt idx="3">
                  <c:v>42.616087614887121</c:v>
                </c:pt>
                <c:pt idx="4" formatCode="0.0_ ">
                  <c:v>65.556483801925182</c:v>
                </c:pt>
                <c:pt idx="5" formatCode="0.0_ ">
                  <c:v>91.540721787602294</c:v>
                </c:pt>
                <c:pt idx="6" formatCode="0.0_ ">
                  <c:v>120.23185663188752</c:v>
                </c:pt>
                <c:pt idx="7" formatCode="0.0_ ">
                  <c:v>154.11819094783101</c:v>
                </c:pt>
                <c:pt idx="8" formatCode="0.0_ ">
                  <c:v>192.10158226929121</c:v>
                </c:pt>
                <c:pt idx="9" formatCode="0.0_ ">
                  <c:v>233.27683248070196</c:v>
                </c:pt>
                <c:pt idx="10" formatCode="0.0_ ">
                  <c:v>277.68066471901568</c:v>
                </c:pt>
                <c:pt idx="11" formatCode="0.0_ ">
                  <c:v>325.22205401931342</c:v>
                </c:pt>
                <c:pt idx="12" formatCode="0.0_ ">
                  <c:v>375.26628233391841</c:v>
                </c:pt>
                <c:pt idx="13" formatCode="0.0_ ">
                  <c:v>427.72438873158319</c:v>
                </c:pt>
                <c:pt idx="14" formatCode="0.0_ ">
                  <c:v>482.60765309222262</c:v>
                </c:pt>
                <c:pt idx="15" formatCode="0.0_ ">
                  <c:v>539.66859395336053</c:v>
                </c:pt>
                <c:pt idx="16" formatCode="0_);[Red]\(0\)">
                  <c:v>600.87688341395346</c:v>
                </c:pt>
                <c:pt idx="17" formatCode="0_);[Red]\(0\)">
                  <c:v>672.41326097059755</c:v>
                </c:pt>
                <c:pt idx="18" formatCode="0_);[Red]\(0\)">
                  <c:v>750.65676717300539</c:v>
                </c:pt>
                <c:pt idx="19" formatCode="0_);[Red]\(0\)">
                  <c:v>836.00138415700303</c:v>
                </c:pt>
                <c:pt idx="20" formatCode="0_);[Red]\(0\)">
                  <c:v>926.80640324894705</c:v>
                </c:pt>
              </c:numCache>
            </c:numRef>
          </c:xVal>
          <c:yVal>
            <c:numRef>
              <c:f>本次复核溢流坝下泄曲线!$C$2:$C$22</c:f>
              <c:numCache>
                <c:formatCode>General</c:formatCode>
                <c:ptCount val="21"/>
                <c:pt idx="0">
                  <c:v>301.04300000000001</c:v>
                </c:pt>
                <c:pt idx="1">
                  <c:v>301.24299999999999</c:v>
                </c:pt>
                <c:pt idx="2">
                  <c:v>301.44299999999993</c:v>
                </c:pt>
                <c:pt idx="3">
                  <c:v>301.64299999999997</c:v>
                </c:pt>
                <c:pt idx="4">
                  <c:v>301.84300000000002</c:v>
                </c:pt>
                <c:pt idx="5">
                  <c:v>302.04300000000001</c:v>
                </c:pt>
                <c:pt idx="6">
                  <c:v>302.24299999999999</c:v>
                </c:pt>
                <c:pt idx="7">
                  <c:v>302.44299999999993</c:v>
                </c:pt>
                <c:pt idx="8">
                  <c:v>302.64299999999997</c:v>
                </c:pt>
                <c:pt idx="9">
                  <c:v>302.84300000000002</c:v>
                </c:pt>
                <c:pt idx="10">
                  <c:v>303.04300000000001</c:v>
                </c:pt>
                <c:pt idx="11">
                  <c:v>303.24299999999999</c:v>
                </c:pt>
                <c:pt idx="12">
                  <c:v>303.44299999999993</c:v>
                </c:pt>
                <c:pt idx="13">
                  <c:v>303.64299999999997</c:v>
                </c:pt>
                <c:pt idx="14">
                  <c:v>303.84300000000002</c:v>
                </c:pt>
                <c:pt idx="15">
                  <c:v>304.04300000000001</c:v>
                </c:pt>
                <c:pt idx="16">
                  <c:v>304.24299999999999</c:v>
                </c:pt>
                <c:pt idx="17">
                  <c:v>304.44299999999993</c:v>
                </c:pt>
                <c:pt idx="18">
                  <c:v>304.64299999999997</c:v>
                </c:pt>
                <c:pt idx="19">
                  <c:v>304.84300000000002</c:v>
                </c:pt>
                <c:pt idx="20">
                  <c:v>305.04300000000001</c:v>
                </c:pt>
              </c:numCache>
            </c:numRef>
          </c:yVal>
          <c:smooth val="1"/>
          <c:extLst xmlns:c16r2="http://schemas.microsoft.com/office/drawing/2015/06/chart">
            <c:ext xmlns:c16="http://schemas.microsoft.com/office/drawing/2014/chart" uri="{C3380CC4-5D6E-409C-BE32-E72D297353CC}">
              <c16:uniqueId val="{00000000-9098-4A7D-B130-95EEBCC20366}"/>
            </c:ext>
          </c:extLst>
        </c:ser>
        <c:ser>
          <c:idx val="0"/>
          <c:order val="1"/>
          <c:spPr>
            <a:ln w="19050" cap="rnd">
              <a:solidFill>
                <a:sysClr val="windowText" lastClr="000000"/>
              </a:solidFill>
              <a:prstDash val="dash"/>
              <a:round/>
            </a:ln>
            <a:effectLst/>
          </c:spPr>
          <c:marker>
            <c:symbol val="none"/>
          </c:marker>
          <c:xVal>
            <c:numRef>
              <c:f>本次复核溢流坝下泄曲线!$B$31:$B$45</c:f>
              <c:numCache>
                <c:formatCode>General</c:formatCode>
                <c:ptCount val="15"/>
                <c:pt idx="0">
                  <c:v>0</c:v>
                </c:pt>
                <c:pt idx="1">
                  <c:v>19</c:v>
                </c:pt>
                <c:pt idx="2">
                  <c:v>47</c:v>
                </c:pt>
                <c:pt idx="3">
                  <c:v>84</c:v>
                </c:pt>
                <c:pt idx="4">
                  <c:v>130</c:v>
                </c:pt>
                <c:pt idx="5">
                  <c:v>183</c:v>
                </c:pt>
                <c:pt idx="6">
                  <c:v>245</c:v>
                </c:pt>
                <c:pt idx="7">
                  <c:v>306</c:v>
                </c:pt>
                <c:pt idx="8">
                  <c:v>391</c:v>
                </c:pt>
                <c:pt idx="9">
                  <c:v>475</c:v>
                </c:pt>
                <c:pt idx="10">
                  <c:v>567</c:v>
                </c:pt>
                <c:pt idx="11">
                  <c:v>658</c:v>
                </c:pt>
                <c:pt idx="12">
                  <c:v>723</c:v>
                </c:pt>
                <c:pt idx="13">
                  <c:v>836</c:v>
                </c:pt>
                <c:pt idx="14">
                  <c:v>916</c:v>
                </c:pt>
              </c:numCache>
            </c:numRef>
          </c:xVal>
          <c:yVal>
            <c:numRef>
              <c:f>本次复核溢流坝下泄曲线!$C$31:$C$45</c:f>
              <c:numCache>
                <c:formatCode>General</c:formatCode>
                <c:ptCount val="15"/>
                <c:pt idx="0">
                  <c:v>301.04000000000002</c:v>
                </c:pt>
                <c:pt idx="1">
                  <c:v>301.33999999999969</c:v>
                </c:pt>
                <c:pt idx="2">
                  <c:v>301.64000000000033</c:v>
                </c:pt>
                <c:pt idx="3">
                  <c:v>301.94</c:v>
                </c:pt>
                <c:pt idx="4">
                  <c:v>302.24</c:v>
                </c:pt>
                <c:pt idx="5">
                  <c:v>302.54000000000002</c:v>
                </c:pt>
                <c:pt idx="6">
                  <c:v>302.83999999999969</c:v>
                </c:pt>
                <c:pt idx="7">
                  <c:v>303.14000000000033</c:v>
                </c:pt>
                <c:pt idx="8">
                  <c:v>303.44</c:v>
                </c:pt>
                <c:pt idx="9">
                  <c:v>303.74</c:v>
                </c:pt>
                <c:pt idx="10">
                  <c:v>304.04000000000002</c:v>
                </c:pt>
                <c:pt idx="11">
                  <c:v>304.33999999999969</c:v>
                </c:pt>
                <c:pt idx="12">
                  <c:v>304.54000000000002</c:v>
                </c:pt>
                <c:pt idx="13">
                  <c:v>304.83999999999969</c:v>
                </c:pt>
                <c:pt idx="14">
                  <c:v>305.04000000000002</c:v>
                </c:pt>
              </c:numCache>
            </c:numRef>
          </c:yVal>
          <c:smooth val="1"/>
          <c:extLst xmlns:c16r2="http://schemas.microsoft.com/office/drawing/2015/06/chart">
            <c:ext xmlns:c16="http://schemas.microsoft.com/office/drawing/2014/chart" uri="{C3380CC4-5D6E-409C-BE32-E72D297353CC}">
              <c16:uniqueId val="{00000001-9098-4A7D-B130-95EEBCC20366}"/>
            </c:ext>
          </c:extLst>
        </c:ser>
        <c:dLbls>
          <c:showLegendKey val="0"/>
          <c:showVal val="0"/>
          <c:showCatName val="0"/>
          <c:showSerName val="0"/>
          <c:showPercent val="0"/>
          <c:showBubbleSize val="0"/>
        </c:dLbls>
        <c:axId val="536135168"/>
        <c:axId val="536137088"/>
      </c:scatterChart>
      <c:valAx>
        <c:axId val="536135168"/>
        <c:scaling>
          <c:orientation val="minMax"/>
          <c:max val="950"/>
          <c:min val="0"/>
        </c:scaling>
        <c:delete val="0"/>
        <c:axPos val="b"/>
        <c:majorGridlines>
          <c:spPr>
            <a:ln>
              <a:solidFill>
                <a:schemeClr val="tx1">
                  <a:lumMod val="85000"/>
                  <a:lumOff val="15000"/>
                </a:schemeClr>
              </a:solidFill>
            </a:ln>
          </c:spPr>
        </c:majorGridlines>
        <c:minorGridlines>
          <c:spPr>
            <a:ln w="6350"/>
          </c:spPr>
        </c:minorGridlines>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rPr>
                  <a:t>泄流量</a:t>
                </a:r>
                <a:r>
                  <a:rPr lang="zh-CN">
                    <a:solidFill>
                      <a:sysClr val="windowText" lastClr="000000"/>
                    </a:solidFill>
                  </a:rPr>
                  <a:t>（</a:t>
                </a:r>
                <a:r>
                  <a:rPr lang="en-US">
                    <a:solidFill>
                      <a:sysClr val="windowText" lastClr="000000"/>
                    </a:solidFill>
                  </a:rPr>
                  <a:t>m</a:t>
                </a:r>
                <a:r>
                  <a:rPr lang="en-US" baseline="30000">
                    <a:solidFill>
                      <a:sysClr val="windowText" lastClr="000000"/>
                    </a:solidFill>
                  </a:rPr>
                  <a:t>3</a:t>
                </a:r>
                <a:r>
                  <a:rPr lang="en-US" baseline="0">
                    <a:solidFill>
                      <a:sysClr val="windowText" lastClr="000000"/>
                    </a:solidFill>
                  </a:rPr>
                  <a:t>/</a:t>
                </a:r>
                <a:r>
                  <a:rPr lang="en-US" altLang="zh-CN" baseline="0">
                    <a:solidFill>
                      <a:sysClr val="windowText" lastClr="000000"/>
                    </a:solidFill>
                  </a:rPr>
                  <a:t>s</a:t>
                </a:r>
                <a:r>
                  <a:rPr lang="zh-CN">
                    <a:solidFill>
                      <a:sysClr val="windowText" lastClr="000000"/>
                    </a:solidFill>
                  </a:rPr>
                  <a:t>）</a:t>
                </a:r>
              </a:p>
            </c:rich>
          </c:tx>
          <c:layout>
            <c:manualLayout>
              <c:xMode val="edge"/>
              <c:yMode val="edge"/>
              <c:x val="0.82894428457083058"/>
              <c:y val="0.90814494805401991"/>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536137088"/>
        <c:crosses val="autoZero"/>
        <c:crossBetween val="midCat"/>
        <c:majorUnit val="100"/>
      </c:valAx>
      <c:valAx>
        <c:axId val="536137088"/>
        <c:scaling>
          <c:orientation val="minMax"/>
          <c:max val="305.5"/>
          <c:min val="301"/>
        </c:scaling>
        <c:delete val="0"/>
        <c:axPos val="l"/>
        <c:majorGridlines>
          <c:spPr>
            <a:ln w="9525" cap="flat" cmpd="sng" algn="ctr">
              <a:solidFill>
                <a:schemeClr val="tx1">
                  <a:lumMod val="85000"/>
                  <a:lumOff val="15000"/>
                </a:schemeClr>
              </a:solidFill>
              <a:round/>
            </a:ln>
            <a:effectLst/>
          </c:spPr>
        </c:majorGridlines>
        <c:min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solidFill>
                      <a:sysClr val="windowText" lastClr="000000"/>
                    </a:solidFill>
                  </a:rPr>
                  <a:t>库水位（</a:t>
                </a:r>
                <a:r>
                  <a:rPr lang="en-US">
                    <a:solidFill>
                      <a:sysClr val="windowText" lastClr="000000"/>
                    </a:solidFill>
                  </a:rPr>
                  <a:t>m</a:t>
                </a:r>
                <a:r>
                  <a:rPr lang="zh-CN">
                    <a:solidFill>
                      <a:sysClr val="windowText" lastClr="000000"/>
                    </a:solidFill>
                  </a:rPr>
                  <a:t>）</a:t>
                </a:r>
              </a:p>
            </c:rich>
          </c:tx>
          <c:layout>
            <c:manualLayout>
              <c:xMode val="edge"/>
              <c:yMode val="edge"/>
              <c:x val="1.3888862075254332E-2"/>
              <c:y val="4.834041569189642E-2"/>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536135168"/>
        <c:crosses val="autoZero"/>
        <c:crossBetween val="midCat"/>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1">
          <a:latin typeface="Times New Roman" panose="02020603050405020304" pitchFamily="18" charset="0"/>
          <a:cs typeface="Times New Roman" panose="02020603050405020304" pitchFamily="18" charset="0"/>
        </a:defRPr>
      </a:pPr>
      <a:endParaRPr lang="zh-CN"/>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0.3961</cdr:x>
      <cdr:y>0.15981</cdr:y>
    </cdr:from>
    <cdr:to>
      <cdr:x>0.75162</cdr:x>
      <cdr:y>0.25434</cdr:y>
    </cdr:to>
    <cdr:sp macro="" textlink="">
      <cdr:nvSpPr>
        <cdr:cNvPr id="2" name="文本框 1"/>
        <cdr:cNvSpPr txBox="1"/>
      </cdr:nvSpPr>
      <cdr:spPr>
        <a:xfrm xmlns:a="http://schemas.openxmlformats.org/drawingml/2006/main">
          <a:off x="3101258" y="624104"/>
          <a:ext cx="2783562" cy="36916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400"/>
            <a:t>本次复核 </a:t>
          </a:r>
          <a:r>
            <a:rPr lang="en-US" altLang="zh-CN" sz="1400"/>
            <a:t>______</a:t>
          </a:r>
          <a:endParaRPr lang="zh-CN" altLang="en-US" sz="1400"/>
        </a:p>
      </cdr:txBody>
    </cdr:sp>
  </cdr:relSizeAnchor>
  <cdr:relSizeAnchor xmlns:cdr="http://schemas.openxmlformats.org/drawingml/2006/chartDrawing">
    <cdr:from>
      <cdr:x>0.50171</cdr:x>
      <cdr:y>0.39289</cdr:y>
    </cdr:from>
    <cdr:to>
      <cdr:x>0.77485</cdr:x>
      <cdr:y>0.47617</cdr:y>
    </cdr:to>
    <cdr:sp macro="" textlink="">
      <cdr:nvSpPr>
        <cdr:cNvPr id="3" name="文本框 1"/>
        <cdr:cNvSpPr txBox="1"/>
      </cdr:nvSpPr>
      <cdr:spPr>
        <a:xfrm xmlns:a="http://schemas.openxmlformats.org/drawingml/2006/main">
          <a:off x="3928159" y="1534320"/>
          <a:ext cx="2138563" cy="32522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1400"/>
            <a:t>初设报告</a:t>
          </a:r>
          <a:r>
            <a:rPr lang="en-US" altLang="zh-CN" sz="1400"/>
            <a:t>-</a:t>
          </a:r>
          <a:r>
            <a:rPr lang="en-US" altLang="zh-CN" sz="1400" baseline="0"/>
            <a:t> - - -  - </a:t>
          </a:r>
          <a:endParaRPr lang="zh-CN" altLang="en-US" sz="14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684FF-07DC-474D-9418-6AE7C6B0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81</Pages>
  <Words>9984</Words>
  <Characters>56912</Characters>
  <Application>Microsoft Office Word</Application>
  <DocSecurity>0</DocSecurity>
  <Lines>474</Lines>
  <Paragraphs>133</Paragraphs>
  <ScaleCrop>false</ScaleCrop>
  <Company>Microsoft</Company>
  <LinksUpToDate>false</LinksUpToDate>
  <CharactersWithSpaces>66763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zihe</dc:creator>
  <cp:lastModifiedBy>王凯</cp:lastModifiedBy>
  <cp:revision>30</cp:revision>
  <cp:lastPrinted>2017-09-29T10:02:00Z</cp:lastPrinted>
  <dcterms:created xsi:type="dcterms:W3CDTF">2018-04-23T06:43:00Z</dcterms:created>
  <dcterms:modified xsi:type="dcterms:W3CDTF">2018-04-25T11:45:00Z</dcterms:modified>
</cp:coreProperties>
</file>