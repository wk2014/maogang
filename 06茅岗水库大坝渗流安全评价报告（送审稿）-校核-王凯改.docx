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88" w:rsidRPr="00EB5CC1" w:rsidRDefault="000E3650" w:rsidP="00745E88">
      <w:pPr>
        <w:rPr>
          <w:color w:val="000000"/>
          <w:sz w:val="21"/>
        </w:rPr>
      </w:pPr>
      <w:bookmarkStart w:id="0" w:name="_Toc116986965"/>
      <w:r>
        <w:rPr>
          <w:noProof/>
        </w:rPr>
        <w:drawing>
          <wp:anchor distT="0" distB="0" distL="114935" distR="114935" simplePos="0" relativeHeight="251657728" behindDoc="0" locked="0" layoutInCell="1" allowOverlap="1">
            <wp:simplePos x="0" y="0"/>
            <wp:positionH relativeFrom="column">
              <wp:posOffset>52705</wp:posOffset>
            </wp:positionH>
            <wp:positionV relativeFrom="paragraph">
              <wp:posOffset>23495</wp:posOffset>
            </wp:positionV>
            <wp:extent cx="1007745" cy="720090"/>
            <wp:effectExtent l="0" t="0" r="1905" b="3810"/>
            <wp:wrapNone/>
            <wp:docPr id="20" name="图片 17"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A6F" w:rsidRPr="00EB5CC1" w:rsidRDefault="00622A6F" w:rsidP="00622A6F">
      <w:pPr>
        <w:jc w:val="center"/>
        <w:rPr>
          <w:color w:val="000000"/>
          <w:sz w:val="21"/>
        </w:rPr>
      </w:pPr>
    </w:p>
    <w:p w:rsidR="00622A6F" w:rsidRPr="00EB5CC1" w:rsidRDefault="00622A6F" w:rsidP="00622A6F">
      <w:pPr>
        <w:jc w:val="center"/>
        <w:rPr>
          <w:color w:val="000000"/>
          <w:sz w:val="21"/>
        </w:rPr>
      </w:pPr>
    </w:p>
    <w:p w:rsidR="00622A6F" w:rsidRPr="00EB5CC1" w:rsidRDefault="00622A6F" w:rsidP="00622A6F">
      <w:pPr>
        <w:jc w:val="right"/>
        <w:rPr>
          <w:color w:val="000000"/>
        </w:rPr>
      </w:pPr>
    </w:p>
    <w:p w:rsidR="00622A6F" w:rsidRPr="00EB5CC1" w:rsidRDefault="00622A6F" w:rsidP="00622A6F">
      <w:pPr>
        <w:jc w:val="center"/>
        <w:rPr>
          <w:rFonts w:eastAsia="黑体"/>
          <w:b/>
          <w:color w:val="FF0000"/>
          <w:spacing w:val="20"/>
          <w:sz w:val="30"/>
          <w:szCs w:val="30"/>
        </w:rPr>
      </w:pPr>
    </w:p>
    <w:p w:rsidR="00622A6F" w:rsidRPr="00EB5CC1" w:rsidRDefault="00622A6F" w:rsidP="00622A6F">
      <w:pPr>
        <w:jc w:val="center"/>
        <w:rPr>
          <w:rFonts w:eastAsia="方正小标宋简体"/>
          <w:b/>
          <w:color w:val="000000"/>
          <w:sz w:val="48"/>
          <w:szCs w:val="48"/>
        </w:rPr>
      </w:pPr>
      <w:r w:rsidRPr="00EB5CC1">
        <w:rPr>
          <w:rFonts w:eastAsia="方正小标宋简体"/>
          <w:b/>
          <w:color w:val="000000"/>
          <w:sz w:val="48"/>
          <w:szCs w:val="48"/>
        </w:rPr>
        <w:t>浙江省开化县</w:t>
      </w:r>
    </w:p>
    <w:p w:rsidR="00622A6F" w:rsidRPr="00EB5CC1" w:rsidRDefault="00622A6F" w:rsidP="00622A6F">
      <w:pPr>
        <w:jc w:val="center"/>
        <w:rPr>
          <w:rFonts w:eastAsia="方正小标宋简体"/>
          <w:b/>
          <w:color w:val="000000"/>
          <w:sz w:val="48"/>
          <w:szCs w:val="48"/>
        </w:rPr>
      </w:pPr>
      <w:r w:rsidRPr="00EB5CC1">
        <w:rPr>
          <w:rFonts w:eastAsia="方正小标宋简体"/>
          <w:b/>
          <w:color w:val="000000"/>
          <w:sz w:val="48"/>
          <w:szCs w:val="48"/>
        </w:rPr>
        <w:t>茅岗水库渗流安全评价报告</w:t>
      </w:r>
    </w:p>
    <w:p w:rsidR="00622A6F" w:rsidRPr="00EB5CC1" w:rsidRDefault="00FC1386" w:rsidP="00622A6F">
      <w:pPr>
        <w:jc w:val="center"/>
        <w:outlineLvl w:val="0"/>
        <w:rPr>
          <w:rFonts w:eastAsia="仿宋_GB2312"/>
          <w:b/>
          <w:color w:val="000000"/>
          <w:sz w:val="44"/>
          <w:szCs w:val="44"/>
        </w:rPr>
      </w:pPr>
      <w:bookmarkStart w:id="1" w:name="_Toc494531415"/>
      <w:bookmarkStart w:id="2" w:name="_Toc511404232"/>
      <w:bookmarkStart w:id="3" w:name="_Toc511414991"/>
      <w:bookmarkStart w:id="4" w:name="_Toc511416973"/>
      <w:bookmarkStart w:id="5" w:name="_Toc511417229"/>
      <w:bookmarkStart w:id="6" w:name="_Toc511491083"/>
      <w:bookmarkStart w:id="7" w:name="_Toc511843561"/>
      <w:bookmarkStart w:id="8" w:name="_Toc512420269"/>
      <w:r>
        <w:rPr>
          <w:rFonts w:eastAsia="仿宋_GB2312"/>
          <w:b/>
          <w:sz w:val="36"/>
          <w:szCs w:val="36"/>
        </w:rPr>
        <w:t>（</w:t>
      </w:r>
      <w:r>
        <w:rPr>
          <w:rFonts w:eastAsia="仿宋_GB2312" w:hint="eastAsia"/>
          <w:b/>
          <w:sz w:val="36"/>
          <w:szCs w:val="36"/>
        </w:rPr>
        <w:t>送审</w:t>
      </w:r>
      <w:r w:rsidR="00622A6F" w:rsidRPr="00EB5CC1">
        <w:rPr>
          <w:rFonts w:eastAsia="仿宋_GB2312"/>
          <w:b/>
          <w:sz w:val="36"/>
          <w:szCs w:val="36"/>
        </w:rPr>
        <w:t>稿）</w:t>
      </w:r>
      <w:bookmarkEnd w:id="1"/>
      <w:bookmarkEnd w:id="2"/>
      <w:bookmarkEnd w:id="3"/>
      <w:bookmarkEnd w:id="4"/>
      <w:bookmarkEnd w:id="5"/>
      <w:bookmarkEnd w:id="6"/>
      <w:bookmarkEnd w:id="7"/>
      <w:bookmarkEnd w:id="8"/>
    </w:p>
    <w:p w:rsidR="00622A6F" w:rsidRPr="00EB5CC1" w:rsidRDefault="00622A6F" w:rsidP="00622A6F">
      <w:pPr>
        <w:jc w:val="center"/>
        <w:rPr>
          <w:sz w:val="21"/>
          <w:szCs w:val="24"/>
        </w:rPr>
      </w:pPr>
    </w:p>
    <w:p w:rsidR="00622A6F" w:rsidRPr="00EB5CC1" w:rsidRDefault="00622A6F" w:rsidP="00622A6F">
      <w:pPr>
        <w:jc w:val="center"/>
        <w:rPr>
          <w:sz w:val="21"/>
        </w:rPr>
      </w:pPr>
    </w:p>
    <w:p w:rsidR="00622A6F" w:rsidRPr="00EB5CC1" w:rsidRDefault="00622A6F" w:rsidP="00622A6F">
      <w:pPr>
        <w:jc w:val="cente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rPr>
          <w:sz w:val="21"/>
        </w:rPr>
      </w:pPr>
    </w:p>
    <w:p w:rsidR="00622A6F" w:rsidRPr="00EB5CC1" w:rsidRDefault="00622A6F" w:rsidP="00622A6F">
      <w:pPr>
        <w:jc w:val="center"/>
        <w:rPr>
          <w:b/>
          <w:sz w:val="30"/>
        </w:rPr>
      </w:pPr>
    </w:p>
    <w:p w:rsidR="00622A6F" w:rsidRPr="00EB5CC1" w:rsidRDefault="00622A6F" w:rsidP="00622A6F">
      <w:pPr>
        <w:jc w:val="center"/>
        <w:rPr>
          <w:b/>
          <w:sz w:val="21"/>
        </w:rPr>
      </w:pPr>
    </w:p>
    <w:p w:rsidR="00622A6F" w:rsidRPr="00EB5CC1" w:rsidRDefault="00622A6F" w:rsidP="00622A6F">
      <w:pPr>
        <w:widowControl/>
        <w:jc w:val="center"/>
        <w:rPr>
          <w:rFonts w:eastAsia="仿宋_GB2312"/>
          <w:b/>
          <w:kern w:val="36"/>
          <w:sz w:val="36"/>
          <w:szCs w:val="36"/>
        </w:rPr>
      </w:pPr>
      <w:r w:rsidRPr="00EB5CC1">
        <w:rPr>
          <w:rFonts w:eastAsia="仿宋_GB2312"/>
          <w:b/>
          <w:kern w:val="36"/>
          <w:sz w:val="36"/>
          <w:szCs w:val="36"/>
        </w:rPr>
        <w:t>浙江省水利河口研究院</w:t>
      </w:r>
    </w:p>
    <w:p w:rsidR="00622A6F" w:rsidRPr="00EB5CC1" w:rsidRDefault="00622A6F" w:rsidP="00622A6F">
      <w:pPr>
        <w:widowControl/>
        <w:jc w:val="center"/>
        <w:rPr>
          <w:rFonts w:eastAsia="仿宋_GB2312"/>
          <w:b/>
          <w:kern w:val="36"/>
          <w:sz w:val="36"/>
          <w:szCs w:val="36"/>
        </w:rPr>
      </w:pPr>
      <w:r w:rsidRPr="00EB5CC1">
        <w:rPr>
          <w:rFonts w:eastAsia="仿宋_GB2312"/>
          <w:b/>
          <w:color w:val="000000"/>
          <w:sz w:val="36"/>
          <w:szCs w:val="36"/>
        </w:rPr>
        <w:t>浙江省水库大坝安全监测中心</w:t>
      </w:r>
    </w:p>
    <w:p w:rsidR="00622A6F" w:rsidRPr="00EB5CC1" w:rsidRDefault="00622A6F" w:rsidP="00622A6F">
      <w:pPr>
        <w:widowControl/>
        <w:jc w:val="center"/>
        <w:rPr>
          <w:rFonts w:eastAsia="仿宋_GB2312"/>
          <w:b/>
          <w:kern w:val="36"/>
          <w:sz w:val="36"/>
          <w:szCs w:val="36"/>
        </w:rPr>
      </w:pPr>
      <w:r w:rsidRPr="00EB5CC1">
        <w:rPr>
          <w:rFonts w:eastAsia="仿宋_GB2312"/>
          <w:b/>
          <w:kern w:val="36"/>
          <w:sz w:val="36"/>
          <w:szCs w:val="36"/>
        </w:rPr>
        <w:t>二</w:t>
      </w:r>
      <w:r w:rsidRPr="00EB5CC1">
        <w:rPr>
          <w:rFonts w:eastAsia="仿宋_GB2312"/>
          <w:b/>
          <w:kern w:val="36"/>
          <w:sz w:val="36"/>
          <w:szCs w:val="36"/>
        </w:rPr>
        <w:t>○</w:t>
      </w:r>
      <w:r w:rsidRPr="00EB5CC1">
        <w:rPr>
          <w:rFonts w:eastAsia="仿宋_GB2312"/>
          <w:b/>
          <w:kern w:val="36"/>
          <w:sz w:val="36"/>
          <w:szCs w:val="36"/>
        </w:rPr>
        <w:t>一八年四月</w:t>
      </w:r>
    </w:p>
    <w:p w:rsidR="00622A6F" w:rsidRPr="00EB5CC1" w:rsidRDefault="00622A6F" w:rsidP="00622A6F">
      <w:pPr>
        <w:widowControl/>
        <w:jc w:val="center"/>
        <w:rPr>
          <w:rFonts w:eastAsia="仿宋_GB2312"/>
          <w:b/>
          <w:kern w:val="36"/>
          <w:sz w:val="36"/>
          <w:szCs w:val="36"/>
        </w:rPr>
        <w:sectPr w:rsidR="00622A6F" w:rsidRPr="00EB5CC1" w:rsidSect="003D4FD1">
          <w:pgSz w:w="11907" w:h="16840"/>
          <w:pgMar w:top="1440" w:right="1797" w:bottom="1440" w:left="1797" w:header="794" w:footer="737" w:gutter="0"/>
          <w:pgNumType w:start="1"/>
          <w:cols w:space="720"/>
          <w:docGrid w:linePitch="326"/>
        </w:sectPr>
      </w:pPr>
    </w:p>
    <w:p w:rsidR="00622A6F" w:rsidRPr="00EB5CC1" w:rsidRDefault="00622A6F" w:rsidP="00622A6F">
      <w:pPr>
        <w:spacing w:beforeLines="50" w:before="120"/>
        <w:contextualSpacing/>
        <w:rPr>
          <w:rFonts w:eastAsia="黑体"/>
          <w:b/>
          <w:color w:val="000000"/>
          <w:sz w:val="36"/>
          <w:szCs w:val="36"/>
        </w:rPr>
      </w:pPr>
    </w:p>
    <w:p w:rsidR="00622A6F" w:rsidRPr="00EB5CC1" w:rsidRDefault="00622A6F" w:rsidP="00622A6F">
      <w:pPr>
        <w:spacing w:beforeLines="50" w:before="120"/>
        <w:contextualSpacing/>
        <w:rPr>
          <w:rFonts w:eastAsia="黑体"/>
          <w:b/>
          <w:color w:val="000000"/>
          <w:sz w:val="36"/>
          <w:szCs w:val="36"/>
        </w:rPr>
      </w:pPr>
    </w:p>
    <w:p w:rsidR="00622A6F" w:rsidRPr="00EB5CC1" w:rsidRDefault="00622A6F" w:rsidP="00622A6F">
      <w:pPr>
        <w:spacing w:beforeLines="50" w:before="120"/>
        <w:contextualSpacing/>
        <w:jc w:val="center"/>
        <w:rPr>
          <w:rFonts w:eastAsia="黑体"/>
          <w:b/>
          <w:color w:val="000000"/>
          <w:sz w:val="36"/>
          <w:szCs w:val="36"/>
        </w:rPr>
      </w:pPr>
      <w:r w:rsidRPr="00EB5CC1">
        <w:rPr>
          <w:rFonts w:eastAsia="黑体"/>
          <w:b/>
          <w:color w:val="000000"/>
          <w:sz w:val="36"/>
          <w:szCs w:val="36"/>
        </w:rPr>
        <w:t>浙江省开化县茅岗水库</w:t>
      </w:r>
    </w:p>
    <w:p w:rsidR="00622A6F" w:rsidRPr="00EB5CC1" w:rsidRDefault="00622A6F" w:rsidP="00622A6F">
      <w:pPr>
        <w:spacing w:beforeLines="50" w:before="120"/>
        <w:contextualSpacing/>
        <w:jc w:val="center"/>
        <w:rPr>
          <w:rFonts w:eastAsia="仿宋_GB2312"/>
          <w:b/>
          <w:color w:val="000000"/>
          <w:sz w:val="36"/>
          <w:szCs w:val="36"/>
        </w:rPr>
      </w:pPr>
      <w:r w:rsidRPr="00EB5CC1">
        <w:rPr>
          <w:rFonts w:eastAsia="黑体"/>
          <w:b/>
          <w:color w:val="000000"/>
          <w:sz w:val="36"/>
          <w:szCs w:val="36"/>
        </w:rPr>
        <w:t>渗流安全评价报告</w:t>
      </w: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ind w:firstLine="1985"/>
        <w:rPr>
          <w:rFonts w:eastAsia="仿宋_GB2312"/>
          <w:b/>
          <w:sz w:val="32"/>
          <w:szCs w:val="32"/>
        </w:rPr>
      </w:pPr>
      <w:r w:rsidRPr="00EB5CC1">
        <w:rPr>
          <w:rFonts w:eastAsia="仿宋_GB2312"/>
          <w:b/>
          <w:sz w:val="32"/>
          <w:szCs w:val="32"/>
        </w:rPr>
        <w:t>审</w:t>
      </w:r>
      <w:r w:rsidRPr="00EB5CC1">
        <w:rPr>
          <w:rFonts w:eastAsia="仿宋_GB2312"/>
          <w:b/>
          <w:sz w:val="32"/>
          <w:szCs w:val="32"/>
        </w:rPr>
        <w:t xml:space="preserve">  </w:t>
      </w:r>
      <w:r w:rsidRPr="00EB5CC1">
        <w:rPr>
          <w:rFonts w:eastAsia="仿宋_GB2312"/>
          <w:b/>
          <w:sz w:val="32"/>
          <w:szCs w:val="32"/>
        </w:rPr>
        <w:t>定</w:t>
      </w:r>
      <w:r w:rsidRPr="00EB5CC1">
        <w:rPr>
          <w:rFonts w:eastAsia="仿宋_GB2312"/>
          <w:b/>
          <w:sz w:val="32"/>
          <w:szCs w:val="32"/>
        </w:rPr>
        <w:t xml:space="preserve">  </w:t>
      </w:r>
      <w:r w:rsidRPr="00EB5CC1">
        <w:rPr>
          <w:rFonts w:eastAsia="仿宋_GB2312"/>
          <w:b/>
          <w:sz w:val="32"/>
          <w:szCs w:val="32"/>
        </w:rPr>
        <w:t>人：徐庆华</w:t>
      </w:r>
    </w:p>
    <w:p w:rsidR="00622A6F" w:rsidRPr="00EB5CC1" w:rsidRDefault="00622A6F" w:rsidP="00622A6F">
      <w:pPr>
        <w:tabs>
          <w:tab w:val="left" w:pos="2552"/>
          <w:tab w:val="left" w:pos="3675"/>
        </w:tabs>
        <w:adjustRightInd w:val="0"/>
        <w:snapToGrid w:val="0"/>
        <w:ind w:firstLineChars="618" w:firstLine="1985"/>
        <w:rPr>
          <w:rFonts w:eastAsia="仿宋_GB2312"/>
          <w:b/>
          <w:sz w:val="32"/>
          <w:szCs w:val="32"/>
        </w:rPr>
      </w:pPr>
      <w:r w:rsidRPr="00EB5CC1">
        <w:rPr>
          <w:rFonts w:eastAsia="仿宋_GB2312"/>
          <w:b/>
          <w:sz w:val="32"/>
          <w:szCs w:val="32"/>
        </w:rPr>
        <w:t>审</w:t>
      </w:r>
      <w:r w:rsidRPr="00EB5CC1">
        <w:rPr>
          <w:rFonts w:eastAsia="仿宋_GB2312"/>
          <w:b/>
          <w:sz w:val="32"/>
          <w:szCs w:val="32"/>
        </w:rPr>
        <w:t xml:space="preserve">  </w:t>
      </w:r>
      <w:r w:rsidRPr="00EB5CC1">
        <w:rPr>
          <w:rFonts w:eastAsia="仿宋_GB2312"/>
          <w:b/>
          <w:sz w:val="32"/>
          <w:szCs w:val="32"/>
        </w:rPr>
        <w:t>核</w:t>
      </w:r>
      <w:r w:rsidRPr="00EB5CC1">
        <w:rPr>
          <w:rFonts w:eastAsia="仿宋_GB2312"/>
          <w:b/>
          <w:sz w:val="32"/>
          <w:szCs w:val="32"/>
        </w:rPr>
        <w:t xml:space="preserve">  </w:t>
      </w:r>
      <w:r w:rsidRPr="00EB5CC1">
        <w:rPr>
          <w:rFonts w:eastAsia="仿宋_GB2312"/>
          <w:b/>
          <w:sz w:val="32"/>
          <w:szCs w:val="32"/>
        </w:rPr>
        <w:t>人：郑敏生</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复</w:t>
      </w:r>
      <w:r w:rsidRPr="00EB5CC1">
        <w:rPr>
          <w:rFonts w:eastAsia="仿宋_GB2312"/>
          <w:b/>
          <w:sz w:val="32"/>
          <w:szCs w:val="32"/>
        </w:rPr>
        <w:t xml:space="preserve">  </w:t>
      </w:r>
      <w:r w:rsidRPr="00EB5CC1">
        <w:rPr>
          <w:rFonts w:eastAsia="仿宋_GB2312"/>
          <w:b/>
          <w:sz w:val="32"/>
          <w:szCs w:val="32"/>
        </w:rPr>
        <w:t>核</w:t>
      </w:r>
      <w:r w:rsidRPr="00EB5CC1">
        <w:rPr>
          <w:rFonts w:eastAsia="仿宋_GB2312"/>
          <w:b/>
          <w:sz w:val="32"/>
          <w:szCs w:val="32"/>
        </w:rPr>
        <w:t xml:space="preserve">  </w:t>
      </w:r>
      <w:r w:rsidRPr="00EB5CC1">
        <w:rPr>
          <w:rFonts w:eastAsia="仿宋_GB2312"/>
          <w:b/>
          <w:sz w:val="32"/>
          <w:szCs w:val="32"/>
        </w:rPr>
        <w:t>人：</w:t>
      </w:r>
      <w:proofErr w:type="gramStart"/>
      <w:r w:rsidRPr="00EB5CC1">
        <w:rPr>
          <w:rFonts w:eastAsia="仿宋_GB2312"/>
          <w:b/>
          <w:sz w:val="32"/>
          <w:szCs w:val="32"/>
        </w:rPr>
        <w:t>施齐欢</w:t>
      </w:r>
      <w:proofErr w:type="gramEnd"/>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项目负责人：</w:t>
      </w:r>
      <w:proofErr w:type="gramStart"/>
      <w:r w:rsidRPr="00EB5CC1">
        <w:rPr>
          <w:rFonts w:eastAsia="仿宋_GB2312"/>
          <w:b/>
          <w:sz w:val="32"/>
          <w:szCs w:val="32"/>
        </w:rPr>
        <w:t>吉顺文</w:t>
      </w:r>
      <w:proofErr w:type="gramEnd"/>
      <w:r w:rsidR="00233E30" w:rsidRPr="00EB5CC1">
        <w:rPr>
          <w:rFonts w:eastAsia="仿宋_GB2312"/>
          <w:b/>
          <w:sz w:val="32"/>
          <w:szCs w:val="32"/>
        </w:rPr>
        <w:t xml:space="preserve">  </w:t>
      </w:r>
      <w:r w:rsidR="00233E30" w:rsidRPr="00EB5CC1">
        <w:rPr>
          <w:rFonts w:eastAsia="仿宋_GB2312"/>
          <w:b/>
          <w:sz w:val="32"/>
          <w:szCs w:val="32"/>
        </w:rPr>
        <w:t>王</w:t>
      </w:r>
      <w:r w:rsidR="00233E30" w:rsidRPr="00EB5CC1">
        <w:rPr>
          <w:rFonts w:eastAsia="仿宋_GB2312"/>
          <w:b/>
          <w:sz w:val="32"/>
          <w:szCs w:val="32"/>
        </w:rPr>
        <w:t xml:space="preserve">  </w:t>
      </w:r>
      <w:proofErr w:type="gramStart"/>
      <w:r w:rsidR="00233E30" w:rsidRPr="00EB5CC1">
        <w:rPr>
          <w:rFonts w:eastAsia="仿宋_GB2312"/>
          <w:b/>
          <w:sz w:val="32"/>
          <w:szCs w:val="32"/>
        </w:rPr>
        <w:t>凯</w:t>
      </w:r>
      <w:proofErr w:type="gramEnd"/>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报告编写人：王</w:t>
      </w:r>
      <w:r w:rsidRPr="00EB5CC1">
        <w:rPr>
          <w:rFonts w:eastAsia="仿宋_GB2312"/>
          <w:b/>
          <w:sz w:val="32"/>
          <w:szCs w:val="32"/>
        </w:rPr>
        <w:t xml:space="preserve">  </w:t>
      </w:r>
      <w:proofErr w:type="gramStart"/>
      <w:r w:rsidRPr="00EB5CC1">
        <w:rPr>
          <w:rFonts w:eastAsia="仿宋_GB2312"/>
          <w:b/>
          <w:sz w:val="32"/>
          <w:szCs w:val="32"/>
        </w:rPr>
        <w:t>凯</w:t>
      </w:r>
      <w:proofErr w:type="gramEnd"/>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项目组成员：</w:t>
      </w:r>
      <w:proofErr w:type="gramStart"/>
      <w:r w:rsidRPr="00EB5CC1">
        <w:rPr>
          <w:rFonts w:eastAsia="仿宋_GB2312"/>
          <w:b/>
          <w:sz w:val="32"/>
          <w:szCs w:val="32"/>
        </w:rPr>
        <w:t>施齐欢</w:t>
      </w:r>
      <w:proofErr w:type="gramEnd"/>
      <w:r w:rsidRPr="00EB5CC1">
        <w:rPr>
          <w:rFonts w:eastAsia="仿宋_GB2312"/>
          <w:b/>
          <w:sz w:val="32"/>
          <w:szCs w:val="32"/>
        </w:rPr>
        <w:t xml:space="preserve">  </w:t>
      </w:r>
      <w:r w:rsidRPr="00EB5CC1">
        <w:rPr>
          <w:rFonts w:eastAsia="仿宋_GB2312"/>
          <w:b/>
          <w:sz w:val="32"/>
          <w:szCs w:val="32"/>
        </w:rPr>
        <w:t>何耀辉</w:t>
      </w:r>
      <w:r w:rsidRPr="00EB5CC1">
        <w:rPr>
          <w:rFonts w:eastAsia="仿宋_GB2312"/>
          <w:b/>
          <w:sz w:val="32"/>
          <w:szCs w:val="32"/>
        </w:rPr>
        <w:t xml:space="preserve">  </w:t>
      </w:r>
      <w:r w:rsidRPr="00EB5CC1">
        <w:rPr>
          <w:rFonts w:eastAsia="仿宋_GB2312"/>
          <w:b/>
          <w:sz w:val="32"/>
          <w:szCs w:val="32"/>
        </w:rPr>
        <w:t>吉顺文</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 xml:space="preserve">            </w:t>
      </w:r>
      <w:r w:rsidRPr="00EB5CC1">
        <w:rPr>
          <w:rFonts w:eastAsia="仿宋_GB2312"/>
          <w:b/>
          <w:sz w:val="32"/>
          <w:szCs w:val="32"/>
        </w:rPr>
        <w:t>王</w:t>
      </w:r>
      <w:r w:rsidRPr="00EB5CC1">
        <w:rPr>
          <w:rFonts w:eastAsia="仿宋_GB2312"/>
          <w:b/>
          <w:sz w:val="32"/>
          <w:szCs w:val="32"/>
        </w:rPr>
        <w:t xml:space="preserve">  </w:t>
      </w:r>
      <w:proofErr w:type="gramStart"/>
      <w:r w:rsidRPr="00EB5CC1">
        <w:rPr>
          <w:rFonts w:eastAsia="仿宋_GB2312"/>
          <w:b/>
          <w:sz w:val="32"/>
          <w:szCs w:val="32"/>
        </w:rPr>
        <w:t>凯</w:t>
      </w:r>
      <w:proofErr w:type="gramEnd"/>
      <w:r w:rsidRPr="00EB5CC1">
        <w:rPr>
          <w:rFonts w:eastAsia="仿宋_GB2312"/>
          <w:b/>
          <w:sz w:val="32"/>
          <w:szCs w:val="32"/>
        </w:rPr>
        <w:t xml:space="preserve">  </w:t>
      </w:r>
      <w:r w:rsidRPr="00EB5CC1">
        <w:rPr>
          <w:rFonts w:eastAsia="仿宋_GB2312"/>
          <w:b/>
          <w:sz w:val="32"/>
          <w:szCs w:val="32"/>
        </w:rPr>
        <w:t>张</w:t>
      </w:r>
      <w:r w:rsidRPr="00EB5CC1">
        <w:rPr>
          <w:rFonts w:eastAsia="仿宋_GB2312"/>
          <w:b/>
          <w:sz w:val="32"/>
          <w:szCs w:val="32"/>
        </w:rPr>
        <w:t xml:space="preserve">  </w:t>
      </w:r>
      <w:proofErr w:type="gramStart"/>
      <w:r w:rsidRPr="00EB5CC1">
        <w:rPr>
          <w:rFonts w:eastAsia="仿宋_GB2312"/>
          <w:b/>
          <w:sz w:val="32"/>
          <w:szCs w:val="32"/>
        </w:rPr>
        <w:t>婷</w:t>
      </w:r>
      <w:proofErr w:type="gramEnd"/>
      <w:r w:rsidRPr="00EB5CC1">
        <w:rPr>
          <w:rFonts w:eastAsia="仿宋_GB2312"/>
          <w:b/>
          <w:sz w:val="32"/>
          <w:szCs w:val="32"/>
        </w:rPr>
        <w:t xml:space="preserve">  </w:t>
      </w:r>
      <w:r w:rsidRPr="00EB5CC1">
        <w:rPr>
          <w:rFonts w:eastAsia="仿宋_GB2312"/>
          <w:b/>
          <w:sz w:val="32"/>
          <w:szCs w:val="32"/>
        </w:rPr>
        <w:t>金泉华</w:t>
      </w:r>
    </w:p>
    <w:p w:rsidR="00622A6F" w:rsidRPr="00EB5CC1" w:rsidRDefault="00622A6F" w:rsidP="00622A6F">
      <w:pPr>
        <w:tabs>
          <w:tab w:val="left" w:pos="2552"/>
        </w:tabs>
        <w:adjustRightInd w:val="0"/>
        <w:snapToGrid w:val="0"/>
        <w:ind w:firstLineChars="618" w:firstLine="1985"/>
        <w:rPr>
          <w:rFonts w:eastAsia="仿宋_GB2312"/>
          <w:b/>
          <w:sz w:val="32"/>
          <w:szCs w:val="32"/>
        </w:rPr>
      </w:pPr>
      <w:r w:rsidRPr="00EB5CC1">
        <w:rPr>
          <w:rFonts w:eastAsia="仿宋_GB2312"/>
          <w:b/>
          <w:sz w:val="32"/>
          <w:szCs w:val="32"/>
        </w:rPr>
        <w:t xml:space="preserve">            </w:t>
      </w:r>
      <w:r w:rsidRPr="00EB5CC1">
        <w:rPr>
          <w:rFonts w:eastAsia="仿宋_GB2312"/>
          <w:b/>
          <w:sz w:val="32"/>
          <w:szCs w:val="32"/>
        </w:rPr>
        <w:t>胡天翰</w:t>
      </w:r>
      <w:r w:rsidRPr="00EB5CC1">
        <w:rPr>
          <w:rFonts w:eastAsia="仿宋_GB2312"/>
          <w:b/>
          <w:sz w:val="32"/>
          <w:szCs w:val="32"/>
        </w:rPr>
        <w:t xml:space="preserve">  </w:t>
      </w:r>
      <w:r w:rsidRPr="00EB5CC1">
        <w:rPr>
          <w:rFonts w:eastAsia="仿宋_GB2312"/>
          <w:b/>
          <w:sz w:val="32"/>
          <w:szCs w:val="32"/>
        </w:rPr>
        <w:t>方春晖</w:t>
      </w:r>
      <w:r w:rsidRPr="00EB5CC1">
        <w:rPr>
          <w:rFonts w:eastAsia="仿宋_GB2312"/>
          <w:b/>
          <w:sz w:val="32"/>
          <w:szCs w:val="32"/>
        </w:rPr>
        <w:t xml:space="preserve">  </w:t>
      </w:r>
      <w:proofErr w:type="gramStart"/>
      <w:r w:rsidRPr="00EB5CC1">
        <w:rPr>
          <w:rFonts w:eastAsia="仿宋_GB2312"/>
          <w:b/>
          <w:sz w:val="32"/>
          <w:szCs w:val="32"/>
        </w:rPr>
        <w:t>闫</w:t>
      </w:r>
      <w:proofErr w:type="gramEnd"/>
      <w:r w:rsidRPr="00EB5CC1">
        <w:rPr>
          <w:rFonts w:eastAsia="仿宋_GB2312"/>
          <w:b/>
          <w:sz w:val="32"/>
          <w:szCs w:val="32"/>
        </w:rPr>
        <w:t xml:space="preserve">  </w:t>
      </w:r>
      <w:r w:rsidRPr="00EB5CC1">
        <w:rPr>
          <w:rFonts w:eastAsia="仿宋_GB2312"/>
          <w:b/>
          <w:sz w:val="32"/>
          <w:szCs w:val="32"/>
        </w:rPr>
        <w:t>滨</w:t>
      </w:r>
    </w:p>
    <w:p w:rsidR="00622A6F" w:rsidRPr="00EB5CC1" w:rsidRDefault="00622A6F" w:rsidP="00622A6F">
      <w:pPr>
        <w:ind w:firstLine="3969"/>
        <w:rPr>
          <w:sz w:val="21"/>
          <w:szCs w:val="24"/>
        </w:rPr>
      </w:pPr>
      <w:r w:rsidRPr="00EB5CC1">
        <w:rPr>
          <w:rFonts w:eastAsia="仿宋_GB2312"/>
          <w:b/>
          <w:sz w:val="32"/>
          <w:szCs w:val="32"/>
        </w:rPr>
        <w:t>李</w:t>
      </w:r>
      <w:r w:rsidRPr="00EB5CC1">
        <w:rPr>
          <w:rFonts w:eastAsia="仿宋_GB2312"/>
          <w:b/>
          <w:sz w:val="32"/>
          <w:szCs w:val="32"/>
        </w:rPr>
        <w:t xml:space="preserve">  </w:t>
      </w:r>
      <w:r w:rsidRPr="00EB5CC1">
        <w:rPr>
          <w:rFonts w:eastAsia="仿宋_GB2312"/>
          <w:b/>
          <w:sz w:val="32"/>
          <w:szCs w:val="32"/>
        </w:rPr>
        <w:t>飞</w:t>
      </w:r>
      <w:r w:rsidRPr="00EB5CC1">
        <w:rPr>
          <w:rFonts w:eastAsia="仿宋_GB2312"/>
          <w:b/>
          <w:sz w:val="32"/>
          <w:szCs w:val="32"/>
        </w:rPr>
        <w:t xml:space="preserve">  </w:t>
      </w:r>
      <w:proofErr w:type="gramStart"/>
      <w:r w:rsidRPr="00EB5CC1">
        <w:rPr>
          <w:rFonts w:eastAsia="仿宋_GB2312"/>
          <w:b/>
          <w:sz w:val="32"/>
          <w:szCs w:val="32"/>
        </w:rPr>
        <w:t>王利容</w:t>
      </w:r>
      <w:proofErr w:type="gramEnd"/>
      <w:r w:rsidRPr="00EB5CC1">
        <w:rPr>
          <w:rFonts w:eastAsia="仿宋_GB2312"/>
          <w:b/>
          <w:sz w:val="32"/>
          <w:szCs w:val="32"/>
        </w:rPr>
        <w:t xml:space="preserve">  </w:t>
      </w:r>
      <w:r w:rsidRPr="00EB5CC1">
        <w:rPr>
          <w:rFonts w:eastAsia="仿宋_GB2312"/>
          <w:b/>
          <w:sz w:val="32"/>
          <w:szCs w:val="32"/>
        </w:rPr>
        <w:t>赵</w:t>
      </w:r>
      <w:r w:rsidRPr="00EB5CC1">
        <w:rPr>
          <w:rFonts w:eastAsia="仿宋_GB2312"/>
          <w:b/>
          <w:sz w:val="32"/>
          <w:szCs w:val="32"/>
        </w:rPr>
        <w:t xml:space="preserve">  </w:t>
      </w:r>
      <w:r w:rsidRPr="00EB5CC1">
        <w:rPr>
          <w:rFonts w:eastAsia="仿宋"/>
          <w:b/>
          <w:sz w:val="32"/>
          <w:szCs w:val="32"/>
        </w:rPr>
        <w:t>翀</w:t>
      </w:r>
    </w:p>
    <w:p w:rsidR="00622A6F" w:rsidRPr="00EB5CC1" w:rsidRDefault="00622A6F" w:rsidP="00622A6F">
      <w:pP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黑体"/>
          <w:color w:val="000000"/>
          <w:sz w:val="36"/>
          <w:szCs w:val="36"/>
        </w:rPr>
      </w:pPr>
    </w:p>
    <w:p w:rsidR="00622A6F" w:rsidRPr="00EB5CC1" w:rsidRDefault="00622A6F" w:rsidP="00622A6F">
      <w:pPr>
        <w:jc w:val="center"/>
        <w:rPr>
          <w:rFonts w:eastAsia="仿宋_GB2312"/>
          <w:b/>
          <w:color w:val="000000"/>
          <w:sz w:val="32"/>
          <w:szCs w:val="32"/>
        </w:rPr>
      </w:pPr>
      <w:r w:rsidRPr="00EB5CC1">
        <w:rPr>
          <w:rFonts w:eastAsia="仿宋_GB2312"/>
          <w:b/>
          <w:color w:val="000000"/>
          <w:sz w:val="32"/>
          <w:szCs w:val="32"/>
        </w:rPr>
        <w:t>浙江省水利河口研究院</w:t>
      </w:r>
    </w:p>
    <w:p w:rsidR="00622A6F" w:rsidRPr="00EB5CC1" w:rsidRDefault="00622A6F" w:rsidP="00622A6F">
      <w:pPr>
        <w:jc w:val="center"/>
        <w:rPr>
          <w:rFonts w:eastAsia="仿宋_GB2312"/>
          <w:b/>
          <w:color w:val="000000"/>
          <w:sz w:val="32"/>
          <w:szCs w:val="32"/>
        </w:rPr>
      </w:pPr>
      <w:r w:rsidRPr="00EB5CC1">
        <w:rPr>
          <w:rFonts w:eastAsia="仿宋_GB2312"/>
          <w:b/>
          <w:color w:val="000000"/>
          <w:sz w:val="32"/>
          <w:szCs w:val="32"/>
        </w:rPr>
        <w:t>浙江省水库大坝安全监测中心</w:t>
      </w:r>
    </w:p>
    <w:p w:rsidR="00745E88" w:rsidRPr="00EB5CC1" w:rsidRDefault="00745E88" w:rsidP="00745E88">
      <w:pPr>
        <w:widowControl/>
        <w:jc w:val="center"/>
        <w:rPr>
          <w:rFonts w:eastAsia="黑体"/>
          <w:b/>
          <w:bCs/>
          <w:caps/>
          <w:sz w:val="36"/>
          <w:szCs w:val="36"/>
        </w:rPr>
        <w:sectPr w:rsidR="00745E88" w:rsidRPr="00EB5CC1" w:rsidSect="004A1645">
          <w:pgSz w:w="11906" w:h="16838"/>
          <w:pgMar w:top="1440" w:right="1797" w:bottom="1440" w:left="1797" w:header="794" w:footer="737" w:gutter="0"/>
          <w:pgNumType w:fmt="upperRoman" w:start="1"/>
          <w:cols w:space="720"/>
          <w:docGrid w:linePitch="326"/>
        </w:sectPr>
      </w:pPr>
    </w:p>
    <w:p w:rsidR="003536BF" w:rsidRPr="00642E65" w:rsidRDefault="00745E88" w:rsidP="0051316F">
      <w:pPr>
        <w:tabs>
          <w:tab w:val="right" w:leader="dot" w:pos="8302"/>
        </w:tabs>
        <w:snapToGrid w:val="0"/>
        <w:jc w:val="center"/>
        <w:rPr>
          <w:rStyle w:val="a9"/>
          <w:rFonts w:eastAsia="黑体"/>
          <w:b/>
          <w:bCs/>
          <w:caps/>
          <w:smallCaps/>
          <w:noProof/>
          <w:sz w:val="28"/>
          <w:szCs w:val="28"/>
        </w:rPr>
      </w:pPr>
      <w:r w:rsidRPr="00642E65">
        <w:rPr>
          <w:rFonts w:ascii="黑体" w:eastAsia="黑体"/>
          <w:color w:val="000000"/>
          <w:sz w:val="32"/>
          <w:szCs w:val="32"/>
        </w:rPr>
        <w:lastRenderedPageBreak/>
        <w:t>目</w:t>
      </w:r>
      <w:r w:rsidR="0051316F">
        <w:rPr>
          <w:rFonts w:ascii="黑体" w:eastAsia="黑体" w:hint="eastAsia"/>
          <w:color w:val="000000"/>
          <w:sz w:val="32"/>
          <w:szCs w:val="32"/>
        </w:rPr>
        <w:t xml:space="preserve">  </w:t>
      </w:r>
      <w:r w:rsidRPr="00642E65">
        <w:rPr>
          <w:rFonts w:ascii="黑体" w:eastAsia="黑体"/>
          <w:color w:val="000000"/>
          <w:sz w:val="32"/>
          <w:szCs w:val="32"/>
        </w:rPr>
        <w:t>录</w:t>
      </w:r>
      <w:r w:rsidR="003536BF" w:rsidRPr="00642E65">
        <w:rPr>
          <w:rStyle w:val="a9"/>
          <w:b/>
          <w:bCs/>
          <w:caps/>
          <w:smallCaps/>
          <w:noProof/>
          <w:sz w:val="28"/>
          <w:szCs w:val="28"/>
        </w:rPr>
        <w:fldChar w:fldCharType="begin"/>
      </w:r>
      <w:r w:rsidR="003536BF" w:rsidRPr="00642E65">
        <w:rPr>
          <w:rStyle w:val="a9"/>
          <w:b/>
          <w:bCs/>
          <w:caps/>
          <w:smallCaps/>
          <w:noProof/>
          <w:sz w:val="28"/>
          <w:szCs w:val="28"/>
        </w:rPr>
        <w:instrText xml:space="preserve"> TOC \o "1-2" \h \z \u </w:instrText>
      </w:r>
      <w:r w:rsidR="003536BF" w:rsidRPr="00642E65">
        <w:rPr>
          <w:rStyle w:val="a9"/>
          <w:b/>
          <w:bCs/>
          <w:caps/>
          <w:smallCaps/>
          <w:noProof/>
          <w:sz w:val="28"/>
          <w:szCs w:val="28"/>
        </w:rPr>
        <w:fldChar w:fldCharType="separate"/>
      </w:r>
    </w:p>
    <w:p w:rsidR="0051316F" w:rsidRPr="00A60A90" w:rsidRDefault="0051316F" w:rsidP="0051316F">
      <w:pPr>
        <w:pStyle w:val="10"/>
        <w:tabs>
          <w:tab w:val="right" w:leader="dot" w:pos="8302"/>
        </w:tabs>
        <w:rPr>
          <w:rFonts w:ascii="Calibri" w:eastAsia="宋体" w:hAnsi="Calibri"/>
          <w:smallCaps w:val="0"/>
          <w:noProof/>
          <w:sz w:val="21"/>
        </w:rPr>
      </w:pPr>
      <w:r>
        <w:rPr>
          <w:rStyle w:val="a9"/>
          <w:bCs/>
          <w:caps/>
          <w:noProof/>
          <w:szCs w:val="28"/>
        </w:rPr>
        <w:fldChar w:fldCharType="begin"/>
      </w:r>
      <w:r>
        <w:rPr>
          <w:rStyle w:val="a9"/>
          <w:bCs/>
          <w:caps/>
          <w:noProof/>
          <w:szCs w:val="28"/>
        </w:rPr>
        <w:instrText xml:space="preserve"> TOC \o "1-2" \h \z \u </w:instrText>
      </w:r>
      <w:r>
        <w:rPr>
          <w:rStyle w:val="a9"/>
          <w:bCs/>
          <w:caps/>
          <w:noProof/>
          <w:szCs w:val="28"/>
        </w:rPr>
        <w:fldChar w:fldCharType="separate"/>
      </w:r>
      <w:hyperlink w:anchor="_Toc512420270" w:history="1">
        <w:r w:rsidRPr="00BE56D3">
          <w:rPr>
            <w:rStyle w:val="a9"/>
            <w:noProof/>
          </w:rPr>
          <w:t xml:space="preserve">1 </w:t>
        </w:r>
        <w:r w:rsidRPr="00BE56D3">
          <w:rPr>
            <w:rStyle w:val="a9"/>
            <w:rFonts w:hint="eastAsia"/>
            <w:noProof/>
          </w:rPr>
          <w:t>工程概况</w:t>
        </w:r>
        <w:r>
          <w:rPr>
            <w:noProof/>
            <w:webHidden/>
          </w:rPr>
          <w:tab/>
        </w:r>
        <w:r>
          <w:rPr>
            <w:noProof/>
            <w:webHidden/>
          </w:rPr>
          <w:fldChar w:fldCharType="begin"/>
        </w:r>
        <w:r>
          <w:rPr>
            <w:noProof/>
            <w:webHidden/>
          </w:rPr>
          <w:instrText xml:space="preserve"> PAGEREF _Toc512420270 \h </w:instrText>
        </w:r>
        <w:r>
          <w:rPr>
            <w:noProof/>
            <w:webHidden/>
          </w:rPr>
        </w:r>
        <w:r>
          <w:rPr>
            <w:noProof/>
            <w:webHidden/>
          </w:rPr>
          <w:fldChar w:fldCharType="separate"/>
        </w:r>
        <w:r>
          <w:rPr>
            <w:noProof/>
            <w:webHidden/>
          </w:rPr>
          <w:t>1</w:t>
        </w:r>
        <w:r>
          <w:rPr>
            <w:noProof/>
            <w:webHidden/>
          </w:rPr>
          <w:fldChar w:fldCharType="end"/>
        </w:r>
      </w:hyperlink>
    </w:p>
    <w:p w:rsidR="0051316F" w:rsidRPr="00A60A90" w:rsidRDefault="0051316F" w:rsidP="0051316F">
      <w:pPr>
        <w:pStyle w:val="10"/>
        <w:tabs>
          <w:tab w:val="right" w:leader="dot" w:pos="8302"/>
        </w:tabs>
        <w:rPr>
          <w:rFonts w:ascii="Calibri" w:eastAsia="宋体" w:hAnsi="Calibri"/>
          <w:smallCaps w:val="0"/>
          <w:noProof/>
          <w:sz w:val="21"/>
        </w:rPr>
      </w:pPr>
      <w:hyperlink w:anchor="_Toc512420271" w:history="1">
        <w:r w:rsidRPr="00BE56D3">
          <w:rPr>
            <w:rStyle w:val="a9"/>
            <w:noProof/>
          </w:rPr>
          <w:t xml:space="preserve">2 </w:t>
        </w:r>
        <w:r w:rsidRPr="00BE56D3">
          <w:rPr>
            <w:rStyle w:val="a9"/>
            <w:rFonts w:hint="eastAsia"/>
            <w:noProof/>
          </w:rPr>
          <w:t>主坝渗流安全评价</w:t>
        </w:r>
        <w:r>
          <w:rPr>
            <w:noProof/>
            <w:webHidden/>
          </w:rPr>
          <w:tab/>
        </w:r>
        <w:r>
          <w:rPr>
            <w:noProof/>
            <w:webHidden/>
          </w:rPr>
          <w:fldChar w:fldCharType="begin"/>
        </w:r>
        <w:r>
          <w:rPr>
            <w:noProof/>
            <w:webHidden/>
          </w:rPr>
          <w:instrText xml:space="preserve"> PAGEREF _Toc512420271 \h </w:instrText>
        </w:r>
        <w:r>
          <w:rPr>
            <w:noProof/>
            <w:webHidden/>
          </w:rPr>
        </w:r>
        <w:r>
          <w:rPr>
            <w:noProof/>
            <w:webHidden/>
          </w:rPr>
          <w:fldChar w:fldCharType="separate"/>
        </w:r>
        <w:r>
          <w:rPr>
            <w:noProof/>
            <w:webHidden/>
          </w:rPr>
          <w:t>3</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2" w:history="1">
        <w:r w:rsidRPr="00BE56D3">
          <w:rPr>
            <w:rStyle w:val="a9"/>
            <w:noProof/>
          </w:rPr>
          <w:t xml:space="preserve">2.1 </w:t>
        </w:r>
        <w:r w:rsidRPr="00BE56D3">
          <w:rPr>
            <w:rStyle w:val="a9"/>
            <w:rFonts w:hint="eastAsia"/>
            <w:noProof/>
          </w:rPr>
          <w:t>坝基防渗处理评价</w:t>
        </w:r>
        <w:r>
          <w:rPr>
            <w:noProof/>
            <w:webHidden/>
          </w:rPr>
          <w:tab/>
        </w:r>
        <w:r>
          <w:rPr>
            <w:noProof/>
            <w:webHidden/>
          </w:rPr>
          <w:fldChar w:fldCharType="begin"/>
        </w:r>
        <w:r>
          <w:rPr>
            <w:noProof/>
            <w:webHidden/>
          </w:rPr>
          <w:instrText xml:space="preserve"> PAGEREF _Toc512420272 \h </w:instrText>
        </w:r>
        <w:r>
          <w:rPr>
            <w:noProof/>
            <w:webHidden/>
          </w:rPr>
        </w:r>
        <w:r>
          <w:rPr>
            <w:noProof/>
            <w:webHidden/>
          </w:rPr>
          <w:fldChar w:fldCharType="separate"/>
        </w:r>
        <w:r>
          <w:rPr>
            <w:noProof/>
            <w:webHidden/>
          </w:rPr>
          <w:t>3</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3" w:history="1">
        <w:r w:rsidRPr="00BE56D3">
          <w:rPr>
            <w:rStyle w:val="a9"/>
            <w:noProof/>
          </w:rPr>
          <w:t>2.2</w:t>
        </w:r>
        <w:r w:rsidRPr="00BE56D3">
          <w:rPr>
            <w:rStyle w:val="a9"/>
            <w:rFonts w:hint="eastAsia"/>
            <w:noProof/>
          </w:rPr>
          <w:t>坝体渗流安全评价</w:t>
        </w:r>
        <w:r>
          <w:rPr>
            <w:noProof/>
            <w:webHidden/>
          </w:rPr>
          <w:tab/>
        </w:r>
        <w:r>
          <w:rPr>
            <w:noProof/>
            <w:webHidden/>
          </w:rPr>
          <w:fldChar w:fldCharType="begin"/>
        </w:r>
        <w:r>
          <w:rPr>
            <w:noProof/>
            <w:webHidden/>
          </w:rPr>
          <w:instrText xml:space="preserve"> PAGEREF _Toc512420273 \h </w:instrText>
        </w:r>
        <w:r>
          <w:rPr>
            <w:noProof/>
            <w:webHidden/>
          </w:rPr>
        </w:r>
        <w:r>
          <w:rPr>
            <w:noProof/>
            <w:webHidden/>
          </w:rPr>
          <w:fldChar w:fldCharType="separate"/>
        </w:r>
        <w:r>
          <w:rPr>
            <w:noProof/>
            <w:webHidden/>
          </w:rPr>
          <w:t>5</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4" w:history="1">
        <w:r w:rsidRPr="00BE56D3">
          <w:rPr>
            <w:rStyle w:val="a9"/>
            <w:noProof/>
          </w:rPr>
          <w:t xml:space="preserve">2.3 </w:t>
        </w:r>
        <w:r w:rsidRPr="00BE56D3">
          <w:rPr>
            <w:rStyle w:val="a9"/>
            <w:rFonts w:hint="eastAsia"/>
            <w:noProof/>
          </w:rPr>
          <w:t>结论</w:t>
        </w:r>
        <w:r>
          <w:rPr>
            <w:noProof/>
            <w:webHidden/>
          </w:rPr>
          <w:tab/>
        </w:r>
        <w:r>
          <w:rPr>
            <w:noProof/>
            <w:webHidden/>
          </w:rPr>
          <w:fldChar w:fldCharType="begin"/>
        </w:r>
        <w:r>
          <w:rPr>
            <w:noProof/>
            <w:webHidden/>
          </w:rPr>
          <w:instrText xml:space="preserve"> PAGEREF _Toc512420274 \h </w:instrText>
        </w:r>
        <w:r>
          <w:rPr>
            <w:noProof/>
            <w:webHidden/>
          </w:rPr>
        </w:r>
        <w:r>
          <w:rPr>
            <w:noProof/>
            <w:webHidden/>
          </w:rPr>
          <w:fldChar w:fldCharType="separate"/>
        </w:r>
        <w:r>
          <w:rPr>
            <w:noProof/>
            <w:webHidden/>
          </w:rPr>
          <w:t>7</w:t>
        </w:r>
        <w:r>
          <w:rPr>
            <w:noProof/>
            <w:webHidden/>
          </w:rPr>
          <w:fldChar w:fldCharType="end"/>
        </w:r>
      </w:hyperlink>
    </w:p>
    <w:p w:rsidR="0051316F" w:rsidRPr="00A60A90" w:rsidRDefault="0051316F" w:rsidP="0051316F">
      <w:pPr>
        <w:pStyle w:val="10"/>
        <w:tabs>
          <w:tab w:val="right" w:leader="dot" w:pos="8302"/>
        </w:tabs>
        <w:rPr>
          <w:rFonts w:ascii="Calibri" w:eastAsia="宋体" w:hAnsi="Calibri"/>
          <w:smallCaps w:val="0"/>
          <w:noProof/>
          <w:sz w:val="21"/>
        </w:rPr>
      </w:pPr>
      <w:hyperlink w:anchor="_Toc512420275" w:history="1">
        <w:r w:rsidRPr="00BE56D3">
          <w:rPr>
            <w:rStyle w:val="a9"/>
            <w:noProof/>
          </w:rPr>
          <w:t xml:space="preserve">3 </w:t>
        </w:r>
        <w:r w:rsidRPr="00BE56D3">
          <w:rPr>
            <w:rStyle w:val="a9"/>
            <w:rFonts w:hint="eastAsia"/>
            <w:noProof/>
          </w:rPr>
          <w:t>副坝渗流安全评价</w:t>
        </w:r>
        <w:r>
          <w:rPr>
            <w:noProof/>
            <w:webHidden/>
          </w:rPr>
          <w:tab/>
        </w:r>
        <w:r>
          <w:rPr>
            <w:noProof/>
            <w:webHidden/>
          </w:rPr>
          <w:fldChar w:fldCharType="begin"/>
        </w:r>
        <w:r>
          <w:rPr>
            <w:noProof/>
            <w:webHidden/>
          </w:rPr>
          <w:instrText xml:space="preserve"> PAGEREF _Toc512420275 \h </w:instrText>
        </w:r>
        <w:r>
          <w:rPr>
            <w:noProof/>
            <w:webHidden/>
          </w:rPr>
        </w:r>
        <w:r>
          <w:rPr>
            <w:noProof/>
            <w:webHidden/>
          </w:rPr>
          <w:fldChar w:fldCharType="separate"/>
        </w:r>
        <w:r>
          <w:rPr>
            <w:noProof/>
            <w:webHidden/>
          </w:rPr>
          <w:t>8</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6" w:history="1">
        <w:r w:rsidRPr="00BE56D3">
          <w:rPr>
            <w:rStyle w:val="a9"/>
            <w:noProof/>
          </w:rPr>
          <w:t xml:space="preserve">3.1 </w:t>
        </w:r>
        <w:r w:rsidRPr="00BE56D3">
          <w:rPr>
            <w:rStyle w:val="a9"/>
            <w:rFonts w:hint="eastAsia"/>
            <w:noProof/>
          </w:rPr>
          <w:t>计算参数</w:t>
        </w:r>
        <w:r>
          <w:rPr>
            <w:noProof/>
            <w:webHidden/>
          </w:rPr>
          <w:tab/>
        </w:r>
        <w:r>
          <w:rPr>
            <w:noProof/>
            <w:webHidden/>
          </w:rPr>
          <w:fldChar w:fldCharType="begin"/>
        </w:r>
        <w:r>
          <w:rPr>
            <w:noProof/>
            <w:webHidden/>
          </w:rPr>
          <w:instrText xml:space="preserve"> PAGEREF _Toc512420276 \h </w:instrText>
        </w:r>
        <w:r>
          <w:rPr>
            <w:noProof/>
            <w:webHidden/>
          </w:rPr>
        </w:r>
        <w:r>
          <w:rPr>
            <w:noProof/>
            <w:webHidden/>
          </w:rPr>
          <w:fldChar w:fldCharType="separate"/>
        </w:r>
        <w:r>
          <w:rPr>
            <w:noProof/>
            <w:webHidden/>
          </w:rPr>
          <w:t>8</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7" w:history="1">
        <w:r w:rsidRPr="00BE56D3">
          <w:rPr>
            <w:rStyle w:val="a9"/>
            <w:noProof/>
          </w:rPr>
          <w:t xml:space="preserve">3.2 </w:t>
        </w:r>
        <w:r w:rsidRPr="00BE56D3">
          <w:rPr>
            <w:rStyle w:val="a9"/>
            <w:rFonts w:hint="eastAsia"/>
            <w:noProof/>
          </w:rPr>
          <w:t>计算模型</w:t>
        </w:r>
        <w:r>
          <w:rPr>
            <w:noProof/>
            <w:webHidden/>
          </w:rPr>
          <w:tab/>
        </w:r>
        <w:r>
          <w:rPr>
            <w:noProof/>
            <w:webHidden/>
          </w:rPr>
          <w:fldChar w:fldCharType="begin"/>
        </w:r>
        <w:r>
          <w:rPr>
            <w:noProof/>
            <w:webHidden/>
          </w:rPr>
          <w:instrText xml:space="preserve"> PAGEREF _Toc512420277 \h </w:instrText>
        </w:r>
        <w:r>
          <w:rPr>
            <w:noProof/>
            <w:webHidden/>
          </w:rPr>
        </w:r>
        <w:r>
          <w:rPr>
            <w:noProof/>
            <w:webHidden/>
          </w:rPr>
          <w:fldChar w:fldCharType="separate"/>
        </w:r>
        <w:r>
          <w:rPr>
            <w:noProof/>
            <w:webHidden/>
          </w:rPr>
          <w:t>9</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8" w:history="1">
        <w:r w:rsidRPr="00BE56D3">
          <w:rPr>
            <w:rStyle w:val="a9"/>
            <w:noProof/>
          </w:rPr>
          <w:t xml:space="preserve">3.3 </w:t>
        </w:r>
        <w:r w:rsidRPr="00BE56D3">
          <w:rPr>
            <w:rStyle w:val="a9"/>
            <w:rFonts w:hint="eastAsia"/>
            <w:noProof/>
          </w:rPr>
          <w:t>计算工况</w:t>
        </w:r>
        <w:r>
          <w:rPr>
            <w:noProof/>
            <w:webHidden/>
          </w:rPr>
          <w:tab/>
        </w:r>
        <w:r>
          <w:rPr>
            <w:noProof/>
            <w:webHidden/>
          </w:rPr>
          <w:fldChar w:fldCharType="begin"/>
        </w:r>
        <w:r>
          <w:rPr>
            <w:noProof/>
            <w:webHidden/>
          </w:rPr>
          <w:instrText xml:space="preserve"> PAGEREF _Toc512420278 \h </w:instrText>
        </w:r>
        <w:r>
          <w:rPr>
            <w:noProof/>
            <w:webHidden/>
          </w:rPr>
        </w:r>
        <w:r>
          <w:rPr>
            <w:noProof/>
            <w:webHidden/>
          </w:rPr>
          <w:fldChar w:fldCharType="separate"/>
        </w:r>
        <w:r>
          <w:rPr>
            <w:noProof/>
            <w:webHidden/>
          </w:rPr>
          <w:t>9</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79" w:history="1">
        <w:r w:rsidRPr="00BE56D3">
          <w:rPr>
            <w:rStyle w:val="a9"/>
            <w:noProof/>
          </w:rPr>
          <w:t xml:space="preserve">3.4 </w:t>
        </w:r>
        <w:r w:rsidRPr="00BE56D3">
          <w:rPr>
            <w:rStyle w:val="a9"/>
            <w:rFonts w:hint="eastAsia"/>
            <w:noProof/>
          </w:rPr>
          <w:t>渗透稳定复核</w:t>
        </w:r>
        <w:r>
          <w:rPr>
            <w:noProof/>
            <w:webHidden/>
          </w:rPr>
          <w:tab/>
        </w:r>
        <w:r>
          <w:rPr>
            <w:noProof/>
            <w:webHidden/>
          </w:rPr>
          <w:fldChar w:fldCharType="begin"/>
        </w:r>
        <w:r>
          <w:rPr>
            <w:noProof/>
            <w:webHidden/>
          </w:rPr>
          <w:instrText xml:space="preserve"> PAGEREF _Toc512420279 \h </w:instrText>
        </w:r>
        <w:r>
          <w:rPr>
            <w:noProof/>
            <w:webHidden/>
          </w:rPr>
        </w:r>
        <w:r>
          <w:rPr>
            <w:noProof/>
            <w:webHidden/>
          </w:rPr>
          <w:fldChar w:fldCharType="separate"/>
        </w:r>
        <w:r>
          <w:rPr>
            <w:noProof/>
            <w:webHidden/>
          </w:rPr>
          <w:t>10</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80" w:history="1">
        <w:r w:rsidRPr="00BE56D3">
          <w:rPr>
            <w:rStyle w:val="a9"/>
            <w:noProof/>
          </w:rPr>
          <w:t xml:space="preserve">3.5 </w:t>
        </w:r>
        <w:r w:rsidRPr="00BE56D3">
          <w:rPr>
            <w:rStyle w:val="a9"/>
            <w:rFonts w:hint="eastAsia"/>
            <w:noProof/>
          </w:rPr>
          <w:t>渗流状态现场检查</w:t>
        </w:r>
        <w:r>
          <w:rPr>
            <w:noProof/>
            <w:webHidden/>
          </w:rPr>
          <w:tab/>
        </w:r>
        <w:r>
          <w:rPr>
            <w:noProof/>
            <w:webHidden/>
          </w:rPr>
          <w:fldChar w:fldCharType="begin"/>
        </w:r>
        <w:r>
          <w:rPr>
            <w:noProof/>
            <w:webHidden/>
          </w:rPr>
          <w:instrText xml:space="preserve"> PAGEREF _Toc512420280 \h </w:instrText>
        </w:r>
        <w:r>
          <w:rPr>
            <w:noProof/>
            <w:webHidden/>
          </w:rPr>
        </w:r>
        <w:r>
          <w:rPr>
            <w:noProof/>
            <w:webHidden/>
          </w:rPr>
          <w:fldChar w:fldCharType="separate"/>
        </w:r>
        <w:r>
          <w:rPr>
            <w:noProof/>
            <w:webHidden/>
          </w:rPr>
          <w:t>13</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81" w:history="1">
        <w:r w:rsidRPr="00BE56D3">
          <w:rPr>
            <w:rStyle w:val="a9"/>
            <w:noProof/>
          </w:rPr>
          <w:t xml:space="preserve">3.6 </w:t>
        </w:r>
        <w:r w:rsidRPr="00BE56D3">
          <w:rPr>
            <w:rStyle w:val="a9"/>
            <w:rFonts w:hint="eastAsia"/>
            <w:noProof/>
          </w:rPr>
          <w:t>结论</w:t>
        </w:r>
        <w:r>
          <w:rPr>
            <w:noProof/>
            <w:webHidden/>
          </w:rPr>
          <w:tab/>
        </w:r>
        <w:r>
          <w:rPr>
            <w:noProof/>
            <w:webHidden/>
          </w:rPr>
          <w:fldChar w:fldCharType="begin"/>
        </w:r>
        <w:r>
          <w:rPr>
            <w:noProof/>
            <w:webHidden/>
          </w:rPr>
          <w:instrText xml:space="preserve"> PAGEREF _Toc512420281 \h </w:instrText>
        </w:r>
        <w:r>
          <w:rPr>
            <w:noProof/>
            <w:webHidden/>
          </w:rPr>
        </w:r>
        <w:r>
          <w:rPr>
            <w:noProof/>
            <w:webHidden/>
          </w:rPr>
          <w:fldChar w:fldCharType="separate"/>
        </w:r>
        <w:r>
          <w:rPr>
            <w:noProof/>
            <w:webHidden/>
          </w:rPr>
          <w:t>13</w:t>
        </w:r>
        <w:r>
          <w:rPr>
            <w:noProof/>
            <w:webHidden/>
          </w:rPr>
          <w:fldChar w:fldCharType="end"/>
        </w:r>
      </w:hyperlink>
    </w:p>
    <w:p w:rsidR="0051316F" w:rsidRPr="00A60A90" w:rsidRDefault="0051316F" w:rsidP="0051316F">
      <w:pPr>
        <w:pStyle w:val="10"/>
        <w:tabs>
          <w:tab w:val="right" w:leader="dot" w:pos="8302"/>
        </w:tabs>
        <w:rPr>
          <w:rFonts w:ascii="Calibri" w:eastAsia="宋体" w:hAnsi="Calibri"/>
          <w:smallCaps w:val="0"/>
          <w:noProof/>
          <w:sz w:val="21"/>
        </w:rPr>
      </w:pPr>
      <w:hyperlink w:anchor="_Toc512420282" w:history="1">
        <w:r w:rsidRPr="00BE56D3">
          <w:rPr>
            <w:rStyle w:val="a9"/>
            <w:noProof/>
          </w:rPr>
          <w:t>4</w:t>
        </w:r>
        <w:r w:rsidRPr="00BE56D3">
          <w:rPr>
            <w:rStyle w:val="a9"/>
            <w:rFonts w:hint="eastAsia"/>
            <w:noProof/>
          </w:rPr>
          <w:t>其他建筑物渗流安全评价</w:t>
        </w:r>
        <w:r>
          <w:rPr>
            <w:noProof/>
            <w:webHidden/>
          </w:rPr>
          <w:tab/>
        </w:r>
        <w:r>
          <w:rPr>
            <w:noProof/>
            <w:webHidden/>
          </w:rPr>
          <w:fldChar w:fldCharType="begin"/>
        </w:r>
        <w:r>
          <w:rPr>
            <w:noProof/>
            <w:webHidden/>
          </w:rPr>
          <w:instrText xml:space="preserve"> PAGEREF _Toc512420282 \h </w:instrText>
        </w:r>
        <w:r>
          <w:rPr>
            <w:noProof/>
            <w:webHidden/>
          </w:rPr>
        </w:r>
        <w:r>
          <w:rPr>
            <w:noProof/>
            <w:webHidden/>
          </w:rPr>
          <w:fldChar w:fldCharType="separate"/>
        </w:r>
        <w:r>
          <w:rPr>
            <w:noProof/>
            <w:webHidden/>
          </w:rPr>
          <w:t>14</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83" w:history="1">
        <w:r w:rsidRPr="00BE56D3">
          <w:rPr>
            <w:rStyle w:val="a9"/>
            <w:noProof/>
          </w:rPr>
          <w:t xml:space="preserve">4.1 </w:t>
        </w:r>
        <w:r w:rsidRPr="00BE56D3">
          <w:rPr>
            <w:rStyle w:val="a9"/>
            <w:rFonts w:hint="eastAsia"/>
            <w:noProof/>
          </w:rPr>
          <w:t>非常溢洪道</w:t>
        </w:r>
        <w:r>
          <w:rPr>
            <w:noProof/>
            <w:webHidden/>
          </w:rPr>
          <w:tab/>
        </w:r>
        <w:r>
          <w:rPr>
            <w:noProof/>
            <w:webHidden/>
          </w:rPr>
          <w:fldChar w:fldCharType="begin"/>
        </w:r>
        <w:r>
          <w:rPr>
            <w:noProof/>
            <w:webHidden/>
          </w:rPr>
          <w:instrText xml:space="preserve"> PAGEREF _Toc512420283 \h </w:instrText>
        </w:r>
        <w:r>
          <w:rPr>
            <w:noProof/>
            <w:webHidden/>
          </w:rPr>
        </w:r>
        <w:r>
          <w:rPr>
            <w:noProof/>
            <w:webHidden/>
          </w:rPr>
          <w:fldChar w:fldCharType="separate"/>
        </w:r>
        <w:r>
          <w:rPr>
            <w:noProof/>
            <w:webHidden/>
          </w:rPr>
          <w:t>14</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84" w:history="1">
        <w:r w:rsidRPr="00BE56D3">
          <w:rPr>
            <w:rStyle w:val="a9"/>
            <w:noProof/>
          </w:rPr>
          <w:t xml:space="preserve">4.2 </w:t>
        </w:r>
        <w:r w:rsidRPr="00BE56D3">
          <w:rPr>
            <w:rStyle w:val="a9"/>
            <w:rFonts w:hint="eastAsia"/>
            <w:noProof/>
          </w:rPr>
          <w:t>灌溉发电输水隧洞</w:t>
        </w:r>
        <w:r>
          <w:rPr>
            <w:noProof/>
            <w:webHidden/>
          </w:rPr>
          <w:tab/>
        </w:r>
        <w:r>
          <w:rPr>
            <w:noProof/>
            <w:webHidden/>
          </w:rPr>
          <w:fldChar w:fldCharType="begin"/>
        </w:r>
        <w:r>
          <w:rPr>
            <w:noProof/>
            <w:webHidden/>
          </w:rPr>
          <w:instrText xml:space="preserve"> PAGEREF _Toc512420284 \h </w:instrText>
        </w:r>
        <w:r>
          <w:rPr>
            <w:noProof/>
            <w:webHidden/>
          </w:rPr>
        </w:r>
        <w:r>
          <w:rPr>
            <w:noProof/>
            <w:webHidden/>
          </w:rPr>
          <w:fldChar w:fldCharType="separate"/>
        </w:r>
        <w:r>
          <w:rPr>
            <w:noProof/>
            <w:webHidden/>
          </w:rPr>
          <w:t>14</w:t>
        </w:r>
        <w:r>
          <w:rPr>
            <w:noProof/>
            <w:webHidden/>
          </w:rPr>
          <w:fldChar w:fldCharType="end"/>
        </w:r>
      </w:hyperlink>
    </w:p>
    <w:p w:rsidR="0051316F" w:rsidRPr="00A60A90" w:rsidRDefault="0051316F" w:rsidP="0051316F">
      <w:pPr>
        <w:pStyle w:val="21"/>
        <w:tabs>
          <w:tab w:val="right" w:leader="dot" w:pos="8302"/>
        </w:tabs>
        <w:rPr>
          <w:rFonts w:ascii="Calibri" w:eastAsia="宋体" w:hAnsi="Calibri"/>
          <w:smallCaps w:val="0"/>
          <w:noProof/>
          <w:sz w:val="21"/>
        </w:rPr>
      </w:pPr>
      <w:hyperlink w:anchor="_Toc512420285" w:history="1">
        <w:r w:rsidRPr="00BE56D3">
          <w:rPr>
            <w:rStyle w:val="a9"/>
            <w:noProof/>
          </w:rPr>
          <w:t xml:space="preserve">4.3 </w:t>
        </w:r>
        <w:r w:rsidRPr="00BE56D3">
          <w:rPr>
            <w:rStyle w:val="a9"/>
            <w:rFonts w:hint="eastAsia"/>
            <w:noProof/>
          </w:rPr>
          <w:t>结论</w:t>
        </w:r>
        <w:r>
          <w:rPr>
            <w:noProof/>
            <w:webHidden/>
          </w:rPr>
          <w:tab/>
        </w:r>
        <w:r>
          <w:rPr>
            <w:noProof/>
            <w:webHidden/>
          </w:rPr>
          <w:fldChar w:fldCharType="begin"/>
        </w:r>
        <w:r>
          <w:rPr>
            <w:noProof/>
            <w:webHidden/>
          </w:rPr>
          <w:instrText xml:space="preserve"> PAGEREF _Toc512420285 \h </w:instrText>
        </w:r>
        <w:r>
          <w:rPr>
            <w:noProof/>
            <w:webHidden/>
          </w:rPr>
        </w:r>
        <w:r>
          <w:rPr>
            <w:noProof/>
            <w:webHidden/>
          </w:rPr>
          <w:fldChar w:fldCharType="separate"/>
        </w:r>
        <w:r>
          <w:rPr>
            <w:noProof/>
            <w:webHidden/>
          </w:rPr>
          <w:t>14</w:t>
        </w:r>
        <w:r>
          <w:rPr>
            <w:noProof/>
            <w:webHidden/>
          </w:rPr>
          <w:fldChar w:fldCharType="end"/>
        </w:r>
      </w:hyperlink>
    </w:p>
    <w:p w:rsidR="0051316F" w:rsidRPr="00A60A90" w:rsidRDefault="0051316F" w:rsidP="0051316F">
      <w:pPr>
        <w:pStyle w:val="10"/>
        <w:tabs>
          <w:tab w:val="right" w:leader="dot" w:pos="8302"/>
        </w:tabs>
        <w:rPr>
          <w:rFonts w:ascii="Calibri" w:eastAsia="宋体" w:hAnsi="Calibri"/>
          <w:smallCaps w:val="0"/>
          <w:noProof/>
          <w:sz w:val="21"/>
        </w:rPr>
      </w:pPr>
      <w:hyperlink w:anchor="_Toc512420286" w:history="1">
        <w:r w:rsidRPr="00BE56D3">
          <w:rPr>
            <w:rStyle w:val="a9"/>
            <w:noProof/>
          </w:rPr>
          <w:t xml:space="preserve">5 </w:t>
        </w:r>
        <w:r w:rsidRPr="00BE56D3">
          <w:rPr>
            <w:rStyle w:val="a9"/>
            <w:rFonts w:hint="eastAsia"/>
            <w:noProof/>
          </w:rPr>
          <w:t>结论与建议</w:t>
        </w:r>
        <w:r>
          <w:rPr>
            <w:noProof/>
            <w:webHidden/>
          </w:rPr>
          <w:tab/>
        </w:r>
        <w:r>
          <w:rPr>
            <w:noProof/>
            <w:webHidden/>
          </w:rPr>
          <w:fldChar w:fldCharType="begin"/>
        </w:r>
        <w:r>
          <w:rPr>
            <w:noProof/>
            <w:webHidden/>
          </w:rPr>
          <w:instrText xml:space="preserve"> PAGEREF _Toc512420286 \h </w:instrText>
        </w:r>
        <w:r>
          <w:rPr>
            <w:noProof/>
            <w:webHidden/>
          </w:rPr>
        </w:r>
        <w:r>
          <w:rPr>
            <w:noProof/>
            <w:webHidden/>
          </w:rPr>
          <w:fldChar w:fldCharType="separate"/>
        </w:r>
        <w:r>
          <w:rPr>
            <w:noProof/>
            <w:webHidden/>
          </w:rPr>
          <w:t>15</w:t>
        </w:r>
        <w:r>
          <w:rPr>
            <w:noProof/>
            <w:webHidden/>
          </w:rPr>
          <w:fldChar w:fldCharType="end"/>
        </w:r>
      </w:hyperlink>
    </w:p>
    <w:p w:rsidR="003536BF" w:rsidRPr="00642E65" w:rsidRDefault="0051316F" w:rsidP="0051316F">
      <w:pPr>
        <w:pStyle w:val="10"/>
        <w:tabs>
          <w:tab w:val="right" w:leader="dot" w:pos="8302"/>
        </w:tabs>
        <w:rPr>
          <w:rStyle w:val="a9"/>
          <w:bCs/>
          <w:caps/>
          <w:noProof/>
          <w:szCs w:val="28"/>
        </w:rPr>
      </w:pPr>
      <w:r>
        <w:rPr>
          <w:rStyle w:val="a9"/>
          <w:bCs/>
          <w:caps/>
          <w:noProof/>
          <w:szCs w:val="28"/>
        </w:rPr>
        <w:fldChar w:fldCharType="end"/>
      </w:r>
    </w:p>
    <w:p w:rsidR="003536BF" w:rsidRPr="00642E65" w:rsidRDefault="003536BF" w:rsidP="0051316F">
      <w:pPr>
        <w:pStyle w:val="10"/>
        <w:tabs>
          <w:tab w:val="right" w:leader="dot" w:pos="8302"/>
          <w:tab w:val="right" w:leader="dot" w:pos="8364"/>
        </w:tabs>
        <w:snapToGrid w:val="0"/>
        <w:rPr>
          <w:rStyle w:val="a9"/>
          <w:bCs/>
          <w:caps/>
          <w:noProof/>
          <w:szCs w:val="28"/>
        </w:rPr>
      </w:pPr>
      <w:hyperlink w:anchor="_Toc511843563" w:history="1">
        <w:r w:rsidRPr="00642E65">
          <w:rPr>
            <w:rStyle w:val="a9"/>
            <w:b/>
            <w:bCs/>
            <w:caps/>
            <w:smallCaps w:val="0"/>
            <w:noProof/>
            <w:szCs w:val="28"/>
          </w:rPr>
          <w:t>2</w:t>
        </w:r>
        <w:r w:rsidRPr="00642E65">
          <w:rPr>
            <w:rStyle w:val="a9"/>
            <w:rFonts w:hint="eastAsia"/>
            <w:b/>
            <w:bCs/>
            <w:caps/>
            <w:smallCaps w:val="0"/>
            <w:noProof/>
            <w:szCs w:val="28"/>
          </w:rPr>
          <w:t>主坝渗流安全评价</w:t>
        </w:r>
        <w:r w:rsidRPr="00642E65">
          <w:rPr>
            <w:rStyle w:val="a9"/>
            <w:b/>
            <w:bCs/>
            <w:caps/>
            <w:smallCaps w:val="0"/>
            <w:noProof/>
            <w:webHidden/>
            <w:szCs w:val="28"/>
          </w:rPr>
          <w:tab/>
        </w:r>
        <w:r w:rsidRPr="00642E65">
          <w:rPr>
            <w:rStyle w:val="a9"/>
            <w:b/>
            <w:bCs/>
            <w:caps/>
            <w:smallCaps w:val="0"/>
            <w:noProof/>
            <w:webHidden/>
            <w:szCs w:val="28"/>
          </w:rPr>
          <w:fldChar w:fldCharType="begin"/>
        </w:r>
        <w:r w:rsidRPr="00642E65">
          <w:rPr>
            <w:rStyle w:val="a9"/>
            <w:b/>
            <w:bCs/>
            <w:caps/>
            <w:smallCaps w:val="0"/>
            <w:noProof/>
            <w:webHidden/>
            <w:szCs w:val="28"/>
          </w:rPr>
          <w:instrText xml:space="preserve"> PAGEREF _Toc511843563 \h </w:instrText>
        </w:r>
        <w:r w:rsidRPr="00642E65">
          <w:rPr>
            <w:rStyle w:val="a9"/>
            <w:b/>
            <w:bCs/>
            <w:caps/>
            <w:smallCaps w:val="0"/>
            <w:noProof/>
            <w:webHidden/>
            <w:szCs w:val="28"/>
          </w:rPr>
        </w:r>
        <w:r w:rsidRPr="00642E65">
          <w:rPr>
            <w:rStyle w:val="a9"/>
            <w:b/>
            <w:bCs/>
            <w:caps/>
            <w:smallCaps w:val="0"/>
            <w:noProof/>
            <w:webHidden/>
            <w:szCs w:val="28"/>
          </w:rPr>
          <w:fldChar w:fldCharType="separate"/>
        </w:r>
        <w:r w:rsidR="0087729C">
          <w:rPr>
            <w:rStyle w:val="a9"/>
            <w:b/>
            <w:bCs/>
            <w:caps/>
            <w:smallCaps w:val="0"/>
            <w:noProof/>
            <w:webHidden/>
            <w:szCs w:val="28"/>
          </w:rPr>
          <w:t>3</w:t>
        </w:r>
        <w:r w:rsidRPr="00642E65">
          <w:rPr>
            <w:rStyle w:val="a9"/>
            <w:b/>
            <w:bCs/>
            <w:caps/>
            <w:smallCaps w:val="0"/>
            <w:noProof/>
            <w:webHidden/>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64" w:history="1">
        <w:r w:rsidRPr="00901D27">
          <w:rPr>
            <w:rStyle w:val="a9"/>
            <w:noProof/>
            <w:kern w:val="0"/>
            <w:szCs w:val="28"/>
          </w:rPr>
          <w:t xml:space="preserve">2.1 </w:t>
        </w:r>
        <w:r w:rsidRPr="00901D27">
          <w:rPr>
            <w:rStyle w:val="a9"/>
            <w:rFonts w:hint="eastAsia"/>
            <w:noProof/>
            <w:kern w:val="0"/>
            <w:szCs w:val="28"/>
          </w:rPr>
          <w:t>坝基防渗处理评价</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_Toc511843564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3</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65" w:history="1">
        <w:r w:rsidRPr="00901D27">
          <w:rPr>
            <w:rStyle w:val="a9"/>
            <w:noProof/>
            <w:kern w:val="0"/>
            <w:szCs w:val="28"/>
          </w:rPr>
          <w:t>2.2</w:t>
        </w:r>
        <w:r w:rsidRPr="00901D27">
          <w:rPr>
            <w:rStyle w:val="a9"/>
            <w:rFonts w:hint="eastAsia"/>
            <w:noProof/>
            <w:kern w:val="0"/>
            <w:szCs w:val="28"/>
          </w:rPr>
          <w:t>坝体渗流安全评价</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_Toc511843565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5</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66" w:history="1">
        <w:r w:rsidRPr="00901D27">
          <w:rPr>
            <w:rStyle w:val="a9"/>
            <w:noProof/>
            <w:kern w:val="0"/>
            <w:szCs w:val="28"/>
          </w:rPr>
          <w:t xml:space="preserve">2.3 </w:t>
        </w:r>
        <w:r w:rsidRPr="00901D27">
          <w:rPr>
            <w:rStyle w:val="a9"/>
            <w:rFonts w:hint="eastAsia"/>
            <w:noProof/>
            <w:kern w:val="0"/>
            <w:szCs w:val="28"/>
          </w:rPr>
          <w:t>结论</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_Toc511843566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7</w:t>
        </w:r>
        <w:r w:rsidRPr="00901D27">
          <w:rPr>
            <w:rStyle w:val="a9"/>
            <w:noProof/>
            <w:webHidden/>
            <w:kern w:val="0"/>
            <w:szCs w:val="28"/>
          </w:rPr>
          <w:fldChar w:fldCharType="end"/>
        </w:r>
      </w:hyperlink>
    </w:p>
    <w:p w:rsidR="003536BF" w:rsidRPr="00642E65" w:rsidRDefault="003536BF" w:rsidP="0051316F">
      <w:pPr>
        <w:pStyle w:val="10"/>
        <w:tabs>
          <w:tab w:val="right" w:leader="dot" w:pos="8302"/>
          <w:tab w:val="right" w:leader="dot" w:pos="8364"/>
        </w:tabs>
        <w:snapToGrid w:val="0"/>
        <w:rPr>
          <w:rStyle w:val="a9"/>
          <w:bCs/>
          <w:caps/>
          <w:noProof/>
          <w:szCs w:val="28"/>
        </w:rPr>
      </w:pPr>
      <w:hyperlink w:anchor="_Toc511843567" w:history="1">
        <w:r w:rsidRPr="00642E65">
          <w:rPr>
            <w:rStyle w:val="a9"/>
            <w:b/>
            <w:bCs/>
            <w:caps/>
            <w:smallCaps w:val="0"/>
            <w:noProof/>
            <w:szCs w:val="28"/>
          </w:rPr>
          <w:t xml:space="preserve">3 </w:t>
        </w:r>
        <w:r w:rsidRPr="00642E65">
          <w:rPr>
            <w:rStyle w:val="a9"/>
            <w:rFonts w:hint="eastAsia"/>
            <w:b/>
            <w:bCs/>
            <w:caps/>
            <w:smallCaps w:val="0"/>
            <w:noProof/>
            <w:szCs w:val="28"/>
          </w:rPr>
          <w:t>副坝渗流安全评价</w:t>
        </w:r>
        <w:r w:rsidRPr="00642E65">
          <w:rPr>
            <w:rStyle w:val="a9"/>
            <w:b/>
            <w:bCs/>
            <w:caps/>
            <w:smallCaps w:val="0"/>
            <w:noProof/>
            <w:webHidden/>
            <w:szCs w:val="28"/>
          </w:rPr>
          <w:tab/>
        </w:r>
        <w:r w:rsidRPr="00642E65">
          <w:rPr>
            <w:rStyle w:val="a9"/>
            <w:b/>
            <w:bCs/>
            <w:caps/>
            <w:smallCaps w:val="0"/>
            <w:noProof/>
            <w:webHidden/>
            <w:szCs w:val="28"/>
          </w:rPr>
          <w:fldChar w:fldCharType="begin"/>
        </w:r>
        <w:r w:rsidRPr="00642E65">
          <w:rPr>
            <w:rStyle w:val="a9"/>
            <w:b/>
            <w:bCs/>
            <w:caps/>
            <w:smallCaps w:val="0"/>
            <w:noProof/>
            <w:webHidden/>
            <w:szCs w:val="28"/>
          </w:rPr>
          <w:instrText xml:space="preserve"> PAGEREF _Toc511843567 \h </w:instrText>
        </w:r>
        <w:r w:rsidRPr="00642E65">
          <w:rPr>
            <w:rStyle w:val="a9"/>
            <w:b/>
            <w:bCs/>
            <w:caps/>
            <w:smallCaps w:val="0"/>
            <w:noProof/>
            <w:webHidden/>
            <w:szCs w:val="28"/>
          </w:rPr>
        </w:r>
        <w:r w:rsidRPr="00642E65">
          <w:rPr>
            <w:rStyle w:val="a9"/>
            <w:b/>
            <w:bCs/>
            <w:caps/>
            <w:smallCaps w:val="0"/>
            <w:noProof/>
            <w:webHidden/>
            <w:szCs w:val="28"/>
          </w:rPr>
          <w:fldChar w:fldCharType="separate"/>
        </w:r>
        <w:r w:rsidR="0087729C">
          <w:rPr>
            <w:rStyle w:val="a9"/>
            <w:b/>
            <w:bCs/>
            <w:caps/>
            <w:smallCaps w:val="0"/>
            <w:noProof/>
            <w:webHidden/>
            <w:szCs w:val="28"/>
          </w:rPr>
          <w:t>8</w:t>
        </w:r>
        <w:r w:rsidRPr="00642E65">
          <w:rPr>
            <w:rStyle w:val="a9"/>
            <w:b/>
            <w:bCs/>
            <w:caps/>
            <w:smallCaps w:val="0"/>
            <w:noProof/>
            <w:webHidden/>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68" w:history="1">
        <w:r w:rsidRPr="00901D27">
          <w:rPr>
            <w:rStyle w:val="a9"/>
            <w:noProof/>
            <w:kern w:val="0"/>
            <w:szCs w:val="28"/>
          </w:rPr>
          <w:t xml:space="preserve">3.1 </w:t>
        </w:r>
        <w:r w:rsidRPr="00901D27">
          <w:rPr>
            <w:rStyle w:val="a9"/>
            <w:rFonts w:hint="eastAsia"/>
            <w:noProof/>
            <w:kern w:val="0"/>
            <w:szCs w:val="28"/>
          </w:rPr>
          <w:t>计算参数</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_Toc511843568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8</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69" w:history="1">
        <w:r w:rsidRPr="00901D27">
          <w:rPr>
            <w:rStyle w:val="a9"/>
            <w:noProof/>
            <w:kern w:val="0"/>
            <w:szCs w:val="28"/>
          </w:rPr>
          <w:t xml:space="preserve">3.2 </w:t>
        </w:r>
        <w:r w:rsidRPr="00901D27">
          <w:rPr>
            <w:rStyle w:val="a9"/>
            <w:rFonts w:hint="eastAsia"/>
            <w:noProof/>
            <w:kern w:val="0"/>
            <w:szCs w:val="28"/>
          </w:rPr>
          <w:t>计算模型</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_Toc511843569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9</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0" w:history="1">
        <w:r w:rsidRPr="00901D27">
          <w:rPr>
            <w:rStyle w:val="a9"/>
            <w:noProof/>
            <w:kern w:val="0"/>
            <w:szCs w:val="28"/>
          </w:rPr>
          <w:t xml:space="preserve">3.3 </w:t>
        </w:r>
        <w:r w:rsidRPr="00901D27">
          <w:rPr>
            <w:rStyle w:val="a9"/>
            <w:rFonts w:hint="eastAsia"/>
            <w:noProof/>
            <w:kern w:val="0"/>
            <w:szCs w:val="28"/>
          </w:rPr>
          <w:t>计算工况</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_Toc511843570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9</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1" w:history="1">
        <w:r w:rsidRPr="00901D27">
          <w:rPr>
            <w:rStyle w:val="a9"/>
            <w:noProof/>
            <w:kern w:val="0"/>
            <w:szCs w:val="28"/>
          </w:rPr>
          <w:t xml:space="preserve">3.4 </w:t>
        </w:r>
        <w:r w:rsidRPr="00901D27">
          <w:rPr>
            <w:rStyle w:val="a9"/>
            <w:rFonts w:hint="eastAsia"/>
            <w:noProof/>
            <w:kern w:val="0"/>
            <w:szCs w:val="28"/>
          </w:rPr>
          <w:t>渗透稳定复核</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_Toc511843571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10</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2" w:history="1">
        <w:r w:rsidRPr="00901D27">
          <w:rPr>
            <w:rStyle w:val="a9"/>
            <w:noProof/>
            <w:kern w:val="0"/>
            <w:szCs w:val="28"/>
          </w:rPr>
          <w:t xml:space="preserve">3.5 </w:t>
        </w:r>
        <w:r w:rsidRPr="00901D27">
          <w:rPr>
            <w:rStyle w:val="a9"/>
            <w:rFonts w:hint="eastAsia"/>
            <w:noProof/>
            <w:kern w:val="0"/>
            <w:szCs w:val="28"/>
          </w:rPr>
          <w:t>渗流状态现场检查</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_Toc511843572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13</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3" w:history="1">
        <w:r w:rsidRPr="00901D27">
          <w:rPr>
            <w:rStyle w:val="a9"/>
            <w:noProof/>
            <w:kern w:val="0"/>
            <w:szCs w:val="28"/>
          </w:rPr>
          <w:t xml:space="preserve">3.6 </w:t>
        </w:r>
        <w:r w:rsidRPr="00901D27">
          <w:rPr>
            <w:rStyle w:val="a9"/>
            <w:rFonts w:hint="eastAsia"/>
            <w:noProof/>
            <w:kern w:val="0"/>
            <w:szCs w:val="28"/>
          </w:rPr>
          <w:t>结论</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_Toc511843573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13</w:t>
        </w:r>
        <w:r w:rsidRPr="00901D27">
          <w:rPr>
            <w:rStyle w:val="a9"/>
            <w:noProof/>
            <w:webHidden/>
            <w:kern w:val="0"/>
            <w:szCs w:val="28"/>
          </w:rPr>
          <w:fldChar w:fldCharType="end"/>
        </w:r>
      </w:hyperlink>
    </w:p>
    <w:p w:rsidR="003536BF" w:rsidRPr="00642E65" w:rsidRDefault="003536BF" w:rsidP="0051316F">
      <w:pPr>
        <w:pStyle w:val="10"/>
        <w:tabs>
          <w:tab w:val="right" w:leader="dot" w:pos="8302"/>
          <w:tab w:val="right" w:leader="dot" w:pos="8364"/>
        </w:tabs>
        <w:snapToGrid w:val="0"/>
        <w:rPr>
          <w:rStyle w:val="a9"/>
          <w:bCs/>
          <w:caps/>
          <w:noProof/>
          <w:szCs w:val="28"/>
        </w:rPr>
      </w:pPr>
      <w:hyperlink w:anchor="_Toc511843574" w:history="1">
        <w:r w:rsidRPr="00642E65">
          <w:rPr>
            <w:rStyle w:val="a9"/>
            <w:b/>
            <w:bCs/>
            <w:caps/>
            <w:smallCaps w:val="0"/>
            <w:noProof/>
            <w:szCs w:val="28"/>
          </w:rPr>
          <w:t>4</w:t>
        </w:r>
        <w:r w:rsidRPr="00642E65">
          <w:rPr>
            <w:rStyle w:val="a9"/>
            <w:rFonts w:hint="eastAsia"/>
            <w:b/>
            <w:bCs/>
            <w:caps/>
            <w:smallCaps w:val="0"/>
            <w:noProof/>
            <w:szCs w:val="28"/>
          </w:rPr>
          <w:t>其他建筑物渗流安全评价</w:t>
        </w:r>
        <w:r w:rsidRPr="00642E65">
          <w:rPr>
            <w:rStyle w:val="a9"/>
            <w:b/>
            <w:bCs/>
            <w:caps/>
            <w:smallCaps w:val="0"/>
            <w:noProof/>
            <w:webHidden/>
            <w:szCs w:val="28"/>
          </w:rPr>
          <w:tab/>
        </w:r>
        <w:r w:rsidRPr="00642E65">
          <w:rPr>
            <w:rStyle w:val="a9"/>
            <w:b/>
            <w:bCs/>
            <w:caps/>
            <w:smallCaps w:val="0"/>
            <w:noProof/>
            <w:webHidden/>
            <w:szCs w:val="28"/>
          </w:rPr>
          <w:fldChar w:fldCharType="begin"/>
        </w:r>
        <w:r w:rsidRPr="00642E65">
          <w:rPr>
            <w:rStyle w:val="a9"/>
            <w:b/>
            <w:bCs/>
            <w:caps/>
            <w:smallCaps w:val="0"/>
            <w:noProof/>
            <w:webHidden/>
            <w:szCs w:val="28"/>
          </w:rPr>
          <w:instrText xml:space="preserve"> PAGEREF _Toc511843574 \h </w:instrText>
        </w:r>
        <w:r w:rsidRPr="00642E65">
          <w:rPr>
            <w:rStyle w:val="a9"/>
            <w:b/>
            <w:bCs/>
            <w:caps/>
            <w:smallCaps w:val="0"/>
            <w:noProof/>
            <w:webHidden/>
            <w:szCs w:val="28"/>
          </w:rPr>
        </w:r>
        <w:r w:rsidRPr="00642E65">
          <w:rPr>
            <w:rStyle w:val="a9"/>
            <w:b/>
            <w:bCs/>
            <w:caps/>
            <w:smallCaps w:val="0"/>
            <w:noProof/>
            <w:webHidden/>
            <w:szCs w:val="28"/>
          </w:rPr>
          <w:fldChar w:fldCharType="separate"/>
        </w:r>
        <w:r w:rsidR="0087729C">
          <w:rPr>
            <w:rStyle w:val="a9"/>
            <w:b/>
            <w:bCs/>
            <w:caps/>
            <w:smallCaps w:val="0"/>
            <w:noProof/>
            <w:webHidden/>
            <w:szCs w:val="28"/>
          </w:rPr>
          <w:t>14</w:t>
        </w:r>
        <w:r w:rsidRPr="00642E65">
          <w:rPr>
            <w:rStyle w:val="a9"/>
            <w:b/>
            <w:bCs/>
            <w:caps/>
            <w:smallCaps w:val="0"/>
            <w:noProof/>
            <w:webHidden/>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5" w:history="1">
        <w:r w:rsidRPr="00901D27">
          <w:rPr>
            <w:rStyle w:val="a9"/>
            <w:noProof/>
            <w:kern w:val="0"/>
            <w:szCs w:val="28"/>
          </w:rPr>
          <w:t xml:space="preserve">4.1 </w:t>
        </w:r>
        <w:r w:rsidRPr="00901D27">
          <w:rPr>
            <w:rStyle w:val="a9"/>
            <w:rFonts w:hint="eastAsia"/>
            <w:noProof/>
            <w:kern w:val="0"/>
            <w:szCs w:val="28"/>
          </w:rPr>
          <w:t>非常溢洪道</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_Toc511843575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14</w:t>
        </w:r>
        <w:r w:rsidRPr="00901D27">
          <w:rPr>
            <w:rStyle w:val="a9"/>
            <w:noProof/>
            <w:webHidden/>
            <w:kern w:val="0"/>
            <w:szCs w:val="28"/>
          </w:rPr>
          <w:fldChar w:fldCharType="end"/>
        </w:r>
      </w:hyperlink>
    </w:p>
    <w:p w:rsidR="003536BF" w:rsidRPr="00901D27" w:rsidRDefault="003536BF" w:rsidP="0051316F">
      <w:pPr>
        <w:pStyle w:val="21"/>
        <w:tabs>
          <w:tab w:val="right" w:leader="dot" w:pos="8302"/>
          <w:tab w:val="right" w:leader="dot" w:pos="8364"/>
        </w:tabs>
        <w:snapToGrid w:val="0"/>
        <w:jc w:val="center"/>
        <w:rPr>
          <w:rStyle w:val="a9"/>
          <w:noProof/>
          <w:kern w:val="0"/>
          <w:szCs w:val="28"/>
        </w:rPr>
      </w:pPr>
      <w:hyperlink w:anchor="_Toc511843576" w:history="1">
        <w:r w:rsidRPr="00901D27">
          <w:rPr>
            <w:rStyle w:val="a9"/>
            <w:noProof/>
            <w:kern w:val="0"/>
            <w:szCs w:val="28"/>
          </w:rPr>
          <w:t xml:space="preserve">4.2 </w:t>
        </w:r>
        <w:r w:rsidRPr="00901D27">
          <w:rPr>
            <w:rStyle w:val="a9"/>
            <w:rFonts w:hint="eastAsia"/>
            <w:noProof/>
            <w:kern w:val="0"/>
            <w:szCs w:val="28"/>
          </w:rPr>
          <w:t>灌溉发电输水隧洞</w:t>
        </w:r>
        <w:r w:rsidRPr="00901D27">
          <w:rPr>
            <w:rStyle w:val="a9"/>
            <w:noProof/>
            <w:webHidden/>
            <w:kern w:val="0"/>
            <w:szCs w:val="28"/>
          </w:rPr>
          <w:tab/>
        </w:r>
        <w:r w:rsidRPr="00901D27">
          <w:rPr>
            <w:rStyle w:val="a9"/>
            <w:noProof/>
            <w:webHidden/>
            <w:kern w:val="0"/>
            <w:szCs w:val="28"/>
          </w:rPr>
          <w:fldChar w:fldCharType="begin"/>
        </w:r>
        <w:r w:rsidRPr="00901D27">
          <w:rPr>
            <w:rStyle w:val="a9"/>
            <w:noProof/>
            <w:webHidden/>
            <w:kern w:val="0"/>
            <w:szCs w:val="28"/>
          </w:rPr>
          <w:instrText xml:space="preserve"> PAGEREF _Toc511843576 \h </w:instrText>
        </w:r>
        <w:r w:rsidRPr="00901D27">
          <w:rPr>
            <w:rStyle w:val="a9"/>
            <w:noProof/>
            <w:webHidden/>
            <w:kern w:val="0"/>
            <w:szCs w:val="28"/>
          </w:rPr>
        </w:r>
        <w:r w:rsidRPr="00901D27">
          <w:rPr>
            <w:rStyle w:val="a9"/>
            <w:noProof/>
            <w:webHidden/>
            <w:kern w:val="0"/>
            <w:szCs w:val="28"/>
          </w:rPr>
          <w:fldChar w:fldCharType="separate"/>
        </w:r>
        <w:r w:rsidR="0087729C">
          <w:rPr>
            <w:rStyle w:val="a9"/>
            <w:noProof/>
            <w:webHidden/>
            <w:kern w:val="0"/>
            <w:szCs w:val="28"/>
          </w:rPr>
          <w:t>14</w:t>
        </w:r>
        <w:r w:rsidRPr="00901D27">
          <w:rPr>
            <w:rStyle w:val="a9"/>
            <w:noProof/>
            <w:webHidden/>
            <w:kern w:val="0"/>
            <w:szCs w:val="28"/>
          </w:rPr>
          <w:fldChar w:fldCharType="end"/>
        </w:r>
      </w:hyperlink>
    </w:p>
    <w:p w:rsidR="003536BF" w:rsidRPr="00642E65" w:rsidRDefault="003536BF" w:rsidP="0051316F">
      <w:pPr>
        <w:pStyle w:val="10"/>
        <w:tabs>
          <w:tab w:val="right" w:leader="dot" w:pos="8302"/>
          <w:tab w:val="right" w:leader="dot" w:pos="8364"/>
        </w:tabs>
        <w:snapToGrid w:val="0"/>
        <w:rPr>
          <w:rStyle w:val="a9"/>
          <w:b/>
          <w:bCs/>
          <w:caps/>
          <w:noProof/>
          <w:szCs w:val="28"/>
        </w:rPr>
      </w:pPr>
      <w:hyperlink w:anchor="_Toc511843577" w:history="1">
        <w:r w:rsidRPr="00642E65">
          <w:rPr>
            <w:rStyle w:val="a9"/>
            <w:b/>
            <w:bCs/>
            <w:caps/>
            <w:smallCaps w:val="0"/>
            <w:noProof/>
            <w:szCs w:val="28"/>
          </w:rPr>
          <w:t xml:space="preserve">4.3 </w:t>
        </w:r>
        <w:r w:rsidRPr="00642E65">
          <w:rPr>
            <w:rStyle w:val="a9"/>
            <w:rFonts w:hint="eastAsia"/>
            <w:b/>
            <w:bCs/>
            <w:caps/>
            <w:smallCaps w:val="0"/>
            <w:noProof/>
            <w:szCs w:val="28"/>
          </w:rPr>
          <w:t>结论</w:t>
        </w:r>
        <w:r w:rsidRPr="00642E65">
          <w:rPr>
            <w:rStyle w:val="a9"/>
            <w:b/>
            <w:bCs/>
            <w:caps/>
            <w:smallCaps w:val="0"/>
            <w:noProof/>
            <w:webHidden/>
            <w:szCs w:val="28"/>
          </w:rPr>
          <w:tab/>
        </w:r>
        <w:r w:rsidRPr="00642E65">
          <w:rPr>
            <w:rStyle w:val="a9"/>
            <w:b/>
            <w:bCs/>
            <w:caps/>
            <w:smallCaps w:val="0"/>
            <w:noProof/>
            <w:webHidden/>
            <w:szCs w:val="28"/>
          </w:rPr>
          <w:fldChar w:fldCharType="begin"/>
        </w:r>
        <w:r w:rsidRPr="00642E65">
          <w:rPr>
            <w:rStyle w:val="a9"/>
            <w:b/>
            <w:bCs/>
            <w:caps/>
            <w:smallCaps w:val="0"/>
            <w:noProof/>
            <w:webHidden/>
            <w:szCs w:val="28"/>
          </w:rPr>
          <w:instrText xml:space="preserve"> PAGEREF _Toc511843577 \h </w:instrText>
        </w:r>
        <w:r w:rsidRPr="00642E65">
          <w:rPr>
            <w:rStyle w:val="a9"/>
            <w:b/>
            <w:bCs/>
            <w:caps/>
            <w:smallCaps w:val="0"/>
            <w:noProof/>
            <w:webHidden/>
            <w:szCs w:val="28"/>
          </w:rPr>
        </w:r>
        <w:r w:rsidRPr="00642E65">
          <w:rPr>
            <w:rStyle w:val="a9"/>
            <w:b/>
            <w:bCs/>
            <w:caps/>
            <w:smallCaps w:val="0"/>
            <w:noProof/>
            <w:webHidden/>
            <w:szCs w:val="28"/>
          </w:rPr>
          <w:fldChar w:fldCharType="separate"/>
        </w:r>
        <w:r w:rsidR="0087729C">
          <w:rPr>
            <w:rStyle w:val="a9"/>
            <w:b/>
            <w:bCs/>
            <w:caps/>
            <w:smallCaps w:val="0"/>
            <w:noProof/>
            <w:webHidden/>
            <w:szCs w:val="28"/>
          </w:rPr>
          <w:t>14</w:t>
        </w:r>
        <w:r w:rsidRPr="00642E65">
          <w:rPr>
            <w:rStyle w:val="a9"/>
            <w:b/>
            <w:bCs/>
            <w:caps/>
            <w:smallCaps w:val="0"/>
            <w:noProof/>
            <w:webHidden/>
            <w:szCs w:val="28"/>
          </w:rPr>
          <w:fldChar w:fldCharType="end"/>
        </w:r>
      </w:hyperlink>
    </w:p>
    <w:p w:rsidR="003536BF" w:rsidRPr="00642E65" w:rsidRDefault="003536BF" w:rsidP="0051316F">
      <w:pPr>
        <w:pStyle w:val="10"/>
        <w:tabs>
          <w:tab w:val="right" w:leader="dot" w:pos="8302"/>
          <w:tab w:val="right" w:leader="dot" w:pos="8364"/>
        </w:tabs>
        <w:snapToGrid w:val="0"/>
        <w:rPr>
          <w:rStyle w:val="a9"/>
          <w:bCs/>
          <w:caps/>
          <w:noProof/>
          <w:szCs w:val="28"/>
        </w:rPr>
      </w:pPr>
      <w:hyperlink w:anchor="_Toc511843578" w:history="1">
        <w:r w:rsidRPr="00642E65">
          <w:rPr>
            <w:rStyle w:val="a9"/>
            <w:b/>
            <w:bCs/>
            <w:caps/>
            <w:smallCaps w:val="0"/>
            <w:noProof/>
            <w:szCs w:val="28"/>
          </w:rPr>
          <w:t>5</w:t>
        </w:r>
        <w:r w:rsidRPr="00642E65">
          <w:rPr>
            <w:rStyle w:val="a9"/>
            <w:rFonts w:hint="eastAsia"/>
            <w:b/>
            <w:bCs/>
            <w:caps/>
            <w:smallCaps w:val="0"/>
            <w:noProof/>
            <w:szCs w:val="28"/>
          </w:rPr>
          <w:t>结论与建议</w:t>
        </w:r>
        <w:r w:rsidRPr="00642E65">
          <w:rPr>
            <w:rStyle w:val="a9"/>
            <w:b/>
            <w:bCs/>
            <w:caps/>
            <w:smallCaps w:val="0"/>
            <w:noProof/>
            <w:webHidden/>
            <w:szCs w:val="28"/>
          </w:rPr>
          <w:tab/>
        </w:r>
        <w:r w:rsidRPr="00642E65">
          <w:rPr>
            <w:rStyle w:val="a9"/>
            <w:b/>
            <w:bCs/>
            <w:caps/>
            <w:smallCaps w:val="0"/>
            <w:noProof/>
            <w:webHidden/>
            <w:szCs w:val="28"/>
          </w:rPr>
          <w:fldChar w:fldCharType="begin"/>
        </w:r>
        <w:r w:rsidRPr="00642E65">
          <w:rPr>
            <w:rStyle w:val="a9"/>
            <w:b/>
            <w:bCs/>
            <w:caps/>
            <w:smallCaps w:val="0"/>
            <w:noProof/>
            <w:webHidden/>
            <w:szCs w:val="28"/>
          </w:rPr>
          <w:instrText xml:space="preserve"> PAGEREF _Toc511843578 \h </w:instrText>
        </w:r>
        <w:r w:rsidRPr="00642E65">
          <w:rPr>
            <w:rStyle w:val="a9"/>
            <w:b/>
            <w:bCs/>
            <w:caps/>
            <w:smallCaps w:val="0"/>
            <w:noProof/>
            <w:webHidden/>
            <w:szCs w:val="28"/>
          </w:rPr>
        </w:r>
        <w:r w:rsidRPr="00642E65">
          <w:rPr>
            <w:rStyle w:val="a9"/>
            <w:b/>
            <w:bCs/>
            <w:caps/>
            <w:smallCaps w:val="0"/>
            <w:noProof/>
            <w:webHidden/>
            <w:szCs w:val="28"/>
          </w:rPr>
          <w:fldChar w:fldCharType="separate"/>
        </w:r>
        <w:r w:rsidR="0087729C">
          <w:rPr>
            <w:rStyle w:val="a9"/>
            <w:b/>
            <w:bCs/>
            <w:caps/>
            <w:smallCaps w:val="0"/>
            <w:noProof/>
            <w:webHidden/>
            <w:szCs w:val="28"/>
          </w:rPr>
          <w:t>15</w:t>
        </w:r>
        <w:r w:rsidRPr="00642E65">
          <w:rPr>
            <w:rStyle w:val="a9"/>
            <w:b/>
            <w:bCs/>
            <w:caps/>
            <w:smallCaps w:val="0"/>
            <w:noProof/>
            <w:webHidden/>
            <w:szCs w:val="28"/>
          </w:rPr>
          <w:fldChar w:fldCharType="end"/>
        </w:r>
      </w:hyperlink>
    </w:p>
    <w:p w:rsidR="00745E88" w:rsidRPr="00EB5CC1" w:rsidRDefault="003536BF" w:rsidP="00642E65">
      <w:pPr>
        <w:pStyle w:val="10"/>
        <w:tabs>
          <w:tab w:val="right" w:leader="dot" w:pos="8364"/>
        </w:tabs>
        <w:snapToGrid w:val="0"/>
      </w:pPr>
      <w:r w:rsidRPr="00642E65">
        <w:rPr>
          <w:rStyle w:val="a9"/>
          <w:b/>
          <w:bCs/>
          <w:caps/>
          <w:smallCaps w:val="0"/>
          <w:noProof/>
          <w:szCs w:val="28"/>
        </w:rPr>
        <w:fldChar w:fldCharType="end"/>
      </w:r>
    </w:p>
    <w:p w:rsidR="00745E88" w:rsidRPr="00EB5CC1" w:rsidRDefault="00745E88" w:rsidP="00745E88">
      <w:pPr>
        <w:sectPr w:rsidR="00745E88" w:rsidRPr="00EB5CC1" w:rsidSect="004A1645">
          <w:headerReference w:type="default" r:id="rId10"/>
          <w:footerReference w:type="default" r:id="rId11"/>
          <w:pgSz w:w="11906" w:h="16838" w:code="9"/>
          <w:pgMar w:top="1440" w:right="1797" w:bottom="1440" w:left="1797" w:header="794" w:footer="737" w:gutter="0"/>
          <w:pgNumType w:fmt="upperRoman" w:start="1"/>
          <w:cols w:space="425"/>
          <w:docGrid w:type="linesAndChars" w:linePitch="326"/>
        </w:sectPr>
      </w:pPr>
    </w:p>
    <w:p w:rsidR="003334E0" w:rsidRPr="00EB5CC1" w:rsidRDefault="003334E0">
      <w:pPr>
        <w:pStyle w:val="1"/>
        <w:adjustRightInd w:val="0"/>
        <w:snapToGrid w:val="0"/>
        <w:spacing w:before="163" w:after="163" w:line="240" w:lineRule="auto"/>
        <w:rPr>
          <w:szCs w:val="32"/>
        </w:rPr>
      </w:pPr>
      <w:bookmarkStart w:id="9" w:name="_Toc493683818"/>
      <w:bookmarkStart w:id="10" w:name="_Toc511491084"/>
      <w:bookmarkStart w:id="11" w:name="_Toc511843562"/>
      <w:bookmarkStart w:id="12" w:name="_Toc512420270"/>
      <w:r w:rsidRPr="00EB5CC1">
        <w:rPr>
          <w:szCs w:val="32"/>
        </w:rPr>
        <w:lastRenderedPageBreak/>
        <w:t xml:space="preserve">1 </w:t>
      </w:r>
      <w:r w:rsidRPr="00EB5CC1">
        <w:rPr>
          <w:szCs w:val="32"/>
        </w:rPr>
        <w:t>工程概</w:t>
      </w:r>
      <w:r w:rsidR="00FE6F64" w:rsidRPr="00EB5CC1">
        <w:rPr>
          <w:szCs w:val="32"/>
        </w:rPr>
        <w:t>况</w:t>
      </w:r>
      <w:bookmarkEnd w:id="0"/>
      <w:bookmarkEnd w:id="9"/>
      <w:bookmarkEnd w:id="10"/>
      <w:bookmarkEnd w:id="11"/>
      <w:bookmarkEnd w:id="12"/>
    </w:p>
    <w:p w:rsidR="003168D8" w:rsidRPr="00EB5CC1" w:rsidRDefault="003168D8" w:rsidP="003168D8">
      <w:pPr>
        <w:ind w:firstLineChars="192" w:firstLine="461"/>
        <w:contextualSpacing/>
      </w:pPr>
      <w:bookmarkStart w:id="13" w:name="_Toc116986966"/>
      <w:r w:rsidRPr="00EB5CC1">
        <w:t>茅岗水库位于浙江省开化县境内，马金溪支流</w:t>
      </w:r>
      <w:proofErr w:type="gramStart"/>
      <w:r w:rsidRPr="00EB5CC1">
        <w:t>中村溪上游</w:t>
      </w:r>
      <w:proofErr w:type="gramEnd"/>
      <w:r w:rsidRPr="00EB5CC1">
        <w:t>，距开化县城</w:t>
      </w:r>
      <w:r w:rsidRPr="00EB5CC1">
        <w:t>30km</w:t>
      </w:r>
      <w:r w:rsidRPr="00EB5CC1">
        <w:t>。茅岗水库总库容</w:t>
      </w:r>
      <w:r w:rsidRPr="00EB5CC1">
        <w:t>1</w:t>
      </w:r>
      <w:r w:rsidR="00900951" w:rsidRPr="00EB5CC1">
        <w:t>116</w:t>
      </w:r>
      <w:r w:rsidRPr="00EB5CC1">
        <w:t>万</w:t>
      </w:r>
      <w:r w:rsidRPr="00EB5CC1">
        <w:t>m</w:t>
      </w:r>
      <w:r w:rsidRPr="00EB5CC1">
        <w:rPr>
          <w:vertAlign w:val="superscript"/>
        </w:rPr>
        <w:t>3</w:t>
      </w:r>
      <w:r w:rsidRPr="00EB5CC1">
        <w:t>，主流长</w:t>
      </w:r>
      <w:r w:rsidRPr="00EB5CC1">
        <w:t>8.35km</w:t>
      </w:r>
      <w:r w:rsidRPr="00EB5CC1">
        <w:t>，集雨面积</w:t>
      </w:r>
      <w:r w:rsidRPr="00EB5CC1">
        <w:t>30km</w:t>
      </w:r>
      <w:r w:rsidRPr="00EB5CC1">
        <w:rPr>
          <w:vertAlign w:val="superscript"/>
        </w:rPr>
        <w:t>2</w:t>
      </w:r>
      <w:r w:rsidR="00B52FE6" w:rsidRPr="00EB5CC1">
        <w:t>，是一座以灌溉为主结合发电</w:t>
      </w:r>
      <w:r w:rsidRPr="00EB5CC1">
        <w:t>、防洪等综合利用的中型水库。茅岗水库于</w:t>
      </w:r>
      <w:r w:rsidRPr="00EB5CC1">
        <w:t>1969</w:t>
      </w:r>
      <w:r w:rsidRPr="00EB5CC1">
        <w:t>年开工建设，</w:t>
      </w:r>
      <w:r w:rsidRPr="00EB5CC1">
        <w:t>1977</w:t>
      </w:r>
      <w:r w:rsidRPr="00EB5CC1">
        <w:t>年建成，</w:t>
      </w:r>
      <w:r w:rsidRPr="00EB5CC1">
        <w:t>200</w:t>
      </w:r>
      <w:r w:rsidR="00647F7F">
        <w:rPr>
          <w:rFonts w:hint="eastAsia"/>
        </w:rPr>
        <w:t>6</w:t>
      </w:r>
      <w:r w:rsidRPr="00EB5CC1">
        <w:t>年进行除险加固，</w:t>
      </w:r>
      <w:r w:rsidRPr="00EB5CC1">
        <w:t>2010</w:t>
      </w:r>
      <w:r w:rsidRPr="00EB5CC1">
        <w:t>年除险加固竣工验收。</w:t>
      </w:r>
    </w:p>
    <w:p w:rsidR="003168D8" w:rsidRPr="00EB5CC1" w:rsidRDefault="003168D8" w:rsidP="0076022D">
      <w:pPr>
        <w:ind w:firstLineChars="200" w:firstLine="480"/>
        <w:contextualSpacing/>
        <w:jc w:val="left"/>
      </w:pPr>
      <w:r w:rsidRPr="00EB5CC1">
        <w:t>水库主要由主坝、副坝、灌溉发电输水隧洞、非常溢洪道、放空洞、上</w:t>
      </w:r>
      <w:proofErr w:type="gramStart"/>
      <w:r w:rsidRPr="00EB5CC1">
        <w:t>坝道路</w:t>
      </w:r>
      <w:proofErr w:type="gramEnd"/>
      <w:r w:rsidRPr="00EB5CC1">
        <w:t>等建筑物组成，工程等别为</w:t>
      </w:r>
      <w:r w:rsidRPr="00EB5CC1">
        <w:t>III</w:t>
      </w:r>
      <w:r w:rsidRPr="00EB5CC1">
        <w:t>等，主坝、副坝、非常溢洪道等主要建筑物级别为</w:t>
      </w:r>
      <w:r w:rsidRPr="00EB5CC1">
        <w:t>3</w:t>
      </w:r>
      <w:r w:rsidRPr="00EB5CC1">
        <w:t>级，按</w:t>
      </w:r>
      <w:r w:rsidRPr="00EB5CC1">
        <w:t>50</w:t>
      </w:r>
      <w:r w:rsidRPr="00EB5CC1">
        <w:t>年一遇</w:t>
      </w:r>
      <w:proofErr w:type="gramStart"/>
      <w:r w:rsidRPr="00EB5CC1">
        <w:t>（</w:t>
      </w:r>
      <w:proofErr w:type="gramEnd"/>
      <w:r w:rsidRPr="00EB5CC1">
        <w:t>P=2%</w:t>
      </w:r>
      <w:r w:rsidRPr="00EB5CC1">
        <w:t>）洪水设计，</w:t>
      </w:r>
      <w:r w:rsidRPr="00EB5CC1">
        <w:t>PMF</w:t>
      </w:r>
      <w:r w:rsidRPr="00EB5CC1">
        <w:t>（最大可能）洪水校核；灌溉发电输水隧洞、放空洞、上</w:t>
      </w:r>
      <w:proofErr w:type="gramStart"/>
      <w:r w:rsidRPr="00EB5CC1">
        <w:t>坝道路</w:t>
      </w:r>
      <w:proofErr w:type="gramEnd"/>
      <w:r w:rsidRPr="00EB5CC1">
        <w:t>等次要建筑物级别为</w:t>
      </w:r>
      <w:r w:rsidRPr="00EB5CC1">
        <w:t>4</w:t>
      </w:r>
      <w:r w:rsidRPr="00EB5CC1">
        <w:t>级，按</w:t>
      </w:r>
      <w:r w:rsidRPr="00EB5CC1">
        <w:t>30</w:t>
      </w:r>
      <w:r w:rsidRPr="00EB5CC1">
        <w:t>年一遇</w:t>
      </w:r>
      <w:proofErr w:type="gramStart"/>
      <w:r w:rsidRPr="00EB5CC1">
        <w:t>（</w:t>
      </w:r>
      <w:proofErr w:type="gramEnd"/>
      <w:r w:rsidRPr="00EB5CC1">
        <w:t>P=3.3%</w:t>
      </w:r>
      <w:r w:rsidRPr="00EB5CC1">
        <w:t>）设计，</w:t>
      </w:r>
      <w:r w:rsidRPr="00EB5CC1">
        <w:t>200</w:t>
      </w:r>
      <w:r w:rsidRPr="00EB5CC1">
        <w:t>年一遇</w:t>
      </w:r>
      <w:proofErr w:type="gramStart"/>
      <w:r w:rsidRPr="00EB5CC1">
        <w:t>（</w:t>
      </w:r>
      <w:proofErr w:type="gramEnd"/>
      <w:r w:rsidRPr="00EB5CC1">
        <w:t>P=0.5%</w:t>
      </w:r>
      <w:r w:rsidRPr="00EB5CC1">
        <w:t>）校核。水库正常蓄水位</w:t>
      </w:r>
      <w:r w:rsidRPr="00EB5CC1">
        <w:t>301.04m</w:t>
      </w:r>
      <w:r w:rsidRPr="00EB5CC1">
        <w:t>（</w:t>
      </w:r>
      <w:r w:rsidRPr="00EB5CC1">
        <w:t>1985</w:t>
      </w:r>
      <w:r w:rsidRPr="00EB5CC1">
        <w:t>国家高程基准，下同），相应库容</w:t>
      </w:r>
      <w:r w:rsidRPr="00EB5CC1">
        <w:t>875</w:t>
      </w:r>
      <w:r w:rsidRPr="00EB5CC1">
        <w:t>万</w:t>
      </w:r>
      <w:r w:rsidRPr="00EB5CC1">
        <w:t>m</w:t>
      </w:r>
      <w:r w:rsidRPr="00EB5CC1">
        <w:rPr>
          <w:vertAlign w:val="superscript"/>
        </w:rPr>
        <w:t>3</w:t>
      </w:r>
      <w:r w:rsidRPr="00EB5CC1">
        <w:t>。</w:t>
      </w:r>
      <w:r w:rsidR="004C7199">
        <w:t>2006</w:t>
      </w:r>
      <w:r w:rsidR="004C7199">
        <w:rPr>
          <w:rFonts w:hint="eastAsia"/>
        </w:rPr>
        <w:t>年</w:t>
      </w:r>
      <w:r w:rsidR="004C7199" w:rsidRPr="00EC6C94">
        <w:t>除险加固设</w:t>
      </w:r>
      <w:r w:rsidR="004C7199">
        <w:rPr>
          <w:rFonts w:hint="eastAsia"/>
        </w:rPr>
        <w:t>计，主要</w:t>
      </w:r>
      <w:r w:rsidR="004C7199">
        <w:t>建筑物按</w:t>
      </w:r>
      <w:r w:rsidR="004C7199" w:rsidRPr="00EC6C94">
        <w:t>50</w:t>
      </w:r>
      <w:r w:rsidR="004C7199" w:rsidRPr="00EC6C94">
        <w:t>年一遇</w:t>
      </w:r>
      <w:proofErr w:type="gramStart"/>
      <w:r w:rsidR="004C7199">
        <w:rPr>
          <w:rFonts w:hint="eastAsia"/>
        </w:rPr>
        <w:t>（</w:t>
      </w:r>
      <w:proofErr w:type="gramEnd"/>
      <w:r w:rsidR="004C7199">
        <w:rPr>
          <w:rFonts w:hint="eastAsia"/>
        </w:rPr>
        <w:t>P</w:t>
      </w:r>
      <w:r w:rsidR="004C7199">
        <w:t>=2%</w:t>
      </w:r>
      <w:r w:rsidR="004C7199">
        <w:rPr>
          <w:rFonts w:hint="eastAsia"/>
        </w:rPr>
        <w:t>）洪水</w:t>
      </w:r>
      <w:r w:rsidR="004C7199">
        <w:t>设计</w:t>
      </w:r>
      <w:r w:rsidR="004C7199" w:rsidRPr="00EC6C94">
        <w:t>，</w:t>
      </w:r>
      <w:r w:rsidR="004C7199" w:rsidRPr="00EC6C94">
        <w:t>5000</w:t>
      </w:r>
      <w:r w:rsidR="004C7199" w:rsidRPr="00EC6C94">
        <w:t>年一遇</w:t>
      </w:r>
      <w:proofErr w:type="gramStart"/>
      <w:r w:rsidR="004C7199">
        <w:rPr>
          <w:rFonts w:hint="eastAsia"/>
        </w:rPr>
        <w:t>（</w:t>
      </w:r>
      <w:proofErr w:type="gramEnd"/>
      <w:r w:rsidR="004C7199">
        <w:rPr>
          <w:rFonts w:hint="eastAsia"/>
        </w:rPr>
        <w:t>P</w:t>
      </w:r>
      <w:r w:rsidR="004C7199">
        <w:t>=</w:t>
      </w:r>
      <w:r w:rsidR="004C7199">
        <w:rPr>
          <w:rFonts w:hint="eastAsia"/>
        </w:rPr>
        <w:t>0.</w:t>
      </w:r>
      <w:r w:rsidR="004C7199">
        <w:t>0</w:t>
      </w:r>
      <w:r w:rsidR="004C7199">
        <w:rPr>
          <w:rFonts w:hint="eastAsia"/>
        </w:rPr>
        <w:t>2</w:t>
      </w:r>
      <w:r w:rsidR="004C7199">
        <w:t>%</w:t>
      </w:r>
      <w:r w:rsidR="004C7199">
        <w:rPr>
          <w:rFonts w:hint="eastAsia"/>
        </w:rPr>
        <w:t>）进行校核</w:t>
      </w:r>
      <w:r w:rsidR="004C7199" w:rsidRPr="00EC6C94">
        <w:t>。</w:t>
      </w:r>
      <w:r w:rsidR="004C7199" w:rsidRPr="00FF3B67">
        <w:t>水库正常蓄水位</w:t>
      </w:r>
      <w:r w:rsidR="004C7199" w:rsidRPr="00FF3B67">
        <w:t>301.04m</w:t>
      </w:r>
      <w:r w:rsidR="004C7199" w:rsidRPr="00FF3B67">
        <w:t>（</w:t>
      </w:r>
      <w:r w:rsidR="004C7199" w:rsidRPr="00FF3B67">
        <w:t>1985</w:t>
      </w:r>
      <w:r w:rsidR="004C7199" w:rsidRPr="00FF3B67">
        <w:t>国家高程基准，下同），相应库容</w:t>
      </w:r>
      <w:r w:rsidR="004C7199" w:rsidRPr="00FF3B67">
        <w:t>875</w:t>
      </w:r>
      <w:r w:rsidR="004C7199" w:rsidRPr="00FF3B67">
        <w:t>万</w:t>
      </w:r>
      <w:r w:rsidR="004C7199" w:rsidRPr="00FF3B67">
        <w:t>m</w:t>
      </w:r>
      <w:r w:rsidR="004C7199" w:rsidRPr="00FF3B67">
        <w:rPr>
          <w:vertAlign w:val="superscript"/>
        </w:rPr>
        <w:t>3</w:t>
      </w:r>
      <w:r w:rsidR="004C7199">
        <w:rPr>
          <w:rFonts w:hint="eastAsia"/>
        </w:rPr>
        <w:t>；</w:t>
      </w:r>
      <w:r w:rsidR="004C7199" w:rsidRPr="00FF3B67">
        <w:t>设计洪水位为</w:t>
      </w:r>
      <w:r w:rsidR="004C7199" w:rsidRPr="00FF3B67">
        <w:t>303.54m</w:t>
      </w:r>
      <w:r w:rsidR="004C7199" w:rsidRPr="00FF3B67">
        <w:t>，相应库容</w:t>
      </w:r>
      <w:r w:rsidR="004C7199" w:rsidRPr="00FF3B67">
        <w:t>1031</w:t>
      </w:r>
      <w:r w:rsidR="004C7199" w:rsidRPr="00FF3B67">
        <w:t>万</w:t>
      </w:r>
      <w:r w:rsidR="004C7199" w:rsidRPr="00FF3B67">
        <w:t>m</w:t>
      </w:r>
      <w:r w:rsidR="004C7199" w:rsidRPr="00FF3B67">
        <w:rPr>
          <w:vertAlign w:val="superscript"/>
        </w:rPr>
        <w:t>3</w:t>
      </w:r>
      <w:r w:rsidR="004C7199" w:rsidRPr="00FF3B67">
        <w:t>，相应下泄流量</w:t>
      </w:r>
      <w:r w:rsidR="004C7199" w:rsidRPr="00FF3B67">
        <w:t>425m</w:t>
      </w:r>
      <w:r w:rsidR="004C7199" w:rsidRPr="00FF3B67">
        <w:rPr>
          <w:vertAlign w:val="superscript"/>
        </w:rPr>
        <w:t>3</w:t>
      </w:r>
      <w:r w:rsidR="004C7199" w:rsidRPr="00FF3B67">
        <w:t>/s</w:t>
      </w:r>
      <w:r w:rsidR="004C7199">
        <w:rPr>
          <w:rFonts w:hint="eastAsia"/>
        </w:rPr>
        <w:t>；</w:t>
      </w:r>
      <w:r w:rsidR="004C7199" w:rsidRPr="00FF3B67">
        <w:t>校核洪水位</w:t>
      </w:r>
      <w:r w:rsidR="004C7199" w:rsidRPr="00FF3B67">
        <w:t>304.91m</w:t>
      </w:r>
      <w:r w:rsidR="004C7199" w:rsidRPr="00FF3B67">
        <w:t>，相应库容</w:t>
      </w:r>
      <w:r w:rsidR="004C7199" w:rsidRPr="00FF3B67">
        <w:t>1116</w:t>
      </w:r>
      <w:r w:rsidR="004C7199" w:rsidRPr="00FF3B67">
        <w:t>万</w:t>
      </w:r>
      <w:r w:rsidR="004C7199" w:rsidRPr="00FF3B67">
        <w:t>m</w:t>
      </w:r>
      <w:r w:rsidR="004C7199" w:rsidRPr="00FF3B67">
        <w:rPr>
          <w:vertAlign w:val="superscript"/>
        </w:rPr>
        <w:t>3</w:t>
      </w:r>
      <w:r w:rsidR="004C7199" w:rsidRPr="00FF3B67">
        <w:t>，相应下泄流量</w:t>
      </w:r>
      <w:r w:rsidR="004C7199" w:rsidRPr="00FF3B67">
        <w:t>864m</w:t>
      </w:r>
      <w:r w:rsidR="004C7199" w:rsidRPr="00FF3B67">
        <w:rPr>
          <w:vertAlign w:val="superscript"/>
        </w:rPr>
        <w:t>3</w:t>
      </w:r>
      <w:r w:rsidR="004C7199" w:rsidRPr="00FF3B67">
        <w:t>/s</w:t>
      </w:r>
      <w:r w:rsidRPr="00EB5CC1">
        <w:t>。</w:t>
      </w:r>
    </w:p>
    <w:p w:rsidR="003168D8" w:rsidRPr="00EB5CC1" w:rsidRDefault="003168D8" w:rsidP="003168D8">
      <w:pPr>
        <w:ind w:firstLineChars="200" w:firstLine="480"/>
        <w:contextualSpacing/>
        <w:jc w:val="left"/>
      </w:pPr>
      <w:r w:rsidRPr="00EB5CC1">
        <w:t>1</w:t>
      </w:r>
      <w:r w:rsidRPr="00EB5CC1">
        <w:t>、主坝</w:t>
      </w:r>
    </w:p>
    <w:p w:rsidR="003168D8" w:rsidRPr="00EB5CC1" w:rsidRDefault="003168D8" w:rsidP="003168D8">
      <w:pPr>
        <w:ind w:firstLineChars="200" w:firstLine="480"/>
        <w:contextualSpacing/>
        <w:jc w:val="left"/>
      </w:pPr>
      <w:r w:rsidRPr="00EB5CC1">
        <w:t>主坝分为左非溢流坝段、溢流坝段、</w:t>
      </w:r>
      <w:proofErr w:type="gramStart"/>
      <w:r w:rsidRPr="00EB5CC1">
        <w:t>右非溢流坝</w:t>
      </w:r>
      <w:proofErr w:type="gramEnd"/>
      <w:r w:rsidRPr="00EB5CC1">
        <w:t>段。坝顶长度</w:t>
      </w:r>
      <w:r w:rsidRPr="00EB5CC1">
        <w:t>120m</w:t>
      </w:r>
      <w:r w:rsidRPr="00EB5CC1">
        <w:t>，其中溢流坝段长度为</w:t>
      </w:r>
      <w:r w:rsidRPr="00EB5CC1">
        <w:t>50m</w:t>
      </w:r>
      <w:r w:rsidRPr="00EB5CC1">
        <w:t>。</w:t>
      </w:r>
      <w:proofErr w:type="gramStart"/>
      <w:r w:rsidRPr="00EB5CC1">
        <w:t>溢流坝段顶高程</w:t>
      </w:r>
      <w:proofErr w:type="gramEnd"/>
      <w:r w:rsidRPr="00EB5CC1">
        <w:t>为</w:t>
      </w:r>
      <w:r w:rsidRPr="00EB5CC1">
        <w:t>301.04m</w:t>
      </w:r>
      <w:r w:rsidRPr="00EB5CC1">
        <w:t>，最大坝高为</w:t>
      </w:r>
      <w:r w:rsidRPr="00EB5CC1">
        <w:t>38m</w:t>
      </w:r>
      <w:r w:rsidRPr="00EB5CC1">
        <w:t>，左右非</w:t>
      </w:r>
      <w:proofErr w:type="gramStart"/>
      <w:r w:rsidRPr="00EB5CC1">
        <w:t>溢流坝段顶高程</w:t>
      </w:r>
      <w:proofErr w:type="gramEnd"/>
      <w:r w:rsidRPr="00EB5CC1">
        <w:t>为</w:t>
      </w:r>
      <w:r w:rsidRPr="00EB5CC1">
        <w:t>305.04m</w:t>
      </w:r>
      <w:r w:rsidRPr="00EB5CC1">
        <w:t>，最大坝高为</w:t>
      </w:r>
      <w:r w:rsidRPr="00EB5CC1">
        <w:t>42m</w:t>
      </w:r>
      <w:r w:rsidRPr="00EB5CC1">
        <w:t>。左非溢流坝段和溢流坝段为</w:t>
      </w:r>
      <w:r w:rsidRPr="00EB5CC1">
        <w:t>80</w:t>
      </w:r>
      <w:r w:rsidRPr="00EB5CC1">
        <w:t>号砂浆砌石重力坝。</w:t>
      </w:r>
      <w:proofErr w:type="gramStart"/>
      <w:r w:rsidRPr="00EB5CC1">
        <w:t>右非溢流坝</w:t>
      </w:r>
      <w:proofErr w:type="gramEnd"/>
      <w:r w:rsidRPr="00EB5CC1">
        <w:t>段为上游侧</w:t>
      </w:r>
      <w:r w:rsidRPr="00EB5CC1">
        <w:t>80</w:t>
      </w:r>
      <w:r w:rsidRPr="00EB5CC1">
        <w:t>号砂浆砌石和下游侧干</w:t>
      </w:r>
      <w:proofErr w:type="gramStart"/>
      <w:r w:rsidRPr="00EB5CC1">
        <w:t>砌块石</w:t>
      </w:r>
      <w:proofErr w:type="gramEnd"/>
      <w:r w:rsidRPr="00EB5CC1">
        <w:t>混合重力坝。溢流坝段和非溢流坝段上游均设</w:t>
      </w:r>
      <w:r w:rsidRPr="00EB5CC1">
        <w:t>150</w:t>
      </w:r>
      <w:r w:rsidRPr="00EB5CC1">
        <w:t>号</w:t>
      </w:r>
      <w:r w:rsidRPr="00EB5CC1">
        <w:t>0.6~1.5m</w:t>
      </w:r>
      <w:r w:rsidRPr="00EB5CC1">
        <w:t>厚混凝土面板防渗，后又增设了</w:t>
      </w:r>
      <w:r w:rsidRPr="00EB5CC1">
        <w:t>5cm</w:t>
      </w:r>
      <w:r w:rsidRPr="00EB5CC1">
        <w:t>厚高频振捣钢丝网水泥面板。</w:t>
      </w:r>
    </w:p>
    <w:p w:rsidR="003168D8" w:rsidRPr="00EB5CC1" w:rsidRDefault="003168D8" w:rsidP="003168D8">
      <w:pPr>
        <w:ind w:firstLineChars="200" w:firstLine="480"/>
        <w:contextualSpacing/>
        <w:jc w:val="left"/>
      </w:pPr>
      <w:r w:rsidRPr="00EB5CC1">
        <w:t>2</w:t>
      </w:r>
      <w:r w:rsidRPr="00EB5CC1">
        <w:t>、副坝</w:t>
      </w:r>
    </w:p>
    <w:p w:rsidR="003168D8" w:rsidRPr="00EB5CC1" w:rsidRDefault="003168D8" w:rsidP="003168D8">
      <w:pPr>
        <w:ind w:firstLineChars="200" w:firstLine="480"/>
        <w:contextualSpacing/>
        <w:jc w:val="left"/>
      </w:pPr>
      <w:r w:rsidRPr="00EB5CC1">
        <w:t>副坝位于主坝右侧</w:t>
      </w:r>
      <w:r w:rsidRPr="00EB5CC1">
        <w:t>40m</w:t>
      </w:r>
      <w:r w:rsidRPr="00EB5CC1">
        <w:t>处，为均质土坝，坝顶高程为</w:t>
      </w:r>
      <w:r w:rsidRPr="00EB5CC1">
        <w:t>306.27m</w:t>
      </w:r>
      <w:r w:rsidRPr="00EB5CC1">
        <w:t>，最大坝高为</w:t>
      </w:r>
      <w:r w:rsidRPr="00EB5CC1">
        <w:t>6.00m</w:t>
      </w:r>
      <w:r w:rsidRPr="00EB5CC1">
        <w:t>，上下游坝坡及坝顶均设干</w:t>
      </w:r>
      <w:proofErr w:type="gramStart"/>
      <w:r w:rsidRPr="00EB5CC1">
        <w:t>砌块石</w:t>
      </w:r>
      <w:proofErr w:type="gramEnd"/>
      <w:r w:rsidRPr="00EB5CC1">
        <w:t>衬护。上游坝坡加厚至</w:t>
      </w:r>
      <w:r w:rsidRPr="00EB5CC1">
        <w:t>1:2.5</w:t>
      </w:r>
      <w:r w:rsidRPr="00EB5CC1">
        <w:t>，设</w:t>
      </w:r>
      <w:r w:rsidRPr="00EB5CC1">
        <w:t>12cm</w:t>
      </w:r>
      <w:r w:rsidRPr="00EB5CC1">
        <w:t>厚浆砌</w:t>
      </w:r>
      <w:r w:rsidRPr="00EB5CC1">
        <w:t>C25</w:t>
      </w:r>
      <w:r w:rsidRPr="00EB5CC1">
        <w:t>混凝土预制块，并设</w:t>
      </w:r>
      <w:r w:rsidRPr="00EB5CC1">
        <w:t>30cm</w:t>
      </w:r>
      <w:proofErr w:type="gramStart"/>
      <w:r w:rsidRPr="00EB5CC1">
        <w:t>厚砂卵石</w:t>
      </w:r>
      <w:proofErr w:type="gramEnd"/>
      <w:r w:rsidRPr="00EB5CC1">
        <w:t>反滤，设排水管。</w:t>
      </w:r>
      <w:r w:rsidR="004C7199">
        <w:rPr>
          <w:rFonts w:hint="eastAsia"/>
        </w:rPr>
        <w:t>下游坝坡</w:t>
      </w:r>
      <w:r w:rsidR="004C7199">
        <w:rPr>
          <w:rFonts w:hint="eastAsia"/>
        </w:rPr>
        <w:t>1</w:t>
      </w:r>
      <w:r w:rsidR="004C7199">
        <w:rPr>
          <w:rFonts w:hint="eastAsia"/>
        </w:rPr>
        <w:t>：</w:t>
      </w:r>
      <w:r w:rsidR="004C7199">
        <w:rPr>
          <w:rFonts w:hint="eastAsia"/>
        </w:rPr>
        <w:t>2.5</w:t>
      </w:r>
      <w:r w:rsidR="004C7199">
        <w:rPr>
          <w:rFonts w:hint="eastAsia"/>
        </w:rPr>
        <w:t>，</w:t>
      </w:r>
      <w:proofErr w:type="gramStart"/>
      <w:r w:rsidRPr="00EB5CC1">
        <w:t>坝脚设排水</w:t>
      </w:r>
      <w:proofErr w:type="gramEnd"/>
      <w:r w:rsidRPr="00EB5CC1">
        <w:t>棱体。</w:t>
      </w:r>
    </w:p>
    <w:p w:rsidR="003168D8" w:rsidRPr="00EB5CC1" w:rsidRDefault="003168D8" w:rsidP="003168D8">
      <w:pPr>
        <w:ind w:firstLineChars="200" w:firstLine="480"/>
        <w:contextualSpacing/>
        <w:jc w:val="left"/>
      </w:pPr>
      <w:r w:rsidRPr="00EB5CC1">
        <w:t>3</w:t>
      </w:r>
      <w:r w:rsidRPr="00EB5CC1">
        <w:t>、溢洪道</w:t>
      </w:r>
    </w:p>
    <w:p w:rsidR="00B83765" w:rsidRPr="00EB5CC1" w:rsidRDefault="007111C1" w:rsidP="00B83765">
      <w:pPr>
        <w:pStyle w:val="af2"/>
        <w:ind w:firstLine="480"/>
      </w:pPr>
      <w:r>
        <w:rPr>
          <w:rFonts w:hint="eastAsia"/>
        </w:rPr>
        <w:lastRenderedPageBreak/>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B83765" w:rsidRPr="00EB5CC1">
        <w:t>溢流坝段溢流头部为</w:t>
      </w:r>
      <w:r w:rsidR="00B83765" w:rsidRPr="00EB5CC1">
        <w:t>150</w:t>
      </w:r>
      <w:r w:rsidR="00B83765" w:rsidRPr="00EB5CC1">
        <w:t>号（</w:t>
      </w:r>
      <w:r w:rsidR="00B83765" w:rsidRPr="00EB5CC1">
        <w:t>C13</w:t>
      </w:r>
      <w:r w:rsidR="00B83765" w:rsidRPr="00EB5CC1">
        <w:t>）钢筋混凝土，直线段为水泥砂浆砌条石，反弧段</w:t>
      </w:r>
      <w:proofErr w:type="gramStart"/>
      <w:r w:rsidR="00B83765" w:rsidRPr="00EB5CC1">
        <w:t>及挑流鼻坎为</w:t>
      </w:r>
      <w:proofErr w:type="gramEnd"/>
      <w:r w:rsidR="00B83765" w:rsidRPr="00EB5CC1">
        <w:t>150</w:t>
      </w:r>
      <w:r w:rsidR="00B83765" w:rsidRPr="00EB5CC1">
        <w:t>号（</w:t>
      </w:r>
      <w:r w:rsidR="00B83765" w:rsidRPr="00EB5CC1">
        <w:t>C13</w:t>
      </w:r>
      <w:r w:rsidR="00B83765" w:rsidRPr="00EB5CC1">
        <w:t>）钢筋混凝土，表层配置直径</w:t>
      </w:r>
      <w:r w:rsidR="00B83765" w:rsidRPr="00EB5CC1">
        <w:t>6mm</w:t>
      </w:r>
      <w:r w:rsidR="00B83765" w:rsidRPr="00EB5CC1">
        <w:t>钢筋网。消能设施</w:t>
      </w:r>
      <w:proofErr w:type="gramStart"/>
      <w:r w:rsidR="00B83765" w:rsidRPr="00EB5CC1">
        <w:t>为挑流消能</w:t>
      </w:r>
      <w:proofErr w:type="gramEnd"/>
      <w:r w:rsidR="00B83765" w:rsidRPr="00EB5CC1">
        <w:t>。加固后反弧段</w:t>
      </w:r>
      <w:proofErr w:type="gramStart"/>
      <w:r w:rsidR="00B83765" w:rsidRPr="00EB5CC1">
        <w:t>及挑流鼻坎为</w:t>
      </w:r>
      <w:proofErr w:type="gramEnd"/>
      <w:r w:rsidR="00B83765" w:rsidRPr="00EB5CC1">
        <w:t>C25</w:t>
      </w:r>
      <w:r w:rsidR="00B83765" w:rsidRPr="00EB5CC1">
        <w:t>钢筋混凝土。</w:t>
      </w:r>
    </w:p>
    <w:p w:rsidR="003168D8" w:rsidRPr="00EB5CC1" w:rsidRDefault="003168D8" w:rsidP="003168D8">
      <w:pPr>
        <w:ind w:firstLineChars="200" w:firstLine="480"/>
        <w:contextualSpacing/>
        <w:jc w:val="left"/>
      </w:pPr>
      <w:r w:rsidRPr="00EB5CC1">
        <w:t>4</w:t>
      </w:r>
      <w:r w:rsidRPr="00EB5CC1">
        <w:t>、非常溢洪道</w:t>
      </w:r>
    </w:p>
    <w:p w:rsidR="007111C1" w:rsidRPr="00CB6EBA" w:rsidRDefault="007111C1" w:rsidP="007111C1">
      <w:pPr>
        <w:pStyle w:val="af6"/>
      </w:pPr>
      <w:r w:rsidRPr="00CB6EBA">
        <w:t>非常溢洪道位于副坝右侧</w:t>
      </w:r>
      <w:r w:rsidRPr="00CB6EBA">
        <w:t>43.0m</w:t>
      </w:r>
      <w:r w:rsidRPr="00CB6EBA">
        <w:t>处，</w:t>
      </w:r>
      <w:r>
        <w:rPr>
          <w:rFonts w:hint="eastAsia"/>
        </w:rPr>
        <w:t>原</w:t>
      </w:r>
      <w:r>
        <w:t>为自溃坝</w:t>
      </w:r>
      <w:proofErr w:type="gramStart"/>
      <w:r>
        <w:t>式侧堰溢洪道</w:t>
      </w:r>
      <w:proofErr w:type="gramEnd"/>
      <w:r>
        <w:t>，溢流堰</w:t>
      </w:r>
      <w:proofErr w:type="gramStart"/>
      <w:r>
        <w:t>堰型为宽顶堰</w:t>
      </w:r>
      <w:proofErr w:type="gramEnd"/>
      <w:r>
        <w:t>，堰顶高程</w:t>
      </w:r>
      <w:r w:rsidRPr="00CB6EBA">
        <w:t>301.54m</w:t>
      </w:r>
      <w:r>
        <w:t>，</w:t>
      </w:r>
      <w:proofErr w:type="gramStart"/>
      <w:r>
        <w:t>堰宽</w:t>
      </w:r>
      <w:proofErr w:type="gramEnd"/>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rsidR="003168D8" w:rsidRPr="00EB5CC1" w:rsidRDefault="003168D8" w:rsidP="003168D8">
      <w:pPr>
        <w:ind w:firstLineChars="200" w:firstLine="480"/>
        <w:contextualSpacing/>
        <w:jc w:val="left"/>
      </w:pPr>
      <w:r w:rsidRPr="00EB5CC1">
        <w:t>5</w:t>
      </w:r>
      <w:r w:rsidRPr="00EB5CC1">
        <w:t>、灌溉发电输水隧洞</w:t>
      </w:r>
    </w:p>
    <w:p w:rsidR="003168D8" w:rsidRPr="00EB5CC1" w:rsidRDefault="003168D8" w:rsidP="003168D8">
      <w:pPr>
        <w:ind w:firstLineChars="200" w:firstLine="480"/>
        <w:contextualSpacing/>
        <w:jc w:val="left"/>
      </w:pPr>
      <w:r w:rsidRPr="00EB5CC1">
        <w:t>灌溉发电输水隧洞位于主坝左坝头山体。最大发电引水流量为</w:t>
      </w:r>
      <w:r w:rsidRPr="00EB5CC1">
        <w:t>3.16m</w:t>
      </w:r>
      <w:r w:rsidRPr="00EB5CC1">
        <w:rPr>
          <w:vertAlign w:val="superscript"/>
        </w:rPr>
        <w:t>3</w:t>
      </w:r>
      <w:r w:rsidRPr="00EB5CC1">
        <w:t>/s</w:t>
      </w:r>
      <w:r w:rsidRPr="00EB5CC1">
        <w:t>，隧洞进口段为城门洞型断面，断面尺寸为</w:t>
      </w:r>
      <w:r w:rsidRPr="00EB5CC1">
        <w:t>1.2m×1.8m</w:t>
      </w:r>
      <w:r w:rsidRPr="00EB5CC1">
        <w:t>，其余段为圆形断面，衬砌后直径</w:t>
      </w:r>
      <w:r w:rsidRPr="00EB5CC1">
        <w:t>1.5m</w:t>
      </w:r>
      <w:r w:rsidRPr="00EB5CC1">
        <w:t>，隧洞总长度为</w:t>
      </w:r>
      <w:r w:rsidRPr="00EB5CC1">
        <w:t>111m</w:t>
      </w:r>
      <w:r w:rsidRPr="00EB5CC1">
        <w:t>，进口底高程为</w:t>
      </w:r>
      <w:r w:rsidRPr="00EB5CC1">
        <w:t>271.56m</w:t>
      </w:r>
      <w:r w:rsidRPr="00EB5CC1">
        <w:t>。</w:t>
      </w:r>
    </w:p>
    <w:p w:rsidR="003168D8" w:rsidRPr="00EB5CC1" w:rsidRDefault="003168D8" w:rsidP="003168D8">
      <w:pPr>
        <w:ind w:firstLineChars="200" w:firstLine="480"/>
        <w:contextualSpacing/>
        <w:jc w:val="left"/>
      </w:pPr>
      <w:r w:rsidRPr="00EB5CC1">
        <w:t>6</w:t>
      </w:r>
      <w:r w:rsidRPr="00EB5CC1">
        <w:t>、放空洞</w:t>
      </w:r>
    </w:p>
    <w:p w:rsidR="0055707B" w:rsidRPr="00EB5CC1" w:rsidRDefault="003168D8" w:rsidP="003168D8">
      <w:pPr>
        <w:ind w:firstLineChars="200" w:firstLine="480"/>
        <w:contextualSpacing/>
        <w:jc w:val="left"/>
        <w:sectPr w:rsidR="0055707B" w:rsidRPr="00EB5CC1" w:rsidSect="004A1645">
          <w:pgSz w:w="11906" w:h="16838" w:code="9"/>
          <w:pgMar w:top="1440" w:right="1797" w:bottom="1440" w:left="1797" w:header="794" w:footer="737" w:gutter="0"/>
          <w:pgNumType w:start="1"/>
          <w:cols w:space="425"/>
          <w:docGrid w:type="linesAndChars" w:linePitch="326"/>
        </w:sectPr>
      </w:pPr>
      <w:r w:rsidRPr="00EB5CC1">
        <w:t>放空洞设置在溢流坝段，进水口中心线高程为</w:t>
      </w:r>
      <w:r w:rsidRPr="00EB5CC1">
        <w:t>266.19m</w:t>
      </w:r>
      <w:r w:rsidRPr="00EB5CC1">
        <w:t>，直径为</w:t>
      </w:r>
      <w:r w:rsidRPr="00EB5CC1">
        <w:t>0.8m</w:t>
      </w:r>
      <w:r w:rsidRPr="00EB5CC1">
        <w:t>，排架式启闭机平台高程为</w:t>
      </w:r>
      <w:r w:rsidRPr="00EB5CC1">
        <w:t>273.91m</w:t>
      </w:r>
      <w:r w:rsidRPr="00EB5CC1">
        <w:t>，设手动螺杆式启闭机。</w:t>
      </w:r>
    </w:p>
    <w:p w:rsidR="003334E0" w:rsidRPr="00EB5CC1" w:rsidRDefault="003168D8">
      <w:pPr>
        <w:pStyle w:val="1"/>
        <w:snapToGrid w:val="0"/>
        <w:spacing w:before="163" w:after="163" w:line="240" w:lineRule="auto"/>
        <w:rPr>
          <w:szCs w:val="32"/>
        </w:rPr>
      </w:pPr>
      <w:bookmarkStart w:id="14" w:name="_Toc116986970"/>
      <w:bookmarkStart w:id="15" w:name="_Toc493683819"/>
      <w:bookmarkStart w:id="16" w:name="_Toc511491085"/>
      <w:bookmarkStart w:id="17" w:name="_Toc511843563"/>
      <w:bookmarkStart w:id="18" w:name="_Toc512420271"/>
      <w:bookmarkEnd w:id="13"/>
      <w:r w:rsidRPr="00EB5CC1">
        <w:rPr>
          <w:szCs w:val="32"/>
        </w:rPr>
        <w:lastRenderedPageBreak/>
        <w:t>2</w:t>
      </w:r>
      <w:r w:rsidR="00E70A96">
        <w:rPr>
          <w:szCs w:val="32"/>
        </w:rPr>
        <w:t xml:space="preserve"> </w:t>
      </w:r>
      <w:r w:rsidR="001B4DEA" w:rsidRPr="00EB5CC1">
        <w:rPr>
          <w:szCs w:val="32"/>
        </w:rPr>
        <w:t>主</w:t>
      </w:r>
      <w:r w:rsidR="00256EA5" w:rsidRPr="00EB5CC1">
        <w:rPr>
          <w:szCs w:val="32"/>
        </w:rPr>
        <w:t>坝</w:t>
      </w:r>
      <w:bookmarkEnd w:id="14"/>
      <w:r w:rsidR="00FE7CF5" w:rsidRPr="00EB5CC1">
        <w:rPr>
          <w:szCs w:val="32"/>
        </w:rPr>
        <w:t>渗流</w:t>
      </w:r>
      <w:r w:rsidR="00905F80" w:rsidRPr="00EB5CC1">
        <w:rPr>
          <w:szCs w:val="32"/>
        </w:rPr>
        <w:t>安全评价</w:t>
      </w:r>
      <w:bookmarkEnd w:id="15"/>
      <w:bookmarkEnd w:id="16"/>
      <w:bookmarkEnd w:id="17"/>
      <w:bookmarkEnd w:id="18"/>
    </w:p>
    <w:p w:rsidR="00905F80" w:rsidRDefault="00905F80" w:rsidP="00905F80">
      <w:pPr>
        <w:pStyle w:val="2"/>
        <w:spacing w:before="163" w:after="163" w:line="240" w:lineRule="auto"/>
        <w:rPr>
          <w:rFonts w:hint="eastAsia"/>
          <w:szCs w:val="30"/>
        </w:rPr>
      </w:pPr>
      <w:bookmarkStart w:id="19" w:name="_Toc493683820"/>
      <w:bookmarkStart w:id="20" w:name="_Toc511491086"/>
      <w:bookmarkStart w:id="21" w:name="_Toc511843564"/>
      <w:bookmarkStart w:id="22" w:name="_Toc512420272"/>
      <w:r w:rsidRPr="00EB5CC1">
        <w:rPr>
          <w:szCs w:val="30"/>
        </w:rPr>
        <w:t xml:space="preserve">2.1 </w:t>
      </w:r>
      <w:r w:rsidR="00126278" w:rsidRPr="00EB5CC1">
        <w:rPr>
          <w:szCs w:val="30"/>
        </w:rPr>
        <w:t>坝基</w:t>
      </w:r>
      <w:r w:rsidR="008110F1">
        <w:rPr>
          <w:rFonts w:hint="eastAsia"/>
          <w:szCs w:val="30"/>
        </w:rPr>
        <w:t>防渗处理</w:t>
      </w:r>
      <w:r w:rsidRPr="00EB5CC1">
        <w:rPr>
          <w:szCs w:val="30"/>
        </w:rPr>
        <w:t>评价</w:t>
      </w:r>
      <w:bookmarkEnd w:id="19"/>
      <w:bookmarkEnd w:id="20"/>
      <w:bookmarkEnd w:id="21"/>
      <w:bookmarkEnd w:id="22"/>
    </w:p>
    <w:p w:rsidR="007B3C98" w:rsidRDefault="007B3C98" w:rsidP="007B3C98">
      <w:pPr>
        <w:pStyle w:val="3"/>
        <w:spacing w:before="163"/>
        <w:rPr>
          <w:rFonts w:hint="eastAsia"/>
        </w:rPr>
      </w:pPr>
      <w:r>
        <w:rPr>
          <w:rFonts w:hint="eastAsia"/>
        </w:rPr>
        <w:t>2.1.1</w:t>
      </w:r>
      <w:r>
        <w:rPr>
          <w:rFonts w:hint="eastAsia"/>
        </w:rPr>
        <w:t>工程地质条件</w:t>
      </w:r>
    </w:p>
    <w:p w:rsidR="007B3C98" w:rsidRPr="007B3C98" w:rsidRDefault="007B3C98" w:rsidP="007B3C98">
      <w:pPr>
        <w:ind w:firstLineChars="200" w:firstLine="480"/>
      </w:pPr>
      <w:r w:rsidRPr="007B3C98">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Pr="007B3C98">
        <w:rPr>
          <w:rStyle w:val="12"/>
          <w:rFonts w:eastAsia="宋体"/>
        </w:rPr>
        <w:t>基稳定。</w:t>
      </w:r>
    </w:p>
    <w:p w:rsidR="000E35F3" w:rsidRDefault="00905F80" w:rsidP="00861644">
      <w:pPr>
        <w:pStyle w:val="3"/>
        <w:spacing w:before="163"/>
        <w:rPr>
          <w:ins w:id="23" w:author="王凯" w:date="2018-04-27T10:48:00Z"/>
          <w:rFonts w:hint="eastAsia"/>
          <w:sz w:val="24"/>
        </w:rPr>
      </w:pPr>
      <w:bookmarkStart w:id="24" w:name="_Toc493683821"/>
      <w:r w:rsidRPr="00EB5CC1">
        <w:t>2.1.</w:t>
      </w:r>
      <w:r w:rsidR="007B3C98">
        <w:rPr>
          <w:rFonts w:hint="eastAsia"/>
        </w:rPr>
        <w:t>2</w:t>
      </w:r>
      <w:ins w:id="25" w:author="王凯" w:date="2018-04-27T14:23:00Z">
        <w:r w:rsidR="00861644">
          <w:rPr>
            <w:rFonts w:hint="eastAsia"/>
            <w:sz w:val="24"/>
          </w:rPr>
          <w:t>主坝帷幕灌浆</w:t>
        </w:r>
      </w:ins>
      <w:del w:id="26" w:author="王凯" w:date="2018-04-27T14:23:00Z">
        <w:r w:rsidR="00626015" w:rsidRPr="00EB5CC1" w:rsidDel="00861644">
          <w:rPr>
            <w:sz w:val="24"/>
          </w:rPr>
          <w:delText>灌浆帷幕</w:delText>
        </w:r>
      </w:del>
      <w:bookmarkEnd w:id="24"/>
    </w:p>
    <w:p w:rsidR="00903E12" w:rsidRPr="00903E12" w:rsidRDefault="00903E12" w:rsidP="00903E12">
      <w:pPr>
        <w:ind w:firstLineChars="200" w:firstLine="480"/>
        <w:pPrChange w:id="27" w:author="王凯" w:date="2018-04-27T10:48:00Z">
          <w:pPr>
            <w:pStyle w:val="3"/>
            <w:spacing w:before="163"/>
          </w:pPr>
        </w:pPrChange>
      </w:pPr>
      <w:ins w:id="28" w:author="王凯" w:date="2018-04-27T10:51:00Z">
        <w:r>
          <w:rPr>
            <w:rFonts w:hint="eastAsia"/>
          </w:rPr>
          <w:t>1</w:t>
        </w:r>
        <w:r>
          <w:rPr>
            <w:rFonts w:hint="eastAsia"/>
          </w:rPr>
          <w:t>、</w:t>
        </w:r>
      </w:ins>
      <w:ins w:id="29" w:author="王凯" w:date="2018-04-27T10:50:00Z">
        <w:r w:rsidRPr="00903E12">
          <w:rPr>
            <w:rFonts w:hint="eastAsia"/>
          </w:rPr>
          <w:t>坝基于</w:t>
        </w:r>
        <w:r w:rsidRPr="00903E12">
          <w:rPr>
            <w:rFonts w:hint="eastAsia"/>
          </w:rPr>
          <w:t>1973</w:t>
        </w:r>
        <w:r w:rsidRPr="00903E12">
          <w:rPr>
            <w:rFonts w:hint="eastAsia"/>
          </w:rPr>
          <w:t>年进行帷幕灌浆防渗处理，中间段布置一排帷幕孔，两坝肩布置两排帷幕孔，孔距</w:t>
        </w:r>
        <w:r w:rsidRPr="00903E12">
          <w:rPr>
            <w:rFonts w:hint="eastAsia"/>
          </w:rPr>
          <w:t>1.5m</w:t>
        </w:r>
        <w:r w:rsidRPr="00903E12">
          <w:rPr>
            <w:rFonts w:hint="eastAsia"/>
          </w:rPr>
          <w:t>，帷幕深度一般</w:t>
        </w:r>
        <w:r w:rsidRPr="00903E12">
          <w:rPr>
            <w:rFonts w:hint="eastAsia"/>
          </w:rPr>
          <w:t>20m</w:t>
        </w:r>
        <w:r w:rsidRPr="00903E12">
          <w:rPr>
            <w:rFonts w:hint="eastAsia"/>
          </w:rPr>
          <w:t>。坝</w:t>
        </w:r>
        <w:proofErr w:type="gramStart"/>
        <w:r w:rsidRPr="00903E12">
          <w:rPr>
            <w:rFonts w:hint="eastAsia"/>
          </w:rPr>
          <w:t>趾</w:t>
        </w:r>
        <w:proofErr w:type="gramEnd"/>
        <w:r w:rsidRPr="00903E12">
          <w:rPr>
            <w:rFonts w:hint="eastAsia"/>
          </w:rPr>
          <w:t>处进行固结灌浆，三排孔，孔距</w:t>
        </w:r>
        <w:r w:rsidRPr="00903E12">
          <w:rPr>
            <w:rFonts w:hint="eastAsia"/>
          </w:rPr>
          <w:t>1.5~2.0m</w:t>
        </w:r>
        <w:r w:rsidRPr="00903E12">
          <w:rPr>
            <w:rFonts w:hint="eastAsia"/>
          </w:rPr>
          <w:t>，排距</w:t>
        </w:r>
        <w:r w:rsidRPr="00903E12">
          <w:rPr>
            <w:rFonts w:hint="eastAsia"/>
          </w:rPr>
          <w:t>6m</w:t>
        </w:r>
        <w:r w:rsidRPr="00903E12">
          <w:rPr>
            <w:rFonts w:hint="eastAsia"/>
          </w:rPr>
          <w:t>，深度</w:t>
        </w:r>
        <w:r w:rsidRPr="00903E12">
          <w:rPr>
            <w:rFonts w:hint="eastAsia"/>
          </w:rPr>
          <w:t>5m</w:t>
        </w:r>
        <w:r w:rsidRPr="00903E12">
          <w:rPr>
            <w:rFonts w:hint="eastAsia"/>
          </w:rPr>
          <w:t>。灌浆后，经压水试验，左坝段坝基表层</w:t>
        </w:r>
        <w:r w:rsidRPr="00903E12">
          <w:rPr>
            <w:rFonts w:hint="eastAsia"/>
          </w:rPr>
          <w:t>4.5~9.0m</w:t>
        </w:r>
        <w:r w:rsidRPr="00903E12">
          <w:rPr>
            <w:rFonts w:hint="eastAsia"/>
          </w:rPr>
          <w:t>内岩体</w:t>
        </w:r>
        <w:proofErr w:type="gramStart"/>
        <w:r w:rsidRPr="00903E12">
          <w:rPr>
            <w:rFonts w:hint="eastAsia"/>
          </w:rPr>
          <w:t>透水率</w:t>
        </w:r>
        <w:proofErr w:type="gramEnd"/>
        <w:r w:rsidRPr="00903E12">
          <w:rPr>
            <w:rFonts w:hint="eastAsia"/>
          </w:rPr>
          <w:t>为</w:t>
        </w:r>
        <w:r w:rsidRPr="00903E12">
          <w:rPr>
            <w:rFonts w:hint="eastAsia"/>
          </w:rPr>
          <w:t>7.63~13.6Lu</w:t>
        </w:r>
        <w:r w:rsidRPr="00903E12">
          <w:rPr>
            <w:rFonts w:hint="eastAsia"/>
          </w:rPr>
          <w:t>，大于</w:t>
        </w:r>
        <w:r w:rsidRPr="00903E12">
          <w:rPr>
            <w:rFonts w:hint="eastAsia"/>
          </w:rPr>
          <w:t>5Lu</w:t>
        </w:r>
        <w:r w:rsidRPr="00903E12">
          <w:rPr>
            <w:rFonts w:hint="eastAsia"/>
          </w:rPr>
          <w:t>，不满足规范要求；右坝段坝基岩体</w:t>
        </w:r>
        <w:proofErr w:type="gramStart"/>
        <w:r w:rsidRPr="00903E12">
          <w:rPr>
            <w:rFonts w:hint="eastAsia"/>
          </w:rPr>
          <w:t>透水率</w:t>
        </w:r>
        <w:proofErr w:type="gramEnd"/>
        <w:r w:rsidRPr="00903E12">
          <w:rPr>
            <w:rFonts w:hint="eastAsia"/>
          </w:rPr>
          <w:t>小于</w:t>
        </w:r>
        <w:r w:rsidRPr="00903E12">
          <w:rPr>
            <w:rFonts w:hint="eastAsia"/>
          </w:rPr>
          <w:t>5Lu</w:t>
        </w:r>
        <w:r w:rsidRPr="00903E12">
          <w:rPr>
            <w:rFonts w:hint="eastAsia"/>
          </w:rPr>
          <w:t>，满足规范要求。</w:t>
        </w:r>
      </w:ins>
    </w:p>
    <w:p w:rsidR="00861644" w:rsidRDefault="00903E12" w:rsidP="00903E12">
      <w:pPr>
        <w:ind w:firstLineChars="200" w:firstLine="480"/>
        <w:contextualSpacing/>
        <w:rPr>
          <w:ins w:id="30" w:author="王凯" w:date="2018-04-27T14:24:00Z"/>
          <w:rFonts w:hint="eastAsia"/>
        </w:rPr>
        <w:pPrChange w:id="31" w:author="王凯" w:date="2018-04-27T10:51:00Z">
          <w:pPr>
            <w:ind w:firstLine="480"/>
            <w:contextualSpacing/>
          </w:pPr>
        </w:pPrChange>
      </w:pPr>
      <w:ins w:id="32" w:author="王凯" w:date="2018-04-27T10:51:00Z">
        <w:r>
          <w:rPr>
            <w:rFonts w:hint="eastAsia"/>
          </w:rPr>
          <w:t>2</w:t>
        </w:r>
        <w:r>
          <w:rPr>
            <w:rFonts w:hint="eastAsia"/>
          </w:rPr>
          <w:t>、</w:t>
        </w:r>
      </w:ins>
      <w:r w:rsidR="00A14602" w:rsidRPr="00EB5CC1">
        <w:t>2006</w:t>
      </w:r>
      <w:r w:rsidR="00A14602" w:rsidRPr="00EB5CC1">
        <w:t>年除险加固，</w:t>
      </w:r>
      <w:ins w:id="33" w:author="王凯" w:date="2018-04-27T14:24:00Z">
        <w:r w:rsidR="00861644">
          <w:rPr>
            <w:rFonts w:hint="eastAsia"/>
          </w:rPr>
          <w:t>进行主坝帷幕灌浆，主坝廊道内从</w:t>
        </w:r>
        <w:r w:rsidR="00861644">
          <w:rPr>
            <w:rFonts w:hint="eastAsia"/>
          </w:rPr>
          <w:t>16#~35#</w:t>
        </w:r>
        <w:r w:rsidR="00861644">
          <w:rPr>
            <w:rFonts w:hint="eastAsia"/>
          </w:rPr>
          <w:t>，共</w:t>
        </w:r>
        <w:r w:rsidR="00861644">
          <w:rPr>
            <w:rFonts w:hint="eastAsia"/>
          </w:rPr>
          <w:t>20</w:t>
        </w:r>
        <w:r w:rsidR="00861644">
          <w:rPr>
            <w:rFonts w:hint="eastAsia"/>
          </w:rPr>
          <w:t>孔；左非溢流坝段从</w:t>
        </w:r>
        <w:r w:rsidR="00861644">
          <w:rPr>
            <w:rFonts w:hint="eastAsia"/>
          </w:rPr>
          <w:t>1#~15#</w:t>
        </w:r>
        <w:r w:rsidR="00861644">
          <w:rPr>
            <w:rFonts w:hint="eastAsia"/>
          </w:rPr>
          <w:t>，共</w:t>
        </w:r>
        <w:r w:rsidR="00861644">
          <w:rPr>
            <w:rFonts w:hint="eastAsia"/>
          </w:rPr>
          <w:t>15</w:t>
        </w:r>
        <w:r w:rsidR="00861644">
          <w:rPr>
            <w:rFonts w:hint="eastAsia"/>
          </w:rPr>
          <w:t>孔；</w:t>
        </w:r>
        <w:proofErr w:type="gramStart"/>
        <w:r w:rsidR="00861644">
          <w:rPr>
            <w:rFonts w:hint="eastAsia"/>
          </w:rPr>
          <w:t>右非溢流坝</w:t>
        </w:r>
        <w:proofErr w:type="gramEnd"/>
        <w:r w:rsidR="00861644">
          <w:rPr>
            <w:rFonts w:hint="eastAsia"/>
          </w:rPr>
          <w:t>段从</w:t>
        </w:r>
        <w:r w:rsidR="00861644">
          <w:rPr>
            <w:rFonts w:hint="eastAsia"/>
          </w:rPr>
          <w:t>3</w:t>
        </w:r>
      </w:ins>
      <w:ins w:id="34" w:author="王凯" w:date="2018-04-27T14:25:00Z">
        <w:r w:rsidR="00861644">
          <w:rPr>
            <w:rFonts w:hint="eastAsia"/>
          </w:rPr>
          <w:t>6#~53#</w:t>
        </w:r>
        <w:r w:rsidR="00861644">
          <w:rPr>
            <w:rFonts w:hint="eastAsia"/>
          </w:rPr>
          <w:t>，共</w:t>
        </w:r>
        <w:r w:rsidR="00861644">
          <w:rPr>
            <w:rFonts w:hint="eastAsia"/>
          </w:rPr>
          <w:t>18</w:t>
        </w:r>
        <w:r w:rsidR="00861644">
          <w:rPr>
            <w:rFonts w:hint="eastAsia"/>
          </w:rPr>
          <w:t>孔。</w:t>
        </w:r>
      </w:ins>
    </w:p>
    <w:p w:rsidR="00A14602" w:rsidRPr="00EB5CC1" w:rsidRDefault="00A14602" w:rsidP="00903E12">
      <w:pPr>
        <w:ind w:firstLineChars="200" w:firstLine="480"/>
        <w:contextualSpacing/>
        <w:pPrChange w:id="35" w:author="王凯" w:date="2018-04-27T10:51:00Z">
          <w:pPr>
            <w:ind w:firstLine="480"/>
            <w:contextualSpacing/>
          </w:pPr>
        </w:pPrChange>
      </w:pPr>
      <w:r w:rsidRPr="00EB5CC1">
        <w:t>在坝基上游设防渗帷幕，伸入相对不透水层</w:t>
      </w:r>
      <w:r w:rsidRPr="00EB5CC1">
        <w:t>5m</w:t>
      </w:r>
      <w:r w:rsidRPr="00EB5CC1">
        <w:t>，左右坝肩延伸至相对不透水层与正常水位相交处。沿坝轴线设一排防渗帷幕，帷幕向上游偏</w:t>
      </w:r>
      <w:r w:rsidRPr="00EB5CC1">
        <w:t>3.3°</w:t>
      </w:r>
      <w:r w:rsidRPr="00EB5CC1">
        <w:t>，帷幕孔距为</w:t>
      </w:r>
      <w:r w:rsidRPr="00EB5CC1">
        <w:t>2.5m</w:t>
      </w:r>
      <w:r w:rsidRPr="00EB5CC1">
        <w:t>，灌浆压力</w:t>
      </w:r>
      <w:r w:rsidRPr="00EB5CC1">
        <w:t>1.0MPa</w:t>
      </w:r>
      <w:r w:rsidRPr="00EB5CC1">
        <w:t>，帷幕灌浆孔布置满足规范要求。帷幕</w:t>
      </w:r>
      <w:del w:id="36" w:author="王凯" w:date="2018-04-27T10:46:00Z">
        <w:r w:rsidRPr="00EB5CC1" w:rsidDel="00903E12">
          <w:delText>和充填</w:delText>
        </w:r>
      </w:del>
      <w:r w:rsidRPr="00EB5CC1">
        <w:t>灌浆质量检查孔压水和注浆试验成果见表</w:t>
      </w:r>
      <w:r w:rsidRPr="00EB5CC1">
        <w:t>2.1-1</w:t>
      </w:r>
      <w:r w:rsidRPr="00EB5CC1">
        <w:t>。</w:t>
      </w:r>
    </w:p>
    <w:p w:rsidR="00A14602" w:rsidRPr="00EB5CC1" w:rsidRDefault="00A14602" w:rsidP="009853A3">
      <w:pPr>
        <w:pStyle w:val="af"/>
      </w:pPr>
      <w:r w:rsidRPr="00EB5CC1">
        <w:t>表</w:t>
      </w:r>
      <w:r w:rsidRPr="00EB5CC1">
        <w:t xml:space="preserve">2.1-1 </w:t>
      </w:r>
      <w:r w:rsidRPr="00EB5CC1">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A14602" w:rsidRPr="00EB5CC1" w:rsidTr="00465467">
        <w:trPr>
          <w:trHeight w:val="340"/>
          <w:jc w:val="center"/>
        </w:trPr>
        <w:tc>
          <w:tcPr>
            <w:tcW w:w="875" w:type="pct"/>
            <w:vMerge w:val="restart"/>
            <w:shd w:val="clear" w:color="auto" w:fill="auto"/>
            <w:vAlign w:val="center"/>
          </w:tcPr>
          <w:p w:rsidR="00A14602" w:rsidRPr="00EB5CC1" w:rsidRDefault="00A14602" w:rsidP="00FC1386">
            <w:pPr>
              <w:pStyle w:val="af4"/>
            </w:pPr>
            <w:proofErr w:type="gramStart"/>
            <w:r w:rsidRPr="00EB5CC1">
              <w:rPr>
                <w:rFonts w:ascii="宋体" w:eastAsia="宋体" w:hAnsi="宋体" w:cs="宋体" w:hint="eastAsia"/>
              </w:rPr>
              <w:t>孔号</w:t>
            </w:r>
            <w:proofErr w:type="gramEnd"/>
          </w:p>
        </w:tc>
        <w:tc>
          <w:tcPr>
            <w:tcW w:w="1282" w:type="pct"/>
            <w:vMerge w:val="restart"/>
            <w:shd w:val="clear" w:color="auto" w:fill="auto"/>
            <w:vAlign w:val="center"/>
          </w:tcPr>
          <w:p w:rsidR="00A14602" w:rsidRPr="00EB5CC1" w:rsidRDefault="00A14602" w:rsidP="00FC1386">
            <w:pPr>
              <w:pStyle w:val="af4"/>
            </w:pPr>
            <w:r w:rsidRPr="00EB5CC1">
              <w:rPr>
                <w:rFonts w:ascii="宋体" w:eastAsia="宋体" w:hAnsi="宋体" w:cs="宋体" w:hint="eastAsia"/>
              </w:rPr>
              <w:t>孔位桩号</w:t>
            </w:r>
          </w:p>
        </w:tc>
        <w:tc>
          <w:tcPr>
            <w:tcW w:w="2843" w:type="pct"/>
            <w:gridSpan w:val="3"/>
            <w:shd w:val="clear" w:color="auto" w:fill="auto"/>
            <w:vAlign w:val="center"/>
          </w:tcPr>
          <w:p w:rsidR="00A14602" w:rsidRPr="00EB5CC1" w:rsidRDefault="00A14602" w:rsidP="00FC1386">
            <w:pPr>
              <w:pStyle w:val="af4"/>
            </w:pPr>
            <w:r w:rsidRPr="00EB5CC1">
              <w:rPr>
                <w:rFonts w:ascii="宋体" w:eastAsia="宋体" w:hAnsi="宋体" w:cs="宋体" w:hint="eastAsia"/>
              </w:rPr>
              <w:t>透水率（</w:t>
            </w:r>
            <w:r w:rsidRPr="00EB5CC1">
              <w:t>Lu</w:t>
            </w:r>
            <w:r w:rsidRPr="00EB5CC1">
              <w:rPr>
                <w:rFonts w:ascii="宋体" w:eastAsia="宋体" w:hAnsi="宋体" w:cs="宋体" w:hint="eastAsia"/>
              </w:rPr>
              <w:t>）</w:t>
            </w:r>
          </w:p>
        </w:tc>
      </w:tr>
      <w:tr w:rsidR="00A14602" w:rsidRPr="00EB5CC1" w:rsidTr="00465467">
        <w:trPr>
          <w:trHeight w:val="340"/>
          <w:jc w:val="center"/>
        </w:trPr>
        <w:tc>
          <w:tcPr>
            <w:tcW w:w="875" w:type="pct"/>
            <w:vMerge/>
            <w:shd w:val="clear" w:color="auto" w:fill="auto"/>
            <w:vAlign w:val="center"/>
          </w:tcPr>
          <w:p w:rsidR="00A14602" w:rsidRPr="00EB5CC1" w:rsidRDefault="00A14602" w:rsidP="00FC1386">
            <w:pPr>
              <w:pStyle w:val="af4"/>
            </w:pPr>
          </w:p>
        </w:tc>
        <w:tc>
          <w:tcPr>
            <w:tcW w:w="1282" w:type="pct"/>
            <w:vMerge/>
            <w:shd w:val="clear" w:color="auto" w:fill="auto"/>
            <w:vAlign w:val="center"/>
          </w:tcPr>
          <w:p w:rsidR="00A14602" w:rsidRPr="00EB5CC1" w:rsidRDefault="00A14602" w:rsidP="00FC1386">
            <w:pPr>
              <w:pStyle w:val="af4"/>
            </w:pPr>
          </w:p>
        </w:tc>
        <w:tc>
          <w:tcPr>
            <w:tcW w:w="960" w:type="pct"/>
            <w:shd w:val="clear" w:color="auto" w:fill="auto"/>
            <w:vAlign w:val="center"/>
          </w:tcPr>
          <w:p w:rsidR="00A14602" w:rsidRPr="00EB5CC1" w:rsidRDefault="00A14602" w:rsidP="00FC1386">
            <w:pPr>
              <w:pStyle w:val="af4"/>
            </w:pPr>
            <w:r w:rsidRPr="00EB5CC1">
              <w:rPr>
                <w:rFonts w:ascii="宋体" w:eastAsia="宋体" w:hAnsi="宋体" w:cs="宋体" w:hint="eastAsia"/>
              </w:rPr>
              <w:t>第一段</w:t>
            </w:r>
          </w:p>
        </w:tc>
        <w:tc>
          <w:tcPr>
            <w:tcW w:w="987" w:type="pct"/>
            <w:shd w:val="clear" w:color="auto" w:fill="auto"/>
            <w:vAlign w:val="center"/>
          </w:tcPr>
          <w:p w:rsidR="00A14602" w:rsidRPr="00EB5CC1" w:rsidRDefault="00A14602" w:rsidP="00FC1386">
            <w:pPr>
              <w:pStyle w:val="af4"/>
            </w:pPr>
            <w:r w:rsidRPr="00EB5CC1">
              <w:rPr>
                <w:rFonts w:ascii="宋体" w:eastAsia="宋体" w:hAnsi="宋体" w:cs="宋体" w:hint="eastAsia"/>
              </w:rPr>
              <w:t>第二段</w:t>
            </w:r>
          </w:p>
        </w:tc>
        <w:tc>
          <w:tcPr>
            <w:tcW w:w="897" w:type="pct"/>
            <w:shd w:val="clear" w:color="auto" w:fill="auto"/>
            <w:vAlign w:val="center"/>
          </w:tcPr>
          <w:p w:rsidR="00A14602" w:rsidRPr="00EB5CC1" w:rsidRDefault="00A14602" w:rsidP="00FC1386">
            <w:pPr>
              <w:pStyle w:val="af4"/>
            </w:pPr>
            <w:r w:rsidRPr="00EB5CC1">
              <w:rPr>
                <w:rFonts w:ascii="宋体" w:eastAsia="宋体" w:hAnsi="宋体" w:cs="宋体" w:hint="eastAsia"/>
              </w:rPr>
              <w:t>第三段</w:t>
            </w: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1</w:t>
            </w:r>
          </w:p>
        </w:tc>
        <w:tc>
          <w:tcPr>
            <w:tcW w:w="1282" w:type="pct"/>
            <w:shd w:val="clear" w:color="auto" w:fill="auto"/>
            <w:vAlign w:val="center"/>
          </w:tcPr>
          <w:p w:rsidR="00A14602" w:rsidRPr="00EB5CC1" w:rsidRDefault="00A14602" w:rsidP="00FC1386">
            <w:pPr>
              <w:pStyle w:val="af4"/>
            </w:pPr>
            <w:r w:rsidRPr="00EB5CC1">
              <w:t>0+0.38</w:t>
            </w:r>
            <w:r w:rsidRPr="00EB5CC1">
              <w:rPr>
                <w:rFonts w:ascii="宋体" w:eastAsia="宋体" w:hAnsi="宋体" w:cs="宋体" w:hint="eastAsia"/>
              </w:rPr>
              <w:t>（</w:t>
            </w:r>
            <w:r w:rsidRPr="00EB5CC1">
              <w:t>3~4#</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0.47</w:t>
            </w:r>
          </w:p>
        </w:tc>
        <w:tc>
          <w:tcPr>
            <w:tcW w:w="987" w:type="pct"/>
            <w:shd w:val="clear" w:color="auto" w:fill="auto"/>
            <w:vAlign w:val="center"/>
          </w:tcPr>
          <w:p w:rsidR="00A14602" w:rsidRPr="00EB5CC1" w:rsidRDefault="00A14602" w:rsidP="00FC1386">
            <w:pPr>
              <w:pStyle w:val="af4"/>
            </w:pPr>
            <w:r w:rsidRPr="00EB5CC1">
              <w:t>0.53</w:t>
            </w:r>
          </w:p>
        </w:tc>
        <w:tc>
          <w:tcPr>
            <w:tcW w:w="897" w:type="pct"/>
            <w:shd w:val="clear" w:color="auto" w:fill="auto"/>
            <w:vAlign w:val="center"/>
          </w:tcPr>
          <w:p w:rsidR="00A14602" w:rsidRPr="00EB5CC1" w:rsidRDefault="00A14602" w:rsidP="00FC1386">
            <w:pPr>
              <w:pStyle w:val="af4"/>
            </w:pPr>
            <w:r w:rsidRPr="00EB5CC1">
              <w:t>0</w:t>
            </w: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2</w:t>
            </w:r>
          </w:p>
        </w:tc>
        <w:tc>
          <w:tcPr>
            <w:tcW w:w="1282" w:type="pct"/>
            <w:shd w:val="clear" w:color="auto" w:fill="auto"/>
            <w:vAlign w:val="center"/>
          </w:tcPr>
          <w:p w:rsidR="00A14602" w:rsidRPr="00EB5CC1" w:rsidRDefault="00A14602" w:rsidP="00FC1386">
            <w:pPr>
              <w:pStyle w:val="af4"/>
            </w:pPr>
            <w:r w:rsidRPr="00EB5CC1">
              <w:t>0+30.38</w:t>
            </w:r>
            <w:r w:rsidRPr="00EB5CC1">
              <w:rPr>
                <w:rFonts w:ascii="宋体" w:eastAsia="宋体" w:hAnsi="宋体" w:cs="宋体" w:hint="eastAsia"/>
              </w:rPr>
              <w:t>（</w:t>
            </w:r>
            <w:r w:rsidRPr="00EB5CC1">
              <w:t>15~16#</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0.43</w:t>
            </w:r>
          </w:p>
        </w:tc>
        <w:tc>
          <w:tcPr>
            <w:tcW w:w="987" w:type="pct"/>
            <w:shd w:val="clear" w:color="auto" w:fill="auto"/>
            <w:vAlign w:val="center"/>
          </w:tcPr>
          <w:p w:rsidR="00A14602" w:rsidRPr="00EB5CC1" w:rsidRDefault="00A14602" w:rsidP="00FC1386">
            <w:pPr>
              <w:pStyle w:val="af4"/>
            </w:pPr>
            <w:r w:rsidRPr="00EB5CC1">
              <w:t>0.006</w:t>
            </w:r>
          </w:p>
        </w:tc>
        <w:tc>
          <w:tcPr>
            <w:tcW w:w="897" w:type="pct"/>
            <w:shd w:val="clear" w:color="auto" w:fill="auto"/>
            <w:vAlign w:val="center"/>
          </w:tcPr>
          <w:p w:rsidR="00A14602" w:rsidRPr="00EB5CC1" w:rsidRDefault="00A14602" w:rsidP="00FC1386">
            <w:pPr>
              <w:pStyle w:val="af4"/>
              <w:rPr>
                <w:b/>
                <w:bCs/>
              </w:rPr>
            </w:pP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3</w:t>
            </w:r>
          </w:p>
        </w:tc>
        <w:tc>
          <w:tcPr>
            <w:tcW w:w="1282" w:type="pct"/>
            <w:shd w:val="clear" w:color="auto" w:fill="auto"/>
            <w:vAlign w:val="center"/>
          </w:tcPr>
          <w:p w:rsidR="00A14602" w:rsidRPr="00EB5CC1" w:rsidRDefault="00A14602" w:rsidP="00FC1386">
            <w:pPr>
              <w:pStyle w:val="af4"/>
            </w:pPr>
            <w:r w:rsidRPr="00EB5CC1">
              <w:t>0+45.38</w:t>
            </w:r>
            <w:r w:rsidRPr="00EB5CC1">
              <w:rPr>
                <w:rFonts w:ascii="宋体" w:eastAsia="宋体" w:hAnsi="宋体" w:cs="宋体" w:hint="eastAsia"/>
              </w:rPr>
              <w:t>（</w:t>
            </w:r>
            <w:r w:rsidRPr="00EB5CC1">
              <w:t>21~22#</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0.36</w:t>
            </w:r>
          </w:p>
        </w:tc>
        <w:tc>
          <w:tcPr>
            <w:tcW w:w="987" w:type="pct"/>
            <w:shd w:val="clear" w:color="auto" w:fill="auto"/>
            <w:vAlign w:val="center"/>
          </w:tcPr>
          <w:p w:rsidR="00A14602" w:rsidRPr="00EB5CC1" w:rsidRDefault="00A14602" w:rsidP="00FC1386">
            <w:pPr>
              <w:pStyle w:val="af4"/>
            </w:pPr>
            <w:r w:rsidRPr="00EB5CC1">
              <w:t>0.14</w:t>
            </w:r>
          </w:p>
        </w:tc>
        <w:tc>
          <w:tcPr>
            <w:tcW w:w="897" w:type="pct"/>
            <w:shd w:val="clear" w:color="auto" w:fill="auto"/>
            <w:vAlign w:val="center"/>
          </w:tcPr>
          <w:p w:rsidR="00A14602" w:rsidRPr="00EB5CC1" w:rsidRDefault="00A14602" w:rsidP="00FC1386">
            <w:pPr>
              <w:pStyle w:val="af4"/>
              <w:rPr>
                <w:b/>
                <w:bCs/>
              </w:rPr>
            </w:pPr>
          </w:p>
        </w:tc>
      </w:tr>
      <w:tr w:rsidR="00A14602" w:rsidRPr="00EB5CC1" w:rsidTr="00465467">
        <w:trPr>
          <w:trHeight w:val="340"/>
          <w:jc w:val="center"/>
        </w:trPr>
        <w:tc>
          <w:tcPr>
            <w:tcW w:w="875" w:type="pct"/>
            <w:shd w:val="clear" w:color="auto" w:fill="auto"/>
            <w:vAlign w:val="center"/>
          </w:tcPr>
          <w:p w:rsidR="00A14602" w:rsidRPr="00EB5CC1" w:rsidRDefault="00A14602" w:rsidP="00FC1386">
            <w:pPr>
              <w:pStyle w:val="af4"/>
            </w:pPr>
            <w:r w:rsidRPr="00EB5CC1">
              <w:rPr>
                <w:rFonts w:ascii="宋体" w:eastAsia="宋体" w:hAnsi="宋体" w:cs="宋体" w:hint="eastAsia"/>
              </w:rPr>
              <w:t>主检</w:t>
            </w:r>
            <w:r w:rsidRPr="00EB5CC1">
              <w:t>4</w:t>
            </w:r>
          </w:p>
        </w:tc>
        <w:tc>
          <w:tcPr>
            <w:tcW w:w="1282" w:type="pct"/>
            <w:shd w:val="clear" w:color="auto" w:fill="auto"/>
            <w:vAlign w:val="center"/>
          </w:tcPr>
          <w:p w:rsidR="00A14602" w:rsidRPr="00EB5CC1" w:rsidRDefault="00A14602" w:rsidP="00FC1386">
            <w:pPr>
              <w:pStyle w:val="af4"/>
            </w:pPr>
            <w:r w:rsidRPr="00EB5CC1">
              <w:t>0+65.38</w:t>
            </w:r>
            <w:r w:rsidRPr="00EB5CC1">
              <w:rPr>
                <w:rFonts w:ascii="宋体" w:eastAsia="宋体" w:hAnsi="宋体" w:cs="宋体" w:hint="eastAsia"/>
              </w:rPr>
              <w:t>（</w:t>
            </w:r>
            <w:r w:rsidRPr="00EB5CC1">
              <w:t>29~30#</w:t>
            </w:r>
            <w:r w:rsidRPr="00EB5CC1">
              <w:rPr>
                <w:rFonts w:ascii="宋体" w:eastAsia="宋体" w:hAnsi="宋体" w:cs="宋体" w:hint="eastAsia"/>
              </w:rPr>
              <w:t>）</w:t>
            </w:r>
          </w:p>
        </w:tc>
        <w:tc>
          <w:tcPr>
            <w:tcW w:w="960" w:type="pct"/>
            <w:shd w:val="clear" w:color="auto" w:fill="auto"/>
            <w:vAlign w:val="center"/>
          </w:tcPr>
          <w:p w:rsidR="00A14602" w:rsidRPr="00EB5CC1" w:rsidRDefault="00A14602" w:rsidP="00FC1386">
            <w:pPr>
              <w:pStyle w:val="af4"/>
            </w:pPr>
            <w:r w:rsidRPr="00EB5CC1">
              <w:t>0</w:t>
            </w:r>
          </w:p>
        </w:tc>
        <w:tc>
          <w:tcPr>
            <w:tcW w:w="987" w:type="pct"/>
            <w:shd w:val="clear" w:color="auto" w:fill="auto"/>
            <w:vAlign w:val="center"/>
          </w:tcPr>
          <w:p w:rsidR="00A14602" w:rsidRPr="00EB5CC1" w:rsidRDefault="00A14602" w:rsidP="00FC1386">
            <w:pPr>
              <w:pStyle w:val="af4"/>
            </w:pPr>
            <w:r w:rsidRPr="00EB5CC1">
              <w:t>0</w:t>
            </w:r>
          </w:p>
        </w:tc>
        <w:tc>
          <w:tcPr>
            <w:tcW w:w="897" w:type="pct"/>
            <w:shd w:val="clear" w:color="auto" w:fill="auto"/>
            <w:vAlign w:val="center"/>
          </w:tcPr>
          <w:p w:rsidR="00A14602" w:rsidRPr="00EB5CC1" w:rsidRDefault="00A14602" w:rsidP="00FC1386">
            <w:pPr>
              <w:pStyle w:val="af4"/>
            </w:pPr>
            <w:r w:rsidRPr="00EB5CC1">
              <w:t>0.495</w:t>
            </w:r>
          </w:p>
        </w:tc>
      </w:tr>
    </w:tbl>
    <w:p w:rsidR="00A14602" w:rsidRPr="00EB5CC1" w:rsidRDefault="00A14602" w:rsidP="00A14602">
      <w:pPr>
        <w:spacing w:beforeLines="100" w:before="326"/>
        <w:ind w:firstLine="480"/>
        <w:contextualSpacing/>
      </w:pPr>
      <w:r w:rsidRPr="00EB5CC1">
        <w:t>根据检查孔压水和注浆试验，《混凝土重力坝设计规范》（</w:t>
      </w:r>
      <w:r w:rsidRPr="00EB5CC1">
        <w:t>SL319-2005</w:t>
      </w:r>
      <w:r w:rsidRPr="00EB5CC1">
        <w:t>），</w:t>
      </w:r>
      <w:r w:rsidRPr="00EB5CC1">
        <w:t>“</w:t>
      </w:r>
      <w:r w:rsidRPr="00EB5CC1">
        <w:t>坝高在</w:t>
      </w:r>
      <w:r w:rsidRPr="00EB5CC1">
        <w:t>100m</w:t>
      </w:r>
      <w:r w:rsidRPr="00EB5CC1">
        <w:t>以下的重力坝帷幕排数可采用一排，帷幕孔距可为</w:t>
      </w:r>
      <w:r w:rsidRPr="00EB5CC1">
        <w:t>1.5~3m</w:t>
      </w:r>
      <w:r w:rsidRPr="00EB5CC1">
        <w:t>；坝高在</w:t>
      </w:r>
      <w:r w:rsidRPr="00EB5CC1">
        <w:lastRenderedPageBreak/>
        <w:t>50m</w:t>
      </w:r>
      <w:r w:rsidRPr="00EB5CC1">
        <w:t>以下的重力坝，相对隔水层的透水率应不大于</w:t>
      </w:r>
      <w:r w:rsidRPr="00EB5CC1">
        <w:t>5Lu”</w:t>
      </w:r>
      <w:r w:rsidRPr="00EB5CC1">
        <w:t>。因此</w:t>
      </w:r>
      <w:r w:rsidR="004D35EE" w:rsidRPr="00EB5CC1">
        <w:t>，茅岗水库坝基防渗帷幕布置满足规范要求，根据检查</w:t>
      </w:r>
      <w:proofErr w:type="gramStart"/>
      <w:r w:rsidR="004D35EE" w:rsidRPr="00EB5CC1">
        <w:t>孔检查</w:t>
      </w:r>
      <w:proofErr w:type="gramEnd"/>
      <w:r w:rsidR="004D35EE" w:rsidRPr="00EB5CC1">
        <w:t>成果，</w:t>
      </w:r>
      <w:r w:rsidRPr="00EB5CC1">
        <w:t>坝基</w:t>
      </w:r>
      <w:proofErr w:type="gramStart"/>
      <w:r w:rsidRPr="00EB5CC1">
        <w:t>透水率满足</w:t>
      </w:r>
      <w:proofErr w:type="gramEnd"/>
      <w:r w:rsidRPr="00EB5CC1">
        <w:t>规范要求。</w:t>
      </w:r>
    </w:p>
    <w:p w:rsidR="000E35F3" w:rsidRPr="00EB5CC1" w:rsidRDefault="000E35F3" w:rsidP="00905F80">
      <w:pPr>
        <w:pStyle w:val="3"/>
        <w:spacing w:before="163"/>
      </w:pPr>
      <w:bookmarkStart w:id="37" w:name="_Toc493683822"/>
      <w:r w:rsidRPr="00EB5CC1">
        <w:t>2</w:t>
      </w:r>
      <w:r w:rsidR="00905F80" w:rsidRPr="00EB5CC1">
        <w:t>.1.</w:t>
      </w:r>
      <w:r w:rsidR="007B3C98">
        <w:rPr>
          <w:rFonts w:hint="eastAsia"/>
        </w:rPr>
        <w:t>3</w:t>
      </w:r>
      <w:commentRangeStart w:id="38"/>
      <w:r w:rsidR="00626015" w:rsidRPr="00EB5CC1">
        <w:t>坝基</w:t>
      </w:r>
      <w:commentRangeEnd w:id="38"/>
      <w:r w:rsidR="000E3650">
        <w:rPr>
          <w:rStyle w:val="aa"/>
          <w:b w:val="0"/>
          <w:bCs w:val="0"/>
        </w:rPr>
        <w:commentReference w:id="38"/>
      </w:r>
      <w:r w:rsidR="00626015" w:rsidRPr="00EB5CC1">
        <w:t>排水孔</w:t>
      </w:r>
      <w:bookmarkEnd w:id="37"/>
    </w:p>
    <w:p w:rsidR="00A14602" w:rsidRDefault="00A14602" w:rsidP="007E38BD">
      <w:pPr>
        <w:ind w:firstLine="480"/>
        <w:contextualSpacing/>
        <w:rPr>
          <w:rFonts w:hint="eastAsia"/>
        </w:rPr>
      </w:pPr>
      <w:r w:rsidRPr="00EB5CC1">
        <w:t>为减少坝基扬压力，在坝基防渗帷幕下游（廊道内）设置</w:t>
      </w:r>
      <w:r w:rsidRPr="00EB5CC1">
        <w:t>17</w:t>
      </w:r>
      <w:r w:rsidRPr="00EB5CC1">
        <w:t>只排水孔，在施工期间采用手工</w:t>
      </w:r>
      <w:proofErr w:type="gramStart"/>
      <w:r w:rsidRPr="00EB5CC1">
        <w:t>炮杆造</w:t>
      </w:r>
      <w:proofErr w:type="gramEnd"/>
      <w:r w:rsidRPr="00EB5CC1">
        <w:t>孔，用无砂混凝土管与坝体廊道连接，渗流汇集在廊道排水沟，再由排水总管排出坝体。</w:t>
      </w:r>
      <w:r w:rsidR="00901BA4" w:rsidRPr="00EB5CC1">
        <w:t>由于</w:t>
      </w:r>
      <w:r w:rsidRPr="00EB5CC1">
        <w:t>本工程为浆</w:t>
      </w:r>
      <w:proofErr w:type="gramStart"/>
      <w:r w:rsidRPr="00EB5CC1">
        <w:t>砌块石</w:t>
      </w:r>
      <w:proofErr w:type="gramEnd"/>
      <w:r w:rsidRPr="00EB5CC1">
        <w:t>重力坝，坝体本身为透水体，坝基渗水大部分通过坝体排除，坝基排水孔大部分无水。</w:t>
      </w:r>
    </w:p>
    <w:p w:rsidR="000E3650" w:rsidRPr="00EB5CC1" w:rsidRDefault="000E3650" w:rsidP="000E3650">
      <w:pPr>
        <w:pStyle w:val="3"/>
        <w:spacing w:before="163"/>
        <w:rPr>
          <w:sz w:val="30"/>
          <w:szCs w:val="30"/>
        </w:rPr>
      </w:pPr>
      <w:r>
        <w:rPr>
          <w:sz w:val="30"/>
          <w:szCs w:val="30"/>
        </w:rPr>
        <w:t>2.</w:t>
      </w:r>
      <w:r>
        <w:rPr>
          <w:rFonts w:hint="eastAsia"/>
          <w:sz w:val="30"/>
          <w:szCs w:val="30"/>
        </w:rPr>
        <w:t>1</w:t>
      </w:r>
      <w:r>
        <w:rPr>
          <w:sz w:val="30"/>
          <w:szCs w:val="30"/>
        </w:rPr>
        <w:t>.4</w:t>
      </w:r>
      <w:r w:rsidRPr="00EB5CC1">
        <w:rPr>
          <w:sz w:val="30"/>
          <w:szCs w:val="30"/>
        </w:rPr>
        <w:t>现场检查及检测情况</w:t>
      </w:r>
    </w:p>
    <w:p w:rsidR="000E3650" w:rsidRPr="000E3650" w:rsidRDefault="000E3650" w:rsidP="000E3650">
      <w:pPr>
        <w:ind w:firstLineChars="200" w:firstLine="480"/>
        <w:contextualSpacing/>
        <w:jc w:val="left"/>
      </w:pPr>
      <w:del w:id="39" w:author="王凯" w:date="2018-04-27T13:33:00Z">
        <w:r w:rsidDel="00E9182F">
          <w:rPr>
            <w:rFonts w:hint="eastAsia"/>
          </w:rPr>
          <w:delText>1</w:delText>
        </w:r>
        <w:r w:rsidDel="00E9182F">
          <w:rPr>
            <w:rFonts w:hint="eastAsia"/>
          </w:rPr>
          <w:delText>、</w:delText>
        </w:r>
      </w:del>
      <w:ins w:id="40" w:author="王凯" w:date="2018-04-27T11:04:00Z">
        <w:r>
          <w:rPr>
            <w:rFonts w:hint="eastAsia"/>
          </w:rPr>
          <w:t>本次现场检查及检测，</w:t>
        </w:r>
      </w:ins>
      <w:ins w:id="41" w:author="王凯" w:date="2018-04-27T13:38:00Z">
        <w:r w:rsidR="00E9182F" w:rsidRPr="00FF3B67">
          <w:t>主坝右岸上游近坝岸坡表层多为风化颗粒、坡积层，局部</w:t>
        </w:r>
        <w:proofErr w:type="gramStart"/>
        <w:r w:rsidR="00E9182F" w:rsidRPr="00FF3B67">
          <w:t>与坝端</w:t>
        </w:r>
        <w:proofErr w:type="gramEnd"/>
        <w:r w:rsidR="00E9182F" w:rsidRPr="00FF3B67">
          <w:t>交界处岩石裸露，无滑坡等异常；主坝左岸上游近坝岸坡基岩裸露，岸坡</w:t>
        </w:r>
        <w:proofErr w:type="gramStart"/>
        <w:r w:rsidR="00E9182F" w:rsidRPr="00FF3B67">
          <w:t>与坝端</w:t>
        </w:r>
        <w:proofErr w:type="gramEnd"/>
        <w:r w:rsidR="00E9182F" w:rsidRPr="00FF3B67">
          <w:t>交接处岩体完整性较好，为中等风化岩质边坡，岸坡总体稳定。</w:t>
        </w:r>
      </w:ins>
      <w:ins w:id="42" w:author="王凯" w:date="2018-04-27T13:39:00Z">
        <w:r w:rsidR="00E9182F" w:rsidRPr="00FF3B67">
          <w:rPr>
            <w:szCs w:val="24"/>
          </w:rPr>
          <w:t>下游右岸坡植被茂盛，下游左岸坡交界处有块石护坡，坝体与下游两岸坡交接处无滑动、渗水迹象。坝脚基岩裸露、完整性较好</w:t>
        </w:r>
      </w:ins>
      <w:ins w:id="43" w:author="王凯" w:date="2018-04-27T13:40:00Z">
        <w:r w:rsidR="00E9182F">
          <w:rPr>
            <w:rFonts w:hint="eastAsia"/>
            <w:szCs w:val="24"/>
          </w:rPr>
          <w:t>。</w:t>
        </w:r>
      </w:ins>
    </w:p>
    <w:p w:rsidR="00D8402A" w:rsidRDefault="00BB587B" w:rsidP="00322E36">
      <w:pPr>
        <w:pStyle w:val="2"/>
        <w:spacing w:before="163" w:after="163"/>
        <w:rPr>
          <w:ins w:id="44" w:author="王凯" w:date="2018-04-27T13:52:00Z"/>
          <w:rFonts w:hint="eastAsia"/>
        </w:rPr>
      </w:pPr>
      <w:bookmarkStart w:id="45" w:name="_Toc116986976"/>
      <w:bookmarkStart w:id="46" w:name="_Toc493683825"/>
      <w:bookmarkStart w:id="47" w:name="_Toc511491087"/>
      <w:bookmarkStart w:id="48" w:name="_Toc511843565"/>
      <w:bookmarkStart w:id="49" w:name="_Toc512420273"/>
      <w:r w:rsidRPr="00EB5CC1">
        <w:t>2.2</w:t>
      </w:r>
      <w:r w:rsidR="00C629E3" w:rsidRPr="00EB5CC1">
        <w:t>坝体</w:t>
      </w:r>
      <w:r w:rsidR="00126278" w:rsidRPr="00EB5CC1">
        <w:t>渗流安全评价</w:t>
      </w:r>
      <w:bookmarkEnd w:id="45"/>
      <w:bookmarkEnd w:id="46"/>
      <w:bookmarkEnd w:id="47"/>
      <w:bookmarkEnd w:id="48"/>
      <w:bookmarkEnd w:id="49"/>
    </w:p>
    <w:p w:rsidR="00BB4ACC" w:rsidRPr="00EB5CC1" w:rsidRDefault="00BB4ACC" w:rsidP="00BB4ACC">
      <w:pPr>
        <w:pStyle w:val="3"/>
        <w:spacing w:before="163"/>
        <w:rPr>
          <w:moveTo w:id="50" w:author="王凯" w:date="2018-04-27T13:52:00Z"/>
        </w:rPr>
      </w:pPr>
      <w:moveToRangeStart w:id="51" w:author="王凯" w:date="2018-04-27T13:52:00Z" w:name="move512600468"/>
      <w:moveTo w:id="52" w:author="王凯" w:date="2018-04-27T13:52:00Z">
        <w:r w:rsidRPr="00EB5CC1">
          <w:t>2.2.</w:t>
        </w:r>
        <w:del w:id="53" w:author="王凯" w:date="2018-04-27T13:52:00Z">
          <w:r w:rsidRPr="00EB5CC1" w:rsidDel="00BB4ACC">
            <w:delText>2</w:delText>
          </w:r>
        </w:del>
      </w:moveTo>
      <w:ins w:id="54" w:author="王凯" w:date="2018-04-27T13:52:00Z">
        <w:r>
          <w:rPr>
            <w:rFonts w:hint="eastAsia"/>
          </w:rPr>
          <w:t>1</w:t>
        </w:r>
      </w:ins>
      <w:moveTo w:id="55" w:author="王凯" w:date="2018-04-27T13:52:00Z">
        <w:r w:rsidRPr="00EB5CC1">
          <w:t>上游防渗面板和高频振捣钢丝网水泥面板</w:t>
        </w:r>
      </w:moveTo>
    </w:p>
    <w:p w:rsidR="00BB4ACC" w:rsidRPr="00EB5CC1" w:rsidRDefault="00BB4ACC" w:rsidP="00BB4ACC">
      <w:pPr>
        <w:ind w:firstLine="480"/>
        <w:contextualSpacing/>
        <w:rPr>
          <w:moveTo w:id="56" w:author="王凯" w:date="2018-04-27T13:52:00Z"/>
        </w:rPr>
      </w:pPr>
      <w:moveTo w:id="57" w:author="王凯" w:date="2018-04-27T13:52:00Z">
        <w:r w:rsidRPr="00EB5CC1">
          <w:t>茅岗水库主坝防渗采用的是在坝体上游</w:t>
        </w:r>
        <w:proofErr w:type="gramStart"/>
        <w:r w:rsidRPr="00EB5CC1">
          <w:t>面设置</w:t>
        </w:r>
        <w:proofErr w:type="gramEnd"/>
        <w:r w:rsidRPr="00EB5CC1">
          <w:t>混凝土防渗面板，并在防渗面板外部</w:t>
        </w:r>
        <w:r w:rsidRPr="00EB5CC1">
          <w:rPr>
            <w:szCs w:val="24"/>
          </w:rPr>
          <w:t>做高频振捣钢丝网水泥面板</w:t>
        </w:r>
        <w:r w:rsidRPr="00EB5CC1">
          <w:t>。</w:t>
        </w:r>
      </w:moveTo>
    </w:p>
    <w:p w:rsidR="00BB4ACC" w:rsidRPr="00EB5CC1" w:rsidRDefault="00BB4ACC" w:rsidP="00BB4ACC">
      <w:pPr>
        <w:ind w:firstLine="480"/>
        <w:contextualSpacing/>
        <w:rPr>
          <w:moveTo w:id="58" w:author="王凯" w:date="2018-04-27T13:52:00Z"/>
        </w:rPr>
      </w:pPr>
      <w:moveTo w:id="59" w:author="王凯" w:date="2018-04-27T13:52:00Z">
        <w:r w:rsidRPr="00EB5CC1">
          <w:t>1</w:t>
        </w:r>
        <w:r w:rsidRPr="00EB5CC1">
          <w:t>、主坝坝体上游混凝土防渗面板厚度变化情况见表</w:t>
        </w:r>
        <w:r w:rsidRPr="00EB5CC1">
          <w:t>2.2-1</w:t>
        </w:r>
        <w:r w:rsidRPr="00EB5CC1">
          <w:t>。上游防渗面板厚度大于规范规定的防渗面板厚度为</w:t>
        </w:r>
        <w:r w:rsidRPr="00EB5CC1">
          <w:t>1</w:t>
        </w:r>
        <w:r w:rsidRPr="00EB5CC1">
          <w:t>／</w:t>
        </w:r>
        <w:r w:rsidRPr="00EB5CC1">
          <w:t>30</w:t>
        </w:r>
        <w:r w:rsidRPr="00EB5CC1">
          <w:t>～</w:t>
        </w:r>
        <w:r w:rsidRPr="00EB5CC1">
          <w:t>1</w:t>
        </w:r>
        <w:r w:rsidRPr="00EB5CC1">
          <w:t>／</w:t>
        </w:r>
        <w:r w:rsidRPr="00EB5CC1">
          <w:t>60</w:t>
        </w:r>
        <w:r w:rsidRPr="00EB5CC1">
          <w:t>的最大工作水头，顶部厚度为</w:t>
        </w:r>
        <w:r w:rsidRPr="00EB5CC1">
          <w:t>0.5m</w:t>
        </w:r>
        <w:r w:rsidRPr="00EB5CC1">
          <w:t>（</w:t>
        </w:r>
        <w:r w:rsidRPr="00EB5CC1">
          <w:t>≥0.3m</w:t>
        </w:r>
        <w:r w:rsidRPr="00EB5CC1">
          <w:t>）。</w:t>
        </w:r>
        <w:del w:id="60" w:author="王凯" w:date="2018-04-27T13:52:00Z">
          <w:r w:rsidRPr="00EB5CC1" w:rsidDel="00BB4ACC">
            <w:delText>故</w:delText>
          </w:r>
        </w:del>
        <w:r w:rsidRPr="00EB5CC1">
          <w:t>防渗面板厚</w:t>
        </w:r>
        <w:proofErr w:type="gramStart"/>
        <w:r w:rsidRPr="00EB5CC1">
          <w:t>度满足</w:t>
        </w:r>
        <w:proofErr w:type="gramEnd"/>
        <w:r w:rsidRPr="00EB5CC1">
          <w:t>《砌石坝设计规范》</w:t>
        </w:r>
        <w:r w:rsidRPr="00EB5CC1">
          <w:t>SL25-2006</w:t>
        </w:r>
        <w:r w:rsidRPr="00EB5CC1">
          <w:t>要求。</w:t>
        </w:r>
      </w:moveTo>
    </w:p>
    <w:p w:rsidR="00BB4ACC" w:rsidRPr="00EB5CC1" w:rsidRDefault="00BB4ACC" w:rsidP="00BB4ACC">
      <w:pPr>
        <w:pStyle w:val="af"/>
        <w:rPr>
          <w:moveTo w:id="61" w:author="王凯" w:date="2018-04-27T13:52:00Z"/>
        </w:rPr>
      </w:pPr>
      <w:moveTo w:id="62" w:author="王凯" w:date="2018-04-27T13:52:00Z">
        <w:r w:rsidRPr="00EB5CC1">
          <w:t>表</w:t>
        </w:r>
        <w:r w:rsidRPr="00EB5CC1">
          <w:t xml:space="preserve">2.2-1  </w:t>
        </w:r>
        <w:r w:rsidRPr="00EB5CC1">
          <w:t>上游防渗面板厚度变化表</w:t>
        </w:r>
      </w:moveTo>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BB4ACC" w:rsidRPr="00EB5CC1" w:rsidTr="00963DF4">
        <w:trPr>
          <w:trHeight w:val="340"/>
          <w:jc w:val="center"/>
        </w:trPr>
        <w:tc>
          <w:tcPr>
            <w:tcW w:w="1172" w:type="pct"/>
            <w:vAlign w:val="center"/>
          </w:tcPr>
          <w:p w:rsidR="00BB4ACC" w:rsidRPr="00EB5CC1" w:rsidRDefault="00BB4ACC" w:rsidP="00963DF4">
            <w:pPr>
              <w:pStyle w:val="af4"/>
              <w:rPr>
                <w:moveTo w:id="63" w:author="王凯" w:date="2018-04-27T13:52:00Z"/>
              </w:rPr>
            </w:pPr>
            <w:moveTo w:id="64" w:author="王凯" w:date="2018-04-27T13:52:00Z">
              <w:r w:rsidRPr="00EB5CC1">
                <w:rPr>
                  <w:rFonts w:ascii="宋体" w:eastAsia="宋体" w:hAnsi="宋体" w:cs="宋体" w:hint="eastAsia"/>
                </w:rPr>
                <w:t>坝体高程</w:t>
              </w:r>
              <w:r w:rsidRPr="00EB5CC1">
                <w:t>(m)</w:t>
              </w:r>
            </w:moveTo>
          </w:p>
        </w:tc>
        <w:tc>
          <w:tcPr>
            <w:tcW w:w="638" w:type="pct"/>
            <w:vAlign w:val="center"/>
          </w:tcPr>
          <w:p w:rsidR="00BB4ACC" w:rsidRPr="00EB5CC1" w:rsidRDefault="00BB4ACC" w:rsidP="00963DF4">
            <w:pPr>
              <w:pStyle w:val="af4"/>
              <w:rPr>
                <w:moveTo w:id="65" w:author="王凯" w:date="2018-04-27T13:52:00Z"/>
              </w:rPr>
            </w:pPr>
            <w:moveTo w:id="66" w:author="王凯" w:date="2018-04-27T13:52:00Z">
              <w:r w:rsidRPr="00EB5CC1">
                <w:t>267.35</w:t>
              </w:r>
            </w:moveTo>
          </w:p>
        </w:tc>
        <w:tc>
          <w:tcPr>
            <w:tcW w:w="638" w:type="pct"/>
            <w:vAlign w:val="center"/>
          </w:tcPr>
          <w:p w:rsidR="00BB4ACC" w:rsidRPr="00EB5CC1" w:rsidRDefault="00BB4ACC" w:rsidP="00963DF4">
            <w:pPr>
              <w:pStyle w:val="af4"/>
              <w:rPr>
                <w:moveTo w:id="67" w:author="王凯" w:date="2018-04-27T13:52:00Z"/>
              </w:rPr>
            </w:pPr>
            <w:moveTo w:id="68" w:author="王凯" w:date="2018-04-27T13:52:00Z">
              <w:r w:rsidRPr="00EB5CC1">
                <w:t>272.13</w:t>
              </w:r>
            </w:moveTo>
          </w:p>
        </w:tc>
        <w:tc>
          <w:tcPr>
            <w:tcW w:w="638" w:type="pct"/>
            <w:vAlign w:val="center"/>
          </w:tcPr>
          <w:p w:rsidR="00BB4ACC" w:rsidRPr="00EB5CC1" w:rsidRDefault="00BB4ACC" w:rsidP="00963DF4">
            <w:pPr>
              <w:pStyle w:val="af4"/>
              <w:rPr>
                <w:moveTo w:id="69" w:author="王凯" w:date="2018-04-27T13:52:00Z"/>
              </w:rPr>
            </w:pPr>
            <w:moveTo w:id="70" w:author="王凯" w:date="2018-04-27T13:52:00Z">
              <w:r w:rsidRPr="00EB5CC1">
                <w:t>280.13</w:t>
              </w:r>
            </w:moveTo>
          </w:p>
        </w:tc>
        <w:tc>
          <w:tcPr>
            <w:tcW w:w="638" w:type="pct"/>
            <w:vAlign w:val="center"/>
          </w:tcPr>
          <w:p w:rsidR="00BB4ACC" w:rsidRPr="00EB5CC1" w:rsidRDefault="00BB4ACC" w:rsidP="00963DF4">
            <w:pPr>
              <w:pStyle w:val="af4"/>
              <w:rPr>
                <w:moveTo w:id="71" w:author="王凯" w:date="2018-04-27T13:52:00Z"/>
              </w:rPr>
            </w:pPr>
            <w:moveTo w:id="72" w:author="王凯" w:date="2018-04-27T13:52:00Z">
              <w:r w:rsidRPr="00EB5CC1">
                <w:t>288.13</w:t>
              </w:r>
            </w:moveTo>
          </w:p>
        </w:tc>
        <w:tc>
          <w:tcPr>
            <w:tcW w:w="638" w:type="pct"/>
            <w:vAlign w:val="center"/>
          </w:tcPr>
          <w:p w:rsidR="00BB4ACC" w:rsidRPr="00EB5CC1" w:rsidRDefault="00BB4ACC" w:rsidP="00963DF4">
            <w:pPr>
              <w:pStyle w:val="af4"/>
              <w:rPr>
                <w:moveTo w:id="73" w:author="王凯" w:date="2018-04-27T13:52:00Z"/>
              </w:rPr>
            </w:pPr>
            <w:moveTo w:id="74" w:author="王凯" w:date="2018-04-27T13:52:00Z">
              <w:r w:rsidRPr="00EB5CC1">
                <w:t>296.13</w:t>
              </w:r>
            </w:moveTo>
          </w:p>
        </w:tc>
        <w:tc>
          <w:tcPr>
            <w:tcW w:w="638" w:type="pct"/>
            <w:vAlign w:val="center"/>
          </w:tcPr>
          <w:p w:rsidR="00BB4ACC" w:rsidRPr="00EB5CC1" w:rsidRDefault="00BB4ACC" w:rsidP="00963DF4">
            <w:pPr>
              <w:pStyle w:val="af4"/>
              <w:rPr>
                <w:moveTo w:id="75" w:author="王凯" w:date="2018-04-27T13:52:00Z"/>
              </w:rPr>
            </w:pPr>
            <w:moveTo w:id="76" w:author="王凯" w:date="2018-04-27T13:52:00Z">
              <w:r w:rsidRPr="00EB5CC1">
                <w:t>300.98</w:t>
              </w:r>
            </w:moveTo>
          </w:p>
        </w:tc>
      </w:tr>
      <w:tr w:rsidR="00BB4ACC" w:rsidRPr="00EB5CC1" w:rsidTr="00963DF4">
        <w:trPr>
          <w:trHeight w:val="340"/>
          <w:jc w:val="center"/>
        </w:trPr>
        <w:tc>
          <w:tcPr>
            <w:tcW w:w="1172" w:type="pct"/>
            <w:vAlign w:val="center"/>
          </w:tcPr>
          <w:p w:rsidR="00BB4ACC" w:rsidRPr="00EB5CC1" w:rsidRDefault="00BB4ACC" w:rsidP="00963DF4">
            <w:pPr>
              <w:pStyle w:val="af4"/>
              <w:rPr>
                <w:moveTo w:id="77" w:author="王凯" w:date="2018-04-27T13:52:00Z"/>
              </w:rPr>
            </w:pPr>
            <w:moveTo w:id="78" w:author="王凯" w:date="2018-04-27T13:52:00Z">
              <w:r w:rsidRPr="00EB5CC1">
                <w:rPr>
                  <w:rFonts w:ascii="宋体" w:eastAsia="宋体" w:hAnsi="宋体" w:cs="宋体" w:hint="eastAsia"/>
                </w:rPr>
                <w:t>面板厚度</w:t>
              </w:r>
              <w:r w:rsidRPr="00EB5CC1">
                <w:t>(m)</w:t>
              </w:r>
            </w:moveTo>
          </w:p>
        </w:tc>
        <w:tc>
          <w:tcPr>
            <w:tcW w:w="638" w:type="pct"/>
            <w:vAlign w:val="center"/>
          </w:tcPr>
          <w:p w:rsidR="00BB4ACC" w:rsidRPr="00EB5CC1" w:rsidRDefault="00BB4ACC" w:rsidP="00963DF4">
            <w:pPr>
              <w:pStyle w:val="af4"/>
              <w:rPr>
                <w:moveTo w:id="79" w:author="王凯" w:date="2018-04-27T13:52:00Z"/>
              </w:rPr>
            </w:pPr>
            <w:moveTo w:id="80" w:author="王凯" w:date="2018-04-27T13:52:00Z">
              <w:r w:rsidRPr="00EB5CC1">
                <w:t>1.5</w:t>
              </w:r>
            </w:moveTo>
          </w:p>
        </w:tc>
        <w:tc>
          <w:tcPr>
            <w:tcW w:w="638" w:type="pct"/>
            <w:vAlign w:val="center"/>
          </w:tcPr>
          <w:p w:rsidR="00BB4ACC" w:rsidRPr="00EB5CC1" w:rsidRDefault="00BB4ACC" w:rsidP="00963DF4">
            <w:pPr>
              <w:pStyle w:val="af4"/>
              <w:rPr>
                <w:moveTo w:id="81" w:author="王凯" w:date="2018-04-27T13:52:00Z"/>
              </w:rPr>
            </w:pPr>
            <w:moveTo w:id="82" w:author="王凯" w:date="2018-04-27T13:52:00Z">
              <w:r w:rsidRPr="00EB5CC1">
                <w:t>1.3</w:t>
              </w:r>
            </w:moveTo>
          </w:p>
        </w:tc>
        <w:tc>
          <w:tcPr>
            <w:tcW w:w="638" w:type="pct"/>
            <w:vAlign w:val="center"/>
          </w:tcPr>
          <w:p w:rsidR="00BB4ACC" w:rsidRPr="00EB5CC1" w:rsidRDefault="00BB4ACC" w:rsidP="00963DF4">
            <w:pPr>
              <w:pStyle w:val="af4"/>
              <w:rPr>
                <w:moveTo w:id="83" w:author="王凯" w:date="2018-04-27T13:52:00Z"/>
              </w:rPr>
            </w:pPr>
            <w:moveTo w:id="84" w:author="王凯" w:date="2018-04-27T13:52:00Z">
              <w:r w:rsidRPr="00EB5CC1">
                <w:t>1.1</w:t>
              </w:r>
            </w:moveTo>
          </w:p>
        </w:tc>
        <w:tc>
          <w:tcPr>
            <w:tcW w:w="638" w:type="pct"/>
            <w:vAlign w:val="center"/>
          </w:tcPr>
          <w:p w:rsidR="00BB4ACC" w:rsidRPr="00EB5CC1" w:rsidRDefault="00BB4ACC" w:rsidP="00963DF4">
            <w:pPr>
              <w:pStyle w:val="af4"/>
              <w:rPr>
                <w:moveTo w:id="85" w:author="王凯" w:date="2018-04-27T13:52:00Z"/>
              </w:rPr>
            </w:pPr>
            <w:moveTo w:id="86" w:author="王凯" w:date="2018-04-27T13:52:00Z">
              <w:r w:rsidRPr="00EB5CC1">
                <w:t>0.9</w:t>
              </w:r>
            </w:moveTo>
          </w:p>
        </w:tc>
        <w:tc>
          <w:tcPr>
            <w:tcW w:w="638" w:type="pct"/>
            <w:vAlign w:val="center"/>
          </w:tcPr>
          <w:p w:rsidR="00BB4ACC" w:rsidRPr="00EB5CC1" w:rsidRDefault="00BB4ACC" w:rsidP="00963DF4">
            <w:pPr>
              <w:pStyle w:val="af4"/>
              <w:rPr>
                <w:moveTo w:id="87" w:author="王凯" w:date="2018-04-27T13:52:00Z"/>
              </w:rPr>
            </w:pPr>
            <w:moveTo w:id="88" w:author="王凯" w:date="2018-04-27T13:52:00Z">
              <w:r w:rsidRPr="00EB5CC1">
                <w:t>0.7</w:t>
              </w:r>
            </w:moveTo>
          </w:p>
        </w:tc>
        <w:tc>
          <w:tcPr>
            <w:tcW w:w="638" w:type="pct"/>
            <w:vAlign w:val="center"/>
          </w:tcPr>
          <w:p w:rsidR="00BB4ACC" w:rsidRPr="00EB5CC1" w:rsidRDefault="00BB4ACC" w:rsidP="00963DF4">
            <w:pPr>
              <w:pStyle w:val="af4"/>
              <w:rPr>
                <w:moveTo w:id="89" w:author="王凯" w:date="2018-04-27T13:52:00Z"/>
              </w:rPr>
            </w:pPr>
            <w:moveTo w:id="90" w:author="王凯" w:date="2018-04-27T13:52:00Z">
              <w:r w:rsidRPr="00EB5CC1">
                <w:t>0.5</w:t>
              </w:r>
            </w:moveTo>
          </w:p>
        </w:tc>
      </w:tr>
      <w:tr w:rsidR="00BB4ACC" w:rsidRPr="00EB5CC1" w:rsidTr="00963DF4">
        <w:trPr>
          <w:trHeight w:val="340"/>
          <w:jc w:val="center"/>
        </w:trPr>
        <w:tc>
          <w:tcPr>
            <w:tcW w:w="1172" w:type="pct"/>
            <w:vAlign w:val="center"/>
          </w:tcPr>
          <w:p w:rsidR="00BB4ACC" w:rsidRPr="00EB5CC1" w:rsidRDefault="00BB4ACC" w:rsidP="00963DF4">
            <w:pPr>
              <w:pStyle w:val="af4"/>
              <w:rPr>
                <w:moveTo w:id="91" w:author="王凯" w:date="2018-04-27T13:52:00Z"/>
              </w:rPr>
            </w:pPr>
            <w:moveTo w:id="92" w:author="王凯" w:date="2018-04-27T13:52:00Z">
              <w:r w:rsidRPr="00EB5CC1">
                <w:rPr>
                  <w:rFonts w:ascii="宋体" w:eastAsia="宋体" w:hAnsi="宋体" w:cs="宋体" w:hint="eastAsia"/>
                </w:rPr>
                <w:t>最大水头（</w:t>
              </w:r>
              <w:r w:rsidRPr="00EB5CC1">
                <w:t>m</w:t>
              </w:r>
              <w:r w:rsidRPr="00EB5CC1">
                <w:rPr>
                  <w:rFonts w:ascii="宋体" w:eastAsia="宋体" w:hAnsi="宋体" w:cs="宋体" w:hint="eastAsia"/>
                </w:rPr>
                <w:t>）</w:t>
              </w:r>
            </w:moveTo>
          </w:p>
        </w:tc>
        <w:tc>
          <w:tcPr>
            <w:tcW w:w="638" w:type="pct"/>
            <w:vAlign w:val="center"/>
          </w:tcPr>
          <w:p w:rsidR="00BB4ACC" w:rsidRPr="00EB5CC1" w:rsidRDefault="00BB4ACC" w:rsidP="00963DF4">
            <w:pPr>
              <w:pStyle w:val="af4"/>
              <w:rPr>
                <w:moveTo w:id="93" w:author="王凯" w:date="2018-04-27T13:52:00Z"/>
              </w:rPr>
            </w:pPr>
            <w:moveTo w:id="94" w:author="王凯" w:date="2018-04-27T13:52:00Z">
              <w:r w:rsidRPr="00EB5CC1">
                <w:t>37.3</w:t>
              </w:r>
            </w:moveTo>
          </w:p>
        </w:tc>
        <w:tc>
          <w:tcPr>
            <w:tcW w:w="638" w:type="pct"/>
            <w:vAlign w:val="center"/>
          </w:tcPr>
          <w:p w:rsidR="00BB4ACC" w:rsidRPr="00EB5CC1" w:rsidRDefault="00BB4ACC" w:rsidP="00963DF4">
            <w:pPr>
              <w:pStyle w:val="af4"/>
              <w:rPr>
                <w:moveTo w:id="95" w:author="王凯" w:date="2018-04-27T13:52:00Z"/>
              </w:rPr>
            </w:pPr>
            <w:moveTo w:id="96" w:author="王凯" w:date="2018-04-27T13:52:00Z">
              <w:r w:rsidRPr="00EB5CC1">
                <w:t>32.52</w:t>
              </w:r>
            </w:moveTo>
          </w:p>
        </w:tc>
        <w:tc>
          <w:tcPr>
            <w:tcW w:w="638" w:type="pct"/>
            <w:vAlign w:val="center"/>
          </w:tcPr>
          <w:p w:rsidR="00BB4ACC" w:rsidRPr="00EB5CC1" w:rsidRDefault="00BB4ACC" w:rsidP="00963DF4">
            <w:pPr>
              <w:pStyle w:val="af4"/>
              <w:rPr>
                <w:moveTo w:id="97" w:author="王凯" w:date="2018-04-27T13:52:00Z"/>
              </w:rPr>
            </w:pPr>
            <w:moveTo w:id="98" w:author="王凯" w:date="2018-04-27T13:52:00Z">
              <w:r w:rsidRPr="00EB5CC1">
                <w:t>24.52</w:t>
              </w:r>
            </w:moveTo>
          </w:p>
        </w:tc>
        <w:tc>
          <w:tcPr>
            <w:tcW w:w="638" w:type="pct"/>
            <w:vAlign w:val="center"/>
          </w:tcPr>
          <w:p w:rsidR="00BB4ACC" w:rsidRPr="00EB5CC1" w:rsidRDefault="00BB4ACC" w:rsidP="00963DF4">
            <w:pPr>
              <w:pStyle w:val="af4"/>
              <w:rPr>
                <w:moveTo w:id="99" w:author="王凯" w:date="2018-04-27T13:52:00Z"/>
              </w:rPr>
            </w:pPr>
            <w:moveTo w:id="100" w:author="王凯" w:date="2018-04-27T13:52:00Z">
              <w:r w:rsidRPr="00EB5CC1">
                <w:t>16.52</w:t>
              </w:r>
            </w:moveTo>
          </w:p>
        </w:tc>
        <w:tc>
          <w:tcPr>
            <w:tcW w:w="638" w:type="pct"/>
            <w:vAlign w:val="center"/>
          </w:tcPr>
          <w:p w:rsidR="00BB4ACC" w:rsidRPr="00EB5CC1" w:rsidRDefault="00BB4ACC" w:rsidP="00963DF4">
            <w:pPr>
              <w:pStyle w:val="af4"/>
              <w:rPr>
                <w:moveTo w:id="101" w:author="王凯" w:date="2018-04-27T13:52:00Z"/>
              </w:rPr>
            </w:pPr>
            <w:moveTo w:id="102" w:author="王凯" w:date="2018-04-27T13:52:00Z">
              <w:r w:rsidRPr="00EB5CC1">
                <w:t>8.52</w:t>
              </w:r>
            </w:moveTo>
          </w:p>
        </w:tc>
        <w:tc>
          <w:tcPr>
            <w:tcW w:w="638" w:type="pct"/>
            <w:vAlign w:val="center"/>
          </w:tcPr>
          <w:p w:rsidR="00BB4ACC" w:rsidRPr="00EB5CC1" w:rsidRDefault="00BB4ACC" w:rsidP="00963DF4">
            <w:pPr>
              <w:pStyle w:val="af4"/>
              <w:rPr>
                <w:moveTo w:id="103" w:author="王凯" w:date="2018-04-27T13:52:00Z"/>
              </w:rPr>
            </w:pPr>
            <w:moveTo w:id="104" w:author="王凯" w:date="2018-04-27T13:52:00Z">
              <w:r w:rsidRPr="00EB5CC1">
                <w:t>3.67</w:t>
              </w:r>
            </w:moveTo>
          </w:p>
        </w:tc>
      </w:tr>
      <w:tr w:rsidR="00BB4ACC" w:rsidRPr="00EB5CC1" w:rsidTr="00963DF4">
        <w:trPr>
          <w:trHeight w:val="340"/>
          <w:jc w:val="center"/>
        </w:trPr>
        <w:tc>
          <w:tcPr>
            <w:tcW w:w="1172" w:type="pct"/>
            <w:vAlign w:val="center"/>
          </w:tcPr>
          <w:p w:rsidR="00BB4ACC" w:rsidRPr="00EB5CC1" w:rsidRDefault="00BB4ACC" w:rsidP="00963DF4">
            <w:pPr>
              <w:pStyle w:val="af4"/>
              <w:rPr>
                <w:moveTo w:id="105" w:author="王凯" w:date="2018-04-27T13:52:00Z"/>
              </w:rPr>
            </w:pPr>
            <w:moveTo w:id="106" w:author="王凯" w:date="2018-04-27T13:52:00Z">
              <w:r w:rsidRPr="00EB5CC1">
                <w:rPr>
                  <w:rFonts w:ascii="宋体" w:eastAsia="宋体" w:hAnsi="宋体" w:cs="宋体" w:hint="eastAsia"/>
                </w:rPr>
                <w:t>面板厚度</w:t>
              </w:r>
              <w:r w:rsidRPr="00EB5CC1">
                <w:t>/</w:t>
              </w:r>
              <w:r w:rsidRPr="00EB5CC1">
                <w:rPr>
                  <w:rFonts w:ascii="宋体" w:eastAsia="宋体" w:hAnsi="宋体" w:cs="宋体" w:hint="eastAsia"/>
                </w:rPr>
                <w:t>水头</w:t>
              </w:r>
            </w:moveTo>
          </w:p>
        </w:tc>
        <w:tc>
          <w:tcPr>
            <w:tcW w:w="638" w:type="pct"/>
            <w:vAlign w:val="center"/>
          </w:tcPr>
          <w:p w:rsidR="00BB4ACC" w:rsidRPr="00EB5CC1" w:rsidRDefault="00BB4ACC" w:rsidP="00963DF4">
            <w:pPr>
              <w:pStyle w:val="af4"/>
              <w:rPr>
                <w:moveTo w:id="107" w:author="王凯" w:date="2018-04-27T13:52:00Z"/>
              </w:rPr>
            </w:pPr>
            <w:moveTo w:id="108" w:author="王凯" w:date="2018-04-27T13:52:00Z">
              <w:r w:rsidRPr="00EB5CC1">
                <w:t>1</w:t>
              </w:r>
              <w:r w:rsidRPr="00EB5CC1">
                <w:rPr>
                  <w:rFonts w:ascii="宋体" w:eastAsia="宋体" w:hAnsi="宋体" w:cs="宋体" w:hint="eastAsia"/>
                </w:rPr>
                <w:t>／</w:t>
              </w:r>
              <w:r w:rsidRPr="00EB5CC1">
                <w:t>24</w:t>
              </w:r>
            </w:moveTo>
          </w:p>
        </w:tc>
        <w:tc>
          <w:tcPr>
            <w:tcW w:w="638" w:type="pct"/>
            <w:vAlign w:val="center"/>
          </w:tcPr>
          <w:p w:rsidR="00BB4ACC" w:rsidRPr="00EB5CC1" w:rsidRDefault="00BB4ACC" w:rsidP="00963DF4">
            <w:pPr>
              <w:pStyle w:val="af4"/>
              <w:rPr>
                <w:moveTo w:id="109" w:author="王凯" w:date="2018-04-27T13:52:00Z"/>
              </w:rPr>
            </w:pPr>
            <w:moveTo w:id="110" w:author="王凯" w:date="2018-04-27T13:52:00Z">
              <w:r w:rsidRPr="00EB5CC1">
                <w:t>1</w:t>
              </w:r>
              <w:r w:rsidRPr="00EB5CC1">
                <w:rPr>
                  <w:rFonts w:ascii="宋体" w:eastAsia="宋体" w:hAnsi="宋体" w:cs="宋体" w:hint="eastAsia"/>
                </w:rPr>
                <w:t>／</w:t>
              </w:r>
              <w:r w:rsidRPr="00EB5CC1">
                <w:t>25</w:t>
              </w:r>
            </w:moveTo>
          </w:p>
        </w:tc>
        <w:tc>
          <w:tcPr>
            <w:tcW w:w="638" w:type="pct"/>
            <w:vAlign w:val="center"/>
          </w:tcPr>
          <w:p w:rsidR="00BB4ACC" w:rsidRPr="00EB5CC1" w:rsidRDefault="00BB4ACC" w:rsidP="00963DF4">
            <w:pPr>
              <w:pStyle w:val="af4"/>
              <w:rPr>
                <w:moveTo w:id="111" w:author="王凯" w:date="2018-04-27T13:52:00Z"/>
              </w:rPr>
            </w:pPr>
            <w:moveTo w:id="112" w:author="王凯" w:date="2018-04-27T13:52:00Z">
              <w:r w:rsidRPr="00EB5CC1">
                <w:t>1</w:t>
              </w:r>
              <w:r w:rsidRPr="00EB5CC1">
                <w:rPr>
                  <w:rFonts w:ascii="宋体" w:eastAsia="宋体" w:hAnsi="宋体" w:cs="宋体" w:hint="eastAsia"/>
                </w:rPr>
                <w:t>／</w:t>
              </w:r>
              <w:r w:rsidRPr="00EB5CC1">
                <w:t>22</w:t>
              </w:r>
            </w:moveTo>
          </w:p>
        </w:tc>
        <w:tc>
          <w:tcPr>
            <w:tcW w:w="638" w:type="pct"/>
            <w:vAlign w:val="center"/>
          </w:tcPr>
          <w:p w:rsidR="00BB4ACC" w:rsidRPr="00EB5CC1" w:rsidRDefault="00BB4ACC" w:rsidP="00963DF4">
            <w:pPr>
              <w:pStyle w:val="af4"/>
              <w:rPr>
                <w:moveTo w:id="113" w:author="王凯" w:date="2018-04-27T13:52:00Z"/>
              </w:rPr>
            </w:pPr>
            <w:moveTo w:id="114" w:author="王凯" w:date="2018-04-27T13:52:00Z">
              <w:r w:rsidRPr="00EB5CC1">
                <w:t>1</w:t>
              </w:r>
              <w:r w:rsidRPr="00EB5CC1">
                <w:rPr>
                  <w:rFonts w:ascii="宋体" w:eastAsia="宋体" w:hAnsi="宋体" w:cs="宋体" w:hint="eastAsia"/>
                </w:rPr>
                <w:t>／</w:t>
              </w:r>
              <w:r w:rsidRPr="00EB5CC1">
                <w:t>19</w:t>
              </w:r>
            </w:moveTo>
          </w:p>
        </w:tc>
        <w:tc>
          <w:tcPr>
            <w:tcW w:w="638" w:type="pct"/>
            <w:vAlign w:val="center"/>
          </w:tcPr>
          <w:p w:rsidR="00BB4ACC" w:rsidRPr="00EB5CC1" w:rsidRDefault="00BB4ACC" w:rsidP="00963DF4">
            <w:pPr>
              <w:pStyle w:val="af4"/>
              <w:rPr>
                <w:moveTo w:id="115" w:author="王凯" w:date="2018-04-27T13:52:00Z"/>
              </w:rPr>
            </w:pPr>
            <w:moveTo w:id="116" w:author="王凯" w:date="2018-04-27T13:52:00Z">
              <w:r w:rsidRPr="00EB5CC1">
                <w:t>1</w:t>
              </w:r>
              <w:r w:rsidRPr="00EB5CC1">
                <w:rPr>
                  <w:rFonts w:ascii="宋体" w:eastAsia="宋体" w:hAnsi="宋体" w:cs="宋体" w:hint="eastAsia"/>
                </w:rPr>
                <w:t>／</w:t>
              </w:r>
              <w:r w:rsidRPr="00EB5CC1">
                <w:t>12</w:t>
              </w:r>
            </w:moveTo>
          </w:p>
        </w:tc>
        <w:tc>
          <w:tcPr>
            <w:tcW w:w="638" w:type="pct"/>
            <w:vAlign w:val="center"/>
          </w:tcPr>
          <w:p w:rsidR="00BB4ACC" w:rsidRPr="00EB5CC1" w:rsidRDefault="00BB4ACC" w:rsidP="00963DF4">
            <w:pPr>
              <w:pStyle w:val="af4"/>
              <w:rPr>
                <w:moveTo w:id="117" w:author="王凯" w:date="2018-04-27T13:52:00Z"/>
              </w:rPr>
            </w:pPr>
            <w:moveTo w:id="118" w:author="王凯" w:date="2018-04-27T13:52:00Z">
              <w:r w:rsidRPr="00EB5CC1">
                <w:t>1</w:t>
              </w:r>
              <w:r w:rsidRPr="00EB5CC1">
                <w:rPr>
                  <w:rFonts w:ascii="宋体" w:eastAsia="宋体" w:hAnsi="宋体" w:cs="宋体" w:hint="eastAsia"/>
                </w:rPr>
                <w:t>／</w:t>
              </w:r>
              <w:r w:rsidRPr="00EB5CC1">
                <w:t>7</w:t>
              </w:r>
            </w:moveTo>
          </w:p>
        </w:tc>
      </w:tr>
    </w:tbl>
    <w:p w:rsidR="00BB4ACC" w:rsidRPr="00EB5CC1" w:rsidDel="00BB4ACC" w:rsidRDefault="00BB4ACC" w:rsidP="00BB4ACC">
      <w:pPr>
        <w:spacing w:beforeLines="100" w:before="326"/>
        <w:ind w:firstLine="480"/>
        <w:contextualSpacing/>
        <w:rPr>
          <w:del w:id="119" w:author="王凯" w:date="2018-04-27T13:53:00Z"/>
          <w:moveTo w:id="120" w:author="王凯" w:date="2018-04-27T13:52:00Z"/>
        </w:rPr>
      </w:pPr>
      <w:moveTo w:id="121" w:author="王凯" w:date="2018-04-27T13:52:00Z">
        <w:del w:id="122" w:author="王凯" w:date="2018-04-27T13:53:00Z">
          <w:r w:rsidRPr="00EB5CC1" w:rsidDel="00BB4ACC">
            <w:delText>该防渗面板的厚度满足规范要求。</w:delText>
          </w:r>
        </w:del>
      </w:moveTo>
    </w:p>
    <w:p w:rsidR="00BB4ACC" w:rsidRPr="00EB5CC1" w:rsidRDefault="00BB4ACC" w:rsidP="00BB4ACC">
      <w:pPr>
        <w:ind w:firstLine="480"/>
        <w:contextualSpacing/>
        <w:rPr>
          <w:moveTo w:id="123" w:author="王凯" w:date="2018-04-27T13:52:00Z"/>
        </w:rPr>
      </w:pPr>
      <w:moveTo w:id="124" w:author="王凯" w:date="2018-04-27T13:52:00Z">
        <w:r w:rsidRPr="00EB5CC1">
          <w:t>2</w:t>
        </w:r>
        <w:r w:rsidRPr="00EB5CC1">
          <w:t>、</w:t>
        </w:r>
        <w:r w:rsidRPr="00EB5CC1">
          <w:rPr>
            <w:szCs w:val="24"/>
          </w:rPr>
          <w:t>在原混凝土面板外部做高频振捣钢丝网水泥面板，平均厚度</w:t>
        </w:r>
        <w:r w:rsidRPr="00EB5CC1">
          <w:rPr>
            <w:szCs w:val="24"/>
          </w:rPr>
          <w:t>5.0cm</w:t>
        </w:r>
        <w:r w:rsidRPr="00EB5CC1">
          <w:rPr>
            <w:szCs w:val="24"/>
          </w:rPr>
          <w:t>。鉴于该水泥面板温度缝及板缝止水的设置存在防渗薄弱环节，面板</w:t>
        </w:r>
        <w:r w:rsidRPr="00EB5CC1">
          <w:rPr>
            <w:szCs w:val="24"/>
          </w:rPr>
          <w:t>288m</w:t>
        </w:r>
        <w:r w:rsidRPr="00EB5CC1">
          <w:rPr>
            <w:szCs w:val="24"/>
          </w:rPr>
          <w:t>处水平</w:t>
        </w:r>
        <w:r w:rsidRPr="00EB5CC1">
          <w:rPr>
            <w:szCs w:val="24"/>
          </w:rPr>
          <w:lastRenderedPageBreak/>
          <w:t>裂缝的处理的耐久性不强，坝体防渗存在薄弱环节，</w:t>
        </w:r>
        <w:r w:rsidRPr="00EB5CC1">
          <w:t>2006</w:t>
        </w:r>
        <w:r w:rsidRPr="00EB5CC1">
          <w:t>年除险加固，高频振捣防渗面板伸缩缝内填</w:t>
        </w:r>
        <w:r w:rsidRPr="00EB5CC1">
          <w:t>“SR”</w:t>
        </w:r>
        <w:r w:rsidRPr="00EB5CC1">
          <w:t>柔性止水材料，表面粘贴</w:t>
        </w:r>
        <w:r w:rsidRPr="00EB5CC1">
          <w:t>SR</w:t>
        </w:r>
        <w:r w:rsidRPr="00EB5CC1">
          <w:t>三元乙丙防渗盖片，周边用</w:t>
        </w:r>
        <w:r w:rsidRPr="00EB5CC1">
          <w:t>30mm</w:t>
        </w:r>
        <w:r w:rsidRPr="00EB5CC1">
          <w:t>宽</w:t>
        </w:r>
        <w:r w:rsidRPr="00EB5CC1">
          <w:t>2mm</w:t>
        </w:r>
        <w:r w:rsidRPr="00EB5CC1">
          <w:t>厚不锈钢片和</w:t>
        </w:r>
        <w:r w:rsidRPr="00EB5CC1">
          <w:t>M8</w:t>
        </w:r>
        <w:r w:rsidRPr="00EB5CC1">
          <w:t>不锈钢膨胀螺栓与面板固定，膨胀螺栓间距</w:t>
        </w:r>
        <w:r w:rsidRPr="00EB5CC1">
          <w:t>0.4m</w:t>
        </w:r>
        <w:r w:rsidRPr="00EB5CC1">
          <w:t>。面板裂缝两侧各</w:t>
        </w:r>
        <w:r w:rsidRPr="00EB5CC1">
          <w:t>15cm</w:t>
        </w:r>
        <w:r w:rsidRPr="00EB5CC1">
          <w:t>范围内用毛刷或钢丝刷去除浮尘、油污等杂物，沿裂缝表面涂刷</w:t>
        </w:r>
        <w:r w:rsidRPr="00EB5CC1">
          <w:t>20cm</w:t>
        </w:r>
        <w:r w:rsidRPr="00EB5CC1">
          <w:t>宽厚</w:t>
        </w:r>
        <w:r w:rsidRPr="00EB5CC1">
          <w:t>0.8-1.0mm</w:t>
        </w:r>
        <w:proofErr w:type="gramStart"/>
        <w:r w:rsidRPr="00EB5CC1">
          <w:t>弹性环</w:t>
        </w:r>
        <w:proofErr w:type="gramEnd"/>
        <w:r w:rsidRPr="00EB5CC1">
          <w:t>氧涂料。</w:t>
        </w:r>
      </w:moveTo>
    </w:p>
    <w:p w:rsidR="00BB4ACC" w:rsidRPr="00EB5CC1" w:rsidRDefault="00BB4ACC" w:rsidP="00BB4ACC">
      <w:pPr>
        <w:pStyle w:val="3"/>
        <w:spacing w:before="163"/>
        <w:rPr>
          <w:moveTo w:id="125" w:author="王凯" w:date="2018-04-27T13:52:00Z"/>
          <w:sz w:val="30"/>
          <w:szCs w:val="30"/>
        </w:rPr>
      </w:pPr>
      <w:moveTo w:id="126" w:author="王凯" w:date="2018-04-27T13:52:00Z">
        <w:r w:rsidRPr="00EB5CC1">
          <w:rPr>
            <w:sz w:val="30"/>
            <w:szCs w:val="30"/>
          </w:rPr>
          <w:t>2.2.</w:t>
        </w:r>
        <w:del w:id="127" w:author="王凯" w:date="2018-04-27T13:52:00Z">
          <w:r w:rsidRPr="00EB5CC1" w:rsidDel="00BB4ACC">
            <w:rPr>
              <w:sz w:val="30"/>
              <w:szCs w:val="30"/>
            </w:rPr>
            <w:delText>3</w:delText>
          </w:r>
        </w:del>
      </w:moveTo>
      <w:ins w:id="128" w:author="王凯" w:date="2018-04-27T13:52:00Z">
        <w:r>
          <w:rPr>
            <w:rFonts w:hint="eastAsia"/>
            <w:sz w:val="30"/>
            <w:szCs w:val="30"/>
          </w:rPr>
          <w:t>2</w:t>
        </w:r>
      </w:ins>
      <w:moveTo w:id="129" w:author="王凯" w:date="2018-04-27T13:52:00Z">
        <w:r w:rsidRPr="00EB5CC1">
          <w:rPr>
            <w:sz w:val="30"/>
            <w:szCs w:val="30"/>
          </w:rPr>
          <w:t xml:space="preserve"> </w:t>
        </w:r>
        <w:r w:rsidRPr="00EB5CC1">
          <w:rPr>
            <w:sz w:val="30"/>
            <w:szCs w:val="30"/>
          </w:rPr>
          <w:t>面板止水</w:t>
        </w:r>
      </w:moveTo>
    </w:p>
    <w:p w:rsidR="00BB4ACC" w:rsidRPr="00EB5CC1" w:rsidDel="00BB4ACC" w:rsidRDefault="00BB4ACC" w:rsidP="00BB4ACC">
      <w:pPr>
        <w:ind w:firstLineChars="200" w:firstLine="480"/>
        <w:contextualSpacing/>
        <w:rPr>
          <w:del w:id="130" w:author="王凯" w:date="2018-04-27T13:52:00Z"/>
          <w:moveTo w:id="131" w:author="王凯" w:date="2018-04-27T13:52:00Z"/>
        </w:rPr>
        <w:pPrChange w:id="132" w:author="王凯" w:date="2018-04-27T13:52:00Z">
          <w:pPr>
            <w:ind w:firstLineChars="200" w:firstLine="480"/>
            <w:contextualSpacing/>
          </w:pPr>
        </w:pPrChange>
      </w:pPr>
      <w:moveTo w:id="133" w:author="王凯" w:date="2018-04-27T13:52:00Z">
        <w:r w:rsidRPr="00EB5CC1">
          <w:t>原混凝土面板设三条温度竖缝，采用沥青井、止水橡皮及沥青麻片的联合防渗措施。由于沥青麻片防渗效果差，且未设止水铜片，沥青及聚乙烯胶泥易老化，防渗耐久性差，坝体防渗存在薄弱环节。</w:t>
        </w:r>
        <w:r w:rsidRPr="00EB5CC1">
          <w:t>1986</w:t>
        </w:r>
        <w:r w:rsidRPr="00EB5CC1">
          <w:t>年在原面板外部增设高频振捣钢丝网水泥面板，新面板设有水平和垂直伸缩缝，</w:t>
        </w:r>
        <w:proofErr w:type="gramStart"/>
        <w:r w:rsidRPr="00EB5CC1">
          <w:t>竖缝</w:t>
        </w:r>
        <w:r w:rsidRPr="00EB5CC1">
          <w:t>10</w:t>
        </w:r>
        <w:r w:rsidRPr="00EB5CC1">
          <w:t>条</w:t>
        </w:r>
        <w:proofErr w:type="gramEnd"/>
        <w:r w:rsidRPr="00EB5CC1">
          <w:t>，水平缝设</w:t>
        </w:r>
        <w:r w:rsidRPr="00EB5CC1">
          <w:t>3</w:t>
        </w:r>
        <w:r w:rsidRPr="00EB5CC1">
          <w:t>条，伸缩缝止水上口宽</w:t>
        </w:r>
        <w:r w:rsidRPr="00EB5CC1">
          <w:t>3cm</w:t>
        </w:r>
        <w:r w:rsidRPr="00EB5CC1">
          <w:t>，下口宽</w:t>
        </w:r>
        <w:r w:rsidRPr="00EB5CC1">
          <w:t>2.5cm</w:t>
        </w:r>
        <w:r w:rsidRPr="00EB5CC1">
          <w:t>，缝内浇灌聚乙烯胶泥，缝面上再粘一层以环氧树脂为粘结剂的平板橡皮，以螺丝固定。</w:t>
        </w:r>
      </w:moveTo>
    </w:p>
    <w:moveToRangeEnd w:id="51"/>
    <w:p w:rsidR="00BB4ACC" w:rsidRPr="00BB4ACC" w:rsidRDefault="00BB4ACC" w:rsidP="00BB4ACC">
      <w:pPr>
        <w:ind w:firstLineChars="200" w:firstLine="480"/>
        <w:contextualSpacing/>
        <w:pPrChange w:id="134" w:author="王凯" w:date="2018-04-27T13:52:00Z">
          <w:pPr>
            <w:pStyle w:val="2"/>
            <w:spacing w:before="163" w:after="163"/>
          </w:pPr>
        </w:pPrChange>
      </w:pPr>
    </w:p>
    <w:p w:rsidR="000A7025" w:rsidRPr="00EB5CC1" w:rsidRDefault="000A7025" w:rsidP="000A7025">
      <w:pPr>
        <w:pStyle w:val="3"/>
        <w:spacing w:before="163"/>
        <w:rPr>
          <w:sz w:val="30"/>
          <w:szCs w:val="30"/>
        </w:rPr>
      </w:pPr>
      <w:bookmarkStart w:id="135" w:name="_Toc116986978"/>
      <w:bookmarkStart w:id="136" w:name="_Toc493683826"/>
      <w:r w:rsidRPr="00EB5CC1">
        <w:rPr>
          <w:sz w:val="30"/>
          <w:szCs w:val="30"/>
        </w:rPr>
        <w:t>2.2.</w:t>
      </w:r>
      <w:del w:id="137" w:author="王凯" w:date="2018-04-27T13:52:00Z">
        <w:r w:rsidRPr="00EB5CC1" w:rsidDel="00BB4ACC">
          <w:rPr>
            <w:sz w:val="30"/>
            <w:szCs w:val="30"/>
          </w:rPr>
          <w:delText>1</w:delText>
        </w:r>
      </w:del>
      <w:bookmarkEnd w:id="135"/>
      <w:ins w:id="138" w:author="王凯" w:date="2018-04-27T13:52:00Z">
        <w:r w:rsidR="00BB4ACC">
          <w:rPr>
            <w:rFonts w:hint="eastAsia"/>
            <w:sz w:val="30"/>
            <w:szCs w:val="30"/>
          </w:rPr>
          <w:t>3</w:t>
        </w:r>
      </w:ins>
      <w:r w:rsidR="00626015" w:rsidRPr="00EB5CC1">
        <w:rPr>
          <w:sz w:val="30"/>
          <w:szCs w:val="30"/>
        </w:rPr>
        <w:t>坝体</w:t>
      </w:r>
      <w:bookmarkEnd w:id="136"/>
      <w:ins w:id="139" w:author="王凯" w:date="2018-04-27T14:01:00Z">
        <w:r w:rsidR="00BB4ACC">
          <w:rPr>
            <w:rFonts w:hint="eastAsia"/>
            <w:sz w:val="30"/>
            <w:szCs w:val="30"/>
          </w:rPr>
          <w:t>充填</w:t>
        </w:r>
      </w:ins>
      <w:ins w:id="140" w:author="王凯" w:date="2018-04-27T14:10:00Z">
        <w:r w:rsidR="00D27CDC">
          <w:rPr>
            <w:rFonts w:hint="eastAsia"/>
            <w:sz w:val="30"/>
            <w:szCs w:val="30"/>
          </w:rPr>
          <w:t>灌浆</w:t>
        </w:r>
      </w:ins>
    </w:p>
    <w:p w:rsidR="00774532" w:rsidRDefault="000E0BD5" w:rsidP="000A7025">
      <w:pPr>
        <w:ind w:firstLineChars="200" w:firstLine="480"/>
        <w:rPr>
          <w:ins w:id="141" w:author="王凯" w:date="2018-04-27T14:17:00Z"/>
          <w:rFonts w:hint="eastAsia"/>
        </w:rPr>
      </w:pPr>
      <w:r w:rsidRPr="00EB5CC1">
        <w:t>2006</w:t>
      </w:r>
      <w:r w:rsidRPr="00EB5CC1">
        <w:t>年除险加固</w:t>
      </w:r>
      <w:proofErr w:type="gramStart"/>
      <w:ins w:id="142" w:author="王凯" w:date="2018-04-27T14:31:00Z">
        <w:r w:rsidR="00861644">
          <w:rPr>
            <w:rFonts w:hint="eastAsia"/>
          </w:rPr>
          <w:t>对右非溢流坝</w:t>
        </w:r>
        <w:proofErr w:type="gramEnd"/>
        <w:r w:rsidR="00861644">
          <w:rPr>
            <w:rFonts w:hint="eastAsia"/>
          </w:rPr>
          <w:t>段</w:t>
        </w:r>
      </w:ins>
      <w:r w:rsidRPr="00EB5CC1">
        <w:t>进行主坝</w:t>
      </w:r>
      <w:ins w:id="143" w:author="sqh-111" w:date="2018-04-27T09:42:00Z">
        <w:r w:rsidR="00E7028A">
          <w:rPr>
            <w:rFonts w:hint="eastAsia"/>
          </w:rPr>
          <w:t>坝体</w:t>
        </w:r>
      </w:ins>
      <w:r w:rsidRPr="00EB5CC1">
        <w:t>充填灌浆。</w:t>
      </w:r>
    </w:p>
    <w:p w:rsidR="000A7025" w:rsidRPr="00EB5CC1" w:rsidRDefault="000E0BD5" w:rsidP="000A7025">
      <w:pPr>
        <w:ind w:firstLineChars="200" w:firstLine="480"/>
      </w:pPr>
      <w:r w:rsidRPr="00EB5CC1">
        <w:t>根据帷幕和充填灌浆质量检查孔压水和注浆试验成果，</w:t>
      </w:r>
      <w:proofErr w:type="gramStart"/>
      <w:r w:rsidRPr="00EB5CC1">
        <w:t>主坝右非溢流坝</w:t>
      </w:r>
      <w:proofErr w:type="gramEnd"/>
      <w:r w:rsidRPr="00EB5CC1">
        <w:t>段</w:t>
      </w:r>
      <w:r w:rsidRPr="00EB5CC1">
        <w:t>0+85.76</w:t>
      </w:r>
      <w:r w:rsidRPr="00EB5CC1">
        <w:t>（</w:t>
      </w:r>
      <w:r w:rsidRPr="00EB5CC1">
        <w:t>37~38#</w:t>
      </w:r>
      <w:r w:rsidRPr="00EB5CC1">
        <w:t>）</w:t>
      </w:r>
      <w:proofErr w:type="gramStart"/>
      <w:r w:rsidRPr="00EB5CC1">
        <w:t>处第一段透水率</w:t>
      </w:r>
      <w:proofErr w:type="gramEnd"/>
      <w:r w:rsidRPr="00EB5CC1">
        <w:t>为</w:t>
      </w:r>
      <w:r w:rsidRPr="00EB5CC1">
        <w:t>5Lu</w:t>
      </w:r>
      <w:r w:rsidRPr="00EB5CC1">
        <w:t>，第二段为</w:t>
      </w:r>
      <w:r w:rsidRPr="00EB5CC1">
        <w:t>1Lu</w:t>
      </w:r>
      <w:r w:rsidRPr="00EB5CC1">
        <w:t>，第三段为</w:t>
      </w:r>
      <w:r w:rsidRPr="00EB5CC1">
        <w:t>5.0Lu</w:t>
      </w:r>
      <w:r w:rsidRPr="00EB5CC1">
        <w:t>，第四段为</w:t>
      </w:r>
      <w:r w:rsidRPr="00EB5CC1">
        <w:t>3.0Lu</w:t>
      </w:r>
      <w:r w:rsidRPr="00EB5CC1">
        <w:t>。</w:t>
      </w:r>
      <w:proofErr w:type="gramStart"/>
      <w:r w:rsidRPr="00EB5CC1">
        <w:t>主坝右非溢流坝</w:t>
      </w:r>
      <w:proofErr w:type="gramEnd"/>
      <w:r w:rsidRPr="00EB5CC1">
        <w:t>段</w:t>
      </w:r>
      <w:r w:rsidRPr="00EB5CC1">
        <w:t>0+115.76</w:t>
      </w:r>
      <w:r w:rsidRPr="00EB5CC1">
        <w:t>（</w:t>
      </w:r>
      <w:r w:rsidRPr="00EB5CC1">
        <w:t>49~50#</w:t>
      </w:r>
      <w:r w:rsidRPr="00EB5CC1">
        <w:t>）</w:t>
      </w:r>
      <w:proofErr w:type="gramStart"/>
      <w:r w:rsidRPr="00EB5CC1">
        <w:t>处第一段透水率</w:t>
      </w:r>
      <w:proofErr w:type="gramEnd"/>
      <w:r w:rsidRPr="00EB5CC1">
        <w:t>为</w:t>
      </w:r>
      <w:r w:rsidRPr="00EB5CC1">
        <w:t>0.44Lu</w:t>
      </w:r>
      <w:r w:rsidRPr="00EB5CC1">
        <w:t>，第二段为</w:t>
      </w:r>
      <w:r w:rsidRPr="00EB5CC1">
        <w:t>0.17Lu</w:t>
      </w:r>
      <w:r w:rsidRPr="00EB5CC1">
        <w:t>。试验结果均能满足《混凝土重力坝设计规范》（</w:t>
      </w:r>
      <w:r w:rsidRPr="00EB5CC1">
        <w:t>SL319-2005</w:t>
      </w:r>
      <w:r w:rsidRPr="00EB5CC1">
        <w:t>）要求（</w:t>
      </w:r>
      <w:r w:rsidRPr="00EB5CC1">
        <w:t>q≤5Lu</w:t>
      </w:r>
      <w:r w:rsidRPr="00EB5CC1">
        <w:t>）。</w:t>
      </w:r>
    </w:p>
    <w:p w:rsidR="008A4CD1" w:rsidRPr="00EB5CC1" w:rsidDel="00BB4ACC" w:rsidRDefault="008A4CD1" w:rsidP="008A4CD1">
      <w:pPr>
        <w:pStyle w:val="3"/>
        <w:spacing w:before="163"/>
        <w:rPr>
          <w:moveFrom w:id="144" w:author="王凯" w:date="2018-04-27T13:52:00Z"/>
        </w:rPr>
      </w:pPr>
      <w:bookmarkStart w:id="145" w:name="_Toc493683827"/>
      <w:moveFromRangeStart w:id="146" w:author="王凯" w:date="2018-04-27T13:52:00Z" w:name="move512600468"/>
      <w:moveFrom w:id="147" w:author="王凯" w:date="2018-04-27T13:52:00Z">
        <w:r w:rsidRPr="00EB5CC1" w:rsidDel="00BB4ACC">
          <w:t>2</w:t>
        </w:r>
        <w:r w:rsidR="000A7025" w:rsidRPr="00EB5CC1" w:rsidDel="00BB4ACC">
          <w:t>.2.2</w:t>
        </w:r>
        <w:r w:rsidR="00626015" w:rsidRPr="00EB5CC1" w:rsidDel="00BB4ACC">
          <w:t>上游防渗面板</w:t>
        </w:r>
        <w:r w:rsidR="000E0BD5" w:rsidRPr="00EB5CC1" w:rsidDel="00BB4ACC">
          <w:t>和高频振捣钢丝网水泥面板</w:t>
        </w:r>
        <w:bookmarkEnd w:id="145"/>
      </w:moveFrom>
    </w:p>
    <w:p w:rsidR="000E0BD5" w:rsidRPr="00EB5CC1" w:rsidDel="00BB4ACC" w:rsidRDefault="000E0BD5" w:rsidP="000E0BD5">
      <w:pPr>
        <w:ind w:firstLine="480"/>
        <w:contextualSpacing/>
        <w:rPr>
          <w:moveFrom w:id="148" w:author="王凯" w:date="2018-04-27T13:52:00Z"/>
        </w:rPr>
      </w:pPr>
      <w:bookmarkStart w:id="149" w:name="_Toc116986977"/>
      <w:moveFrom w:id="150" w:author="王凯" w:date="2018-04-27T13:52:00Z">
        <w:r w:rsidRPr="00EB5CC1" w:rsidDel="00BB4ACC">
          <w:t>茅岗水库主坝防渗采用的是在坝体上游面设置混凝土防渗面板，并在防渗面板外部</w:t>
        </w:r>
        <w:r w:rsidRPr="00EB5CC1" w:rsidDel="00BB4ACC">
          <w:rPr>
            <w:szCs w:val="24"/>
          </w:rPr>
          <w:t>做高频振捣钢丝网水泥面板</w:t>
        </w:r>
        <w:r w:rsidRPr="00EB5CC1" w:rsidDel="00BB4ACC">
          <w:t>。</w:t>
        </w:r>
      </w:moveFrom>
    </w:p>
    <w:p w:rsidR="000E0BD5" w:rsidRPr="00EB5CC1" w:rsidDel="00BB4ACC" w:rsidRDefault="00B83765" w:rsidP="002D6912">
      <w:pPr>
        <w:ind w:firstLine="480"/>
        <w:contextualSpacing/>
        <w:rPr>
          <w:moveFrom w:id="151" w:author="王凯" w:date="2018-04-27T13:52:00Z"/>
        </w:rPr>
      </w:pPr>
      <w:moveFrom w:id="152" w:author="王凯" w:date="2018-04-27T13:52:00Z">
        <w:r w:rsidRPr="00EB5CC1" w:rsidDel="00BB4ACC">
          <w:t>1</w:t>
        </w:r>
        <w:r w:rsidRPr="00EB5CC1" w:rsidDel="00BB4ACC">
          <w:t>、</w:t>
        </w:r>
        <w:r w:rsidR="000E0BD5" w:rsidRPr="00EB5CC1" w:rsidDel="00BB4ACC">
          <w:t>主坝坝体上游混凝土防渗面板厚度变化情况见表</w:t>
        </w:r>
        <w:r w:rsidR="000E0BD5" w:rsidRPr="00EB5CC1" w:rsidDel="00BB4ACC">
          <w:t>2.2-1</w:t>
        </w:r>
        <w:r w:rsidR="000E0BD5" w:rsidRPr="00EB5CC1" w:rsidDel="00BB4ACC">
          <w:t>。上游防渗面板厚度大于规范规定的防渗面板厚度为</w:t>
        </w:r>
        <w:r w:rsidR="000E0BD5" w:rsidRPr="00EB5CC1" w:rsidDel="00BB4ACC">
          <w:t>1</w:t>
        </w:r>
        <w:r w:rsidR="000E0BD5" w:rsidRPr="00EB5CC1" w:rsidDel="00BB4ACC">
          <w:t>／</w:t>
        </w:r>
        <w:r w:rsidR="000E0BD5" w:rsidRPr="00EB5CC1" w:rsidDel="00BB4ACC">
          <w:t>30</w:t>
        </w:r>
        <w:r w:rsidR="000E0BD5" w:rsidRPr="00EB5CC1" w:rsidDel="00BB4ACC">
          <w:t>～</w:t>
        </w:r>
        <w:r w:rsidR="000E0BD5" w:rsidRPr="00EB5CC1" w:rsidDel="00BB4ACC">
          <w:t>1</w:t>
        </w:r>
        <w:r w:rsidR="000E0BD5" w:rsidRPr="00EB5CC1" w:rsidDel="00BB4ACC">
          <w:t>／</w:t>
        </w:r>
        <w:r w:rsidR="000E0BD5" w:rsidRPr="00EB5CC1" w:rsidDel="00BB4ACC">
          <w:t>60</w:t>
        </w:r>
        <w:r w:rsidR="000E0BD5" w:rsidRPr="00EB5CC1" w:rsidDel="00BB4ACC">
          <w:t>的最大工作水头，顶部厚度为</w:t>
        </w:r>
        <w:r w:rsidR="000E0BD5" w:rsidRPr="00EB5CC1" w:rsidDel="00BB4ACC">
          <w:t>0.5m</w:t>
        </w:r>
        <w:r w:rsidR="000E0BD5" w:rsidRPr="00EB5CC1" w:rsidDel="00BB4ACC">
          <w:t>（</w:t>
        </w:r>
        <w:r w:rsidR="000E0BD5" w:rsidRPr="00EB5CC1" w:rsidDel="00BB4ACC">
          <w:t>≥0.3m</w:t>
        </w:r>
        <w:r w:rsidR="000E0BD5" w:rsidRPr="00EB5CC1" w:rsidDel="00BB4ACC">
          <w:t>）。故防渗面板厚度满足《砌石坝设计规范》</w:t>
        </w:r>
        <w:r w:rsidR="000E0BD5" w:rsidRPr="00EB5CC1" w:rsidDel="00BB4ACC">
          <w:t>SL25-2006</w:t>
        </w:r>
        <w:r w:rsidR="000E0BD5" w:rsidRPr="00EB5CC1" w:rsidDel="00BB4ACC">
          <w:t>要求。</w:t>
        </w:r>
      </w:moveFrom>
    </w:p>
    <w:p w:rsidR="000E0BD5" w:rsidRPr="00EB5CC1" w:rsidDel="00BB4ACC" w:rsidRDefault="000E0BD5" w:rsidP="009853A3">
      <w:pPr>
        <w:pStyle w:val="af"/>
        <w:rPr>
          <w:moveFrom w:id="153" w:author="王凯" w:date="2018-04-27T13:52:00Z"/>
        </w:rPr>
      </w:pPr>
      <w:moveFrom w:id="154" w:author="王凯" w:date="2018-04-27T13:52:00Z">
        <w:r w:rsidRPr="00EB5CC1" w:rsidDel="00BB4ACC">
          <w:t>表</w:t>
        </w:r>
        <w:r w:rsidRPr="00EB5CC1" w:rsidDel="00BB4ACC">
          <w:t>2.2-1</w:t>
        </w:r>
        <w:r w:rsidR="009853A3" w:rsidRPr="00EB5CC1" w:rsidDel="00BB4ACC">
          <w:t xml:space="preserve">  </w:t>
        </w:r>
        <w:r w:rsidRPr="00EB5CC1" w:rsidDel="00BB4ACC">
          <w:t>上游防渗面板厚度变化表</w:t>
        </w:r>
      </w:moveFrom>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0E0BD5" w:rsidRPr="00EB5CC1" w:rsidDel="00BB4ACC" w:rsidTr="00465467">
        <w:trPr>
          <w:trHeight w:val="340"/>
          <w:jc w:val="center"/>
        </w:trPr>
        <w:tc>
          <w:tcPr>
            <w:tcW w:w="1172" w:type="pct"/>
            <w:vAlign w:val="center"/>
          </w:tcPr>
          <w:p w:rsidR="000E0BD5" w:rsidRPr="00EB5CC1" w:rsidDel="00BB4ACC" w:rsidRDefault="000E0BD5" w:rsidP="00FC1386">
            <w:pPr>
              <w:pStyle w:val="af4"/>
              <w:rPr>
                <w:moveFrom w:id="155" w:author="王凯" w:date="2018-04-27T13:52:00Z"/>
              </w:rPr>
            </w:pPr>
            <w:moveFrom w:id="156" w:author="王凯" w:date="2018-04-27T13:52:00Z">
              <w:r w:rsidRPr="00EB5CC1" w:rsidDel="00BB4ACC">
                <w:rPr>
                  <w:rFonts w:ascii="宋体" w:eastAsia="宋体" w:hAnsi="宋体" w:cs="宋体" w:hint="eastAsia"/>
                </w:rPr>
                <w:t>坝体高程</w:t>
              </w:r>
              <w:r w:rsidRPr="00EB5CC1" w:rsidDel="00BB4ACC">
                <w:t>(m)</w:t>
              </w:r>
            </w:moveFrom>
          </w:p>
        </w:tc>
        <w:tc>
          <w:tcPr>
            <w:tcW w:w="638" w:type="pct"/>
            <w:vAlign w:val="center"/>
          </w:tcPr>
          <w:p w:rsidR="000E0BD5" w:rsidRPr="00EB5CC1" w:rsidDel="00BB4ACC" w:rsidRDefault="000E0BD5" w:rsidP="00FC1386">
            <w:pPr>
              <w:pStyle w:val="af4"/>
              <w:rPr>
                <w:moveFrom w:id="157" w:author="王凯" w:date="2018-04-27T13:52:00Z"/>
              </w:rPr>
            </w:pPr>
            <w:moveFrom w:id="158" w:author="王凯" w:date="2018-04-27T13:52:00Z">
              <w:r w:rsidRPr="00EB5CC1" w:rsidDel="00BB4ACC">
                <w:t>267.35</w:t>
              </w:r>
            </w:moveFrom>
          </w:p>
        </w:tc>
        <w:tc>
          <w:tcPr>
            <w:tcW w:w="638" w:type="pct"/>
            <w:vAlign w:val="center"/>
          </w:tcPr>
          <w:p w:rsidR="000E0BD5" w:rsidRPr="00EB5CC1" w:rsidDel="00BB4ACC" w:rsidRDefault="000E0BD5" w:rsidP="00FC1386">
            <w:pPr>
              <w:pStyle w:val="af4"/>
              <w:rPr>
                <w:moveFrom w:id="159" w:author="王凯" w:date="2018-04-27T13:52:00Z"/>
              </w:rPr>
            </w:pPr>
            <w:moveFrom w:id="160" w:author="王凯" w:date="2018-04-27T13:52:00Z">
              <w:r w:rsidRPr="00EB5CC1" w:rsidDel="00BB4ACC">
                <w:t>272.13</w:t>
              </w:r>
            </w:moveFrom>
          </w:p>
        </w:tc>
        <w:tc>
          <w:tcPr>
            <w:tcW w:w="638" w:type="pct"/>
            <w:vAlign w:val="center"/>
          </w:tcPr>
          <w:p w:rsidR="000E0BD5" w:rsidRPr="00EB5CC1" w:rsidDel="00BB4ACC" w:rsidRDefault="000E0BD5" w:rsidP="00FC1386">
            <w:pPr>
              <w:pStyle w:val="af4"/>
              <w:rPr>
                <w:moveFrom w:id="161" w:author="王凯" w:date="2018-04-27T13:52:00Z"/>
              </w:rPr>
            </w:pPr>
            <w:moveFrom w:id="162" w:author="王凯" w:date="2018-04-27T13:52:00Z">
              <w:r w:rsidRPr="00EB5CC1" w:rsidDel="00BB4ACC">
                <w:t>280.13</w:t>
              </w:r>
            </w:moveFrom>
          </w:p>
        </w:tc>
        <w:tc>
          <w:tcPr>
            <w:tcW w:w="638" w:type="pct"/>
            <w:vAlign w:val="center"/>
          </w:tcPr>
          <w:p w:rsidR="000E0BD5" w:rsidRPr="00EB5CC1" w:rsidDel="00BB4ACC" w:rsidRDefault="000E0BD5" w:rsidP="00FC1386">
            <w:pPr>
              <w:pStyle w:val="af4"/>
              <w:rPr>
                <w:moveFrom w:id="163" w:author="王凯" w:date="2018-04-27T13:52:00Z"/>
              </w:rPr>
            </w:pPr>
            <w:moveFrom w:id="164" w:author="王凯" w:date="2018-04-27T13:52:00Z">
              <w:r w:rsidRPr="00EB5CC1" w:rsidDel="00BB4ACC">
                <w:t>288.13</w:t>
              </w:r>
            </w:moveFrom>
          </w:p>
        </w:tc>
        <w:tc>
          <w:tcPr>
            <w:tcW w:w="638" w:type="pct"/>
            <w:vAlign w:val="center"/>
          </w:tcPr>
          <w:p w:rsidR="000E0BD5" w:rsidRPr="00EB5CC1" w:rsidDel="00BB4ACC" w:rsidRDefault="000E0BD5" w:rsidP="00FC1386">
            <w:pPr>
              <w:pStyle w:val="af4"/>
              <w:rPr>
                <w:moveFrom w:id="165" w:author="王凯" w:date="2018-04-27T13:52:00Z"/>
              </w:rPr>
            </w:pPr>
            <w:moveFrom w:id="166" w:author="王凯" w:date="2018-04-27T13:52:00Z">
              <w:r w:rsidRPr="00EB5CC1" w:rsidDel="00BB4ACC">
                <w:t>296.13</w:t>
              </w:r>
            </w:moveFrom>
          </w:p>
        </w:tc>
        <w:tc>
          <w:tcPr>
            <w:tcW w:w="638" w:type="pct"/>
            <w:vAlign w:val="center"/>
          </w:tcPr>
          <w:p w:rsidR="000E0BD5" w:rsidRPr="00EB5CC1" w:rsidDel="00BB4ACC" w:rsidRDefault="000E0BD5" w:rsidP="00FC1386">
            <w:pPr>
              <w:pStyle w:val="af4"/>
              <w:rPr>
                <w:moveFrom w:id="167" w:author="王凯" w:date="2018-04-27T13:52:00Z"/>
              </w:rPr>
            </w:pPr>
            <w:moveFrom w:id="168" w:author="王凯" w:date="2018-04-27T13:52:00Z">
              <w:r w:rsidRPr="00EB5CC1" w:rsidDel="00BB4ACC">
                <w:t>300.98</w:t>
              </w:r>
            </w:moveFrom>
          </w:p>
        </w:tc>
      </w:tr>
      <w:tr w:rsidR="000E0BD5" w:rsidRPr="00EB5CC1" w:rsidDel="00BB4ACC" w:rsidTr="00465467">
        <w:trPr>
          <w:trHeight w:val="340"/>
          <w:jc w:val="center"/>
        </w:trPr>
        <w:tc>
          <w:tcPr>
            <w:tcW w:w="1172" w:type="pct"/>
            <w:vAlign w:val="center"/>
          </w:tcPr>
          <w:p w:rsidR="000E0BD5" w:rsidRPr="00EB5CC1" w:rsidDel="00BB4ACC" w:rsidRDefault="000E0BD5" w:rsidP="00FC1386">
            <w:pPr>
              <w:pStyle w:val="af4"/>
              <w:rPr>
                <w:moveFrom w:id="169" w:author="王凯" w:date="2018-04-27T13:52:00Z"/>
              </w:rPr>
            </w:pPr>
            <w:moveFrom w:id="170" w:author="王凯" w:date="2018-04-27T13:52:00Z">
              <w:r w:rsidRPr="00EB5CC1" w:rsidDel="00BB4ACC">
                <w:rPr>
                  <w:rFonts w:ascii="宋体" w:eastAsia="宋体" w:hAnsi="宋体" w:cs="宋体" w:hint="eastAsia"/>
                </w:rPr>
                <w:t>面板厚度</w:t>
              </w:r>
              <w:r w:rsidRPr="00EB5CC1" w:rsidDel="00BB4ACC">
                <w:t>(m)</w:t>
              </w:r>
            </w:moveFrom>
          </w:p>
        </w:tc>
        <w:tc>
          <w:tcPr>
            <w:tcW w:w="638" w:type="pct"/>
            <w:vAlign w:val="center"/>
          </w:tcPr>
          <w:p w:rsidR="000E0BD5" w:rsidRPr="00EB5CC1" w:rsidDel="00BB4ACC" w:rsidRDefault="000E0BD5" w:rsidP="00FC1386">
            <w:pPr>
              <w:pStyle w:val="af4"/>
              <w:rPr>
                <w:moveFrom w:id="171" w:author="王凯" w:date="2018-04-27T13:52:00Z"/>
              </w:rPr>
            </w:pPr>
            <w:moveFrom w:id="172" w:author="王凯" w:date="2018-04-27T13:52:00Z">
              <w:r w:rsidRPr="00EB5CC1" w:rsidDel="00BB4ACC">
                <w:t>1.5</w:t>
              </w:r>
            </w:moveFrom>
          </w:p>
        </w:tc>
        <w:tc>
          <w:tcPr>
            <w:tcW w:w="638" w:type="pct"/>
            <w:vAlign w:val="center"/>
          </w:tcPr>
          <w:p w:rsidR="000E0BD5" w:rsidRPr="00EB5CC1" w:rsidDel="00BB4ACC" w:rsidRDefault="000E0BD5" w:rsidP="00FC1386">
            <w:pPr>
              <w:pStyle w:val="af4"/>
              <w:rPr>
                <w:moveFrom w:id="173" w:author="王凯" w:date="2018-04-27T13:52:00Z"/>
              </w:rPr>
            </w:pPr>
            <w:moveFrom w:id="174" w:author="王凯" w:date="2018-04-27T13:52:00Z">
              <w:r w:rsidRPr="00EB5CC1" w:rsidDel="00BB4ACC">
                <w:t>1.3</w:t>
              </w:r>
            </w:moveFrom>
          </w:p>
        </w:tc>
        <w:tc>
          <w:tcPr>
            <w:tcW w:w="638" w:type="pct"/>
            <w:vAlign w:val="center"/>
          </w:tcPr>
          <w:p w:rsidR="000E0BD5" w:rsidRPr="00EB5CC1" w:rsidDel="00BB4ACC" w:rsidRDefault="000E0BD5" w:rsidP="00FC1386">
            <w:pPr>
              <w:pStyle w:val="af4"/>
              <w:rPr>
                <w:moveFrom w:id="175" w:author="王凯" w:date="2018-04-27T13:52:00Z"/>
              </w:rPr>
            </w:pPr>
            <w:moveFrom w:id="176" w:author="王凯" w:date="2018-04-27T13:52:00Z">
              <w:r w:rsidRPr="00EB5CC1" w:rsidDel="00BB4ACC">
                <w:t>1.1</w:t>
              </w:r>
            </w:moveFrom>
          </w:p>
        </w:tc>
        <w:tc>
          <w:tcPr>
            <w:tcW w:w="638" w:type="pct"/>
            <w:vAlign w:val="center"/>
          </w:tcPr>
          <w:p w:rsidR="000E0BD5" w:rsidRPr="00EB5CC1" w:rsidDel="00BB4ACC" w:rsidRDefault="000E0BD5" w:rsidP="00FC1386">
            <w:pPr>
              <w:pStyle w:val="af4"/>
              <w:rPr>
                <w:moveFrom w:id="177" w:author="王凯" w:date="2018-04-27T13:52:00Z"/>
              </w:rPr>
            </w:pPr>
            <w:moveFrom w:id="178" w:author="王凯" w:date="2018-04-27T13:52:00Z">
              <w:r w:rsidRPr="00EB5CC1" w:rsidDel="00BB4ACC">
                <w:t>0.9</w:t>
              </w:r>
            </w:moveFrom>
          </w:p>
        </w:tc>
        <w:tc>
          <w:tcPr>
            <w:tcW w:w="638" w:type="pct"/>
            <w:vAlign w:val="center"/>
          </w:tcPr>
          <w:p w:rsidR="000E0BD5" w:rsidRPr="00EB5CC1" w:rsidDel="00BB4ACC" w:rsidRDefault="000E0BD5" w:rsidP="00FC1386">
            <w:pPr>
              <w:pStyle w:val="af4"/>
              <w:rPr>
                <w:moveFrom w:id="179" w:author="王凯" w:date="2018-04-27T13:52:00Z"/>
              </w:rPr>
            </w:pPr>
            <w:moveFrom w:id="180" w:author="王凯" w:date="2018-04-27T13:52:00Z">
              <w:r w:rsidRPr="00EB5CC1" w:rsidDel="00BB4ACC">
                <w:t>0.7</w:t>
              </w:r>
            </w:moveFrom>
          </w:p>
        </w:tc>
        <w:tc>
          <w:tcPr>
            <w:tcW w:w="638" w:type="pct"/>
            <w:vAlign w:val="center"/>
          </w:tcPr>
          <w:p w:rsidR="000E0BD5" w:rsidRPr="00EB5CC1" w:rsidDel="00BB4ACC" w:rsidRDefault="000E0BD5" w:rsidP="00FC1386">
            <w:pPr>
              <w:pStyle w:val="af4"/>
              <w:rPr>
                <w:moveFrom w:id="181" w:author="王凯" w:date="2018-04-27T13:52:00Z"/>
              </w:rPr>
            </w:pPr>
            <w:moveFrom w:id="182" w:author="王凯" w:date="2018-04-27T13:52:00Z">
              <w:r w:rsidRPr="00EB5CC1" w:rsidDel="00BB4ACC">
                <w:t>0.5</w:t>
              </w:r>
            </w:moveFrom>
          </w:p>
        </w:tc>
      </w:tr>
      <w:tr w:rsidR="000E0BD5" w:rsidRPr="00EB5CC1" w:rsidDel="00BB4ACC" w:rsidTr="00465467">
        <w:trPr>
          <w:trHeight w:val="340"/>
          <w:jc w:val="center"/>
        </w:trPr>
        <w:tc>
          <w:tcPr>
            <w:tcW w:w="1172" w:type="pct"/>
            <w:vAlign w:val="center"/>
          </w:tcPr>
          <w:p w:rsidR="000E0BD5" w:rsidRPr="00EB5CC1" w:rsidDel="00BB4ACC" w:rsidRDefault="000E0BD5" w:rsidP="00FC1386">
            <w:pPr>
              <w:pStyle w:val="af4"/>
              <w:rPr>
                <w:moveFrom w:id="183" w:author="王凯" w:date="2018-04-27T13:52:00Z"/>
              </w:rPr>
            </w:pPr>
            <w:moveFrom w:id="184" w:author="王凯" w:date="2018-04-27T13:52:00Z">
              <w:r w:rsidRPr="00EB5CC1" w:rsidDel="00BB4ACC">
                <w:rPr>
                  <w:rFonts w:ascii="宋体" w:eastAsia="宋体" w:hAnsi="宋体" w:cs="宋体" w:hint="eastAsia"/>
                </w:rPr>
                <w:t>最大水头（</w:t>
              </w:r>
              <w:r w:rsidRPr="00EB5CC1" w:rsidDel="00BB4ACC">
                <w:t>m</w:t>
              </w:r>
              <w:r w:rsidRPr="00EB5CC1" w:rsidDel="00BB4ACC">
                <w:rPr>
                  <w:rFonts w:ascii="宋体" w:eastAsia="宋体" w:hAnsi="宋体" w:cs="宋体" w:hint="eastAsia"/>
                </w:rPr>
                <w:t>）</w:t>
              </w:r>
            </w:moveFrom>
          </w:p>
        </w:tc>
        <w:tc>
          <w:tcPr>
            <w:tcW w:w="638" w:type="pct"/>
            <w:vAlign w:val="center"/>
          </w:tcPr>
          <w:p w:rsidR="000E0BD5" w:rsidRPr="00EB5CC1" w:rsidDel="00BB4ACC" w:rsidRDefault="000E0BD5" w:rsidP="00FC1386">
            <w:pPr>
              <w:pStyle w:val="af4"/>
              <w:rPr>
                <w:moveFrom w:id="185" w:author="王凯" w:date="2018-04-27T13:52:00Z"/>
              </w:rPr>
            </w:pPr>
            <w:moveFrom w:id="186" w:author="王凯" w:date="2018-04-27T13:52:00Z">
              <w:r w:rsidRPr="00EB5CC1" w:rsidDel="00BB4ACC">
                <w:t>37.3</w:t>
              </w:r>
            </w:moveFrom>
          </w:p>
        </w:tc>
        <w:tc>
          <w:tcPr>
            <w:tcW w:w="638" w:type="pct"/>
            <w:vAlign w:val="center"/>
          </w:tcPr>
          <w:p w:rsidR="000E0BD5" w:rsidRPr="00EB5CC1" w:rsidDel="00BB4ACC" w:rsidRDefault="000E0BD5" w:rsidP="00FC1386">
            <w:pPr>
              <w:pStyle w:val="af4"/>
              <w:rPr>
                <w:moveFrom w:id="187" w:author="王凯" w:date="2018-04-27T13:52:00Z"/>
              </w:rPr>
            </w:pPr>
            <w:moveFrom w:id="188" w:author="王凯" w:date="2018-04-27T13:52:00Z">
              <w:r w:rsidRPr="00EB5CC1" w:rsidDel="00BB4ACC">
                <w:t>32.52</w:t>
              </w:r>
            </w:moveFrom>
          </w:p>
        </w:tc>
        <w:tc>
          <w:tcPr>
            <w:tcW w:w="638" w:type="pct"/>
            <w:vAlign w:val="center"/>
          </w:tcPr>
          <w:p w:rsidR="000E0BD5" w:rsidRPr="00EB5CC1" w:rsidDel="00BB4ACC" w:rsidRDefault="000E0BD5" w:rsidP="00FC1386">
            <w:pPr>
              <w:pStyle w:val="af4"/>
              <w:rPr>
                <w:moveFrom w:id="189" w:author="王凯" w:date="2018-04-27T13:52:00Z"/>
              </w:rPr>
            </w:pPr>
            <w:moveFrom w:id="190" w:author="王凯" w:date="2018-04-27T13:52:00Z">
              <w:r w:rsidRPr="00EB5CC1" w:rsidDel="00BB4ACC">
                <w:t>24.52</w:t>
              </w:r>
            </w:moveFrom>
          </w:p>
        </w:tc>
        <w:tc>
          <w:tcPr>
            <w:tcW w:w="638" w:type="pct"/>
            <w:vAlign w:val="center"/>
          </w:tcPr>
          <w:p w:rsidR="000E0BD5" w:rsidRPr="00EB5CC1" w:rsidDel="00BB4ACC" w:rsidRDefault="000E0BD5" w:rsidP="00FC1386">
            <w:pPr>
              <w:pStyle w:val="af4"/>
              <w:rPr>
                <w:moveFrom w:id="191" w:author="王凯" w:date="2018-04-27T13:52:00Z"/>
              </w:rPr>
            </w:pPr>
            <w:moveFrom w:id="192" w:author="王凯" w:date="2018-04-27T13:52:00Z">
              <w:r w:rsidRPr="00EB5CC1" w:rsidDel="00BB4ACC">
                <w:t>16.52</w:t>
              </w:r>
            </w:moveFrom>
          </w:p>
        </w:tc>
        <w:tc>
          <w:tcPr>
            <w:tcW w:w="638" w:type="pct"/>
            <w:vAlign w:val="center"/>
          </w:tcPr>
          <w:p w:rsidR="000E0BD5" w:rsidRPr="00EB5CC1" w:rsidDel="00BB4ACC" w:rsidRDefault="000E0BD5" w:rsidP="00FC1386">
            <w:pPr>
              <w:pStyle w:val="af4"/>
              <w:rPr>
                <w:moveFrom w:id="193" w:author="王凯" w:date="2018-04-27T13:52:00Z"/>
              </w:rPr>
            </w:pPr>
            <w:moveFrom w:id="194" w:author="王凯" w:date="2018-04-27T13:52:00Z">
              <w:r w:rsidRPr="00EB5CC1" w:rsidDel="00BB4ACC">
                <w:t>8.52</w:t>
              </w:r>
            </w:moveFrom>
          </w:p>
        </w:tc>
        <w:tc>
          <w:tcPr>
            <w:tcW w:w="638" w:type="pct"/>
            <w:vAlign w:val="center"/>
          </w:tcPr>
          <w:p w:rsidR="000E0BD5" w:rsidRPr="00EB5CC1" w:rsidDel="00BB4ACC" w:rsidRDefault="000E0BD5" w:rsidP="00FC1386">
            <w:pPr>
              <w:pStyle w:val="af4"/>
              <w:rPr>
                <w:moveFrom w:id="195" w:author="王凯" w:date="2018-04-27T13:52:00Z"/>
              </w:rPr>
            </w:pPr>
            <w:moveFrom w:id="196" w:author="王凯" w:date="2018-04-27T13:52:00Z">
              <w:r w:rsidRPr="00EB5CC1" w:rsidDel="00BB4ACC">
                <w:t>3.67</w:t>
              </w:r>
            </w:moveFrom>
          </w:p>
        </w:tc>
      </w:tr>
      <w:tr w:rsidR="000E0BD5" w:rsidRPr="00EB5CC1" w:rsidDel="00BB4ACC" w:rsidTr="00465467">
        <w:trPr>
          <w:trHeight w:val="340"/>
          <w:jc w:val="center"/>
        </w:trPr>
        <w:tc>
          <w:tcPr>
            <w:tcW w:w="1172" w:type="pct"/>
            <w:vAlign w:val="center"/>
          </w:tcPr>
          <w:p w:rsidR="000E0BD5" w:rsidRPr="00EB5CC1" w:rsidDel="00BB4ACC" w:rsidRDefault="000E0BD5" w:rsidP="00FC1386">
            <w:pPr>
              <w:pStyle w:val="af4"/>
              <w:rPr>
                <w:moveFrom w:id="197" w:author="王凯" w:date="2018-04-27T13:52:00Z"/>
              </w:rPr>
            </w:pPr>
            <w:moveFrom w:id="198" w:author="王凯" w:date="2018-04-27T13:52:00Z">
              <w:r w:rsidRPr="00EB5CC1" w:rsidDel="00BB4ACC">
                <w:rPr>
                  <w:rFonts w:ascii="宋体" w:eastAsia="宋体" w:hAnsi="宋体" w:cs="宋体" w:hint="eastAsia"/>
                </w:rPr>
                <w:t>面板厚度</w:t>
              </w:r>
              <w:r w:rsidRPr="00EB5CC1" w:rsidDel="00BB4ACC">
                <w:t>/</w:t>
              </w:r>
              <w:r w:rsidRPr="00EB5CC1" w:rsidDel="00BB4ACC">
                <w:rPr>
                  <w:rFonts w:ascii="宋体" w:eastAsia="宋体" w:hAnsi="宋体" w:cs="宋体" w:hint="eastAsia"/>
                </w:rPr>
                <w:t>水头</w:t>
              </w:r>
            </w:moveFrom>
          </w:p>
        </w:tc>
        <w:tc>
          <w:tcPr>
            <w:tcW w:w="638" w:type="pct"/>
            <w:vAlign w:val="center"/>
          </w:tcPr>
          <w:p w:rsidR="000E0BD5" w:rsidRPr="00EB5CC1" w:rsidDel="00BB4ACC" w:rsidRDefault="000E0BD5" w:rsidP="00FC1386">
            <w:pPr>
              <w:pStyle w:val="af4"/>
              <w:rPr>
                <w:moveFrom w:id="199" w:author="王凯" w:date="2018-04-27T13:52:00Z"/>
              </w:rPr>
            </w:pPr>
            <w:moveFrom w:id="200" w:author="王凯" w:date="2018-04-27T13:52:00Z">
              <w:r w:rsidRPr="00EB5CC1" w:rsidDel="00BB4ACC">
                <w:t>1</w:t>
              </w:r>
              <w:r w:rsidRPr="00EB5CC1" w:rsidDel="00BB4ACC">
                <w:rPr>
                  <w:rFonts w:ascii="宋体" w:eastAsia="宋体" w:hAnsi="宋体" w:cs="宋体" w:hint="eastAsia"/>
                </w:rPr>
                <w:t>／</w:t>
              </w:r>
              <w:r w:rsidRPr="00EB5CC1" w:rsidDel="00BB4ACC">
                <w:t>24</w:t>
              </w:r>
            </w:moveFrom>
          </w:p>
        </w:tc>
        <w:tc>
          <w:tcPr>
            <w:tcW w:w="638" w:type="pct"/>
            <w:vAlign w:val="center"/>
          </w:tcPr>
          <w:p w:rsidR="000E0BD5" w:rsidRPr="00EB5CC1" w:rsidDel="00BB4ACC" w:rsidRDefault="000E0BD5" w:rsidP="00FC1386">
            <w:pPr>
              <w:pStyle w:val="af4"/>
              <w:rPr>
                <w:moveFrom w:id="201" w:author="王凯" w:date="2018-04-27T13:52:00Z"/>
              </w:rPr>
            </w:pPr>
            <w:moveFrom w:id="202" w:author="王凯" w:date="2018-04-27T13:52:00Z">
              <w:r w:rsidRPr="00EB5CC1" w:rsidDel="00BB4ACC">
                <w:t>1</w:t>
              </w:r>
              <w:r w:rsidRPr="00EB5CC1" w:rsidDel="00BB4ACC">
                <w:rPr>
                  <w:rFonts w:ascii="宋体" w:eastAsia="宋体" w:hAnsi="宋体" w:cs="宋体" w:hint="eastAsia"/>
                </w:rPr>
                <w:t>／</w:t>
              </w:r>
              <w:r w:rsidRPr="00EB5CC1" w:rsidDel="00BB4ACC">
                <w:t>25</w:t>
              </w:r>
            </w:moveFrom>
          </w:p>
        </w:tc>
        <w:tc>
          <w:tcPr>
            <w:tcW w:w="638" w:type="pct"/>
            <w:vAlign w:val="center"/>
          </w:tcPr>
          <w:p w:rsidR="000E0BD5" w:rsidRPr="00EB5CC1" w:rsidDel="00BB4ACC" w:rsidRDefault="000E0BD5" w:rsidP="00FC1386">
            <w:pPr>
              <w:pStyle w:val="af4"/>
              <w:rPr>
                <w:moveFrom w:id="203" w:author="王凯" w:date="2018-04-27T13:52:00Z"/>
              </w:rPr>
            </w:pPr>
            <w:moveFrom w:id="204" w:author="王凯" w:date="2018-04-27T13:52:00Z">
              <w:r w:rsidRPr="00EB5CC1" w:rsidDel="00BB4ACC">
                <w:t>1</w:t>
              </w:r>
              <w:r w:rsidRPr="00EB5CC1" w:rsidDel="00BB4ACC">
                <w:rPr>
                  <w:rFonts w:ascii="宋体" w:eastAsia="宋体" w:hAnsi="宋体" w:cs="宋体" w:hint="eastAsia"/>
                </w:rPr>
                <w:t>／</w:t>
              </w:r>
              <w:r w:rsidRPr="00EB5CC1" w:rsidDel="00BB4ACC">
                <w:t>22</w:t>
              </w:r>
            </w:moveFrom>
          </w:p>
        </w:tc>
        <w:tc>
          <w:tcPr>
            <w:tcW w:w="638" w:type="pct"/>
            <w:vAlign w:val="center"/>
          </w:tcPr>
          <w:p w:rsidR="000E0BD5" w:rsidRPr="00EB5CC1" w:rsidDel="00BB4ACC" w:rsidRDefault="000E0BD5" w:rsidP="00FC1386">
            <w:pPr>
              <w:pStyle w:val="af4"/>
              <w:rPr>
                <w:moveFrom w:id="205" w:author="王凯" w:date="2018-04-27T13:52:00Z"/>
              </w:rPr>
            </w:pPr>
            <w:moveFrom w:id="206" w:author="王凯" w:date="2018-04-27T13:52:00Z">
              <w:r w:rsidRPr="00EB5CC1" w:rsidDel="00BB4ACC">
                <w:t>1</w:t>
              </w:r>
              <w:r w:rsidRPr="00EB5CC1" w:rsidDel="00BB4ACC">
                <w:rPr>
                  <w:rFonts w:ascii="宋体" w:eastAsia="宋体" w:hAnsi="宋体" w:cs="宋体" w:hint="eastAsia"/>
                </w:rPr>
                <w:t>／</w:t>
              </w:r>
              <w:r w:rsidRPr="00EB5CC1" w:rsidDel="00BB4ACC">
                <w:t>19</w:t>
              </w:r>
            </w:moveFrom>
          </w:p>
        </w:tc>
        <w:tc>
          <w:tcPr>
            <w:tcW w:w="638" w:type="pct"/>
            <w:vAlign w:val="center"/>
          </w:tcPr>
          <w:p w:rsidR="000E0BD5" w:rsidRPr="00EB5CC1" w:rsidDel="00BB4ACC" w:rsidRDefault="000E0BD5" w:rsidP="00FC1386">
            <w:pPr>
              <w:pStyle w:val="af4"/>
              <w:rPr>
                <w:moveFrom w:id="207" w:author="王凯" w:date="2018-04-27T13:52:00Z"/>
              </w:rPr>
            </w:pPr>
            <w:moveFrom w:id="208" w:author="王凯" w:date="2018-04-27T13:52:00Z">
              <w:r w:rsidRPr="00EB5CC1" w:rsidDel="00BB4ACC">
                <w:t>1</w:t>
              </w:r>
              <w:r w:rsidRPr="00EB5CC1" w:rsidDel="00BB4ACC">
                <w:rPr>
                  <w:rFonts w:ascii="宋体" w:eastAsia="宋体" w:hAnsi="宋体" w:cs="宋体" w:hint="eastAsia"/>
                </w:rPr>
                <w:t>／</w:t>
              </w:r>
              <w:r w:rsidRPr="00EB5CC1" w:rsidDel="00BB4ACC">
                <w:t>12</w:t>
              </w:r>
            </w:moveFrom>
          </w:p>
        </w:tc>
        <w:tc>
          <w:tcPr>
            <w:tcW w:w="638" w:type="pct"/>
            <w:vAlign w:val="center"/>
          </w:tcPr>
          <w:p w:rsidR="000E0BD5" w:rsidRPr="00EB5CC1" w:rsidDel="00BB4ACC" w:rsidRDefault="000E0BD5" w:rsidP="00FC1386">
            <w:pPr>
              <w:pStyle w:val="af4"/>
              <w:rPr>
                <w:moveFrom w:id="209" w:author="王凯" w:date="2018-04-27T13:52:00Z"/>
              </w:rPr>
            </w:pPr>
            <w:moveFrom w:id="210" w:author="王凯" w:date="2018-04-27T13:52:00Z">
              <w:r w:rsidRPr="00EB5CC1" w:rsidDel="00BB4ACC">
                <w:t>1</w:t>
              </w:r>
              <w:r w:rsidRPr="00EB5CC1" w:rsidDel="00BB4ACC">
                <w:rPr>
                  <w:rFonts w:ascii="宋体" w:eastAsia="宋体" w:hAnsi="宋体" w:cs="宋体" w:hint="eastAsia"/>
                </w:rPr>
                <w:t>／</w:t>
              </w:r>
              <w:r w:rsidRPr="00EB5CC1" w:rsidDel="00BB4ACC">
                <w:t>7</w:t>
              </w:r>
            </w:moveFrom>
          </w:p>
        </w:tc>
      </w:tr>
    </w:tbl>
    <w:p w:rsidR="000E0BD5" w:rsidRPr="00EB5CC1" w:rsidDel="00BB4ACC" w:rsidRDefault="000E0BD5" w:rsidP="000E0BD5">
      <w:pPr>
        <w:spacing w:beforeLines="100" w:before="326"/>
        <w:ind w:firstLine="480"/>
        <w:contextualSpacing/>
        <w:rPr>
          <w:moveFrom w:id="211" w:author="王凯" w:date="2018-04-27T13:52:00Z"/>
        </w:rPr>
      </w:pPr>
      <w:moveFrom w:id="212" w:author="王凯" w:date="2018-04-27T13:52:00Z">
        <w:r w:rsidRPr="00EB5CC1" w:rsidDel="00BB4ACC">
          <w:t>该防渗面板的厚度满足规范要求</w:t>
        </w:r>
        <w:r w:rsidR="002D6912" w:rsidRPr="00EB5CC1" w:rsidDel="00BB4ACC">
          <w:t>。</w:t>
        </w:r>
      </w:moveFrom>
    </w:p>
    <w:p w:rsidR="00154C2C" w:rsidRPr="00EB5CC1" w:rsidDel="00BB4ACC" w:rsidRDefault="00B83765" w:rsidP="00154C2C">
      <w:pPr>
        <w:ind w:firstLine="480"/>
        <w:contextualSpacing/>
        <w:rPr>
          <w:moveFrom w:id="213" w:author="王凯" w:date="2018-04-27T13:52:00Z"/>
        </w:rPr>
      </w:pPr>
      <w:moveFrom w:id="214" w:author="王凯" w:date="2018-04-27T13:52:00Z">
        <w:r w:rsidRPr="00EB5CC1" w:rsidDel="00BB4ACC">
          <w:t>2</w:t>
        </w:r>
        <w:r w:rsidRPr="00EB5CC1" w:rsidDel="00BB4ACC">
          <w:t>、</w:t>
        </w:r>
        <w:r w:rsidR="000E0BD5" w:rsidRPr="00EB5CC1" w:rsidDel="00BB4ACC">
          <w:rPr>
            <w:szCs w:val="24"/>
          </w:rPr>
          <w:t>在原混凝土面板外部做高频振捣钢丝网水泥面板，平均厚度</w:t>
        </w:r>
        <w:r w:rsidR="000E0BD5" w:rsidRPr="00EB5CC1" w:rsidDel="00BB4ACC">
          <w:rPr>
            <w:szCs w:val="24"/>
          </w:rPr>
          <w:t>5.0cm</w:t>
        </w:r>
        <w:r w:rsidR="000E0BD5" w:rsidRPr="00EB5CC1" w:rsidDel="00BB4ACC">
          <w:rPr>
            <w:szCs w:val="24"/>
          </w:rPr>
          <w:t>。</w:t>
        </w:r>
        <w:r w:rsidR="002D6912" w:rsidRPr="00EB5CC1" w:rsidDel="00BB4ACC">
          <w:rPr>
            <w:szCs w:val="24"/>
          </w:rPr>
          <w:t>鉴于</w:t>
        </w:r>
        <w:r w:rsidR="000E0BD5" w:rsidRPr="00EB5CC1" w:rsidDel="00BB4ACC">
          <w:rPr>
            <w:szCs w:val="24"/>
          </w:rPr>
          <w:t>该水泥面板温度缝及板缝止水的设置存在防渗薄弱环节，面板</w:t>
        </w:r>
        <w:r w:rsidR="000E0BD5" w:rsidRPr="00EB5CC1" w:rsidDel="00BB4ACC">
          <w:rPr>
            <w:szCs w:val="24"/>
          </w:rPr>
          <w:t>288m</w:t>
        </w:r>
        <w:r w:rsidR="000E0BD5" w:rsidRPr="00EB5CC1" w:rsidDel="00BB4ACC">
          <w:rPr>
            <w:szCs w:val="24"/>
          </w:rPr>
          <w:t>处水平裂缝的处理的耐久性不强，</w:t>
        </w:r>
        <w:r w:rsidR="002D6912" w:rsidRPr="00EB5CC1" w:rsidDel="00BB4ACC">
          <w:rPr>
            <w:szCs w:val="24"/>
          </w:rPr>
          <w:t>坝体防渗存在薄弱环节，</w:t>
        </w:r>
        <w:r w:rsidR="000E0BD5" w:rsidRPr="00EB5CC1" w:rsidDel="00BB4ACC">
          <w:t>2006</w:t>
        </w:r>
        <w:r w:rsidR="000E0BD5" w:rsidRPr="00EB5CC1" w:rsidDel="00BB4ACC">
          <w:t>年除险加固，高频振捣防渗面板伸缩缝内填</w:t>
        </w:r>
        <w:r w:rsidR="000E0BD5" w:rsidRPr="00EB5CC1" w:rsidDel="00BB4ACC">
          <w:t>“SR”</w:t>
        </w:r>
        <w:r w:rsidR="000E0BD5" w:rsidRPr="00EB5CC1" w:rsidDel="00BB4ACC">
          <w:t>柔性止水材料，表面粘贴</w:t>
        </w:r>
        <w:r w:rsidR="000E0BD5" w:rsidRPr="00EB5CC1" w:rsidDel="00BB4ACC">
          <w:t>SR</w:t>
        </w:r>
        <w:r w:rsidR="000E0BD5" w:rsidRPr="00EB5CC1" w:rsidDel="00BB4ACC">
          <w:t>三元乙丙防渗盖片，周边用</w:t>
        </w:r>
        <w:r w:rsidR="000E0BD5" w:rsidRPr="00EB5CC1" w:rsidDel="00BB4ACC">
          <w:t>30mm</w:t>
        </w:r>
        <w:r w:rsidR="000E0BD5" w:rsidRPr="00EB5CC1" w:rsidDel="00BB4ACC">
          <w:t>宽</w:t>
        </w:r>
        <w:r w:rsidR="000E0BD5" w:rsidRPr="00EB5CC1" w:rsidDel="00BB4ACC">
          <w:t>2mm</w:t>
        </w:r>
        <w:r w:rsidR="000E0BD5" w:rsidRPr="00EB5CC1" w:rsidDel="00BB4ACC">
          <w:t>厚不锈钢片和</w:t>
        </w:r>
        <w:r w:rsidR="000E0BD5" w:rsidRPr="00EB5CC1" w:rsidDel="00BB4ACC">
          <w:t>M8</w:t>
        </w:r>
        <w:r w:rsidR="000E0BD5" w:rsidRPr="00EB5CC1" w:rsidDel="00BB4ACC">
          <w:t>不锈钢膨胀螺栓与面板固定，膨胀螺栓间距</w:t>
        </w:r>
        <w:r w:rsidR="000E0BD5" w:rsidRPr="00EB5CC1" w:rsidDel="00BB4ACC">
          <w:t>0.4m</w:t>
        </w:r>
        <w:r w:rsidR="000E0BD5" w:rsidRPr="00EB5CC1" w:rsidDel="00BB4ACC">
          <w:t>。面板裂缝两侧各</w:t>
        </w:r>
        <w:r w:rsidR="000E0BD5" w:rsidRPr="00EB5CC1" w:rsidDel="00BB4ACC">
          <w:t>15cm</w:t>
        </w:r>
        <w:r w:rsidR="000E0BD5" w:rsidRPr="00EB5CC1" w:rsidDel="00BB4ACC">
          <w:t>范围内用毛刷或钢丝刷去除浮尘、油污等杂物，沿裂缝表面涂刷</w:t>
        </w:r>
        <w:r w:rsidR="000E0BD5" w:rsidRPr="00EB5CC1" w:rsidDel="00BB4ACC">
          <w:t>20cm</w:t>
        </w:r>
        <w:r w:rsidR="000E0BD5" w:rsidRPr="00EB5CC1" w:rsidDel="00BB4ACC">
          <w:t>宽厚</w:t>
        </w:r>
        <w:r w:rsidR="000E0BD5" w:rsidRPr="00EB5CC1" w:rsidDel="00BB4ACC">
          <w:t>0.8-1.0mm</w:t>
        </w:r>
        <w:r w:rsidR="000E0BD5" w:rsidRPr="00EB5CC1" w:rsidDel="00BB4ACC">
          <w:t>弹性环氧涂料。</w:t>
        </w:r>
      </w:moveFrom>
    </w:p>
    <w:p w:rsidR="00154C2C" w:rsidRPr="00EB5CC1" w:rsidDel="00BB4ACC" w:rsidRDefault="00154C2C" w:rsidP="00154C2C">
      <w:pPr>
        <w:pStyle w:val="3"/>
        <w:spacing w:before="163"/>
        <w:rPr>
          <w:moveFrom w:id="215" w:author="王凯" w:date="2018-04-27T13:52:00Z"/>
          <w:sz w:val="30"/>
          <w:szCs w:val="30"/>
        </w:rPr>
      </w:pPr>
      <w:bookmarkStart w:id="216" w:name="_Toc493683828"/>
      <w:moveFrom w:id="217" w:author="王凯" w:date="2018-04-27T13:52:00Z">
        <w:r w:rsidRPr="00EB5CC1" w:rsidDel="00BB4ACC">
          <w:rPr>
            <w:sz w:val="30"/>
            <w:szCs w:val="30"/>
          </w:rPr>
          <w:t xml:space="preserve">2.2.3 </w:t>
        </w:r>
        <w:r w:rsidRPr="00EB5CC1" w:rsidDel="00BB4ACC">
          <w:rPr>
            <w:sz w:val="30"/>
            <w:szCs w:val="30"/>
          </w:rPr>
          <w:t>面板止水</w:t>
        </w:r>
        <w:bookmarkEnd w:id="216"/>
      </w:moveFrom>
    </w:p>
    <w:p w:rsidR="00154C2C" w:rsidRPr="00EB5CC1" w:rsidDel="00BB4ACC" w:rsidRDefault="00154C2C" w:rsidP="00BB4ACC">
      <w:pPr>
        <w:ind w:firstLineChars="200" w:firstLine="480"/>
        <w:contextualSpacing/>
        <w:rPr>
          <w:moveFrom w:id="218" w:author="王凯" w:date="2018-04-27T13:52:00Z"/>
        </w:rPr>
        <w:pPrChange w:id="219" w:author="王凯" w:date="2018-04-27T13:52:00Z">
          <w:pPr>
            <w:ind w:firstLineChars="200" w:firstLine="480"/>
            <w:contextualSpacing/>
          </w:pPr>
        </w:pPrChange>
      </w:pPr>
      <w:moveFrom w:id="220" w:author="王凯" w:date="2018-04-27T13:52:00Z">
        <w:r w:rsidRPr="00EB5CC1" w:rsidDel="00BB4ACC">
          <w:t>原混凝土面板设三条温度竖缝，采用沥青井、止水橡皮及沥青麻片的联合防渗措施。由于沥青麻片防渗效果差，且未设止水铜片，沥青及聚乙烯胶泥易老化，防渗耐久性差，坝体防渗存在薄弱环节。</w:t>
        </w:r>
        <w:r w:rsidRPr="00EB5CC1" w:rsidDel="00BB4ACC">
          <w:t>1986</w:t>
        </w:r>
        <w:r w:rsidRPr="00EB5CC1" w:rsidDel="00BB4ACC">
          <w:t>年在原面板外部增设高频振捣钢丝网水泥面板，新面板设有水平和垂直伸缩缝，竖缝</w:t>
        </w:r>
        <w:r w:rsidRPr="00EB5CC1" w:rsidDel="00BB4ACC">
          <w:t>10</w:t>
        </w:r>
        <w:r w:rsidRPr="00EB5CC1" w:rsidDel="00BB4ACC">
          <w:t>条，水平缝设</w:t>
        </w:r>
        <w:r w:rsidRPr="00EB5CC1" w:rsidDel="00BB4ACC">
          <w:t>3</w:t>
        </w:r>
        <w:r w:rsidRPr="00EB5CC1" w:rsidDel="00BB4ACC">
          <w:t>条，伸缩缝止水上口宽</w:t>
        </w:r>
        <w:r w:rsidRPr="00EB5CC1" w:rsidDel="00BB4ACC">
          <w:t>3cm</w:t>
        </w:r>
        <w:r w:rsidRPr="00EB5CC1" w:rsidDel="00BB4ACC">
          <w:t>，下口宽</w:t>
        </w:r>
        <w:r w:rsidRPr="00EB5CC1" w:rsidDel="00BB4ACC">
          <w:t>2.5cm</w:t>
        </w:r>
        <w:r w:rsidRPr="00EB5CC1" w:rsidDel="00BB4ACC">
          <w:t>，缝内浇灌聚乙烯胶泥，缝面上再粘一层以环氧树脂为粘结剂的平板橡皮，以螺丝固定。</w:t>
        </w:r>
      </w:moveFrom>
    </w:p>
    <w:p w:rsidR="00C477C0" w:rsidRPr="00EB5CC1" w:rsidDel="000E3650" w:rsidRDefault="00C477C0" w:rsidP="00E9182F">
      <w:pPr>
        <w:pStyle w:val="3"/>
        <w:spacing w:before="163"/>
        <w:rPr>
          <w:del w:id="221" w:author="王凯" w:date="2018-04-27T10:57:00Z"/>
          <w:sz w:val="30"/>
          <w:szCs w:val="30"/>
        </w:rPr>
      </w:pPr>
      <w:bookmarkStart w:id="222" w:name="_Toc493683830"/>
      <w:bookmarkEnd w:id="149"/>
      <w:moveFromRangeEnd w:id="146"/>
      <w:del w:id="223" w:author="王凯" w:date="2018-04-27T10:57:00Z">
        <w:r w:rsidRPr="00EB5CC1" w:rsidDel="000E3650">
          <w:rPr>
            <w:sz w:val="30"/>
            <w:szCs w:val="30"/>
          </w:rPr>
          <w:delText xml:space="preserve">2.2.5 </w:delText>
        </w:r>
        <w:r w:rsidRPr="00EB5CC1" w:rsidDel="000E3650">
          <w:rPr>
            <w:sz w:val="30"/>
            <w:szCs w:val="30"/>
          </w:rPr>
          <w:delText>坝体渗流监测资料分析</w:delText>
        </w:r>
        <w:bookmarkEnd w:id="222"/>
      </w:del>
    </w:p>
    <w:p w:rsidR="005606CE" w:rsidDel="000E3650" w:rsidRDefault="00B83765" w:rsidP="00BB4ACC">
      <w:pPr>
        <w:pStyle w:val="af2"/>
        <w:ind w:firstLine="480"/>
        <w:jc w:val="both"/>
        <w:rPr>
          <w:del w:id="224" w:author="王凯" w:date="2018-04-27T10:57:00Z"/>
        </w:rPr>
        <w:pPrChange w:id="225" w:author="王凯" w:date="2018-04-27T13:51:00Z">
          <w:pPr>
            <w:pStyle w:val="af2"/>
            <w:ind w:firstLine="480"/>
            <w:jc w:val="both"/>
          </w:pPr>
        </w:pPrChange>
      </w:pPr>
      <w:del w:id="226" w:author="王凯" w:date="2018-04-27T10:57:00Z">
        <w:r w:rsidRPr="00EB5CC1" w:rsidDel="000E3650">
          <w:delText>1</w:delText>
        </w:r>
        <w:r w:rsidRPr="00EB5CC1" w:rsidDel="000E3650">
          <w:delText>、</w:delText>
        </w:r>
        <w:r w:rsidR="005606CE" w:rsidDel="000E3650">
          <w:rPr>
            <w:rFonts w:hint="eastAsia"/>
          </w:rPr>
          <w:delText>溢流堰面存在</w:delText>
        </w:r>
        <w:r w:rsidR="005606CE" w:rsidDel="000E3650">
          <w:delText>裂缝、反弧段</w:delText>
        </w:r>
        <w:r w:rsidR="005606CE" w:rsidDel="000E3650">
          <w:rPr>
            <w:rFonts w:hint="eastAsia"/>
          </w:rPr>
          <w:delText>部位</w:delText>
        </w:r>
        <w:r w:rsidR="005606CE" w:rsidDel="000E3650">
          <w:delText>纵向裂缝贯穿至廊道顶部，泄洪时</w:delText>
        </w:r>
        <w:r w:rsidR="005606CE" w:rsidDel="000E3650">
          <w:rPr>
            <w:rFonts w:hint="eastAsia"/>
          </w:rPr>
          <w:delText>存在</w:delText>
        </w:r>
        <w:r w:rsidR="005606CE" w:rsidDel="000E3650">
          <w:delText>漏水</w:delText>
        </w:r>
        <w:r w:rsidR="005606CE" w:rsidDel="000E3650">
          <w:rPr>
            <w:rFonts w:hint="eastAsia"/>
          </w:rPr>
          <w:delText>现象。</w:delText>
        </w:r>
      </w:del>
    </w:p>
    <w:p w:rsidR="00C477C0" w:rsidRPr="00EB5CC1" w:rsidDel="000E3650" w:rsidRDefault="00B57B75" w:rsidP="00C477C0">
      <w:pPr>
        <w:pStyle w:val="af2"/>
        <w:ind w:firstLine="480"/>
        <w:jc w:val="both"/>
        <w:rPr>
          <w:del w:id="227" w:author="王凯" w:date="2018-04-27T10:57:00Z"/>
        </w:rPr>
      </w:pPr>
      <w:del w:id="228" w:author="王凯" w:date="2018-04-27T10:57:00Z">
        <w:r w:rsidDel="000E3650">
          <w:delText>2</w:delText>
        </w:r>
        <w:r w:rsidR="00B83765" w:rsidRPr="00EB5CC1" w:rsidDel="000E3650">
          <w:delText>、</w:delText>
        </w:r>
        <w:r w:rsidRPr="001F6E7F" w:rsidDel="000E3650">
          <w:delText>左侧坝肩绕</w:delText>
        </w:r>
        <w:r w:rsidDel="000E3650">
          <w:rPr>
            <w:rFonts w:hint="eastAsia"/>
          </w:rPr>
          <w:delText>坝</w:delText>
        </w:r>
        <w:r w:rsidDel="000E3650">
          <w:delText>渗流量较大，</w:delText>
        </w:r>
        <w:r w:rsidRPr="001F6E7F" w:rsidDel="000E3650">
          <w:delText>溢流堰顶左侧与导墙接触部位</w:delText>
        </w:r>
        <w:r w:rsidDel="000E3650">
          <w:rPr>
            <w:rFonts w:hint="eastAsia"/>
          </w:rPr>
          <w:delText>可能</w:delText>
        </w:r>
        <w:r w:rsidRPr="001F6E7F" w:rsidDel="000E3650">
          <w:delText>存在裂缝。</w:delText>
        </w:r>
      </w:del>
    </w:p>
    <w:p w:rsidR="00B57B75" w:rsidRPr="00EB5CC1" w:rsidDel="000E3650" w:rsidRDefault="00B57B75" w:rsidP="00B57B75">
      <w:pPr>
        <w:pStyle w:val="af2"/>
        <w:ind w:firstLine="480"/>
        <w:jc w:val="both"/>
        <w:rPr>
          <w:del w:id="229" w:author="王凯" w:date="2018-04-27T10:57:00Z"/>
        </w:rPr>
      </w:pPr>
      <w:del w:id="230" w:author="王凯" w:date="2018-04-27T10:57:00Z">
        <w:r w:rsidDel="000E3650">
          <w:delText>3</w:delText>
        </w:r>
        <w:r w:rsidDel="000E3650">
          <w:rPr>
            <w:rFonts w:hint="eastAsia"/>
          </w:rPr>
          <w:delText>、</w:delText>
        </w:r>
        <w:r w:rsidRPr="00EB5CC1" w:rsidDel="000E3650">
          <w:delText>坝体渗流量随库水位呈周期性变化，坝体渗流量变化规律基本正常。</w:delText>
        </w:r>
      </w:del>
    </w:p>
    <w:p w:rsidR="007E526C" w:rsidRPr="007E526C" w:rsidDel="000E3650" w:rsidRDefault="005606CE" w:rsidP="007E526C">
      <w:pPr>
        <w:pStyle w:val="af2"/>
        <w:ind w:firstLine="480"/>
        <w:rPr>
          <w:del w:id="231" w:author="王凯" w:date="2018-04-27T10:57:00Z"/>
          <w:rFonts w:hint="eastAsia"/>
        </w:rPr>
      </w:pPr>
      <w:del w:id="232" w:author="王凯" w:date="2018-04-27T10:57:00Z">
        <w:r w:rsidDel="000E3650">
          <w:delText>4</w:delText>
        </w:r>
        <w:r w:rsidR="007E526C" w:rsidRPr="001F6E7F" w:rsidDel="000E3650">
          <w:delText>、</w:delText>
        </w:r>
        <w:r w:rsidR="007E526C" w:rsidRPr="001F6E7F" w:rsidDel="000E3650">
          <w:delText>6#</w:delText>
        </w:r>
        <w:r w:rsidR="007E526C" w:rsidRPr="001F6E7F" w:rsidDel="000E3650">
          <w:delText>、</w:delText>
        </w:r>
        <w:r w:rsidR="007E526C" w:rsidRPr="001F6E7F" w:rsidDel="000E3650">
          <w:delText>7#</w:delText>
        </w:r>
        <w:r w:rsidR="001D4755" w:rsidDel="000E3650">
          <w:rPr>
            <w:rFonts w:hint="eastAsia"/>
          </w:rPr>
          <w:delText>、</w:delText>
        </w:r>
        <w:r w:rsidR="001D4755" w:rsidDel="000E3650">
          <w:rPr>
            <w:rFonts w:hint="eastAsia"/>
          </w:rPr>
          <w:delText>8#</w:delText>
        </w:r>
        <w:r w:rsidR="007E526C" w:rsidRPr="001F6E7F" w:rsidDel="000E3650">
          <w:delText>扬压力系数</w:delText>
        </w:r>
        <w:r w:rsidR="007E526C" w:rsidDel="000E3650">
          <w:rPr>
            <w:rFonts w:hint="eastAsia"/>
          </w:rPr>
          <w:delText>偏大</w:delText>
        </w:r>
        <w:r w:rsidR="007E526C" w:rsidRPr="001F6E7F" w:rsidDel="000E3650">
          <w:delText>，其余各测孔扬压力系数沿断面空间分布符合一般规律</w:delText>
        </w:r>
        <w:r w:rsidR="007E526C" w:rsidDel="000E3650">
          <w:rPr>
            <w:rFonts w:hint="eastAsia"/>
          </w:rPr>
          <w:delText>。纵</w:delText>
        </w:r>
        <w:r w:rsidR="007E526C" w:rsidDel="000E3650">
          <w:delText>断面方向，</w:delText>
        </w:r>
        <w:r w:rsidR="007E526C" w:rsidRPr="001F6E7F" w:rsidDel="000E3650">
          <w:delText>两岸坝段受到地下水影响</w:delText>
        </w:r>
        <w:r w:rsidR="007E526C" w:rsidDel="000E3650">
          <w:rPr>
            <w:rFonts w:hint="eastAsia"/>
          </w:rPr>
          <w:delText>，</w:delText>
        </w:r>
        <w:r w:rsidR="007E526C" w:rsidRPr="001F6E7F" w:rsidDel="000E3650">
          <w:delText>扬压力系数高于河床坝段；</w:delText>
        </w:r>
        <w:r w:rsidR="007E526C" w:rsidDel="000E3650">
          <w:rPr>
            <w:rFonts w:hint="eastAsia"/>
          </w:rPr>
          <w:delText>横</w:delText>
        </w:r>
        <w:r w:rsidR="007E526C" w:rsidDel="000E3650">
          <w:delText>断面方向，</w:delText>
        </w:r>
        <w:r w:rsidR="007E526C" w:rsidRPr="001F6E7F" w:rsidDel="000E3650">
          <w:delText>各测孔扬压力系数从上游至下游依此减小</w:delText>
        </w:r>
        <w:r w:rsidR="007E526C" w:rsidDel="000E3650">
          <w:rPr>
            <w:rFonts w:hint="eastAsia"/>
          </w:rPr>
          <w:delText>，符合一般</w:delText>
        </w:r>
        <w:r w:rsidR="007E526C" w:rsidRPr="001F6E7F" w:rsidDel="000E3650">
          <w:delText>规律。</w:delText>
        </w:r>
      </w:del>
    </w:p>
    <w:p w:rsidR="004D35EE" w:rsidRPr="00EB5CC1" w:rsidRDefault="000E3650" w:rsidP="004D35EE">
      <w:pPr>
        <w:pStyle w:val="3"/>
        <w:spacing w:before="163"/>
        <w:rPr>
          <w:sz w:val="30"/>
          <w:szCs w:val="30"/>
        </w:rPr>
      </w:pPr>
      <w:bookmarkStart w:id="233" w:name="_Toc493683831"/>
      <w:r>
        <w:rPr>
          <w:sz w:val="30"/>
          <w:szCs w:val="30"/>
        </w:rPr>
        <w:t>2.2.4</w:t>
      </w:r>
      <w:r w:rsidR="004D35EE" w:rsidRPr="00EB5CC1">
        <w:rPr>
          <w:sz w:val="30"/>
          <w:szCs w:val="30"/>
        </w:rPr>
        <w:t>现场检查及检测情况</w:t>
      </w:r>
      <w:bookmarkEnd w:id="233"/>
    </w:p>
    <w:p w:rsidR="004D35EE" w:rsidRPr="00EB5CC1" w:rsidRDefault="00B83765" w:rsidP="004D35EE">
      <w:pPr>
        <w:ind w:firstLineChars="200" w:firstLine="480"/>
        <w:rPr>
          <w:snapToGrid w:val="0"/>
        </w:rPr>
      </w:pPr>
      <w:r w:rsidRPr="00EB5CC1">
        <w:rPr>
          <w:snapToGrid w:val="0"/>
        </w:rPr>
        <w:t>1</w:t>
      </w:r>
      <w:r w:rsidRPr="00EB5CC1">
        <w:rPr>
          <w:snapToGrid w:val="0"/>
        </w:rPr>
        <w:t>、</w:t>
      </w:r>
      <w:r w:rsidR="004D35EE" w:rsidRPr="00EB5CC1">
        <w:rPr>
          <w:snapToGrid w:val="0"/>
        </w:rPr>
        <w:t>主坝溢流坝段上游坝面防渗面板前期发现的</w:t>
      </w:r>
      <w:r w:rsidR="004D35EE" w:rsidRPr="00EB5CC1">
        <w:rPr>
          <w:snapToGrid w:val="0"/>
        </w:rPr>
        <w:t>15</w:t>
      </w:r>
      <w:r w:rsidR="004D35EE" w:rsidRPr="00EB5CC1">
        <w:rPr>
          <w:snapToGrid w:val="0"/>
        </w:rPr>
        <w:t>条裂缝均已做过修补处理，其中</w:t>
      </w:r>
      <w:r w:rsidR="004D35EE" w:rsidRPr="00EB5CC1">
        <w:rPr>
          <w:snapToGrid w:val="0"/>
        </w:rPr>
        <w:t>12</w:t>
      </w:r>
      <w:r w:rsidR="004D35EE" w:rsidRPr="00EB5CC1">
        <w:rPr>
          <w:snapToGrid w:val="0"/>
        </w:rPr>
        <w:t>条目前状态基本完好，其余</w:t>
      </w:r>
      <w:r w:rsidR="004D35EE" w:rsidRPr="00EB5CC1">
        <w:rPr>
          <w:snapToGrid w:val="0"/>
        </w:rPr>
        <w:t>3</w:t>
      </w:r>
      <w:r w:rsidR="004D35EE" w:rsidRPr="00EB5CC1">
        <w:rPr>
          <w:snapToGrid w:val="0"/>
        </w:rPr>
        <w:t>条修补处理的裂缝目前仍然开裂，</w:t>
      </w:r>
      <w:r w:rsidR="004D35EE" w:rsidRPr="00EB5CC1">
        <w:rPr>
          <w:snapToGrid w:val="0"/>
        </w:rPr>
        <w:t>3</w:t>
      </w:r>
      <w:r w:rsidR="004D35EE" w:rsidRPr="00EB5CC1">
        <w:rPr>
          <w:snapToGrid w:val="0"/>
        </w:rPr>
        <w:t>条</w:t>
      </w:r>
      <w:proofErr w:type="gramStart"/>
      <w:r w:rsidR="004D35EE" w:rsidRPr="00EB5CC1">
        <w:rPr>
          <w:snapToGrid w:val="0"/>
        </w:rPr>
        <w:t>裂缝裂缝</w:t>
      </w:r>
      <w:proofErr w:type="gramEnd"/>
      <w:r w:rsidR="004D35EE" w:rsidRPr="00EB5CC1">
        <w:rPr>
          <w:snapToGrid w:val="0"/>
        </w:rPr>
        <w:t>位于溢流坝段第</w:t>
      </w:r>
      <w:r w:rsidR="004D35EE" w:rsidRPr="00EB5CC1">
        <w:rPr>
          <w:snapToGrid w:val="0"/>
        </w:rPr>
        <w:t>5</w:t>
      </w:r>
      <w:r w:rsidR="004D35EE" w:rsidRPr="00EB5CC1">
        <w:rPr>
          <w:snapToGrid w:val="0"/>
        </w:rPr>
        <w:t>块，裂缝长</w:t>
      </w:r>
      <w:r w:rsidR="004D35EE" w:rsidRPr="00EB5CC1">
        <w:rPr>
          <w:snapToGrid w:val="0"/>
        </w:rPr>
        <w:t>1.0~2.5m</w:t>
      </w:r>
      <w:r w:rsidR="004D35EE" w:rsidRPr="00EB5CC1">
        <w:rPr>
          <w:snapToGrid w:val="0"/>
        </w:rPr>
        <w:t>，</w:t>
      </w:r>
      <w:proofErr w:type="gramStart"/>
      <w:r w:rsidR="004D35EE" w:rsidRPr="00EB5CC1">
        <w:rPr>
          <w:snapToGrid w:val="0"/>
        </w:rPr>
        <w:t>缝宽</w:t>
      </w:r>
      <w:proofErr w:type="gramEnd"/>
      <w:r w:rsidR="004D35EE" w:rsidRPr="00EB5CC1">
        <w:rPr>
          <w:snapToGrid w:val="0"/>
        </w:rPr>
        <w:t>0.10~0.20mm</w:t>
      </w:r>
      <w:r w:rsidR="004D35EE" w:rsidRPr="00EB5CC1">
        <w:rPr>
          <w:snapToGrid w:val="0"/>
        </w:rPr>
        <w:t>。主坝溢流坝段上游坝面防渗面板顶部有</w:t>
      </w:r>
      <w:r w:rsidR="004D35EE" w:rsidRPr="00EB5CC1">
        <w:rPr>
          <w:snapToGrid w:val="0"/>
        </w:rPr>
        <w:t>3</w:t>
      </w:r>
      <w:r w:rsidR="004D35EE" w:rsidRPr="00EB5CC1">
        <w:rPr>
          <w:snapToGrid w:val="0"/>
        </w:rPr>
        <w:t>处</w:t>
      </w:r>
      <w:r w:rsidR="00602349">
        <w:rPr>
          <w:rFonts w:hint="eastAsia"/>
          <w:snapToGrid w:val="0"/>
        </w:rPr>
        <w:t>存在</w:t>
      </w:r>
      <w:r w:rsidR="004D35EE" w:rsidRPr="00EB5CC1">
        <w:rPr>
          <w:snapToGrid w:val="0"/>
        </w:rPr>
        <w:t>破损。</w:t>
      </w:r>
      <w:proofErr w:type="gramStart"/>
      <w:r w:rsidR="004D35EE" w:rsidRPr="00EB5CC1">
        <w:rPr>
          <w:snapToGrid w:val="0"/>
        </w:rPr>
        <w:t>主坝右非溢流坝</w:t>
      </w:r>
      <w:proofErr w:type="gramEnd"/>
      <w:r w:rsidR="004D35EE" w:rsidRPr="00EB5CC1">
        <w:rPr>
          <w:snapToGrid w:val="0"/>
        </w:rPr>
        <w:t>段上游坝面防渗面板上部局部有网状裂缝，前期发现的</w:t>
      </w:r>
      <w:r w:rsidR="004D35EE" w:rsidRPr="00EB5CC1">
        <w:rPr>
          <w:snapToGrid w:val="0"/>
        </w:rPr>
        <w:t>12</w:t>
      </w:r>
      <w:r w:rsidR="004D35EE" w:rsidRPr="00EB5CC1">
        <w:rPr>
          <w:snapToGrid w:val="0"/>
        </w:rPr>
        <w:t>条裂缝均已做过修补处理，目前状态基本完好。主坝各坝段上游坝面混凝土防渗面板各块之间伸缩缝基本完好，</w:t>
      </w:r>
      <w:r w:rsidR="004D35EE" w:rsidRPr="00EB5CC1">
        <w:rPr>
          <w:snapToGrid w:val="0"/>
        </w:rPr>
        <w:lastRenderedPageBreak/>
        <w:t>无错位、拉开现象。</w:t>
      </w:r>
    </w:p>
    <w:p w:rsidR="004D35EE" w:rsidRPr="00EB5CC1" w:rsidRDefault="00B83765" w:rsidP="004D35EE">
      <w:pPr>
        <w:ind w:firstLineChars="200" w:firstLine="480"/>
        <w:rPr>
          <w:snapToGrid w:val="0"/>
        </w:rPr>
      </w:pPr>
      <w:r w:rsidRPr="00EB5CC1">
        <w:rPr>
          <w:snapToGrid w:val="0"/>
        </w:rPr>
        <w:t>2</w:t>
      </w:r>
      <w:r w:rsidRPr="00EB5CC1">
        <w:rPr>
          <w:snapToGrid w:val="0"/>
        </w:rPr>
        <w:t>、</w:t>
      </w:r>
      <w:r w:rsidR="004D35EE" w:rsidRPr="00EB5CC1">
        <w:rPr>
          <w:snapToGrid w:val="0"/>
        </w:rPr>
        <w:t>主坝左非溢流坝段下游坝面有</w:t>
      </w:r>
      <w:r w:rsidR="004D35EE" w:rsidRPr="00EB5CC1">
        <w:rPr>
          <w:snapToGrid w:val="0"/>
        </w:rPr>
        <w:t>4</w:t>
      </w:r>
      <w:r w:rsidR="004D35EE" w:rsidRPr="00EB5CC1">
        <w:rPr>
          <w:snapToGrid w:val="0"/>
        </w:rPr>
        <w:t>处渗水，并有析出物渗出。其余坝面基本平整、无塌陷、缺失等缺陷，局部勾缝砂浆剥落。</w:t>
      </w:r>
      <w:proofErr w:type="gramStart"/>
      <w:r w:rsidR="004D35EE" w:rsidRPr="00EB5CC1">
        <w:rPr>
          <w:snapToGrid w:val="0"/>
        </w:rPr>
        <w:t>主坝右非溢流坝</w:t>
      </w:r>
      <w:proofErr w:type="gramEnd"/>
      <w:r w:rsidR="004D35EE" w:rsidRPr="00EB5CC1">
        <w:rPr>
          <w:snapToGrid w:val="0"/>
        </w:rPr>
        <w:t>段下游坝面基本平整、无塌陷、缺失等缺陷，局部勾缝砂浆剥落。</w:t>
      </w:r>
    </w:p>
    <w:p w:rsidR="004D35EE" w:rsidRPr="00EB5CC1" w:rsidRDefault="00B83765" w:rsidP="004D35EE">
      <w:pPr>
        <w:ind w:firstLineChars="200" w:firstLine="480"/>
        <w:rPr>
          <w:snapToGrid w:val="0"/>
        </w:rPr>
      </w:pPr>
      <w:r w:rsidRPr="00EB5CC1">
        <w:rPr>
          <w:snapToGrid w:val="0"/>
        </w:rPr>
        <w:t>3</w:t>
      </w:r>
      <w:r w:rsidRPr="00EB5CC1">
        <w:rPr>
          <w:snapToGrid w:val="0"/>
        </w:rPr>
        <w:t>、</w:t>
      </w:r>
      <w:r w:rsidR="004D35EE" w:rsidRPr="00EB5CC1">
        <w:rPr>
          <w:snapToGrid w:val="0"/>
        </w:rPr>
        <w:t>溢流面反弧段为混凝土结构，各块混凝土局部砂浆剥落、石子裸露。第</w:t>
      </w:r>
      <w:r w:rsidR="004D35EE" w:rsidRPr="00EB5CC1">
        <w:rPr>
          <w:snapToGrid w:val="0"/>
        </w:rPr>
        <w:t>1</w:t>
      </w:r>
      <w:r w:rsidR="004D35EE" w:rsidRPr="00EB5CC1">
        <w:rPr>
          <w:snapToGrid w:val="0"/>
        </w:rPr>
        <w:t>块反弧段有</w:t>
      </w:r>
      <w:r w:rsidR="004D35EE" w:rsidRPr="00EB5CC1">
        <w:rPr>
          <w:snapToGrid w:val="0"/>
        </w:rPr>
        <w:t>2</w:t>
      </w:r>
      <w:r w:rsidR="004D35EE" w:rsidRPr="00EB5CC1">
        <w:rPr>
          <w:snapToGrid w:val="0"/>
        </w:rPr>
        <w:t>条垂直水流向裂缝，裂缝长</w:t>
      </w:r>
      <w:r w:rsidR="004D35EE" w:rsidRPr="00EB5CC1">
        <w:rPr>
          <w:snapToGrid w:val="0"/>
        </w:rPr>
        <w:t>0.5~1.0m</w:t>
      </w:r>
      <w:r w:rsidR="004D35EE" w:rsidRPr="00EB5CC1">
        <w:rPr>
          <w:snapToGrid w:val="0"/>
        </w:rPr>
        <w:t>，</w:t>
      </w:r>
      <w:proofErr w:type="gramStart"/>
      <w:r w:rsidR="004D35EE" w:rsidRPr="00EB5CC1">
        <w:rPr>
          <w:snapToGrid w:val="0"/>
        </w:rPr>
        <w:t>缝宽</w:t>
      </w:r>
      <w:proofErr w:type="gramEnd"/>
      <w:r w:rsidR="004D35EE" w:rsidRPr="00EB5CC1">
        <w:rPr>
          <w:snapToGrid w:val="0"/>
        </w:rPr>
        <w:t>0.15~0.20mm</w:t>
      </w:r>
      <w:r w:rsidR="004D35EE" w:rsidRPr="00EB5CC1">
        <w:rPr>
          <w:snapToGrid w:val="0"/>
        </w:rPr>
        <w:t>。第</w:t>
      </w:r>
      <w:r w:rsidR="004D35EE" w:rsidRPr="00EB5CC1">
        <w:rPr>
          <w:snapToGrid w:val="0"/>
        </w:rPr>
        <w:t>5</w:t>
      </w:r>
      <w:r w:rsidR="004D35EE" w:rsidRPr="00EB5CC1">
        <w:rPr>
          <w:snapToGrid w:val="0"/>
        </w:rPr>
        <w:t>块反弧段有</w:t>
      </w:r>
      <w:r w:rsidR="004D35EE" w:rsidRPr="00EB5CC1">
        <w:rPr>
          <w:snapToGrid w:val="0"/>
        </w:rPr>
        <w:t>2</w:t>
      </w:r>
      <w:r w:rsidR="004D35EE" w:rsidRPr="00EB5CC1">
        <w:rPr>
          <w:snapToGrid w:val="0"/>
        </w:rPr>
        <w:t>条裂缝，其中</w:t>
      </w:r>
      <w:r w:rsidR="004D35EE" w:rsidRPr="00EB5CC1">
        <w:rPr>
          <w:snapToGrid w:val="0"/>
        </w:rPr>
        <w:t>1</w:t>
      </w:r>
      <w:r w:rsidR="004D35EE" w:rsidRPr="00EB5CC1">
        <w:rPr>
          <w:snapToGrid w:val="0"/>
        </w:rPr>
        <w:t>条顺水流向裂缝，裂缝长</w:t>
      </w:r>
      <w:r w:rsidR="004D35EE" w:rsidRPr="00EB5CC1">
        <w:rPr>
          <w:snapToGrid w:val="0"/>
        </w:rPr>
        <w:t>1.1m</w:t>
      </w:r>
      <w:r w:rsidR="004D35EE" w:rsidRPr="00EB5CC1">
        <w:rPr>
          <w:snapToGrid w:val="0"/>
        </w:rPr>
        <w:t>，</w:t>
      </w:r>
      <w:proofErr w:type="gramStart"/>
      <w:r w:rsidR="004D35EE" w:rsidRPr="00EB5CC1">
        <w:rPr>
          <w:snapToGrid w:val="0"/>
        </w:rPr>
        <w:t>缝宽</w:t>
      </w:r>
      <w:proofErr w:type="gramEnd"/>
      <w:r w:rsidR="004D35EE" w:rsidRPr="00EB5CC1">
        <w:rPr>
          <w:snapToGrid w:val="0"/>
        </w:rPr>
        <w:t>0.20mm</w:t>
      </w:r>
      <w:r w:rsidR="004D35EE" w:rsidRPr="00EB5CC1">
        <w:rPr>
          <w:snapToGrid w:val="0"/>
        </w:rPr>
        <w:t>，</w:t>
      </w:r>
      <w:r w:rsidR="004D35EE" w:rsidRPr="00EB5CC1">
        <w:rPr>
          <w:snapToGrid w:val="0"/>
        </w:rPr>
        <w:t>1</w:t>
      </w:r>
      <w:r w:rsidR="004D35EE" w:rsidRPr="00EB5CC1">
        <w:rPr>
          <w:snapToGrid w:val="0"/>
        </w:rPr>
        <w:t>条垂直水流向裂缝，裂缝长</w:t>
      </w:r>
      <w:r w:rsidR="004D35EE" w:rsidRPr="00EB5CC1">
        <w:rPr>
          <w:snapToGrid w:val="0"/>
        </w:rPr>
        <w:t>1.5m</w:t>
      </w:r>
      <w:r w:rsidR="004D35EE" w:rsidRPr="00EB5CC1">
        <w:rPr>
          <w:snapToGrid w:val="0"/>
        </w:rPr>
        <w:t>，</w:t>
      </w:r>
      <w:proofErr w:type="gramStart"/>
      <w:r w:rsidR="004D35EE" w:rsidRPr="00EB5CC1">
        <w:rPr>
          <w:snapToGrid w:val="0"/>
        </w:rPr>
        <w:t>缝宽</w:t>
      </w:r>
      <w:proofErr w:type="gramEnd"/>
      <w:r w:rsidR="004D35EE" w:rsidRPr="00EB5CC1">
        <w:rPr>
          <w:snapToGrid w:val="0"/>
        </w:rPr>
        <w:t>0.25mm</w:t>
      </w:r>
      <w:r w:rsidR="004D35EE" w:rsidRPr="00EB5CC1">
        <w:rPr>
          <w:snapToGrid w:val="0"/>
        </w:rPr>
        <w:t>。</w:t>
      </w:r>
    </w:p>
    <w:p w:rsidR="004D35EE" w:rsidRDefault="004D35EE" w:rsidP="004D35EE">
      <w:pPr>
        <w:ind w:firstLineChars="200" w:firstLine="480"/>
        <w:rPr>
          <w:ins w:id="234" w:author="王凯" w:date="2018-04-27T10:56:00Z"/>
          <w:rFonts w:hint="eastAsia"/>
          <w:snapToGrid w:val="0"/>
        </w:rPr>
      </w:pPr>
      <w:r w:rsidRPr="00EB5CC1">
        <w:rPr>
          <w:snapToGrid w:val="0"/>
        </w:rPr>
        <w:t>溢流面反弧段下部最低位置有</w:t>
      </w:r>
      <w:r w:rsidRPr="00EB5CC1">
        <w:rPr>
          <w:snapToGrid w:val="0"/>
        </w:rPr>
        <w:t>1</w:t>
      </w:r>
      <w:r w:rsidRPr="00EB5CC1">
        <w:rPr>
          <w:snapToGrid w:val="0"/>
        </w:rPr>
        <w:t>条垂直水流向裂缝，贯穿第</w:t>
      </w:r>
      <w:r w:rsidRPr="00EB5CC1">
        <w:rPr>
          <w:snapToGrid w:val="0"/>
        </w:rPr>
        <w:t>1</w:t>
      </w:r>
      <w:r w:rsidRPr="00EB5CC1">
        <w:rPr>
          <w:snapToGrid w:val="0"/>
        </w:rPr>
        <w:t>块</w:t>
      </w:r>
      <w:r w:rsidRPr="00EB5CC1">
        <w:rPr>
          <w:snapToGrid w:val="0"/>
        </w:rPr>
        <w:t>~</w:t>
      </w:r>
      <w:r w:rsidRPr="00EB5CC1">
        <w:rPr>
          <w:snapToGrid w:val="0"/>
        </w:rPr>
        <w:t>第</w:t>
      </w:r>
      <w:r w:rsidRPr="00EB5CC1">
        <w:rPr>
          <w:snapToGrid w:val="0"/>
        </w:rPr>
        <w:t>5</w:t>
      </w:r>
      <w:r w:rsidRPr="00EB5CC1">
        <w:rPr>
          <w:snapToGrid w:val="0"/>
        </w:rPr>
        <w:t>块溢流面反弧段，</w:t>
      </w:r>
      <w:proofErr w:type="gramStart"/>
      <w:r w:rsidRPr="00EB5CC1">
        <w:rPr>
          <w:snapToGrid w:val="0"/>
        </w:rPr>
        <w:t>缝宽</w:t>
      </w:r>
      <w:proofErr w:type="gramEnd"/>
      <w:r w:rsidRPr="00EB5CC1">
        <w:rPr>
          <w:snapToGrid w:val="0"/>
        </w:rPr>
        <w:t>0.30~0.50mm</w:t>
      </w:r>
      <w:r w:rsidRPr="00EB5CC1">
        <w:rPr>
          <w:snapToGrid w:val="0"/>
        </w:rPr>
        <w:t>，</w:t>
      </w:r>
      <w:r w:rsidR="001D4755">
        <w:rPr>
          <w:rFonts w:hint="eastAsia"/>
          <w:snapToGrid w:val="0"/>
        </w:rPr>
        <w:t>并贯穿至廊道，廊道顶部存在漏水</w:t>
      </w:r>
      <w:r w:rsidRPr="00EB5CC1">
        <w:rPr>
          <w:snapToGrid w:val="0"/>
        </w:rPr>
        <w:t>。</w:t>
      </w:r>
    </w:p>
    <w:p w:rsidR="00903E12" w:rsidRDefault="00903E12" w:rsidP="000E3650">
      <w:pPr>
        <w:pStyle w:val="2"/>
        <w:spacing w:before="163" w:after="163"/>
        <w:rPr>
          <w:ins w:id="235" w:author="王凯" w:date="2018-04-27T10:57:00Z"/>
          <w:rFonts w:hint="eastAsia"/>
        </w:rPr>
        <w:pPrChange w:id="236" w:author="王凯" w:date="2018-04-27T10:57:00Z">
          <w:pPr>
            <w:ind w:firstLineChars="200" w:firstLine="480"/>
          </w:pPr>
        </w:pPrChange>
      </w:pPr>
      <w:ins w:id="237" w:author="王凯" w:date="2018-04-27T10:56:00Z">
        <w:r w:rsidRPr="000E3650">
          <w:rPr>
            <w:rFonts w:hint="eastAsia"/>
            <w:rPrChange w:id="238" w:author="王凯" w:date="2018-04-27T10:57:00Z">
              <w:rPr>
                <w:rFonts w:hint="eastAsia"/>
                <w:snapToGrid w:val="0"/>
              </w:rPr>
            </w:rPrChange>
          </w:rPr>
          <w:t>2.3</w:t>
        </w:r>
        <w:r w:rsidRPr="000E3650">
          <w:rPr>
            <w:rFonts w:hint="eastAsia"/>
            <w:rPrChange w:id="239" w:author="王凯" w:date="2018-04-27T10:57:00Z">
              <w:rPr>
                <w:rFonts w:hint="eastAsia"/>
                <w:snapToGrid w:val="0"/>
              </w:rPr>
            </w:rPrChange>
          </w:rPr>
          <w:t>主坝安全监测资料分析</w:t>
        </w:r>
      </w:ins>
    </w:p>
    <w:p w:rsidR="000E3650" w:rsidRPr="00EB5CC1" w:rsidRDefault="000E3650" w:rsidP="000E3650">
      <w:pPr>
        <w:pStyle w:val="3"/>
        <w:spacing w:before="163"/>
        <w:rPr>
          <w:ins w:id="240" w:author="王凯" w:date="2018-04-27T10:57:00Z"/>
          <w:sz w:val="30"/>
          <w:szCs w:val="30"/>
        </w:rPr>
      </w:pPr>
      <w:ins w:id="241" w:author="王凯" w:date="2018-04-27T10:57:00Z">
        <w:r>
          <w:rPr>
            <w:sz w:val="30"/>
            <w:szCs w:val="30"/>
          </w:rPr>
          <w:t>2.</w:t>
        </w:r>
        <w:r>
          <w:rPr>
            <w:rFonts w:hint="eastAsia"/>
            <w:sz w:val="30"/>
            <w:szCs w:val="30"/>
          </w:rPr>
          <w:t>3</w:t>
        </w:r>
        <w:r w:rsidRPr="00EB5CC1">
          <w:rPr>
            <w:sz w:val="30"/>
            <w:szCs w:val="30"/>
          </w:rPr>
          <w:t>.</w:t>
        </w:r>
        <w:r>
          <w:rPr>
            <w:rFonts w:hint="eastAsia"/>
            <w:sz w:val="30"/>
            <w:szCs w:val="30"/>
          </w:rPr>
          <w:t>1</w:t>
        </w:r>
        <w:r w:rsidRPr="00EB5CC1">
          <w:rPr>
            <w:sz w:val="30"/>
            <w:szCs w:val="30"/>
          </w:rPr>
          <w:t xml:space="preserve"> </w:t>
        </w:r>
      </w:ins>
      <w:ins w:id="242" w:author="王凯" w:date="2018-04-27T14:33:00Z">
        <w:r w:rsidR="00861644">
          <w:rPr>
            <w:rFonts w:hint="eastAsia"/>
            <w:sz w:val="30"/>
            <w:szCs w:val="30"/>
          </w:rPr>
          <w:t>廊道</w:t>
        </w:r>
      </w:ins>
      <w:ins w:id="243" w:author="王凯" w:date="2018-04-27T10:57:00Z">
        <w:r w:rsidRPr="00EB5CC1">
          <w:rPr>
            <w:sz w:val="30"/>
            <w:szCs w:val="30"/>
          </w:rPr>
          <w:t>渗流</w:t>
        </w:r>
      </w:ins>
      <w:ins w:id="244" w:author="王凯" w:date="2018-04-27T14:33:00Z">
        <w:r w:rsidR="00861644">
          <w:rPr>
            <w:rFonts w:hint="eastAsia"/>
            <w:sz w:val="30"/>
            <w:szCs w:val="30"/>
          </w:rPr>
          <w:t>量</w:t>
        </w:r>
      </w:ins>
      <w:ins w:id="245" w:author="王凯" w:date="2018-04-27T10:57:00Z">
        <w:r w:rsidRPr="00EB5CC1">
          <w:rPr>
            <w:sz w:val="30"/>
            <w:szCs w:val="30"/>
          </w:rPr>
          <w:t>监测资料分析</w:t>
        </w:r>
      </w:ins>
    </w:p>
    <w:p w:rsidR="000E3650" w:rsidRDefault="000E3650" w:rsidP="000E3650">
      <w:pPr>
        <w:pStyle w:val="af2"/>
        <w:ind w:firstLine="480"/>
        <w:jc w:val="both"/>
        <w:rPr>
          <w:ins w:id="246" w:author="王凯" w:date="2018-04-27T10:57:00Z"/>
        </w:rPr>
      </w:pPr>
      <w:ins w:id="247" w:author="王凯" w:date="2018-04-27T10:57:00Z">
        <w:r w:rsidRPr="00EB5CC1">
          <w:t>1</w:t>
        </w:r>
        <w:r w:rsidRPr="00EB5CC1">
          <w:t>、</w:t>
        </w:r>
        <w:r>
          <w:rPr>
            <w:rFonts w:hint="eastAsia"/>
          </w:rPr>
          <w:t>溢流堰面存</w:t>
        </w:r>
        <w:bookmarkStart w:id="248" w:name="_GoBack"/>
        <w:bookmarkEnd w:id="248"/>
        <w:r>
          <w:rPr>
            <w:rFonts w:hint="eastAsia"/>
          </w:rPr>
          <w:t>在</w:t>
        </w:r>
        <w:r>
          <w:t>裂缝、反弧段</w:t>
        </w:r>
        <w:r>
          <w:rPr>
            <w:rFonts w:hint="eastAsia"/>
          </w:rPr>
          <w:t>部位</w:t>
        </w:r>
        <w:r>
          <w:t>纵向裂缝贯穿至廊道顶部，泄洪时</w:t>
        </w:r>
        <w:r>
          <w:rPr>
            <w:rFonts w:hint="eastAsia"/>
          </w:rPr>
          <w:t>存在</w:t>
        </w:r>
        <w:r>
          <w:t>漏水</w:t>
        </w:r>
        <w:r>
          <w:rPr>
            <w:rFonts w:hint="eastAsia"/>
          </w:rPr>
          <w:t>现象。</w:t>
        </w:r>
      </w:ins>
    </w:p>
    <w:p w:rsidR="000E3650" w:rsidRPr="00EB5CC1" w:rsidRDefault="000E3650" w:rsidP="000E3650">
      <w:pPr>
        <w:pStyle w:val="af2"/>
        <w:ind w:firstLine="480"/>
        <w:jc w:val="both"/>
        <w:rPr>
          <w:ins w:id="249" w:author="王凯" w:date="2018-04-27T10:57:00Z"/>
        </w:rPr>
      </w:pPr>
      <w:ins w:id="250" w:author="王凯" w:date="2018-04-27T10:57:00Z">
        <w:r>
          <w:t>2</w:t>
        </w:r>
        <w:r w:rsidRPr="00EB5CC1">
          <w:t>、</w:t>
        </w:r>
        <w:r w:rsidRPr="001F6E7F">
          <w:t>左侧</w:t>
        </w:r>
        <w:proofErr w:type="gramStart"/>
        <w:r w:rsidRPr="001F6E7F">
          <w:t>坝肩绕</w:t>
        </w:r>
        <w:r>
          <w:rPr>
            <w:rFonts w:hint="eastAsia"/>
          </w:rPr>
          <w:t>坝</w:t>
        </w:r>
        <w:proofErr w:type="gramEnd"/>
        <w:r>
          <w:t>渗流量较大</w:t>
        </w:r>
        <w:r w:rsidRPr="001F6E7F">
          <w:t>。</w:t>
        </w:r>
      </w:ins>
    </w:p>
    <w:p w:rsidR="000E3650" w:rsidRPr="00EB5CC1" w:rsidRDefault="000E3650" w:rsidP="000E3650">
      <w:pPr>
        <w:pStyle w:val="af2"/>
        <w:ind w:firstLine="480"/>
        <w:jc w:val="both"/>
        <w:rPr>
          <w:ins w:id="251" w:author="王凯" w:date="2018-04-27T10:57:00Z"/>
        </w:rPr>
      </w:pPr>
      <w:ins w:id="252" w:author="王凯" w:date="2018-04-27T10:57:00Z">
        <w:r>
          <w:t>3</w:t>
        </w:r>
        <w:r>
          <w:rPr>
            <w:rFonts w:hint="eastAsia"/>
          </w:rPr>
          <w:t>、</w:t>
        </w:r>
        <w:r w:rsidRPr="00EB5CC1">
          <w:t>坝体渗流</w:t>
        </w:r>
        <w:proofErr w:type="gramStart"/>
        <w:r w:rsidRPr="00EB5CC1">
          <w:t>量随库水位</w:t>
        </w:r>
        <w:proofErr w:type="gramEnd"/>
        <w:r w:rsidRPr="00EB5CC1">
          <w:t>呈周期性变化，坝体渗流量变化规律基本正常。</w:t>
        </w:r>
      </w:ins>
    </w:p>
    <w:p w:rsidR="000E3650" w:rsidRPr="007E526C" w:rsidRDefault="000E3650" w:rsidP="000E3650">
      <w:pPr>
        <w:pStyle w:val="af2"/>
        <w:ind w:firstLine="480"/>
        <w:rPr>
          <w:ins w:id="253" w:author="王凯" w:date="2018-04-27T10:57:00Z"/>
          <w:rFonts w:hint="eastAsia"/>
        </w:rPr>
      </w:pPr>
      <w:ins w:id="254" w:author="王凯" w:date="2018-04-27T10:57:00Z">
        <w:r>
          <w:t>4</w:t>
        </w:r>
        <w:r w:rsidRPr="001F6E7F">
          <w:t>、</w:t>
        </w:r>
        <w:r w:rsidRPr="001F6E7F">
          <w:t>6#</w:t>
        </w:r>
        <w:r w:rsidRPr="001F6E7F">
          <w:t>、</w:t>
        </w:r>
        <w:r w:rsidRPr="001F6E7F">
          <w:t>7#</w:t>
        </w:r>
        <w:r>
          <w:rPr>
            <w:rFonts w:hint="eastAsia"/>
          </w:rPr>
          <w:t>、</w:t>
        </w:r>
        <w:r>
          <w:rPr>
            <w:rFonts w:hint="eastAsia"/>
          </w:rPr>
          <w:t>8#</w:t>
        </w:r>
        <w:r w:rsidRPr="001F6E7F">
          <w:t>扬压力系数</w:t>
        </w:r>
        <w:r>
          <w:rPr>
            <w:rFonts w:hint="eastAsia"/>
          </w:rPr>
          <w:t>偏大</w:t>
        </w:r>
        <w:r w:rsidRPr="001F6E7F">
          <w:t>，其余各测孔扬压力系数沿断面空间分布符合一般规律</w:t>
        </w:r>
        <w:r>
          <w:rPr>
            <w:rFonts w:hint="eastAsia"/>
          </w:rPr>
          <w:t>。纵</w:t>
        </w:r>
        <w:r>
          <w:t>断面方向，</w:t>
        </w:r>
        <w:r w:rsidRPr="001F6E7F">
          <w:t>两岸坝段受到地下水影响</w:t>
        </w:r>
        <w:r>
          <w:rPr>
            <w:rFonts w:hint="eastAsia"/>
          </w:rPr>
          <w:t>，</w:t>
        </w:r>
        <w:r w:rsidRPr="001F6E7F">
          <w:t>扬压力系数高于河床坝段；</w:t>
        </w:r>
        <w:r>
          <w:rPr>
            <w:rFonts w:hint="eastAsia"/>
          </w:rPr>
          <w:t>横</w:t>
        </w:r>
        <w:r>
          <w:t>断面方向，</w:t>
        </w:r>
        <w:r w:rsidRPr="001F6E7F">
          <w:t>各测孔扬压力系数从上游至下游依此减小</w:t>
        </w:r>
        <w:r>
          <w:rPr>
            <w:rFonts w:hint="eastAsia"/>
          </w:rPr>
          <w:t>，符合一般</w:t>
        </w:r>
        <w:r w:rsidRPr="001F6E7F">
          <w:t>规律。</w:t>
        </w:r>
      </w:ins>
    </w:p>
    <w:p w:rsidR="000E3650" w:rsidRPr="00EB5CC1" w:rsidRDefault="000E3650" w:rsidP="000E3650">
      <w:pPr>
        <w:pStyle w:val="3"/>
        <w:spacing w:before="163"/>
      </w:pPr>
      <w:bookmarkStart w:id="255" w:name="_Toc116986972"/>
      <w:bookmarkStart w:id="256" w:name="_Toc493683823"/>
      <w:r w:rsidRPr="00EB5CC1">
        <w:t>2.</w:t>
      </w:r>
      <w:bookmarkEnd w:id="255"/>
      <w:r>
        <w:rPr>
          <w:rFonts w:hint="eastAsia"/>
        </w:rPr>
        <w:t>3.2</w:t>
      </w:r>
      <w:r w:rsidRPr="00EB5CC1">
        <w:t>坝基渗流监测资料分析</w:t>
      </w:r>
      <w:bookmarkEnd w:id="256"/>
    </w:p>
    <w:p w:rsidR="000E3650" w:rsidRPr="00EB5CC1" w:rsidRDefault="000E3650" w:rsidP="000E3650">
      <w:pPr>
        <w:ind w:firstLineChars="200" w:firstLine="480"/>
      </w:pPr>
      <w:r w:rsidRPr="00EB5CC1">
        <w:t>1</w:t>
      </w:r>
      <w:r w:rsidRPr="00EB5CC1">
        <w:t>、</w:t>
      </w:r>
      <w:proofErr w:type="gramStart"/>
      <w:r w:rsidRPr="00EB5CC1">
        <w:t>扬压力折减</w:t>
      </w:r>
      <w:proofErr w:type="gramEnd"/>
      <w:r w:rsidRPr="00EB5CC1">
        <w:t>系数</w:t>
      </w:r>
    </w:p>
    <w:p w:rsidR="000E3650" w:rsidRPr="00EB5CC1" w:rsidRDefault="000E3650" w:rsidP="000E3650">
      <w:pPr>
        <w:ind w:firstLineChars="200" w:firstLine="480"/>
      </w:pPr>
      <w:r w:rsidRPr="00EB5CC1">
        <w:t>（</w:t>
      </w:r>
      <w:r w:rsidRPr="00EB5CC1">
        <w:t>1</w:t>
      </w:r>
      <w:r w:rsidRPr="00EB5CC1">
        <w:t>）如表</w:t>
      </w:r>
      <w:r w:rsidRPr="00EB5CC1">
        <w:t>2.1-2~2.1-3</w:t>
      </w:r>
      <w:r w:rsidRPr="00EB5CC1">
        <w:t>所示，</w:t>
      </w:r>
      <w:r w:rsidRPr="00EB5CC1">
        <w:t>3#</w:t>
      </w:r>
      <w:r w:rsidRPr="00EB5CC1">
        <w:t>、</w:t>
      </w:r>
      <w:r w:rsidRPr="00EB5CC1">
        <w:t>5~8#</w:t>
      </w:r>
      <w:r w:rsidRPr="00EB5CC1">
        <w:t>测压管</w:t>
      </w:r>
      <w:proofErr w:type="gramStart"/>
      <w:r w:rsidRPr="00EB5CC1">
        <w:t>扬压力折减</w:t>
      </w:r>
      <w:proofErr w:type="gramEnd"/>
      <w:r w:rsidRPr="00EB5CC1">
        <w:t>系数最大值出现于</w:t>
      </w:r>
      <w:r w:rsidRPr="00EB5CC1">
        <w:t>2013</w:t>
      </w:r>
      <w:r w:rsidRPr="00EB5CC1">
        <w:t>年，与规范建议值比较结果偏大，</w:t>
      </w:r>
      <w:r w:rsidRPr="00EB5CC1">
        <w:t>2014</w:t>
      </w:r>
      <w:r w:rsidRPr="00EB5CC1">
        <w:t>年至</w:t>
      </w:r>
      <w:r w:rsidRPr="00EB5CC1">
        <w:t>2017</w:t>
      </w:r>
      <w:r w:rsidRPr="00EB5CC1">
        <w:t>年，</w:t>
      </w:r>
      <w:proofErr w:type="gramStart"/>
      <w:r w:rsidRPr="00EB5CC1">
        <w:t>扬压力折减</w:t>
      </w:r>
      <w:proofErr w:type="gramEnd"/>
      <w:r w:rsidRPr="00EB5CC1">
        <w:t>系数降低</w:t>
      </w:r>
      <w:proofErr w:type="gramStart"/>
      <w:r w:rsidRPr="00EB5CC1">
        <w:t>至规范</w:t>
      </w:r>
      <w:proofErr w:type="gramEnd"/>
      <w:r w:rsidRPr="00EB5CC1">
        <w:t>建议值范围内。而正常高水位下监测时段各测孔扬压力系数平均值基本在规范建议值范围内。建议加强观测。</w:t>
      </w:r>
    </w:p>
    <w:p w:rsidR="000E3650" w:rsidRPr="00EB5CC1" w:rsidRDefault="000E3650" w:rsidP="000E3650">
      <w:pPr>
        <w:pStyle w:val="af"/>
      </w:pPr>
      <w:r w:rsidRPr="00EB5CC1">
        <w:lastRenderedPageBreak/>
        <w:t>表</w:t>
      </w:r>
      <w:r w:rsidRPr="00EB5CC1">
        <w:t>2.1-2 2007-2017</w:t>
      </w:r>
      <w:r w:rsidRPr="00EB5CC1">
        <w:t>年各测压管</w:t>
      </w:r>
      <w:proofErr w:type="gramStart"/>
      <w:r w:rsidRPr="00EB5CC1">
        <w:t>扬压力折减</w:t>
      </w:r>
      <w:proofErr w:type="gramEnd"/>
      <w:r w:rsidRPr="00EB5CC1">
        <w:t>系数最大值统计表</w:t>
      </w:r>
    </w:p>
    <w:tbl>
      <w:tblPr>
        <w:tblW w:w="5000" w:type="pct"/>
        <w:jc w:val="center"/>
        <w:tblInd w:w="113" w:type="dxa"/>
        <w:tblLook w:val="04A0" w:firstRow="1" w:lastRow="0" w:firstColumn="1" w:lastColumn="0" w:noHBand="0" w:noVBand="1"/>
      </w:tblPr>
      <w:tblGrid>
        <w:gridCol w:w="1266"/>
        <w:gridCol w:w="1210"/>
        <w:gridCol w:w="1210"/>
        <w:gridCol w:w="1210"/>
        <w:gridCol w:w="1210"/>
        <w:gridCol w:w="1211"/>
        <w:gridCol w:w="1211"/>
      </w:tblGrid>
      <w:tr w:rsidR="000E3650" w:rsidRPr="00EB5CC1" w:rsidTr="000E3650">
        <w:trPr>
          <w:trHeight w:hRule="exact" w:val="340"/>
          <w:jc w:val="center"/>
        </w:trPr>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测压管编号</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1#</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2#</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3#</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4#</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5#</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6#</w:t>
            </w:r>
          </w:p>
        </w:tc>
      </w:tr>
      <w:tr w:rsidR="000E3650" w:rsidRPr="00EB5CC1" w:rsidTr="000E3650">
        <w:trPr>
          <w:trHeight w:hRule="exac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扬压力系数</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0.486</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0.577</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0.559</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0.259</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0.515</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0.660</w:t>
            </w:r>
          </w:p>
        </w:tc>
      </w:tr>
      <w:tr w:rsidR="000E3650" w:rsidRPr="00EB5CC1" w:rsidTr="000E3650">
        <w:trPr>
          <w:trHeight w:hRule="exac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测压管编号</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7#</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8#</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9#</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10#</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11#</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w:t>
            </w:r>
          </w:p>
        </w:tc>
      </w:tr>
      <w:tr w:rsidR="000E3650" w:rsidRPr="00EB5CC1" w:rsidTr="000E3650">
        <w:trPr>
          <w:trHeight w:hRule="exac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扬压力系数</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0.552</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0.600</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0.470</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0.404</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0.373</w:t>
            </w:r>
          </w:p>
        </w:tc>
        <w:tc>
          <w:tcPr>
            <w:tcW w:w="450"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w:t>
            </w:r>
          </w:p>
        </w:tc>
      </w:tr>
    </w:tbl>
    <w:p w:rsidR="000E3650" w:rsidRPr="00EB5CC1" w:rsidRDefault="000E3650" w:rsidP="000E3650">
      <w:pPr>
        <w:pStyle w:val="af"/>
      </w:pPr>
      <w:r w:rsidRPr="00EB5CC1">
        <w:tab/>
      </w:r>
      <w:r w:rsidRPr="00EB5CC1">
        <w:t>表</w:t>
      </w:r>
      <w:r w:rsidRPr="00EB5CC1">
        <w:t xml:space="preserve">2.1-3 </w:t>
      </w:r>
      <w:r w:rsidRPr="00EB5CC1">
        <w:t>正常高水位监测时段各测孔扬压力系数平均值统计</w:t>
      </w:r>
    </w:p>
    <w:tbl>
      <w:tblPr>
        <w:tblW w:w="5000" w:type="pct"/>
        <w:jc w:val="center"/>
        <w:tblLook w:val="04A0" w:firstRow="1" w:lastRow="0" w:firstColumn="1" w:lastColumn="0" w:noHBand="0" w:noVBand="1"/>
      </w:tblPr>
      <w:tblGrid>
        <w:gridCol w:w="2761"/>
        <w:gridCol w:w="2861"/>
        <w:gridCol w:w="2906"/>
      </w:tblGrid>
      <w:tr w:rsidR="000E3650" w:rsidRPr="00EB5CC1" w:rsidTr="000E3650">
        <w:trPr>
          <w:trHeight w:hRule="exact" w:val="340"/>
          <w:jc w:val="center"/>
        </w:trPr>
        <w:tc>
          <w:tcPr>
            <w:tcW w:w="1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proofErr w:type="gramStart"/>
            <w:r w:rsidRPr="00EB5CC1">
              <w:rPr>
                <w:rFonts w:ascii="宋体" w:eastAsia="宋体" w:hAnsi="宋体" w:cs="宋体" w:hint="eastAsia"/>
              </w:rPr>
              <w:t>测孔编号</w:t>
            </w:r>
            <w:proofErr w:type="gramEnd"/>
          </w:p>
        </w:tc>
        <w:tc>
          <w:tcPr>
            <w:tcW w:w="1677" w:type="pct"/>
            <w:tcBorders>
              <w:top w:val="single" w:sz="4" w:space="0" w:color="auto"/>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坝段</w:t>
            </w:r>
          </w:p>
        </w:tc>
        <w:tc>
          <w:tcPr>
            <w:tcW w:w="1704" w:type="pct"/>
            <w:tcBorders>
              <w:top w:val="single" w:sz="4" w:space="0" w:color="auto"/>
              <w:left w:val="nil"/>
              <w:bottom w:val="single" w:sz="4" w:space="0" w:color="auto"/>
              <w:right w:val="single" w:sz="4" w:space="0" w:color="auto"/>
            </w:tcBorders>
            <w:shd w:val="clear" w:color="auto" w:fill="auto"/>
            <w:vAlign w:val="center"/>
            <w:hideMark/>
          </w:tcPr>
          <w:p w:rsidR="000E3650" w:rsidRPr="00EB5CC1" w:rsidRDefault="000E3650" w:rsidP="000E3650">
            <w:pPr>
              <w:pStyle w:val="af4"/>
            </w:pPr>
            <w:r w:rsidRPr="00EB5CC1">
              <w:rPr>
                <w:rFonts w:ascii="宋体" w:eastAsia="宋体" w:hAnsi="宋体" w:cs="宋体" w:hint="eastAsia"/>
              </w:rPr>
              <w:t>扬压力系数平均值</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1#</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左非溢流坝段</w:t>
            </w:r>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RDefault="000E3650" w:rsidP="000E3650">
            <w:pPr>
              <w:pStyle w:val="af4"/>
            </w:pPr>
            <w:r w:rsidRPr="00EB5CC1">
              <w:t>0.219</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2#</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左非溢流坝段</w:t>
            </w:r>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RDefault="000E3650" w:rsidP="000E3650">
            <w:pPr>
              <w:pStyle w:val="af4"/>
            </w:pPr>
            <w:r w:rsidRPr="00EB5CC1">
              <w:t>0.186</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3#</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左非溢流坝段</w:t>
            </w:r>
          </w:p>
        </w:tc>
        <w:tc>
          <w:tcPr>
            <w:tcW w:w="1704" w:type="pct"/>
            <w:tcBorders>
              <w:top w:val="nil"/>
              <w:left w:val="nil"/>
              <w:bottom w:val="single" w:sz="4" w:space="0" w:color="auto"/>
              <w:right w:val="single" w:sz="4" w:space="0" w:color="auto"/>
            </w:tcBorders>
            <w:shd w:val="clear" w:color="auto" w:fill="auto"/>
            <w:vAlign w:val="center"/>
            <w:hideMark/>
          </w:tcPr>
          <w:p w:rsidR="000E3650" w:rsidRPr="00EB5CC1" w:rsidRDefault="000E3650" w:rsidP="000E3650">
            <w:pPr>
              <w:pStyle w:val="af4"/>
            </w:pPr>
            <w:r w:rsidRPr="00EB5CC1">
              <w:t>0.174</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4#</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左非溢流坝段</w:t>
            </w:r>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0.091</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5#</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溢流坝段</w:t>
            </w:r>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0.187</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6#</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溢流坝段</w:t>
            </w:r>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0.296</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7#</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rPr>
                <w:rFonts w:ascii="宋体" w:eastAsia="宋体" w:hAnsi="宋体" w:cs="宋体" w:hint="eastAsia"/>
              </w:rPr>
              <w:t>溢流坝段</w:t>
            </w:r>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0.329</w:t>
            </w:r>
          </w:p>
        </w:tc>
      </w:tr>
      <w:tr w:rsidR="000E3650" w:rsidRPr="00EB5CC1" w:rsidTr="000E3650">
        <w:trPr>
          <w:trHeight w:hRule="exact" w:val="340"/>
          <w:jc w:val="center"/>
        </w:trPr>
        <w:tc>
          <w:tcPr>
            <w:tcW w:w="1618" w:type="pct"/>
            <w:tcBorders>
              <w:top w:val="nil"/>
              <w:left w:val="single" w:sz="4" w:space="0" w:color="auto"/>
              <w:bottom w:val="single" w:sz="4" w:space="0" w:color="auto"/>
              <w:right w:val="single" w:sz="4" w:space="0" w:color="auto"/>
            </w:tcBorders>
            <w:shd w:val="clear" w:color="auto" w:fill="auto"/>
            <w:noWrap/>
            <w:vAlign w:val="center"/>
            <w:hideMark/>
          </w:tcPr>
          <w:p w:rsidR="000E3650" w:rsidRPr="00EB5CC1" w:rsidRDefault="000E3650" w:rsidP="000E3650">
            <w:pPr>
              <w:pStyle w:val="af4"/>
            </w:pPr>
            <w:r w:rsidRPr="00EB5CC1">
              <w:t>9#</w:t>
            </w:r>
          </w:p>
        </w:tc>
        <w:tc>
          <w:tcPr>
            <w:tcW w:w="1677"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pPr>
            <w:proofErr w:type="gramStart"/>
            <w:r w:rsidRPr="00EB5CC1">
              <w:rPr>
                <w:rFonts w:ascii="宋体" w:eastAsia="宋体" w:hAnsi="宋体" w:cs="宋体" w:hint="eastAsia"/>
              </w:rPr>
              <w:t>右非溢流坝</w:t>
            </w:r>
            <w:proofErr w:type="gramEnd"/>
            <w:r w:rsidRPr="00EB5CC1">
              <w:rPr>
                <w:rFonts w:ascii="宋体" w:eastAsia="宋体" w:hAnsi="宋体" w:cs="宋体" w:hint="eastAsia"/>
              </w:rPr>
              <w:t>段</w:t>
            </w:r>
          </w:p>
        </w:tc>
        <w:tc>
          <w:tcPr>
            <w:tcW w:w="1704" w:type="pct"/>
            <w:tcBorders>
              <w:top w:val="nil"/>
              <w:left w:val="nil"/>
              <w:bottom w:val="single" w:sz="4" w:space="0" w:color="auto"/>
              <w:right w:val="single" w:sz="4" w:space="0" w:color="auto"/>
            </w:tcBorders>
            <w:shd w:val="clear" w:color="auto" w:fill="auto"/>
            <w:noWrap/>
            <w:vAlign w:val="center"/>
            <w:hideMark/>
          </w:tcPr>
          <w:p w:rsidR="000E3650" w:rsidRPr="00EB5CC1" w:rsidRDefault="000E3650" w:rsidP="000E3650">
            <w:pPr>
              <w:pStyle w:val="af4"/>
              <w:rPr>
                <w:sz w:val="22"/>
              </w:rPr>
            </w:pPr>
            <w:r w:rsidRPr="00EB5CC1">
              <w:rPr>
                <w:sz w:val="22"/>
              </w:rPr>
              <w:t>0.215</w:t>
            </w:r>
          </w:p>
        </w:tc>
      </w:tr>
    </w:tbl>
    <w:p w:rsidR="000E3650" w:rsidRPr="00EB5CC1" w:rsidRDefault="000E3650" w:rsidP="000E3650">
      <w:pPr>
        <w:ind w:firstLineChars="200" w:firstLine="480"/>
      </w:pPr>
      <w:r w:rsidRPr="00EB5CC1">
        <w:t>（</w:t>
      </w:r>
      <w:r w:rsidRPr="00EB5CC1">
        <w:t>2</w:t>
      </w:r>
      <w:r w:rsidRPr="00EB5CC1">
        <w:t>）各测压管扬压力系数变化规律正常，库水位升高，扬压力系数值减小；库水位降低，扬压力系数值增大。</w:t>
      </w:r>
    </w:p>
    <w:p w:rsidR="000E3650" w:rsidRPr="00EB5CC1" w:rsidRDefault="000E3650" w:rsidP="000E3650">
      <w:pPr>
        <w:pStyle w:val="af2"/>
        <w:ind w:firstLine="480"/>
        <w:jc w:val="both"/>
      </w:pPr>
      <w:r w:rsidRPr="00EB5CC1">
        <w:t>（</w:t>
      </w:r>
      <w:r w:rsidRPr="00EB5CC1">
        <w:t>3</w:t>
      </w:r>
      <w:r w:rsidRPr="00EB5CC1">
        <w:t>）</w:t>
      </w:r>
      <w:r w:rsidRPr="00EB5CC1">
        <w:t>2007~2014</w:t>
      </w:r>
      <w:r w:rsidRPr="00EB5CC1">
        <w:t>年间，扬压力系数变化幅度较大，</w:t>
      </w:r>
      <w:r w:rsidRPr="00EB5CC1">
        <w:t>2014</w:t>
      </w:r>
      <w:r w:rsidRPr="00EB5CC1">
        <w:t>年后，</w:t>
      </w:r>
      <w:proofErr w:type="gramStart"/>
      <w:r w:rsidRPr="00EB5CC1">
        <w:t>扬压力</w:t>
      </w:r>
      <w:proofErr w:type="gramEnd"/>
      <w:r w:rsidRPr="00EB5CC1">
        <w:t>变化幅度较小。总体上看，在计算水位下的</w:t>
      </w:r>
      <w:proofErr w:type="gramStart"/>
      <w:r w:rsidRPr="00EB5CC1">
        <w:t>扬压力折减</w:t>
      </w:r>
      <w:proofErr w:type="gramEnd"/>
      <w:r w:rsidRPr="00EB5CC1">
        <w:t>系数逐年呈现波动变化，无明显上升或下降趋势。</w:t>
      </w:r>
    </w:p>
    <w:p w:rsidR="000E3650" w:rsidRPr="00EB5CC1" w:rsidRDefault="000E3650" w:rsidP="000E3650">
      <w:pPr>
        <w:ind w:firstLineChars="200" w:firstLine="480"/>
      </w:pPr>
      <w:r w:rsidRPr="00EB5CC1">
        <w:t>（</w:t>
      </w:r>
      <w:r w:rsidRPr="00EB5CC1">
        <w:t>4</w:t>
      </w:r>
      <w:r w:rsidRPr="00EB5CC1">
        <w:t>）除去</w:t>
      </w:r>
      <w:r w:rsidRPr="00EB5CC1">
        <w:t>6#</w:t>
      </w:r>
      <w:r w:rsidRPr="00EB5CC1">
        <w:t>、</w:t>
      </w:r>
      <w:r w:rsidRPr="00EB5CC1">
        <w:t>7#</w:t>
      </w:r>
      <w:r w:rsidRPr="00EB5CC1">
        <w:t>扬压力系数，其余各测孔扬压力系数沿纵断面空间分布符合一般规律，即扬压力系数两岸坝段高于河床坝段，主要由于两岸坝段受到地下水的影响；</w:t>
      </w:r>
      <w:r w:rsidRPr="00EB5CC1">
        <w:t>2~4#</w:t>
      </w:r>
      <w:r w:rsidRPr="00EB5CC1">
        <w:t>各测孔扬压力系数沿横断面分布基本符合从上游至下游依此减小的一般规律。</w:t>
      </w:r>
    </w:p>
    <w:p w:rsidR="000E3650" w:rsidRPr="00EB5CC1" w:rsidRDefault="000E3650" w:rsidP="000E3650">
      <w:pPr>
        <w:ind w:firstLineChars="200" w:firstLine="480"/>
      </w:pPr>
      <w:r w:rsidRPr="00EB5CC1">
        <w:t>2</w:t>
      </w:r>
      <w:r w:rsidRPr="00EB5CC1">
        <w:t>、扬压力</w:t>
      </w:r>
    </w:p>
    <w:p w:rsidR="000E3650" w:rsidRPr="00EB5CC1" w:rsidRDefault="000E3650" w:rsidP="000E3650">
      <w:pPr>
        <w:pStyle w:val="af2"/>
        <w:ind w:firstLine="480"/>
        <w:jc w:val="both"/>
      </w:pPr>
      <w:r w:rsidRPr="00EB5CC1">
        <w:t>（</w:t>
      </w:r>
      <w:r>
        <w:rPr>
          <w:rFonts w:hint="eastAsia"/>
        </w:rPr>
        <w:t>1</w:t>
      </w:r>
      <w:r w:rsidRPr="00EB5CC1">
        <w:t>）除去异常测点，其它</w:t>
      </w:r>
      <w:proofErr w:type="gramStart"/>
      <w:r w:rsidRPr="00EB5CC1">
        <w:t>测孔扬压力</w:t>
      </w:r>
      <w:proofErr w:type="gramEnd"/>
      <w:r w:rsidRPr="00EB5CC1">
        <w:t>与库水位相关性较好，库水位升高，</w:t>
      </w:r>
      <w:proofErr w:type="gramStart"/>
      <w:r w:rsidRPr="00EB5CC1">
        <w:t>扬压力</w:t>
      </w:r>
      <w:proofErr w:type="gramEnd"/>
      <w:r w:rsidRPr="00EB5CC1">
        <w:t>增大，库水位降低，</w:t>
      </w:r>
      <w:proofErr w:type="gramStart"/>
      <w:r w:rsidRPr="00EB5CC1">
        <w:t>扬压力</w:t>
      </w:r>
      <w:proofErr w:type="gramEnd"/>
      <w:r w:rsidRPr="00EB5CC1">
        <w:t>减小。</w:t>
      </w:r>
      <w:proofErr w:type="gramStart"/>
      <w:r w:rsidRPr="00EB5CC1">
        <w:t>扬压力无</w:t>
      </w:r>
      <w:proofErr w:type="gramEnd"/>
      <w:r w:rsidRPr="00EB5CC1">
        <w:t>明显的上升或下降趋势，</w:t>
      </w:r>
      <w:proofErr w:type="gramStart"/>
      <w:r w:rsidRPr="00EB5CC1">
        <w:t>扬压力</w:t>
      </w:r>
      <w:proofErr w:type="gramEnd"/>
      <w:r w:rsidRPr="00EB5CC1">
        <w:t>基本稳定。</w:t>
      </w:r>
      <w:proofErr w:type="gramStart"/>
      <w:r w:rsidRPr="00EB5CC1">
        <w:t>部分测孔与</w:t>
      </w:r>
      <w:proofErr w:type="gramEnd"/>
      <w:r w:rsidRPr="00EB5CC1">
        <w:t>降水量和温度也有一定的相关性。</w:t>
      </w:r>
    </w:p>
    <w:p w:rsidR="000E3650" w:rsidRPr="000E3650" w:rsidRDefault="000E3650" w:rsidP="000E3650">
      <w:pPr>
        <w:ind w:firstLineChars="200" w:firstLine="480"/>
        <w:rPr>
          <w:ins w:id="257" w:author="王凯" w:date="2018-04-27T10:56:00Z"/>
          <w:rFonts w:hint="eastAsia"/>
          <w:rPrChange w:id="258" w:author="王凯" w:date="2018-04-27T10:57:00Z">
            <w:rPr>
              <w:ins w:id="259" w:author="王凯" w:date="2018-04-27T10:56:00Z"/>
              <w:rFonts w:hint="eastAsia"/>
              <w:snapToGrid w:val="0"/>
            </w:rPr>
          </w:rPrChange>
        </w:rPr>
      </w:pPr>
      <w:r w:rsidRPr="00EB5CC1">
        <w:t>（</w:t>
      </w:r>
      <w:r>
        <w:rPr>
          <w:rFonts w:hint="eastAsia"/>
        </w:rPr>
        <w:t>2</w:t>
      </w:r>
      <w:r w:rsidRPr="00EB5CC1">
        <w:t>）各测压管水位年平均值均小于库水位年平均值，且变幅均明显小于库水位变幅，各测压管水位保持稳定状态，无明显变化趋势。</w:t>
      </w:r>
      <w:proofErr w:type="gramStart"/>
      <w:r w:rsidRPr="00EB5CC1">
        <w:t>扬压力</w:t>
      </w:r>
      <w:proofErr w:type="gramEnd"/>
      <w:r w:rsidRPr="00EB5CC1">
        <w:t>处于稳定状态。</w:t>
      </w:r>
    </w:p>
    <w:p w:rsidR="00903E12" w:rsidRPr="00EB5CC1" w:rsidDel="000E3650" w:rsidRDefault="00903E12" w:rsidP="00903E12">
      <w:pPr>
        <w:rPr>
          <w:del w:id="260" w:author="王凯" w:date="2018-04-27T10:57:00Z"/>
        </w:rPr>
        <w:pPrChange w:id="261" w:author="王凯" w:date="2018-04-27T10:56:00Z">
          <w:pPr>
            <w:ind w:firstLineChars="200" w:firstLine="480"/>
          </w:pPr>
        </w:pPrChange>
      </w:pPr>
    </w:p>
    <w:p w:rsidR="00EC4052" w:rsidRPr="00EB5CC1" w:rsidRDefault="009D5806" w:rsidP="00E9182F">
      <w:pPr>
        <w:pStyle w:val="2"/>
        <w:spacing w:before="163" w:after="163"/>
      </w:pPr>
      <w:bookmarkStart w:id="262" w:name="_Toc493683832"/>
      <w:bookmarkStart w:id="263" w:name="_Toc511491088"/>
      <w:bookmarkStart w:id="264" w:name="_Toc511843566"/>
      <w:bookmarkStart w:id="265" w:name="_Toc512420274"/>
      <w:r w:rsidRPr="00EB5CC1">
        <w:t>2.</w:t>
      </w:r>
      <w:ins w:id="266" w:author="王凯" w:date="2018-04-27T10:55:00Z">
        <w:r w:rsidR="00903E12">
          <w:rPr>
            <w:rFonts w:hint="eastAsia"/>
          </w:rPr>
          <w:t>4</w:t>
        </w:r>
      </w:ins>
      <w:del w:id="267" w:author="王凯" w:date="2018-04-27T10:55:00Z">
        <w:r w:rsidRPr="00EB5CC1" w:rsidDel="00903E12">
          <w:delText>3</w:delText>
        </w:r>
      </w:del>
      <w:ins w:id="268" w:author="sqh-111" w:date="2018-04-27T09:01:00Z">
        <w:r w:rsidR="00424730">
          <w:rPr>
            <w:rFonts w:hint="eastAsia"/>
          </w:rPr>
          <w:t>小结</w:t>
        </w:r>
      </w:ins>
      <w:del w:id="269" w:author="sqh-111" w:date="2018-04-27T09:01:00Z">
        <w:r w:rsidR="00EC4052" w:rsidRPr="00EB5CC1" w:rsidDel="00424730">
          <w:delText xml:space="preserve"> </w:delText>
        </w:r>
        <w:r w:rsidR="00EC4052" w:rsidRPr="00EB5CC1" w:rsidDel="00424730">
          <w:rPr>
            <w:rFonts w:hint="eastAsia"/>
          </w:rPr>
          <w:delText>结论</w:delText>
        </w:r>
      </w:del>
      <w:bookmarkEnd w:id="262"/>
      <w:bookmarkEnd w:id="263"/>
      <w:bookmarkEnd w:id="264"/>
      <w:bookmarkEnd w:id="265"/>
    </w:p>
    <w:p w:rsidR="00E723A2" w:rsidRPr="00EB5CC1" w:rsidRDefault="00E723A2" w:rsidP="00E723A2">
      <w:pPr>
        <w:pStyle w:val="a4"/>
        <w:ind w:firstLine="480"/>
      </w:pPr>
      <w:r>
        <w:rPr>
          <w:rFonts w:hint="eastAsia"/>
        </w:rPr>
        <w:t>1</w:t>
      </w:r>
      <w:r w:rsidRPr="00EB5CC1">
        <w:t>、主坝坝基</w:t>
      </w:r>
      <w:r>
        <w:rPr>
          <w:rFonts w:hint="eastAsia"/>
        </w:rPr>
        <w:t>防渗帷幕</w:t>
      </w:r>
      <w:r w:rsidRPr="00EB5CC1">
        <w:t>及</w:t>
      </w:r>
      <w:r>
        <w:rPr>
          <w:rFonts w:hint="eastAsia"/>
        </w:rPr>
        <w:t>坝体防渗面板</w:t>
      </w:r>
      <w:r w:rsidRPr="00EB5CC1">
        <w:t>形成封闭的</w:t>
      </w:r>
      <w:r>
        <w:rPr>
          <w:rFonts w:hint="eastAsia"/>
        </w:rPr>
        <w:t>大坝</w:t>
      </w:r>
      <w:r w:rsidRPr="00EB5CC1">
        <w:t>防渗系统。</w:t>
      </w:r>
    </w:p>
    <w:p w:rsidR="00E95B1A" w:rsidRPr="00EB5CC1" w:rsidRDefault="002C7ABB" w:rsidP="00CD469B">
      <w:pPr>
        <w:pStyle w:val="a4"/>
        <w:ind w:firstLine="480"/>
      </w:pPr>
      <w:r>
        <w:rPr>
          <w:rFonts w:hint="eastAsia"/>
          <w:szCs w:val="24"/>
        </w:rPr>
        <w:t>2</w:t>
      </w:r>
      <w:r w:rsidR="00B83765" w:rsidRPr="00EB5CC1">
        <w:rPr>
          <w:szCs w:val="24"/>
        </w:rPr>
        <w:t>、</w:t>
      </w:r>
      <w:r w:rsidR="00CD469B" w:rsidRPr="00EB5CC1">
        <w:t>主坝</w:t>
      </w:r>
      <w:r>
        <w:rPr>
          <w:rFonts w:hint="eastAsia"/>
        </w:rPr>
        <w:t>坝基</w:t>
      </w:r>
      <w:r w:rsidR="00E723A2">
        <w:rPr>
          <w:rFonts w:hint="eastAsia"/>
        </w:rPr>
        <w:t>帷幕</w:t>
      </w:r>
      <w:r w:rsidR="00CD469B" w:rsidRPr="00EB5CC1">
        <w:t>灌浆质量和坝体上游混凝土防渗面板厚度</w:t>
      </w:r>
      <w:r w:rsidR="00BB298F">
        <w:rPr>
          <w:rFonts w:hint="eastAsia"/>
        </w:rPr>
        <w:t>、</w:t>
      </w:r>
      <w:r w:rsidR="00CD469B" w:rsidRPr="00EB5CC1">
        <w:t>面板伸缩缝</w:t>
      </w:r>
      <w:r w:rsidR="00CD469B" w:rsidRPr="00EB5CC1">
        <w:t>“SR”</w:t>
      </w:r>
      <w:r w:rsidR="00CD469B" w:rsidRPr="00EB5CC1">
        <w:t>柔性止水材料和面板止水施工</w:t>
      </w:r>
      <w:r w:rsidR="00BB298F">
        <w:rPr>
          <w:rFonts w:hint="eastAsia"/>
        </w:rPr>
        <w:t>均</w:t>
      </w:r>
      <w:r w:rsidR="00CD469B" w:rsidRPr="00EB5CC1">
        <w:t>符合设计要求。</w:t>
      </w:r>
      <w:r w:rsidR="00BB298F">
        <w:rPr>
          <w:rFonts w:hint="eastAsia"/>
        </w:rPr>
        <w:t>主坝上游防渗</w:t>
      </w:r>
      <w:r w:rsidR="00BB298F" w:rsidRPr="005E0906">
        <w:t>面板前期裂缝经修补大部分现状良好</w:t>
      </w:r>
      <w:r w:rsidR="00BB298F">
        <w:rPr>
          <w:rFonts w:hint="eastAsia"/>
        </w:rPr>
        <w:t>。仅</w:t>
      </w:r>
      <w:r w:rsidRPr="00EB5CC1">
        <w:rPr>
          <w:snapToGrid w:val="0"/>
        </w:rPr>
        <w:t>溢流坝段面板</w:t>
      </w:r>
      <w:r>
        <w:rPr>
          <w:rFonts w:hint="eastAsia"/>
          <w:snapToGrid w:val="0"/>
        </w:rPr>
        <w:t>有</w:t>
      </w:r>
      <w:r w:rsidRPr="00EB5CC1">
        <w:rPr>
          <w:snapToGrid w:val="0"/>
        </w:rPr>
        <w:t>3</w:t>
      </w:r>
      <w:r w:rsidRPr="00EB5CC1">
        <w:rPr>
          <w:snapToGrid w:val="0"/>
        </w:rPr>
        <w:t>条修补处理的裂缝目前仍然开裂</w:t>
      </w:r>
      <w:r>
        <w:rPr>
          <w:rFonts w:hint="eastAsia"/>
          <w:snapToGrid w:val="0"/>
        </w:rPr>
        <w:t>，</w:t>
      </w:r>
      <w:proofErr w:type="gramStart"/>
      <w:r w:rsidRPr="005E0906">
        <w:rPr>
          <w:snapToGrid w:val="0"/>
        </w:rPr>
        <w:t>缝宽</w:t>
      </w:r>
      <w:r>
        <w:rPr>
          <w:rFonts w:hint="eastAsia"/>
          <w:snapToGrid w:val="0"/>
        </w:rPr>
        <w:t>较小</w:t>
      </w:r>
      <w:proofErr w:type="gramEnd"/>
      <w:r>
        <w:rPr>
          <w:rFonts w:hint="eastAsia"/>
          <w:snapToGrid w:val="0"/>
        </w:rPr>
        <w:t>，为</w:t>
      </w:r>
      <w:r w:rsidRPr="005E0906">
        <w:rPr>
          <w:snapToGrid w:val="0"/>
        </w:rPr>
        <w:t>0.10~0.20mm</w:t>
      </w:r>
      <w:r w:rsidR="00BB298F">
        <w:rPr>
          <w:rFonts w:hint="eastAsia"/>
          <w:snapToGrid w:val="0"/>
        </w:rPr>
        <w:t>，</w:t>
      </w:r>
      <w:r w:rsidR="00BB298F" w:rsidRPr="00EB5CC1">
        <w:rPr>
          <w:snapToGrid w:val="0"/>
        </w:rPr>
        <w:t>溢流坝段</w:t>
      </w:r>
      <w:r w:rsidR="00BB298F">
        <w:rPr>
          <w:rFonts w:hint="eastAsia"/>
          <w:snapToGrid w:val="0"/>
        </w:rPr>
        <w:t>面板</w:t>
      </w:r>
      <w:r w:rsidR="00BB298F" w:rsidRPr="00EB5CC1">
        <w:rPr>
          <w:snapToGrid w:val="0"/>
        </w:rPr>
        <w:t>顶部有</w:t>
      </w:r>
      <w:r w:rsidR="00BB298F" w:rsidRPr="00EB5CC1">
        <w:rPr>
          <w:snapToGrid w:val="0"/>
        </w:rPr>
        <w:t>3</w:t>
      </w:r>
      <w:r w:rsidR="00BB298F" w:rsidRPr="00EB5CC1">
        <w:rPr>
          <w:snapToGrid w:val="0"/>
        </w:rPr>
        <w:t>处</w:t>
      </w:r>
      <w:r w:rsidR="00BB298F">
        <w:rPr>
          <w:rFonts w:hint="eastAsia"/>
          <w:snapToGrid w:val="0"/>
        </w:rPr>
        <w:t>混凝土</w:t>
      </w:r>
      <w:r w:rsidR="00BB298F" w:rsidRPr="00EB5CC1">
        <w:rPr>
          <w:snapToGrid w:val="0"/>
        </w:rPr>
        <w:t>破损</w:t>
      </w:r>
      <w:r w:rsidR="006311CE">
        <w:rPr>
          <w:rFonts w:hint="eastAsia"/>
          <w:snapToGrid w:val="0"/>
        </w:rPr>
        <w:t>，目前尚不严重影响面</w:t>
      </w:r>
      <w:proofErr w:type="gramStart"/>
      <w:r w:rsidR="006311CE">
        <w:rPr>
          <w:rFonts w:hint="eastAsia"/>
          <w:snapToGrid w:val="0"/>
        </w:rPr>
        <w:t>板整体</w:t>
      </w:r>
      <w:proofErr w:type="gramEnd"/>
      <w:r w:rsidR="006311CE">
        <w:rPr>
          <w:rFonts w:hint="eastAsia"/>
          <w:snapToGrid w:val="0"/>
        </w:rPr>
        <w:t>防渗，但需及时处理</w:t>
      </w:r>
      <w:r>
        <w:rPr>
          <w:rFonts w:hint="eastAsia"/>
          <w:snapToGrid w:val="0"/>
        </w:rPr>
        <w:t>。</w:t>
      </w:r>
    </w:p>
    <w:p w:rsidR="00FE341F" w:rsidRDefault="00FE341F" w:rsidP="00AA7602">
      <w:pPr>
        <w:pStyle w:val="af2"/>
        <w:ind w:firstLine="480"/>
        <w:jc w:val="both"/>
        <w:rPr>
          <w:rFonts w:hint="eastAsia"/>
        </w:rPr>
      </w:pPr>
      <w:r>
        <w:rPr>
          <w:rFonts w:hint="eastAsia"/>
        </w:rPr>
        <w:t>3</w:t>
      </w:r>
      <w:r>
        <w:rPr>
          <w:rFonts w:hint="eastAsia"/>
        </w:rPr>
        <w:t>、</w:t>
      </w:r>
      <w:r w:rsidR="002C7ABB">
        <w:rPr>
          <w:rFonts w:hint="eastAsia"/>
        </w:rPr>
        <w:t>主坝坝基</w:t>
      </w:r>
      <w:r w:rsidR="002C7ABB" w:rsidRPr="00EB5CC1">
        <w:t>扬压力系数</w:t>
      </w:r>
      <w:r w:rsidR="002C7ABB">
        <w:rPr>
          <w:rFonts w:hint="eastAsia"/>
        </w:rPr>
        <w:t>变化规律正常，</w:t>
      </w:r>
      <w:r w:rsidR="002C7ABB" w:rsidRPr="00EB5CC1">
        <w:t>正常高水位下各测孔</w:t>
      </w:r>
      <w:r w:rsidR="002C7ABB">
        <w:rPr>
          <w:rFonts w:hint="eastAsia"/>
        </w:rPr>
        <w:t>坝基</w:t>
      </w:r>
      <w:r w:rsidR="002C7ABB" w:rsidRPr="00EB5CC1">
        <w:t>扬压力系数平均值基本在规范建议值范围内</w:t>
      </w:r>
      <w:r w:rsidR="002C7ABB">
        <w:rPr>
          <w:rFonts w:hint="eastAsia"/>
        </w:rPr>
        <w:t>，主坝坝基</w:t>
      </w:r>
      <w:proofErr w:type="gramStart"/>
      <w:r w:rsidR="002C7ABB">
        <w:rPr>
          <w:rFonts w:hint="eastAsia"/>
        </w:rPr>
        <w:t>扬压力</w:t>
      </w:r>
      <w:proofErr w:type="gramEnd"/>
      <w:r w:rsidR="002C7ABB">
        <w:rPr>
          <w:rFonts w:hint="eastAsia"/>
        </w:rPr>
        <w:t>总体稳定，无明显趋势性变化</w:t>
      </w:r>
      <w:r>
        <w:rPr>
          <w:rFonts w:hint="eastAsia"/>
        </w:rPr>
        <w:t>。</w:t>
      </w:r>
    </w:p>
    <w:p w:rsidR="00AA7602" w:rsidRPr="00EB5CC1" w:rsidRDefault="00AE16B3" w:rsidP="00AA7602">
      <w:pPr>
        <w:pStyle w:val="af2"/>
        <w:ind w:firstLine="480"/>
        <w:jc w:val="both"/>
      </w:pPr>
      <w:r>
        <w:rPr>
          <w:rFonts w:hint="eastAsia"/>
        </w:rPr>
        <w:t>4</w:t>
      </w:r>
      <w:r>
        <w:rPr>
          <w:rFonts w:hint="eastAsia"/>
        </w:rPr>
        <w:t>、</w:t>
      </w:r>
      <w:r w:rsidR="00883ED6" w:rsidRPr="00EB5CC1">
        <w:t>主坝</w:t>
      </w:r>
      <w:r w:rsidR="00AA7602" w:rsidRPr="00EB5CC1">
        <w:t>坝体渗流</w:t>
      </w:r>
      <w:proofErr w:type="gramStart"/>
      <w:r w:rsidR="00AA7602" w:rsidRPr="00EB5CC1">
        <w:t>量随库水位</w:t>
      </w:r>
      <w:proofErr w:type="gramEnd"/>
      <w:r w:rsidR="00AA7602" w:rsidRPr="00EB5CC1">
        <w:t>呈周期性变化，坝体渗流量变化规律基本正常。相对坝体其他位置，左侧坝</w:t>
      </w:r>
      <w:proofErr w:type="gramStart"/>
      <w:r w:rsidR="00AA7602" w:rsidRPr="00EB5CC1">
        <w:t>肩绕渗</w:t>
      </w:r>
      <w:proofErr w:type="gramEnd"/>
      <w:r w:rsidR="00AA7602" w:rsidRPr="00EB5CC1">
        <w:t>的可能性较大。</w:t>
      </w:r>
      <w:commentRangeStart w:id="270"/>
      <w:r w:rsidR="00AA7602" w:rsidRPr="00EB5CC1">
        <w:t>在坝体溢流堰顶左侧与导</w:t>
      </w:r>
      <w:proofErr w:type="gramStart"/>
      <w:r w:rsidR="00AA7602" w:rsidRPr="00EB5CC1">
        <w:t>墙接触</w:t>
      </w:r>
      <w:proofErr w:type="gramEnd"/>
      <w:r w:rsidR="00AA7602" w:rsidRPr="00EB5CC1">
        <w:t>部位存在裂缝的可能性较大。</w:t>
      </w:r>
      <w:commentRangeEnd w:id="270"/>
      <w:r w:rsidR="00424730">
        <w:rPr>
          <w:rStyle w:val="aa"/>
        </w:rPr>
        <w:commentReference w:id="270"/>
      </w:r>
    </w:p>
    <w:p w:rsidR="00AA7602" w:rsidRPr="00EB5CC1" w:rsidRDefault="00AE16B3" w:rsidP="00AA7602">
      <w:pPr>
        <w:pStyle w:val="af2"/>
        <w:ind w:firstLine="480"/>
        <w:jc w:val="both"/>
      </w:pPr>
      <w:r>
        <w:rPr>
          <w:rFonts w:hint="eastAsia"/>
        </w:rPr>
        <w:t>5</w:t>
      </w:r>
      <w:r w:rsidR="00B83765" w:rsidRPr="00EB5CC1">
        <w:t>、</w:t>
      </w:r>
      <w:r w:rsidR="00FE341F">
        <w:rPr>
          <w:rFonts w:hint="eastAsia"/>
        </w:rPr>
        <w:t>现场检查</w:t>
      </w:r>
      <w:r w:rsidR="00AA7602" w:rsidRPr="00EB5CC1">
        <w:rPr>
          <w:snapToGrid w:val="0"/>
        </w:rPr>
        <w:t>主坝左非溢流坝段下游坝面有</w:t>
      </w:r>
      <w:r w:rsidR="00AA7602" w:rsidRPr="00EB5CC1">
        <w:rPr>
          <w:snapToGrid w:val="0"/>
        </w:rPr>
        <w:t>4</w:t>
      </w:r>
      <w:r w:rsidR="00AA7602" w:rsidRPr="00EB5CC1">
        <w:rPr>
          <w:snapToGrid w:val="0"/>
        </w:rPr>
        <w:t>处渗水，并有析出物渗出。溢流面反弧段下部最低位置有</w:t>
      </w:r>
      <w:r w:rsidR="00AA7602" w:rsidRPr="00EB5CC1">
        <w:rPr>
          <w:snapToGrid w:val="0"/>
        </w:rPr>
        <w:t>1</w:t>
      </w:r>
      <w:r w:rsidR="00AA7602" w:rsidRPr="00EB5CC1">
        <w:rPr>
          <w:snapToGrid w:val="0"/>
        </w:rPr>
        <w:t>条垂直水流向裂缝，贯穿第</w:t>
      </w:r>
      <w:r w:rsidR="00AA7602" w:rsidRPr="00EB5CC1">
        <w:rPr>
          <w:snapToGrid w:val="0"/>
        </w:rPr>
        <w:t>1</w:t>
      </w:r>
      <w:r w:rsidR="00AA7602" w:rsidRPr="00EB5CC1">
        <w:rPr>
          <w:snapToGrid w:val="0"/>
        </w:rPr>
        <w:t>块</w:t>
      </w:r>
      <w:r w:rsidR="00AA7602" w:rsidRPr="00EB5CC1">
        <w:rPr>
          <w:snapToGrid w:val="0"/>
        </w:rPr>
        <w:t>~</w:t>
      </w:r>
      <w:r w:rsidR="00AA7602" w:rsidRPr="00EB5CC1">
        <w:rPr>
          <w:snapToGrid w:val="0"/>
        </w:rPr>
        <w:t>第</w:t>
      </w:r>
      <w:r w:rsidR="00AA7602" w:rsidRPr="00EB5CC1">
        <w:rPr>
          <w:snapToGrid w:val="0"/>
        </w:rPr>
        <w:t>5</w:t>
      </w:r>
      <w:r w:rsidR="00AA7602" w:rsidRPr="00EB5CC1">
        <w:rPr>
          <w:snapToGrid w:val="0"/>
        </w:rPr>
        <w:t>块溢流面反弧段，</w:t>
      </w:r>
      <w:proofErr w:type="gramStart"/>
      <w:r w:rsidR="00AA7602" w:rsidRPr="00EB5CC1">
        <w:rPr>
          <w:snapToGrid w:val="0"/>
        </w:rPr>
        <w:t>缝宽</w:t>
      </w:r>
      <w:proofErr w:type="gramEnd"/>
      <w:r w:rsidR="00AA7602" w:rsidRPr="00EB5CC1">
        <w:rPr>
          <w:snapToGrid w:val="0"/>
        </w:rPr>
        <w:t>0.30~0.50mm</w:t>
      </w:r>
      <w:r w:rsidR="00AA7602" w:rsidRPr="00EB5CC1">
        <w:rPr>
          <w:snapToGrid w:val="0"/>
        </w:rPr>
        <w:t>，</w:t>
      </w:r>
      <w:r w:rsidR="00A114E8">
        <w:rPr>
          <w:rFonts w:hint="eastAsia"/>
          <w:snapToGrid w:val="0"/>
        </w:rPr>
        <w:t>并贯穿至廊道，廊道顶部存在漏水</w:t>
      </w:r>
      <w:r w:rsidR="00AA7602" w:rsidRPr="00EB5CC1">
        <w:rPr>
          <w:snapToGrid w:val="0"/>
        </w:rPr>
        <w:t>。</w:t>
      </w:r>
    </w:p>
    <w:p w:rsidR="00CD469B" w:rsidRPr="00EB5CC1" w:rsidRDefault="00CD469B" w:rsidP="00CD469B">
      <w:pPr>
        <w:pStyle w:val="a4"/>
        <w:ind w:firstLine="480"/>
      </w:pPr>
    </w:p>
    <w:p w:rsidR="00E95B1A" w:rsidRPr="00EB5CC1" w:rsidRDefault="00E95B1A" w:rsidP="00C25BA8">
      <w:pPr>
        <w:ind w:firstLineChars="200" w:firstLine="480"/>
        <w:sectPr w:rsidR="00E95B1A" w:rsidRPr="00EB5CC1" w:rsidSect="004A1645">
          <w:pgSz w:w="11906" w:h="16838" w:code="9"/>
          <w:pgMar w:top="1440" w:right="1797" w:bottom="1440" w:left="1797" w:header="794" w:footer="737" w:gutter="0"/>
          <w:cols w:space="425"/>
          <w:docGrid w:type="linesAndChars" w:linePitch="326"/>
        </w:sectPr>
      </w:pPr>
    </w:p>
    <w:p w:rsidR="00C74584" w:rsidRPr="00EB5CC1" w:rsidRDefault="00C74584" w:rsidP="00C74584">
      <w:pPr>
        <w:pStyle w:val="1"/>
        <w:spacing w:before="163" w:after="163"/>
      </w:pPr>
      <w:bookmarkStart w:id="271" w:name="_Toc116986982"/>
      <w:bookmarkStart w:id="272" w:name="_Toc493683833"/>
      <w:bookmarkStart w:id="273" w:name="_Toc511491089"/>
      <w:bookmarkStart w:id="274" w:name="_Toc511843567"/>
      <w:bookmarkStart w:id="275" w:name="_Toc512420275"/>
      <w:r w:rsidRPr="00EB5CC1">
        <w:lastRenderedPageBreak/>
        <w:t xml:space="preserve">3 </w:t>
      </w:r>
      <w:r w:rsidRPr="00EB5CC1">
        <w:t>副坝</w:t>
      </w:r>
      <w:r w:rsidR="00FE7CF5" w:rsidRPr="00EB5CC1">
        <w:t>渗流</w:t>
      </w:r>
      <w:r w:rsidRPr="00EB5CC1">
        <w:t>安全评价</w:t>
      </w:r>
      <w:bookmarkEnd w:id="272"/>
      <w:bookmarkEnd w:id="273"/>
      <w:bookmarkEnd w:id="274"/>
      <w:bookmarkEnd w:id="275"/>
    </w:p>
    <w:p w:rsidR="0076022D" w:rsidRPr="00EB5CC1" w:rsidRDefault="0076022D" w:rsidP="0076022D">
      <w:pPr>
        <w:ind w:firstLineChars="200" w:firstLine="480"/>
      </w:pPr>
      <w:bookmarkStart w:id="276" w:name="_Toc485039340"/>
      <w:bookmarkStart w:id="277" w:name="_Toc489800849"/>
      <w:bookmarkEnd w:id="271"/>
      <w:r w:rsidRPr="00EB5CC1">
        <w:t>本工程为均质土</w:t>
      </w:r>
      <w:r w:rsidR="00683BFA" w:rsidRPr="00EB5CC1">
        <w:t>坝，</w:t>
      </w:r>
      <w:r w:rsidR="00121DE2" w:rsidRPr="00EB5CC1">
        <w:t>坝基为全、强风化粉砂岩，工程地质条件较差</w:t>
      </w:r>
      <w:r w:rsidRPr="00EB5CC1">
        <w:t>。本次渗流计算分析主要</w:t>
      </w:r>
      <w:r w:rsidR="00121DE2" w:rsidRPr="00EB5CC1">
        <w:t>通过采用渗流有限单元法计算副坝的渗流量、水头、渗流压力、渗透坡降等水力要素及其分布，绘制流网</w:t>
      </w:r>
      <w:r w:rsidR="00325AB7" w:rsidRPr="00EB5CC1">
        <w:t>或等势线</w:t>
      </w:r>
      <w:r w:rsidR="00121DE2" w:rsidRPr="00EB5CC1">
        <w:t>图，以及关键部位渗透坡降是否小于允许渗透坡降，浸润线（面）是否低于设计值，渗流</w:t>
      </w:r>
      <w:proofErr w:type="gramStart"/>
      <w:r w:rsidR="00121DE2" w:rsidRPr="00EB5CC1">
        <w:t>出逸点</w:t>
      </w:r>
      <w:proofErr w:type="gramEnd"/>
      <w:r w:rsidR="00121DE2" w:rsidRPr="00EB5CC1">
        <w:t>高程是否在反滤保护范围内等内容</w:t>
      </w:r>
      <w:r w:rsidRPr="00EB5CC1">
        <w:t>。</w:t>
      </w:r>
    </w:p>
    <w:p w:rsidR="0076022D" w:rsidRPr="00EB5CC1" w:rsidRDefault="0076022D" w:rsidP="00B44BFF">
      <w:pPr>
        <w:pStyle w:val="2"/>
        <w:spacing w:before="163" w:after="163"/>
      </w:pPr>
      <w:bookmarkStart w:id="278" w:name="_Toc485039339"/>
      <w:bookmarkStart w:id="279" w:name="_Toc489800848"/>
      <w:bookmarkStart w:id="280" w:name="_Toc493683834"/>
      <w:bookmarkStart w:id="281" w:name="_Toc511491090"/>
      <w:bookmarkStart w:id="282" w:name="_Toc511843568"/>
      <w:bookmarkStart w:id="283" w:name="_Toc512420276"/>
      <w:r w:rsidRPr="00EB5CC1">
        <w:t xml:space="preserve">3.1 </w:t>
      </w:r>
      <w:r w:rsidRPr="00EB5CC1">
        <w:t>计算参数</w:t>
      </w:r>
      <w:bookmarkEnd w:id="278"/>
      <w:bookmarkEnd w:id="279"/>
      <w:bookmarkEnd w:id="280"/>
      <w:bookmarkEnd w:id="281"/>
      <w:bookmarkEnd w:id="282"/>
      <w:bookmarkEnd w:id="283"/>
    </w:p>
    <w:p w:rsidR="0076022D" w:rsidRPr="00EB5CC1" w:rsidRDefault="0076022D" w:rsidP="0076022D">
      <w:pPr>
        <w:ind w:firstLineChars="200" w:firstLine="480"/>
      </w:pPr>
      <w:r w:rsidRPr="00EB5CC1">
        <w:t>根据</w:t>
      </w:r>
      <w:r w:rsidR="00B44BFF" w:rsidRPr="00EB5CC1">
        <w:rPr>
          <w:color w:val="000000"/>
        </w:rPr>
        <w:t>2005</w:t>
      </w:r>
      <w:r w:rsidR="00B44BFF" w:rsidRPr="00EB5CC1">
        <w:rPr>
          <w:color w:val="000000"/>
        </w:rPr>
        <w:t>年安全鉴定期间的</w:t>
      </w:r>
      <w:r w:rsidRPr="00EB5CC1">
        <w:rPr>
          <w:color w:val="000000"/>
        </w:rPr>
        <w:t>工程地质勘察报告</w:t>
      </w:r>
      <w:r w:rsidRPr="00EB5CC1">
        <w:t>，并参考类似工程经验，确定坝体及坝基材料的渗透系数。</w:t>
      </w:r>
    </w:p>
    <w:p w:rsidR="007D68FD" w:rsidRPr="00EB5CC1" w:rsidRDefault="007D68FD" w:rsidP="007D68FD">
      <w:pPr>
        <w:pStyle w:val="3"/>
        <w:spacing w:before="163"/>
        <w:rPr>
          <w:sz w:val="24"/>
        </w:rPr>
      </w:pPr>
      <w:bookmarkStart w:id="284" w:name="_Toc493683835"/>
      <w:r w:rsidRPr="00EB5CC1">
        <w:t xml:space="preserve">3.1.1 </w:t>
      </w:r>
      <w:r w:rsidRPr="00EB5CC1">
        <w:t>坝基渗透系数</w:t>
      </w:r>
      <w:r w:rsidR="00D45315" w:rsidRPr="00EB5CC1">
        <w:t>和允许渗透比降</w:t>
      </w:r>
      <w:bookmarkEnd w:id="284"/>
    </w:p>
    <w:p w:rsidR="007D68FD" w:rsidRPr="00EB5CC1" w:rsidRDefault="0076022D" w:rsidP="0076022D">
      <w:pPr>
        <w:ind w:firstLineChars="200" w:firstLine="480"/>
      </w:pPr>
      <w:r w:rsidRPr="00EB5CC1">
        <w:t>原</w:t>
      </w:r>
      <w:r w:rsidR="00B44BFF" w:rsidRPr="00EB5CC1">
        <w:rPr>
          <w:color w:val="000000"/>
        </w:rPr>
        <w:t>工程地质勘察报告</w:t>
      </w:r>
      <w:r w:rsidRPr="00EB5CC1">
        <w:t>中</w:t>
      </w:r>
      <w:r w:rsidR="009D0EF8" w:rsidRPr="00EB5CC1">
        <w:t>坝基</w:t>
      </w:r>
      <w:r w:rsidR="00990ED3" w:rsidRPr="00EB5CC1">
        <w:t>粉砂岩</w:t>
      </w:r>
      <w:r w:rsidRPr="00EB5CC1">
        <w:t>渗透系数</w:t>
      </w:r>
      <w:r w:rsidRPr="00EB5CC1">
        <w:t>k=</w:t>
      </w:r>
      <w:r w:rsidR="00990ED3" w:rsidRPr="00EB5CC1">
        <w:t>3.7×10</w:t>
      </w:r>
      <w:r w:rsidR="00990ED3" w:rsidRPr="00EB5CC1">
        <w:rPr>
          <w:vertAlign w:val="superscript"/>
        </w:rPr>
        <w:t>-5</w:t>
      </w:r>
      <w:r w:rsidR="00990ED3" w:rsidRPr="00EB5CC1">
        <w:t>~1.8×10</w:t>
      </w:r>
      <w:r w:rsidR="00990ED3" w:rsidRPr="00EB5CC1">
        <w:rPr>
          <w:vertAlign w:val="superscript"/>
        </w:rPr>
        <w:t>-4</w:t>
      </w:r>
      <w:r w:rsidRPr="00EB5CC1">
        <w:t>cm/s</w:t>
      </w:r>
      <w:r w:rsidR="007D68FD" w:rsidRPr="00EB5CC1">
        <w:t>。</w:t>
      </w:r>
      <w:r w:rsidR="00990ED3" w:rsidRPr="00EB5CC1">
        <w:t>考虑到工程安全，</w:t>
      </w:r>
      <w:r w:rsidR="007D68FD" w:rsidRPr="00EB5CC1">
        <w:t>取坝基渗透系数为</w:t>
      </w:r>
      <w:r w:rsidR="00990ED3" w:rsidRPr="00EB5CC1">
        <w:t>1.8×10</w:t>
      </w:r>
      <w:r w:rsidR="00990ED3" w:rsidRPr="00EB5CC1">
        <w:rPr>
          <w:vertAlign w:val="superscript"/>
        </w:rPr>
        <w:t>-4</w:t>
      </w:r>
      <w:r w:rsidR="00990ED3" w:rsidRPr="00EB5CC1">
        <w:t>cm/s</w:t>
      </w:r>
      <w:r w:rsidR="007D68FD" w:rsidRPr="00EB5CC1">
        <w:t>。</w:t>
      </w:r>
    </w:p>
    <w:p w:rsidR="00D45315" w:rsidRPr="00EB5CC1" w:rsidRDefault="00D45315" w:rsidP="0076022D">
      <w:pPr>
        <w:ind w:firstLineChars="200" w:firstLine="480"/>
      </w:pPr>
      <w:r w:rsidRPr="00EB5CC1">
        <w:t>根据工程经验，选取坝基基岩允许渗透比降为</w:t>
      </w:r>
      <w:r w:rsidRPr="00EB5CC1">
        <w:t>20</w:t>
      </w:r>
      <w:r w:rsidRPr="00EB5CC1">
        <w:t>。</w:t>
      </w:r>
    </w:p>
    <w:p w:rsidR="007D68FD" w:rsidRPr="00EB5CC1" w:rsidRDefault="007D68FD" w:rsidP="007D68FD">
      <w:pPr>
        <w:pStyle w:val="3"/>
        <w:spacing w:before="163"/>
        <w:rPr>
          <w:sz w:val="24"/>
        </w:rPr>
      </w:pPr>
      <w:bookmarkStart w:id="285" w:name="_Toc493683836"/>
      <w:r w:rsidRPr="00EB5CC1">
        <w:t xml:space="preserve">3.1.2 </w:t>
      </w:r>
      <w:r w:rsidRPr="00EB5CC1">
        <w:t>坝</w:t>
      </w:r>
      <w:proofErr w:type="gramStart"/>
      <w:r w:rsidRPr="00EB5CC1">
        <w:t>体材</w:t>
      </w:r>
      <w:proofErr w:type="gramEnd"/>
      <w:r w:rsidRPr="00EB5CC1">
        <w:t>料渗透系数和允许水力比降</w:t>
      </w:r>
      <w:bookmarkEnd w:id="285"/>
    </w:p>
    <w:p w:rsidR="00990ED3" w:rsidRPr="00EB5CC1" w:rsidRDefault="00990ED3" w:rsidP="0076022D">
      <w:pPr>
        <w:ind w:firstLineChars="200" w:firstLine="480"/>
      </w:pPr>
      <w:r w:rsidRPr="00EB5CC1">
        <w:t>本工程坝</w:t>
      </w:r>
      <w:proofErr w:type="gramStart"/>
      <w:r w:rsidRPr="00EB5CC1">
        <w:t>体材</w:t>
      </w:r>
      <w:proofErr w:type="gramEnd"/>
      <w:r w:rsidRPr="00EB5CC1">
        <w:t>料均为粉质粘土，容易发生流土破坏。根据《水利水电工程地质勘察规范》（</w:t>
      </w:r>
      <w:r w:rsidRPr="00EB5CC1">
        <w:t>GB50487-2008</w:t>
      </w:r>
      <w:r w:rsidRPr="00EB5CC1">
        <w:t>），</w:t>
      </w:r>
      <w:r w:rsidR="00EB56FA" w:rsidRPr="00EB5CC1">
        <w:t>流土型宜采用下式计算临界水力坡降和允许水力坡降：</w:t>
      </w:r>
    </w:p>
    <w:p w:rsidR="00EB56FA" w:rsidRPr="00EB5CC1" w:rsidRDefault="00EB56FA" w:rsidP="00EB56FA">
      <w:pPr>
        <w:wordWrap w:val="0"/>
        <w:ind w:firstLineChars="200" w:firstLine="480"/>
        <w:jc w:val="right"/>
      </w:pPr>
      <w:r w:rsidRPr="00EB5CC1">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5pt;height:18.45pt" o:ole="">
            <v:imagedata r:id="rId13" o:title=""/>
          </v:shape>
          <o:OLEObject Type="Embed" ProgID="Equation.DSMT4" ShapeID="_x0000_i1025" DrawAspect="Content" ObjectID="_1586369759" r:id="rId14"/>
        </w:object>
      </w:r>
      <w:r w:rsidRPr="00EB5CC1">
        <w:t xml:space="preserve">                       </w:t>
      </w:r>
      <w:r w:rsidRPr="00EB5CC1">
        <w:t>（</w:t>
      </w:r>
      <w:r w:rsidRPr="00EB5CC1">
        <w:t>3.1-1</w:t>
      </w:r>
      <w:r w:rsidRPr="00EB5CC1">
        <w:t>）</w:t>
      </w:r>
    </w:p>
    <w:p w:rsidR="00EB56FA" w:rsidRPr="00EB5CC1" w:rsidRDefault="00EB56FA" w:rsidP="00EB56FA">
      <w:pPr>
        <w:wordWrap w:val="0"/>
        <w:ind w:firstLineChars="200" w:firstLine="480"/>
        <w:jc w:val="right"/>
      </w:pPr>
      <w:r w:rsidRPr="00EB5CC1">
        <w:rPr>
          <w:position w:val="-14"/>
        </w:rPr>
        <w:object w:dxaOrig="1260" w:dyaOrig="380">
          <v:shape id="_x0000_i1026" type="#_x0000_t75" style="width:63.2pt;height:19.3pt" o:ole="">
            <v:imagedata r:id="rId15" o:title=""/>
          </v:shape>
          <o:OLEObject Type="Embed" ProgID="Equation.DSMT4" ShapeID="_x0000_i1026" DrawAspect="Content" ObjectID="_1586369760" r:id="rId16"/>
        </w:object>
      </w:r>
      <w:r w:rsidRPr="00EB5CC1">
        <w:t xml:space="preserve">                           </w:t>
      </w:r>
      <w:r w:rsidRPr="00EB5CC1">
        <w:t>（</w:t>
      </w:r>
      <w:r w:rsidRPr="00EB5CC1">
        <w:t>3.1-2</w:t>
      </w:r>
      <w:r w:rsidRPr="00EB5CC1">
        <w:t>）</w:t>
      </w:r>
    </w:p>
    <w:p w:rsidR="00EB56FA" w:rsidRPr="00EB5CC1" w:rsidRDefault="00EB56FA" w:rsidP="00EB56FA">
      <w:pPr>
        <w:ind w:firstLineChars="200" w:firstLine="480"/>
        <w:jc w:val="left"/>
      </w:pPr>
      <w:r w:rsidRPr="00EB5CC1">
        <w:t>式中：</w:t>
      </w:r>
    </w:p>
    <w:p w:rsidR="00EB56FA" w:rsidRPr="00EB5CC1" w:rsidRDefault="00EB56FA" w:rsidP="00EB56FA">
      <w:pPr>
        <w:ind w:firstLineChars="200" w:firstLine="480"/>
        <w:jc w:val="left"/>
      </w:pPr>
      <w:r w:rsidRPr="00EB5CC1">
        <w:rPr>
          <w:position w:val="-12"/>
        </w:rPr>
        <w:object w:dxaOrig="300" w:dyaOrig="360">
          <v:shape id="_x0000_i1027" type="#_x0000_t75" style="width:14.95pt;height:18.45pt" o:ole="">
            <v:imagedata r:id="rId17" o:title=""/>
          </v:shape>
          <o:OLEObject Type="Embed" ProgID="Equation.DSMT4" ShapeID="_x0000_i1027" DrawAspect="Content" ObjectID="_1586369761" r:id="rId18"/>
        </w:object>
      </w:r>
      <w:r w:rsidRPr="00EB5CC1">
        <w:t>——</w:t>
      </w:r>
      <w:r w:rsidRPr="00EB5CC1">
        <w:t>土粒比重；</w:t>
      </w:r>
    </w:p>
    <w:p w:rsidR="00EB56FA" w:rsidRPr="00EB5CC1" w:rsidRDefault="00EB56FA" w:rsidP="00EB56FA">
      <w:pPr>
        <w:ind w:firstLineChars="200" w:firstLine="480"/>
        <w:jc w:val="left"/>
      </w:pPr>
      <w:r w:rsidRPr="00EB5CC1">
        <w:rPr>
          <w:position w:val="-6"/>
        </w:rPr>
        <w:object w:dxaOrig="200" w:dyaOrig="220">
          <v:shape id="_x0000_i1028" type="#_x0000_t75" style="width:9.65pt;height:11.4pt" o:ole="">
            <v:imagedata r:id="rId19" o:title=""/>
          </v:shape>
          <o:OLEObject Type="Embed" ProgID="Equation.DSMT4" ShapeID="_x0000_i1028" DrawAspect="Content" ObjectID="_1586369762" r:id="rId20"/>
        </w:object>
      </w:r>
      <w:r w:rsidRPr="00EB5CC1">
        <w:t>——</w:t>
      </w:r>
      <w:r w:rsidRPr="00EB5CC1">
        <w:t>土的孔隙率；</w:t>
      </w:r>
    </w:p>
    <w:p w:rsidR="00EB56FA" w:rsidRPr="00EB5CC1" w:rsidRDefault="00EB56FA" w:rsidP="00EB56FA">
      <w:pPr>
        <w:ind w:firstLineChars="200" w:firstLine="480"/>
        <w:jc w:val="left"/>
      </w:pPr>
      <w:r w:rsidRPr="00EB5CC1">
        <w:rPr>
          <w:position w:val="-14"/>
        </w:rPr>
        <w:object w:dxaOrig="480" w:dyaOrig="380">
          <v:shape id="_x0000_i1029" type="#_x0000_t75" style="width:23.7pt;height:19.3pt" o:ole="">
            <v:imagedata r:id="rId21" o:title=""/>
          </v:shape>
          <o:OLEObject Type="Embed" ProgID="Equation.DSMT4" ShapeID="_x0000_i1029" DrawAspect="Content" ObjectID="_1586369763" r:id="rId22"/>
        </w:object>
      </w:r>
      <w:r w:rsidRPr="00EB5CC1">
        <w:t>——</w:t>
      </w:r>
      <w:r w:rsidRPr="00EB5CC1">
        <w:t>允许水力坡降；</w:t>
      </w:r>
    </w:p>
    <w:p w:rsidR="00EB56FA" w:rsidRPr="00EB5CC1" w:rsidRDefault="00EB56FA" w:rsidP="00EB56FA">
      <w:pPr>
        <w:ind w:firstLineChars="200" w:firstLine="480"/>
        <w:jc w:val="left"/>
      </w:pPr>
      <w:r w:rsidRPr="00EB5CC1">
        <w:rPr>
          <w:position w:val="-4"/>
        </w:rPr>
        <w:object w:dxaOrig="260" w:dyaOrig="260">
          <v:shape id="_x0000_i1030" type="#_x0000_t75" style="width:13.15pt;height:13.15pt" o:ole="">
            <v:imagedata r:id="rId23" o:title=""/>
          </v:shape>
          <o:OLEObject Type="Embed" ProgID="Equation.DSMT4" ShapeID="_x0000_i1030" DrawAspect="Content" ObjectID="_1586369764" r:id="rId24"/>
        </w:object>
      </w:r>
      <w:r w:rsidRPr="00EB5CC1">
        <w:t>——</w:t>
      </w:r>
      <w:r w:rsidRPr="00EB5CC1">
        <w:t>安全系数，取</w:t>
      </w:r>
      <w:r w:rsidRPr="00EB5CC1">
        <w:t>1.5</w:t>
      </w:r>
      <w:r w:rsidRPr="00EB5CC1">
        <w:t>；</w:t>
      </w:r>
    </w:p>
    <w:p w:rsidR="00EB56FA" w:rsidRPr="00EB5CC1" w:rsidRDefault="00EB56FA" w:rsidP="00EB56FA">
      <w:pPr>
        <w:ind w:firstLineChars="200" w:firstLine="480"/>
        <w:jc w:val="left"/>
      </w:pPr>
      <w:r w:rsidRPr="00EB5CC1">
        <w:rPr>
          <w:position w:val="-12"/>
        </w:rPr>
        <w:object w:dxaOrig="340" w:dyaOrig="360">
          <v:shape id="_x0000_i1031" type="#_x0000_t75" style="width:16.7pt;height:18.45pt" o:ole="">
            <v:imagedata r:id="rId25" o:title=""/>
          </v:shape>
          <o:OLEObject Type="Embed" ProgID="Equation.DSMT4" ShapeID="_x0000_i1031" DrawAspect="Content" ObjectID="_1586369765" r:id="rId26"/>
        </w:object>
      </w:r>
      <w:r w:rsidRPr="00EB5CC1">
        <w:t>——</w:t>
      </w:r>
      <w:r w:rsidRPr="00EB5CC1">
        <w:t>临界水力坡降；</w:t>
      </w:r>
    </w:p>
    <w:p w:rsidR="00EB56FA" w:rsidRPr="00EB5CC1" w:rsidRDefault="00EB56FA" w:rsidP="00EB56FA">
      <w:pPr>
        <w:ind w:firstLineChars="200" w:firstLine="480"/>
        <w:jc w:val="left"/>
      </w:pPr>
      <w:r w:rsidRPr="00EB5CC1">
        <w:t>结合地勘资料，</w:t>
      </w:r>
      <w:r w:rsidR="00692103" w:rsidRPr="00EB5CC1">
        <w:t>上层粉质粘土（编号</w:t>
      </w:r>
      <w:r w:rsidR="00692103" w:rsidRPr="00EB5CC1">
        <w:rPr>
          <w:rFonts w:ascii="宋体" w:hAnsi="宋体" w:cs="宋体" w:hint="eastAsia"/>
        </w:rPr>
        <w:t>②</w:t>
      </w:r>
      <w:r w:rsidR="00692103" w:rsidRPr="00EB5CC1">
        <w:t>）水平渗透系数取</w:t>
      </w:r>
      <w:r w:rsidR="00692103" w:rsidRPr="00EB5CC1">
        <w:rPr>
          <w:snapToGrid w:val="0"/>
          <w:szCs w:val="21"/>
        </w:rPr>
        <w:t>5.5×10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，垂直渗透系数取</w:t>
      </w:r>
      <w:r w:rsidR="00692103" w:rsidRPr="00EB5CC1">
        <w:rPr>
          <w:snapToGrid w:val="0"/>
          <w:szCs w:val="21"/>
        </w:rPr>
        <w:t>3.5×10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，允许渗透比降</w:t>
      </w:r>
      <w:r w:rsidR="00692103" w:rsidRPr="00EB5CC1">
        <w:rPr>
          <w:snapToGrid w:val="0"/>
          <w:szCs w:val="21"/>
        </w:rPr>
        <w:t>0.615</w:t>
      </w:r>
      <w:r w:rsidR="00692103" w:rsidRPr="00EB5CC1">
        <w:rPr>
          <w:snapToGrid w:val="0"/>
          <w:szCs w:val="21"/>
        </w:rPr>
        <w:t>；</w:t>
      </w:r>
      <w:r w:rsidR="00692103" w:rsidRPr="00EB5CC1">
        <w:t>下层粉质粘土（编号</w:t>
      </w:r>
      <w:r w:rsidR="00692103" w:rsidRPr="00EB5CC1">
        <w:rPr>
          <w:rFonts w:ascii="宋体" w:hAnsi="宋体" w:cs="宋体" w:hint="eastAsia"/>
          <w:lang w:eastAsia="ja-JP"/>
        </w:rPr>
        <w:t>③</w:t>
      </w:r>
      <w:r w:rsidR="00692103" w:rsidRPr="00EB5CC1">
        <w:t>）水平渗透系数取</w:t>
      </w:r>
      <w:r w:rsidR="00692103" w:rsidRPr="00EB5CC1">
        <w:rPr>
          <w:snapToGrid w:val="0"/>
          <w:szCs w:val="21"/>
        </w:rPr>
        <w:t>1.0×10</w:t>
      </w:r>
      <w:r w:rsidR="00692103" w:rsidRPr="00EB5CC1">
        <w:rPr>
          <w:snapToGrid w:val="0"/>
          <w:szCs w:val="21"/>
          <w:vertAlign w:val="superscript"/>
        </w:rPr>
        <w:t>-5</w:t>
      </w:r>
      <w:r w:rsidR="00692103" w:rsidRPr="00EB5CC1">
        <w:rPr>
          <w:snapToGrid w:val="0"/>
          <w:szCs w:val="21"/>
        </w:rPr>
        <w:t xml:space="preserve"> cm/s</w:t>
      </w:r>
      <w:r w:rsidR="00692103" w:rsidRPr="00EB5CC1">
        <w:rPr>
          <w:snapToGrid w:val="0"/>
          <w:szCs w:val="21"/>
        </w:rPr>
        <w:t>，垂直渗透系数取</w:t>
      </w:r>
      <w:r w:rsidR="00692103" w:rsidRPr="00EB5CC1">
        <w:rPr>
          <w:snapToGrid w:val="0"/>
          <w:szCs w:val="21"/>
        </w:rPr>
        <w:t>8.0×10</w:t>
      </w:r>
      <w:r w:rsidR="00692103" w:rsidRPr="00EB5CC1">
        <w:rPr>
          <w:snapToGrid w:val="0"/>
          <w:szCs w:val="21"/>
          <w:vertAlign w:val="superscript"/>
        </w:rPr>
        <w:t>-6</w:t>
      </w:r>
      <w:r w:rsidR="00692103" w:rsidRPr="00EB5CC1">
        <w:rPr>
          <w:snapToGrid w:val="0"/>
          <w:szCs w:val="21"/>
        </w:rPr>
        <w:t xml:space="preserve"> cm/s</w:t>
      </w:r>
      <w:r w:rsidR="00692103" w:rsidRPr="00EB5CC1">
        <w:rPr>
          <w:snapToGrid w:val="0"/>
          <w:szCs w:val="21"/>
        </w:rPr>
        <w:t>，允许渗透比降</w:t>
      </w:r>
      <w:r w:rsidR="00692103" w:rsidRPr="00EB5CC1">
        <w:rPr>
          <w:snapToGrid w:val="0"/>
          <w:szCs w:val="21"/>
        </w:rPr>
        <w:t>0.629</w:t>
      </w:r>
      <w:r w:rsidR="00692103" w:rsidRPr="00EB5CC1">
        <w:rPr>
          <w:snapToGrid w:val="0"/>
          <w:szCs w:val="21"/>
        </w:rPr>
        <w:t>。</w:t>
      </w:r>
    </w:p>
    <w:p w:rsidR="0076022D" w:rsidRPr="00EB5CC1" w:rsidRDefault="0076022D" w:rsidP="0076022D">
      <w:pPr>
        <w:ind w:firstLineChars="200" w:firstLine="480"/>
        <w:rPr>
          <w:color w:val="000000"/>
        </w:rPr>
      </w:pPr>
      <w:r w:rsidRPr="00EB5CC1">
        <w:rPr>
          <w:color w:val="000000"/>
        </w:rPr>
        <w:t>各分区材料（不考虑各向异性）渗透特性取值见表</w:t>
      </w:r>
      <w:r w:rsidR="00692103" w:rsidRPr="00EB5CC1">
        <w:rPr>
          <w:color w:val="000000"/>
        </w:rPr>
        <w:t>3</w:t>
      </w:r>
      <w:r w:rsidRPr="00EB5CC1">
        <w:rPr>
          <w:color w:val="000000"/>
        </w:rPr>
        <w:t>.1-1</w:t>
      </w:r>
      <w:r w:rsidRPr="00EB5CC1">
        <w:rPr>
          <w:color w:val="000000"/>
        </w:rPr>
        <w:t>。</w:t>
      </w:r>
    </w:p>
    <w:p w:rsidR="0076022D" w:rsidRPr="00EB5CC1" w:rsidRDefault="0076022D" w:rsidP="009853A3">
      <w:pPr>
        <w:pStyle w:val="af"/>
      </w:pPr>
      <w:r w:rsidRPr="00EB5CC1">
        <w:t>表</w:t>
      </w:r>
      <w:r w:rsidR="00692103" w:rsidRPr="00EB5CC1">
        <w:t>3</w:t>
      </w:r>
      <w:r w:rsidRPr="00EB5CC1">
        <w:t xml:space="preserve">.1-1  </w:t>
      </w:r>
      <w:r w:rsidRPr="00EB5CC1">
        <w:t>大坝材料渗透特性取值表</w:t>
      </w:r>
    </w:p>
    <w:tbl>
      <w:tblPr>
        <w:tblW w:w="5000" w:type="pct"/>
        <w:jc w:val="center"/>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ook w:val="04A0" w:firstRow="1" w:lastRow="0" w:firstColumn="1" w:lastColumn="0" w:noHBand="0" w:noVBand="1"/>
      </w:tblPr>
      <w:tblGrid>
        <w:gridCol w:w="1115"/>
        <w:gridCol w:w="2301"/>
        <w:gridCol w:w="1706"/>
        <w:gridCol w:w="1706"/>
        <w:gridCol w:w="1700"/>
      </w:tblGrid>
      <w:tr w:rsidR="0076022D" w:rsidRPr="00EB5CC1" w:rsidTr="00EB56FA">
        <w:trPr>
          <w:trHeight w:val="570"/>
          <w:tblHeader/>
          <w:jc w:val="center"/>
        </w:trPr>
        <w:tc>
          <w:tcPr>
            <w:tcW w:w="654"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编号</w:t>
            </w:r>
          </w:p>
        </w:tc>
        <w:tc>
          <w:tcPr>
            <w:tcW w:w="1349"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分区材料</w:t>
            </w:r>
          </w:p>
        </w:tc>
        <w:tc>
          <w:tcPr>
            <w:tcW w:w="1000"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水平渗透系数（</w:t>
            </w:r>
            <w:r w:rsidRPr="00EB5CC1">
              <w:rPr>
                <w:snapToGrid w:val="0"/>
              </w:rPr>
              <w:t>cm/s</w:t>
            </w:r>
            <w:r w:rsidRPr="00EB5CC1">
              <w:rPr>
                <w:rFonts w:ascii="宋体" w:eastAsia="宋体" w:hAnsi="宋体" w:cs="宋体" w:hint="eastAsia"/>
                <w:snapToGrid w:val="0"/>
              </w:rPr>
              <w:t>）</w:t>
            </w:r>
          </w:p>
        </w:tc>
        <w:tc>
          <w:tcPr>
            <w:tcW w:w="1000"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垂直渗透系数（</w:t>
            </w:r>
            <w:r w:rsidRPr="00EB5CC1">
              <w:rPr>
                <w:snapToGrid w:val="0"/>
              </w:rPr>
              <w:t>cm/s</w:t>
            </w:r>
            <w:r w:rsidRPr="00EB5CC1">
              <w:rPr>
                <w:rFonts w:ascii="宋体" w:eastAsia="宋体" w:hAnsi="宋体" w:cs="宋体" w:hint="eastAsia"/>
                <w:snapToGrid w:val="0"/>
              </w:rPr>
              <w:t>）</w:t>
            </w:r>
          </w:p>
        </w:tc>
        <w:tc>
          <w:tcPr>
            <w:tcW w:w="998" w:type="pct"/>
            <w:vAlign w:val="center"/>
          </w:tcPr>
          <w:p w:rsidR="0076022D" w:rsidRPr="00EB5CC1" w:rsidRDefault="0076022D" w:rsidP="00FC1386">
            <w:pPr>
              <w:pStyle w:val="af4"/>
              <w:rPr>
                <w:snapToGrid w:val="0"/>
              </w:rPr>
            </w:pPr>
            <w:r w:rsidRPr="00EB5CC1">
              <w:rPr>
                <w:rFonts w:ascii="宋体" w:eastAsia="宋体" w:hAnsi="宋体" w:cs="宋体" w:hint="eastAsia"/>
                <w:snapToGrid w:val="0"/>
              </w:rPr>
              <w:t>允许渗透比降</w:t>
            </w:r>
          </w:p>
        </w:tc>
      </w:tr>
      <w:tr w:rsidR="0076022D" w:rsidRPr="00EB5CC1" w:rsidTr="00EB56FA">
        <w:trPr>
          <w:trHeight w:val="390"/>
          <w:jc w:val="center"/>
        </w:trPr>
        <w:tc>
          <w:tcPr>
            <w:tcW w:w="654" w:type="pct"/>
            <w:vAlign w:val="center"/>
          </w:tcPr>
          <w:p w:rsidR="0076022D" w:rsidRPr="00EB5CC1" w:rsidRDefault="00EB56FA" w:rsidP="00FC1386">
            <w:pPr>
              <w:pStyle w:val="af4"/>
              <w:rPr>
                <w:rFonts w:eastAsia="MS Mincho"/>
                <w:snapToGrid w:val="0"/>
                <w:lang w:eastAsia="ja-JP"/>
              </w:rPr>
            </w:pPr>
            <w:r w:rsidRPr="00EB5CC1">
              <w:rPr>
                <w:rFonts w:ascii="宋体" w:hAnsi="宋体" w:cs="宋体" w:hint="eastAsia"/>
                <w:snapToGrid w:val="0"/>
                <w:lang w:eastAsia="ja-JP"/>
              </w:rPr>
              <w:t>②</w:t>
            </w:r>
          </w:p>
        </w:tc>
        <w:tc>
          <w:tcPr>
            <w:tcW w:w="1349" w:type="pct"/>
            <w:vAlign w:val="center"/>
          </w:tcPr>
          <w:p w:rsidR="0076022D" w:rsidRPr="00EB5CC1" w:rsidRDefault="00EB56FA" w:rsidP="00FC1386">
            <w:pPr>
              <w:pStyle w:val="af4"/>
              <w:rPr>
                <w:snapToGrid w:val="0"/>
              </w:rPr>
            </w:pPr>
            <w:r w:rsidRPr="00EB5CC1">
              <w:rPr>
                <w:rFonts w:ascii="宋体" w:eastAsia="宋体" w:hAnsi="宋体" w:cs="宋体" w:hint="eastAsia"/>
                <w:snapToGrid w:val="0"/>
              </w:rPr>
              <w:t>粉质粘土</w:t>
            </w:r>
          </w:p>
        </w:tc>
        <w:tc>
          <w:tcPr>
            <w:tcW w:w="1000" w:type="pct"/>
            <w:vAlign w:val="center"/>
          </w:tcPr>
          <w:p w:rsidR="0076022D" w:rsidRPr="00EB5CC1" w:rsidRDefault="0076022D" w:rsidP="00FC1386">
            <w:pPr>
              <w:pStyle w:val="af4"/>
              <w:rPr>
                <w:snapToGrid w:val="0"/>
              </w:rPr>
            </w:pPr>
            <w:r w:rsidRPr="00EB5CC1">
              <w:rPr>
                <w:snapToGrid w:val="0"/>
              </w:rPr>
              <w:t>5.</w:t>
            </w:r>
            <w:r w:rsidR="00EB56FA" w:rsidRPr="00EB5CC1">
              <w:rPr>
                <w:snapToGrid w:val="0"/>
              </w:rPr>
              <w:t>5</w:t>
            </w:r>
            <w:r w:rsidRPr="00EB5CC1">
              <w:rPr>
                <w:snapToGrid w:val="0"/>
              </w:rPr>
              <w:t>×10</w:t>
            </w:r>
            <w:r w:rsidRPr="00EB5CC1">
              <w:rPr>
                <w:snapToGrid w:val="0"/>
                <w:vertAlign w:val="superscript"/>
              </w:rPr>
              <w:t>-</w:t>
            </w:r>
            <w:r w:rsidR="00EB56FA" w:rsidRPr="00EB5CC1">
              <w:rPr>
                <w:snapToGrid w:val="0"/>
                <w:vertAlign w:val="superscript"/>
              </w:rPr>
              <w:t>5</w:t>
            </w:r>
          </w:p>
        </w:tc>
        <w:tc>
          <w:tcPr>
            <w:tcW w:w="1000" w:type="pct"/>
            <w:vAlign w:val="center"/>
          </w:tcPr>
          <w:p w:rsidR="0076022D" w:rsidRPr="00EB5CC1" w:rsidRDefault="00EB56FA" w:rsidP="00FC1386">
            <w:pPr>
              <w:pStyle w:val="af4"/>
              <w:rPr>
                <w:snapToGrid w:val="0"/>
              </w:rPr>
            </w:pPr>
            <w:r w:rsidRPr="00EB5CC1">
              <w:rPr>
                <w:snapToGrid w:val="0"/>
              </w:rPr>
              <w:t>3</w:t>
            </w:r>
            <w:r w:rsidR="0076022D" w:rsidRPr="00EB5CC1">
              <w:rPr>
                <w:snapToGrid w:val="0"/>
              </w:rPr>
              <w:t>.</w:t>
            </w:r>
            <w:r w:rsidRPr="00EB5CC1">
              <w:rPr>
                <w:snapToGrid w:val="0"/>
              </w:rPr>
              <w:t>5</w:t>
            </w:r>
            <w:r w:rsidR="0076022D" w:rsidRPr="00EB5CC1">
              <w:rPr>
                <w:snapToGrid w:val="0"/>
              </w:rPr>
              <w:t>×10</w:t>
            </w:r>
            <w:r w:rsidR="0076022D" w:rsidRPr="00EB5CC1">
              <w:rPr>
                <w:snapToGrid w:val="0"/>
                <w:vertAlign w:val="superscript"/>
              </w:rPr>
              <w:t>-</w:t>
            </w:r>
            <w:r w:rsidRPr="00EB5CC1">
              <w:rPr>
                <w:snapToGrid w:val="0"/>
                <w:vertAlign w:val="superscript"/>
              </w:rPr>
              <w:t>5</w:t>
            </w:r>
          </w:p>
        </w:tc>
        <w:tc>
          <w:tcPr>
            <w:tcW w:w="998" w:type="pct"/>
            <w:vAlign w:val="center"/>
          </w:tcPr>
          <w:p w:rsidR="0076022D" w:rsidRPr="00EB5CC1" w:rsidRDefault="005D4A2F" w:rsidP="00FC1386">
            <w:pPr>
              <w:pStyle w:val="af4"/>
              <w:rPr>
                <w:snapToGrid w:val="0"/>
              </w:rPr>
            </w:pPr>
            <w:r w:rsidRPr="00EB5CC1">
              <w:rPr>
                <w:snapToGrid w:val="0"/>
              </w:rPr>
              <w:t>0.615</w:t>
            </w:r>
          </w:p>
        </w:tc>
      </w:tr>
      <w:tr w:rsidR="0076022D" w:rsidRPr="00EB5CC1" w:rsidTr="00EB56FA">
        <w:trPr>
          <w:trHeight w:val="390"/>
          <w:jc w:val="center"/>
        </w:trPr>
        <w:tc>
          <w:tcPr>
            <w:tcW w:w="654" w:type="pct"/>
            <w:vAlign w:val="center"/>
          </w:tcPr>
          <w:p w:rsidR="0076022D" w:rsidRPr="00EB5CC1" w:rsidRDefault="00EB56FA" w:rsidP="00FC1386">
            <w:pPr>
              <w:pStyle w:val="af4"/>
              <w:rPr>
                <w:rFonts w:eastAsia="MS Mincho"/>
                <w:snapToGrid w:val="0"/>
                <w:lang w:eastAsia="ja-JP"/>
              </w:rPr>
            </w:pPr>
            <w:r w:rsidRPr="00EB5CC1">
              <w:rPr>
                <w:rFonts w:ascii="宋体" w:hAnsi="宋体" w:cs="宋体" w:hint="eastAsia"/>
                <w:snapToGrid w:val="0"/>
                <w:lang w:eastAsia="ja-JP"/>
              </w:rPr>
              <w:t>③</w:t>
            </w:r>
          </w:p>
        </w:tc>
        <w:tc>
          <w:tcPr>
            <w:tcW w:w="1349" w:type="pct"/>
            <w:vAlign w:val="center"/>
          </w:tcPr>
          <w:p w:rsidR="0076022D" w:rsidRPr="00EB5CC1" w:rsidRDefault="00EB56FA" w:rsidP="00FC1386">
            <w:pPr>
              <w:pStyle w:val="af4"/>
              <w:rPr>
                <w:snapToGrid w:val="0"/>
              </w:rPr>
            </w:pPr>
            <w:r w:rsidRPr="00EB5CC1">
              <w:rPr>
                <w:rFonts w:ascii="宋体" w:eastAsia="宋体" w:hAnsi="宋体" w:cs="宋体" w:hint="eastAsia"/>
                <w:snapToGrid w:val="0"/>
              </w:rPr>
              <w:t>粉质黏土</w:t>
            </w:r>
          </w:p>
        </w:tc>
        <w:tc>
          <w:tcPr>
            <w:tcW w:w="1000" w:type="pct"/>
            <w:vAlign w:val="center"/>
          </w:tcPr>
          <w:p w:rsidR="0076022D" w:rsidRPr="00EB5CC1" w:rsidRDefault="00EB56FA" w:rsidP="00FC1386">
            <w:pPr>
              <w:pStyle w:val="af4"/>
              <w:rPr>
                <w:snapToGrid w:val="0"/>
              </w:rPr>
            </w:pPr>
            <w:r w:rsidRPr="00EB5CC1">
              <w:rPr>
                <w:snapToGrid w:val="0"/>
              </w:rPr>
              <w:t>1</w:t>
            </w:r>
            <w:r w:rsidR="0076022D" w:rsidRPr="00EB5CC1">
              <w:rPr>
                <w:snapToGrid w:val="0"/>
              </w:rPr>
              <w:t>.0×10</w:t>
            </w:r>
            <w:r w:rsidR="0076022D" w:rsidRPr="00EB5CC1">
              <w:rPr>
                <w:snapToGrid w:val="0"/>
                <w:vertAlign w:val="superscript"/>
              </w:rPr>
              <w:t>-</w:t>
            </w:r>
            <w:r w:rsidRPr="00EB5CC1">
              <w:rPr>
                <w:snapToGrid w:val="0"/>
                <w:vertAlign w:val="superscript"/>
              </w:rPr>
              <w:t>5</w:t>
            </w:r>
          </w:p>
        </w:tc>
        <w:tc>
          <w:tcPr>
            <w:tcW w:w="1000" w:type="pct"/>
            <w:vAlign w:val="center"/>
          </w:tcPr>
          <w:p w:rsidR="0076022D" w:rsidRPr="00EB5CC1" w:rsidRDefault="00EB56FA" w:rsidP="00FC1386">
            <w:pPr>
              <w:pStyle w:val="af4"/>
              <w:rPr>
                <w:snapToGrid w:val="0"/>
              </w:rPr>
            </w:pPr>
            <w:r w:rsidRPr="00EB5CC1">
              <w:rPr>
                <w:snapToGrid w:val="0"/>
              </w:rPr>
              <w:t>8</w:t>
            </w:r>
            <w:r w:rsidR="0076022D" w:rsidRPr="00EB5CC1">
              <w:rPr>
                <w:snapToGrid w:val="0"/>
              </w:rPr>
              <w:t>.0×10</w:t>
            </w:r>
            <w:r w:rsidR="0076022D" w:rsidRPr="00EB5CC1">
              <w:rPr>
                <w:snapToGrid w:val="0"/>
                <w:vertAlign w:val="superscript"/>
              </w:rPr>
              <w:t>-</w:t>
            </w:r>
            <w:r w:rsidRPr="00EB5CC1">
              <w:rPr>
                <w:snapToGrid w:val="0"/>
                <w:vertAlign w:val="superscript"/>
              </w:rPr>
              <w:t>6</w:t>
            </w:r>
          </w:p>
        </w:tc>
        <w:tc>
          <w:tcPr>
            <w:tcW w:w="998" w:type="pct"/>
            <w:vAlign w:val="center"/>
          </w:tcPr>
          <w:p w:rsidR="0076022D" w:rsidRPr="00EB5CC1" w:rsidRDefault="005D4A2F" w:rsidP="00FC1386">
            <w:pPr>
              <w:pStyle w:val="af4"/>
              <w:rPr>
                <w:snapToGrid w:val="0"/>
              </w:rPr>
            </w:pPr>
            <w:r w:rsidRPr="00EB5CC1">
              <w:rPr>
                <w:snapToGrid w:val="0"/>
              </w:rPr>
              <w:t>0.629</w:t>
            </w:r>
          </w:p>
        </w:tc>
      </w:tr>
    </w:tbl>
    <w:p w:rsidR="0076022D" w:rsidRPr="00EB5CC1" w:rsidRDefault="0076022D" w:rsidP="00B44BFF">
      <w:pPr>
        <w:pStyle w:val="2"/>
        <w:spacing w:before="163" w:after="163"/>
      </w:pPr>
      <w:bookmarkStart w:id="286" w:name="_Toc493683837"/>
      <w:bookmarkStart w:id="287" w:name="_Toc511491091"/>
      <w:bookmarkStart w:id="288" w:name="_Toc511843569"/>
      <w:bookmarkStart w:id="289" w:name="_Toc512420277"/>
      <w:r w:rsidRPr="00EB5CC1">
        <w:t xml:space="preserve">3.2 </w:t>
      </w:r>
      <w:r w:rsidRPr="00EB5CC1">
        <w:t>计算模型</w:t>
      </w:r>
      <w:bookmarkEnd w:id="276"/>
      <w:bookmarkEnd w:id="277"/>
      <w:bookmarkEnd w:id="286"/>
      <w:bookmarkEnd w:id="287"/>
      <w:bookmarkEnd w:id="288"/>
      <w:bookmarkEnd w:id="289"/>
    </w:p>
    <w:p w:rsidR="0076022D" w:rsidRPr="00EB5CC1" w:rsidRDefault="0076022D" w:rsidP="0076022D">
      <w:pPr>
        <w:ind w:firstLineChars="200" w:firstLine="480"/>
      </w:pPr>
      <w:r w:rsidRPr="00EB5CC1">
        <w:t>本次针对大坝河床段</w:t>
      </w:r>
      <w:r w:rsidR="008C1072" w:rsidRPr="00EB5CC1">
        <w:t>采用有限单元法，</w:t>
      </w:r>
      <w:r w:rsidRPr="00EB5CC1">
        <w:t>建立有限元计算模型，如图</w:t>
      </w:r>
      <w:r w:rsidR="00325AB7" w:rsidRPr="00EB5CC1">
        <w:t>3</w:t>
      </w:r>
      <w:r w:rsidRPr="00EB5CC1">
        <w:t>.2-1</w:t>
      </w:r>
      <w:r w:rsidRPr="00EB5CC1">
        <w:t>所示。</w:t>
      </w:r>
    </w:p>
    <w:p w:rsidR="0076022D" w:rsidRPr="00EB5CC1" w:rsidRDefault="000E3650" w:rsidP="0076022D">
      <w:pPr>
        <w:jc w:val="center"/>
      </w:pPr>
      <w:r>
        <w:rPr>
          <w:noProof/>
        </w:rPr>
        <w:drawing>
          <wp:inline distT="0" distB="0" distL="0" distR="0">
            <wp:extent cx="5753100" cy="1828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910997" w:rsidRPr="00EB5CC1">
        <w:t>3</w:t>
      </w:r>
      <w:r w:rsidRPr="00EB5CC1">
        <w:t>.</w:t>
      </w:r>
      <w:r w:rsidR="00325AB7" w:rsidRPr="00EB5CC1">
        <w:t>2</w:t>
      </w:r>
      <w:r w:rsidRPr="00EB5CC1">
        <w:t xml:space="preserve">-1  </w:t>
      </w:r>
      <w:r w:rsidRPr="00EB5CC1">
        <w:t>大坝河床段有限元计算模型</w:t>
      </w:r>
    </w:p>
    <w:p w:rsidR="0076022D" w:rsidRPr="00EB5CC1" w:rsidRDefault="0076022D" w:rsidP="00B44BFF">
      <w:pPr>
        <w:pStyle w:val="2"/>
        <w:spacing w:before="163" w:after="163"/>
      </w:pPr>
      <w:bookmarkStart w:id="290" w:name="_Toc485039341"/>
      <w:bookmarkStart w:id="291" w:name="_Toc489800850"/>
      <w:bookmarkStart w:id="292" w:name="_Toc493683838"/>
      <w:bookmarkStart w:id="293" w:name="_Toc511491092"/>
      <w:bookmarkStart w:id="294" w:name="_Toc511843570"/>
      <w:bookmarkStart w:id="295" w:name="_Toc512420278"/>
      <w:r w:rsidRPr="00EB5CC1">
        <w:t xml:space="preserve">3.3 </w:t>
      </w:r>
      <w:bookmarkEnd w:id="290"/>
      <w:bookmarkEnd w:id="291"/>
      <w:r w:rsidR="00A7654A" w:rsidRPr="00EB5CC1">
        <w:t>计算工况</w:t>
      </w:r>
      <w:bookmarkEnd w:id="292"/>
      <w:bookmarkEnd w:id="293"/>
      <w:bookmarkEnd w:id="294"/>
      <w:bookmarkEnd w:id="295"/>
    </w:p>
    <w:p w:rsidR="00A7654A" w:rsidRPr="00EB5CC1" w:rsidRDefault="00A7654A" w:rsidP="00A7654A">
      <w:pPr>
        <w:ind w:firstLineChars="200" w:firstLine="480"/>
      </w:pPr>
      <w:r w:rsidRPr="00EB5CC1">
        <w:t>根据《碾压式土石坝设计规范》（</w:t>
      </w:r>
      <w:r w:rsidRPr="00EB5CC1">
        <w:t>SL274-2001</w:t>
      </w:r>
      <w:r w:rsidRPr="00EB5CC1">
        <w:t>）规定，渗流计算应包括以下水位组合情况：</w:t>
      </w:r>
    </w:p>
    <w:p w:rsidR="00A7654A" w:rsidRPr="00EB5CC1" w:rsidRDefault="00A7654A" w:rsidP="00A7654A">
      <w:pPr>
        <w:ind w:firstLineChars="200" w:firstLine="480"/>
      </w:pPr>
      <w:r w:rsidRPr="00EB5CC1">
        <w:t>1</w:t>
      </w:r>
      <w:r w:rsidR="00B83765" w:rsidRPr="00EB5CC1">
        <w:t>、</w:t>
      </w:r>
      <w:r w:rsidRPr="00EB5CC1">
        <w:t>上游正常蓄水位与下游相应的最低水位；</w:t>
      </w:r>
    </w:p>
    <w:p w:rsidR="00A7654A" w:rsidRPr="00EB5CC1" w:rsidRDefault="00A7654A" w:rsidP="00A7654A">
      <w:pPr>
        <w:ind w:firstLineChars="200" w:firstLine="480"/>
      </w:pPr>
      <w:r w:rsidRPr="00EB5CC1">
        <w:t>2</w:t>
      </w:r>
      <w:r w:rsidR="00B83765" w:rsidRPr="00EB5CC1">
        <w:t>、</w:t>
      </w:r>
      <w:r w:rsidRPr="00EB5CC1">
        <w:t>上游设计洪水位与下游相应的水位；</w:t>
      </w:r>
    </w:p>
    <w:p w:rsidR="00A7654A" w:rsidRPr="00EB5CC1" w:rsidRDefault="00A7654A" w:rsidP="00A7654A">
      <w:pPr>
        <w:ind w:firstLineChars="200" w:firstLine="480"/>
      </w:pPr>
      <w:r w:rsidRPr="00EB5CC1">
        <w:t>3</w:t>
      </w:r>
      <w:r w:rsidR="00B83765" w:rsidRPr="00EB5CC1">
        <w:t>、</w:t>
      </w:r>
      <w:r w:rsidRPr="00EB5CC1">
        <w:t>上游校核洪水位与下游相应的水位；</w:t>
      </w:r>
    </w:p>
    <w:p w:rsidR="00A7654A" w:rsidRPr="00EB5CC1" w:rsidRDefault="00A7654A" w:rsidP="00A7654A">
      <w:pPr>
        <w:ind w:firstLineChars="200" w:firstLine="480"/>
      </w:pPr>
      <w:r w:rsidRPr="00EB5CC1">
        <w:lastRenderedPageBreak/>
        <w:t>4</w:t>
      </w:r>
      <w:r w:rsidR="00B83765" w:rsidRPr="00EB5CC1">
        <w:t>、</w:t>
      </w:r>
      <w:r w:rsidRPr="00EB5CC1">
        <w:t>库水位降落时上游坝坡稳定最不利的情况。</w:t>
      </w:r>
    </w:p>
    <w:p w:rsidR="004374BD" w:rsidRPr="00EB5CC1" w:rsidRDefault="004374BD" w:rsidP="00A7654A">
      <w:pPr>
        <w:ind w:firstLineChars="200" w:firstLine="480"/>
      </w:pPr>
      <w:r w:rsidRPr="00EB5CC1">
        <w:t>结合本工程副坝运行情况实际，</w:t>
      </w:r>
    </w:p>
    <w:p w:rsidR="004374BD" w:rsidRPr="00EB5CC1" w:rsidRDefault="00B83765" w:rsidP="00A7654A">
      <w:pPr>
        <w:ind w:firstLineChars="200" w:firstLine="480"/>
      </w:pPr>
      <w:r w:rsidRPr="00EB5CC1">
        <w:t>1</w:t>
      </w:r>
      <w:r w:rsidR="00465467" w:rsidRPr="00EB5CC1">
        <w:t>、</w:t>
      </w:r>
      <w:r w:rsidR="004374BD" w:rsidRPr="00EB5CC1">
        <w:t>当水位低于或等于正常蓄水位时，上游无水，因此正常蓄水位组合不在本次复核工况范围之内。</w:t>
      </w:r>
    </w:p>
    <w:p w:rsidR="004374BD" w:rsidRPr="00EB5CC1" w:rsidRDefault="00B83765" w:rsidP="00A7654A">
      <w:pPr>
        <w:ind w:firstLineChars="200" w:firstLine="480"/>
      </w:pPr>
      <w:r w:rsidRPr="00EB5CC1">
        <w:t>2</w:t>
      </w:r>
      <w:r w:rsidRPr="00EB5CC1">
        <w:t>、</w:t>
      </w:r>
      <w:r w:rsidR="004374BD" w:rsidRPr="00EB5CC1">
        <w:t>库水位骤降工况下，取上游水位从校核洪水位</w:t>
      </w:r>
      <w:r w:rsidR="004374BD" w:rsidRPr="00EB5CC1">
        <w:t>304.91m</w:t>
      </w:r>
      <w:r w:rsidR="004374BD" w:rsidRPr="00EB5CC1">
        <w:t>骤降至主坝溢流堰堰顶高程</w:t>
      </w:r>
      <w:r w:rsidR="004374BD" w:rsidRPr="00EB5CC1">
        <w:t>301.04m</w:t>
      </w:r>
      <w:r w:rsidR="004374BD" w:rsidRPr="00EB5CC1">
        <w:t>。</w:t>
      </w:r>
    </w:p>
    <w:p w:rsidR="004374BD" w:rsidRPr="00EB5CC1" w:rsidRDefault="00B83765" w:rsidP="00A7654A">
      <w:pPr>
        <w:ind w:firstLineChars="200" w:firstLine="480"/>
      </w:pPr>
      <w:r w:rsidRPr="00EB5CC1">
        <w:t>3</w:t>
      </w:r>
      <w:r w:rsidRPr="00EB5CC1">
        <w:t>、</w:t>
      </w:r>
      <w:r w:rsidR="004374BD" w:rsidRPr="00EB5CC1">
        <w:t>下游常年无水，取下游水位为坝基面高程</w:t>
      </w:r>
      <w:r w:rsidR="004374BD" w:rsidRPr="00EB5CC1">
        <w:t>298.34m</w:t>
      </w:r>
      <w:r w:rsidR="004374BD" w:rsidRPr="00EB5CC1">
        <w:t>。</w:t>
      </w:r>
    </w:p>
    <w:p w:rsidR="0076022D" w:rsidRPr="00EB5CC1" w:rsidRDefault="004374BD" w:rsidP="0076022D">
      <w:pPr>
        <w:ind w:firstLineChars="200" w:firstLine="480"/>
      </w:pPr>
      <w:r w:rsidRPr="00EB5CC1">
        <w:t>综上，</w:t>
      </w:r>
      <w:r w:rsidR="0076022D" w:rsidRPr="00EB5CC1">
        <w:t>计算工况见表</w:t>
      </w:r>
      <w:r w:rsidRPr="00EB5CC1">
        <w:t>3</w:t>
      </w:r>
      <w:r w:rsidR="0076022D" w:rsidRPr="00EB5CC1">
        <w:t>.3-1</w:t>
      </w:r>
      <w:r w:rsidR="0076022D" w:rsidRPr="00EB5CC1">
        <w:t>。</w:t>
      </w:r>
    </w:p>
    <w:p w:rsidR="004374BD" w:rsidRPr="00EB5CC1" w:rsidRDefault="004374BD" w:rsidP="009853A3">
      <w:pPr>
        <w:pStyle w:val="af"/>
      </w:pPr>
      <w:bookmarkStart w:id="296" w:name="_Toc489800851"/>
      <w:r w:rsidRPr="00EB5CC1">
        <w:t>表</w:t>
      </w:r>
      <w:r w:rsidRPr="00EB5CC1">
        <w:t>3.3-1</w:t>
      </w:r>
      <w:r w:rsidRPr="00EB5CC1">
        <w:t>副坝渗流稳定分析工况表</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41"/>
        <w:gridCol w:w="3125"/>
        <w:gridCol w:w="1486"/>
        <w:gridCol w:w="1388"/>
        <w:gridCol w:w="1388"/>
      </w:tblGrid>
      <w:tr w:rsidR="004374BD" w:rsidRPr="00EB5CC1" w:rsidTr="00B83765">
        <w:tblPrEx>
          <w:tblCellMar>
            <w:top w:w="0" w:type="dxa"/>
            <w:bottom w:w="0" w:type="dxa"/>
          </w:tblCellMar>
        </w:tblPrEx>
        <w:trPr>
          <w:trHeight w:val="397"/>
          <w:jc w:val="center"/>
        </w:trPr>
        <w:tc>
          <w:tcPr>
            <w:tcW w:w="669" w:type="pct"/>
            <w:vAlign w:val="center"/>
          </w:tcPr>
          <w:p w:rsidR="004374BD" w:rsidRPr="00EB5CC1" w:rsidRDefault="004374BD" w:rsidP="004463D9">
            <w:pPr>
              <w:pStyle w:val="ac"/>
            </w:pPr>
            <w:r w:rsidRPr="00EB5CC1">
              <w:t>工况编号</w:t>
            </w:r>
          </w:p>
        </w:tc>
        <w:tc>
          <w:tcPr>
            <w:tcW w:w="1832" w:type="pct"/>
            <w:vAlign w:val="center"/>
          </w:tcPr>
          <w:p w:rsidR="004374BD" w:rsidRPr="00EB5CC1" w:rsidRDefault="004374BD" w:rsidP="004463D9">
            <w:pPr>
              <w:pStyle w:val="ac"/>
            </w:pPr>
            <w:r w:rsidRPr="00EB5CC1">
              <w:t>上游水位</w:t>
            </w:r>
          </w:p>
        </w:tc>
        <w:tc>
          <w:tcPr>
            <w:tcW w:w="871" w:type="pct"/>
            <w:vAlign w:val="center"/>
          </w:tcPr>
          <w:p w:rsidR="004374BD" w:rsidRPr="00EB5CC1" w:rsidRDefault="004374BD" w:rsidP="004463D9">
            <w:pPr>
              <w:pStyle w:val="ac"/>
            </w:pPr>
            <w:r w:rsidRPr="00EB5CC1">
              <w:t>下游水位</w:t>
            </w:r>
          </w:p>
        </w:tc>
        <w:tc>
          <w:tcPr>
            <w:tcW w:w="814" w:type="pct"/>
            <w:vAlign w:val="center"/>
          </w:tcPr>
          <w:p w:rsidR="004374BD" w:rsidRPr="00EB5CC1" w:rsidRDefault="004374BD" w:rsidP="004463D9">
            <w:pPr>
              <w:pStyle w:val="ac"/>
            </w:pPr>
            <w:r w:rsidRPr="00EB5CC1">
              <w:t>渗流情况</w:t>
            </w:r>
          </w:p>
        </w:tc>
        <w:tc>
          <w:tcPr>
            <w:tcW w:w="814" w:type="pct"/>
            <w:vAlign w:val="center"/>
          </w:tcPr>
          <w:p w:rsidR="004374BD" w:rsidRPr="00EB5CC1" w:rsidRDefault="004374BD" w:rsidP="004463D9">
            <w:pPr>
              <w:pStyle w:val="ac"/>
            </w:pPr>
            <w:r w:rsidRPr="00EB5CC1">
              <w:t>备注</w:t>
            </w:r>
          </w:p>
        </w:tc>
      </w:tr>
      <w:tr w:rsidR="004374BD" w:rsidRPr="00EB5CC1" w:rsidTr="00B83765">
        <w:tblPrEx>
          <w:tblCellMar>
            <w:top w:w="0" w:type="dxa"/>
            <w:bottom w:w="0" w:type="dxa"/>
          </w:tblCellMar>
        </w:tblPrEx>
        <w:trPr>
          <w:trHeight w:val="397"/>
          <w:jc w:val="center"/>
        </w:trPr>
        <w:tc>
          <w:tcPr>
            <w:tcW w:w="669" w:type="pct"/>
            <w:vAlign w:val="center"/>
          </w:tcPr>
          <w:p w:rsidR="004374BD" w:rsidRPr="00EB5CC1" w:rsidRDefault="004374BD" w:rsidP="004463D9">
            <w:pPr>
              <w:pStyle w:val="ac"/>
            </w:pPr>
            <w:r w:rsidRPr="00EB5CC1">
              <w:t>1</w:t>
            </w:r>
          </w:p>
        </w:tc>
        <w:tc>
          <w:tcPr>
            <w:tcW w:w="1832" w:type="pct"/>
            <w:vAlign w:val="center"/>
          </w:tcPr>
          <w:p w:rsidR="004374BD" w:rsidRPr="00EB5CC1" w:rsidRDefault="004374BD" w:rsidP="004463D9">
            <w:pPr>
              <w:pStyle w:val="ac"/>
            </w:pPr>
            <w:r w:rsidRPr="00EB5CC1">
              <w:t>设计洪水位</w:t>
            </w:r>
            <w:r w:rsidRPr="00EB5CC1">
              <w:t>303.54m</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稳定渗流</w:t>
            </w:r>
          </w:p>
        </w:tc>
        <w:tc>
          <w:tcPr>
            <w:tcW w:w="814" w:type="pct"/>
            <w:vAlign w:val="center"/>
          </w:tcPr>
          <w:p w:rsidR="004374BD" w:rsidRPr="00EB5CC1" w:rsidRDefault="004374BD" w:rsidP="004463D9">
            <w:pPr>
              <w:pStyle w:val="ac"/>
            </w:pPr>
            <w:r w:rsidRPr="00EB5CC1">
              <w:t>正常运用条件</w:t>
            </w:r>
          </w:p>
        </w:tc>
      </w:tr>
      <w:tr w:rsidR="004374BD" w:rsidRPr="00EB5CC1" w:rsidTr="00B83765">
        <w:tblPrEx>
          <w:tblCellMar>
            <w:top w:w="0" w:type="dxa"/>
            <w:bottom w:w="0" w:type="dxa"/>
          </w:tblCellMar>
        </w:tblPrEx>
        <w:trPr>
          <w:trHeight w:val="397"/>
          <w:jc w:val="center"/>
        </w:trPr>
        <w:tc>
          <w:tcPr>
            <w:tcW w:w="669" w:type="pct"/>
            <w:vAlign w:val="center"/>
          </w:tcPr>
          <w:p w:rsidR="004374BD" w:rsidRPr="00EB5CC1" w:rsidRDefault="004374BD" w:rsidP="004463D9">
            <w:pPr>
              <w:pStyle w:val="ac"/>
            </w:pPr>
            <w:r w:rsidRPr="00EB5CC1">
              <w:t>2</w:t>
            </w:r>
          </w:p>
        </w:tc>
        <w:tc>
          <w:tcPr>
            <w:tcW w:w="1832" w:type="pct"/>
            <w:vAlign w:val="center"/>
          </w:tcPr>
          <w:p w:rsidR="004374BD" w:rsidRPr="00EB5CC1" w:rsidRDefault="004374BD" w:rsidP="004463D9">
            <w:pPr>
              <w:pStyle w:val="ac"/>
            </w:pPr>
            <w:r w:rsidRPr="00EB5CC1">
              <w:t>校核洪水位</w:t>
            </w:r>
            <w:r w:rsidRPr="00EB5CC1">
              <w:t>304.91m</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稳定渗流</w:t>
            </w:r>
          </w:p>
        </w:tc>
        <w:tc>
          <w:tcPr>
            <w:tcW w:w="814" w:type="pct"/>
            <w:vAlign w:val="center"/>
          </w:tcPr>
          <w:p w:rsidR="004374BD" w:rsidRPr="00EB5CC1" w:rsidRDefault="004374BD" w:rsidP="004463D9">
            <w:pPr>
              <w:pStyle w:val="ac"/>
            </w:pPr>
            <w:r w:rsidRPr="00EB5CC1">
              <w:t>非常运用条件</w:t>
            </w:r>
            <w:r w:rsidRPr="00EB5CC1">
              <w:t>I</w:t>
            </w:r>
          </w:p>
        </w:tc>
      </w:tr>
      <w:tr w:rsidR="004374BD" w:rsidRPr="00EB5CC1" w:rsidTr="00B83765">
        <w:tblPrEx>
          <w:tblCellMar>
            <w:top w:w="0" w:type="dxa"/>
            <w:bottom w:w="0" w:type="dxa"/>
          </w:tblCellMar>
        </w:tblPrEx>
        <w:trPr>
          <w:trHeight w:val="397"/>
          <w:jc w:val="center"/>
        </w:trPr>
        <w:tc>
          <w:tcPr>
            <w:tcW w:w="669" w:type="pct"/>
            <w:vAlign w:val="center"/>
          </w:tcPr>
          <w:p w:rsidR="004374BD" w:rsidRPr="00EB5CC1" w:rsidRDefault="004374BD" w:rsidP="004463D9">
            <w:pPr>
              <w:pStyle w:val="ac"/>
            </w:pPr>
            <w:r w:rsidRPr="00EB5CC1">
              <w:t>3</w:t>
            </w:r>
          </w:p>
        </w:tc>
        <w:tc>
          <w:tcPr>
            <w:tcW w:w="1832" w:type="pct"/>
            <w:vAlign w:val="center"/>
          </w:tcPr>
          <w:p w:rsidR="004374BD" w:rsidRPr="00EB5CC1" w:rsidRDefault="004374BD" w:rsidP="004463D9">
            <w:pPr>
              <w:pStyle w:val="ac"/>
            </w:pPr>
            <w:r w:rsidRPr="00EB5CC1">
              <w:t>校核洪水位（</w:t>
            </w:r>
            <w:r w:rsidRPr="00EB5CC1">
              <w:t>304.91m</w:t>
            </w:r>
            <w:r w:rsidRPr="00EB5CC1">
              <w:t>）骤降至</w:t>
            </w:r>
          </w:p>
          <w:p w:rsidR="004374BD" w:rsidRPr="00EB5CC1" w:rsidRDefault="004374BD" w:rsidP="004463D9">
            <w:pPr>
              <w:pStyle w:val="ac"/>
            </w:pPr>
            <w:r w:rsidRPr="00EB5CC1">
              <w:t>堰顶高程（</w:t>
            </w:r>
            <w:r w:rsidRPr="00EB5CC1">
              <w:t>301.04m</w:t>
            </w:r>
            <w:r w:rsidRPr="00EB5CC1">
              <w:t>）</w:t>
            </w:r>
          </w:p>
        </w:tc>
        <w:tc>
          <w:tcPr>
            <w:tcW w:w="871" w:type="pct"/>
            <w:vAlign w:val="center"/>
          </w:tcPr>
          <w:p w:rsidR="004374BD" w:rsidRPr="00EB5CC1" w:rsidRDefault="004374BD" w:rsidP="004463D9">
            <w:pPr>
              <w:pStyle w:val="ac"/>
            </w:pPr>
            <w:r w:rsidRPr="00EB5CC1">
              <w:t>298.34m</w:t>
            </w:r>
          </w:p>
        </w:tc>
        <w:tc>
          <w:tcPr>
            <w:tcW w:w="814" w:type="pct"/>
            <w:vAlign w:val="center"/>
          </w:tcPr>
          <w:p w:rsidR="004374BD" w:rsidRPr="00EB5CC1" w:rsidRDefault="004374BD" w:rsidP="004463D9">
            <w:pPr>
              <w:pStyle w:val="ac"/>
            </w:pPr>
            <w:r w:rsidRPr="00EB5CC1">
              <w:t>骤降</w:t>
            </w:r>
          </w:p>
        </w:tc>
        <w:tc>
          <w:tcPr>
            <w:tcW w:w="814" w:type="pct"/>
            <w:vAlign w:val="center"/>
          </w:tcPr>
          <w:p w:rsidR="004374BD" w:rsidRPr="00EB5CC1" w:rsidRDefault="004374BD" w:rsidP="004463D9">
            <w:pPr>
              <w:pStyle w:val="ac"/>
            </w:pPr>
            <w:r w:rsidRPr="00EB5CC1">
              <w:t>非常运用条件</w:t>
            </w:r>
            <w:r w:rsidRPr="00EB5CC1">
              <w:t>I</w:t>
            </w:r>
          </w:p>
        </w:tc>
      </w:tr>
    </w:tbl>
    <w:p w:rsidR="0076022D" w:rsidRPr="00EB5CC1" w:rsidRDefault="0076022D" w:rsidP="00B44BFF">
      <w:pPr>
        <w:pStyle w:val="2"/>
        <w:spacing w:before="163" w:after="163"/>
      </w:pPr>
      <w:bookmarkStart w:id="297" w:name="_Toc493683839"/>
      <w:bookmarkStart w:id="298" w:name="_Toc511491093"/>
      <w:bookmarkStart w:id="299" w:name="_Toc511843571"/>
      <w:bookmarkStart w:id="300" w:name="_Toc512420279"/>
      <w:r w:rsidRPr="00EB5CC1">
        <w:t xml:space="preserve">3.4 </w:t>
      </w:r>
      <w:r w:rsidRPr="00EB5CC1">
        <w:t>渗透稳定复核</w:t>
      </w:r>
      <w:bookmarkEnd w:id="296"/>
      <w:bookmarkEnd w:id="297"/>
      <w:bookmarkEnd w:id="298"/>
      <w:bookmarkEnd w:id="299"/>
      <w:bookmarkEnd w:id="300"/>
    </w:p>
    <w:p w:rsidR="0076022D" w:rsidRPr="00EB5CC1" w:rsidRDefault="0076022D" w:rsidP="0076022D">
      <w:pPr>
        <w:spacing w:beforeLines="50" w:before="163"/>
        <w:ind w:firstLineChars="200" w:firstLine="480"/>
        <w:rPr>
          <w:color w:val="000000"/>
        </w:rPr>
      </w:pPr>
      <w:r w:rsidRPr="00EB5CC1">
        <w:rPr>
          <w:color w:val="000000"/>
        </w:rPr>
        <w:t>河床段各工况等势线分布见图</w:t>
      </w:r>
      <w:r w:rsidR="00877A06" w:rsidRPr="00EB5CC1">
        <w:rPr>
          <w:color w:val="000000"/>
        </w:rPr>
        <w:t>3</w:t>
      </w:r>
      <w:r w:rsidRPr="00EB5CC1">
        <w:rPr>
          <w:color w:val="000000"/>
        </w:rPr>
        <w:t>.4-1</w:t>
      </w:r>
      <w:r w:rsidRPr="00EB5CC1">
        <w:rPr>
          <w:color w:val="000000"/>
        </w:rPr>
        <w:t>～图</w:t>
      </w:r>
      <w:r w:rsidR="00877A06" w:rsidRPr="00EB5CC1">
        <w:rPr>
          <w:color w:val="000000"/>
        </w:rPr>
        <w:t>3</w:t>
      </w:r>
      <w:r w:rsidRPr="00EB5CC1">
        <w:rPr>
          <w:color w:val="000000"/>
        </w:rPr>
        <w:t>.4-</w:t>
      </w:r>
      <w:r w:rsidR="00877A06" w:rsidRPr="00EB5CC1">
        <w:rPr>
          <w:color w:val="000000"/>
        </w:rPr>
        <w:t>3</w:t>
      </w:r>
      <w:r w:rsidRPr="00EB5CC1">
        <w:rPr>
          <w:color w:val="000000"/>
        </w:rPr>
        <w:t>所示，各工况渗透比降等值线见图</w:t>
      </w:r>
      <w:r w:rsidR="00877A06" w:rsidRPr="00EB5CC1">
        <w:rPr>
          <w:color w:val="000000"/>
        </w:rPr>
        <w:t>3</w:t>
      </w:r>
      <w:r w:rsidRPr="00EB5CC1">
        <w:rPr>
          <w:color w:val="000000"/>
        </w:rPr>
        <w:t>.4-</w:t>
      </w:r>
      <w:r w:rsidR="00627AF8" w:rsidRPr="00EB5CC1">
        <w:rPr>
          <w:color w:val="000000"/>
        </w:rPr>
        <w:t>4</w:t>
      </w:r>
      <w:r w:rsidRPr="00EB5CC1">
        <w:rPr>
          <w:color w:val="000000"/>
        </w:rPr>
        <w:t>～图</w:t>
      </w:r>
      <w:r w:rsidR="00D45315" w:rsidRPr="00EB5CC1">
        <w:rPr>
          <w:color w:val="000000"/>
        </w:rPr>
        <w:t>3</w:t>
      </w:r>
      <w:r w:rsidRPr="00EB5CC1">
        <w:rPr>
          <w:color w:val="000000"/>
        </w:rPr>
        <w:t>.4-</w:t>
      </w:r>
      <w:r w:rsidR="00627AF8" w:rsidRPr="00EB5CC1">
        <w:rPr>
          <w:color w:val="000000"/>
        </w:rPr>
        <w:t>6</w:t>
      </w:r>
      <w:r w:rsidRPr="00EB5CC1">
        <w:rPr>
          <w:color w:val="000000"/>
        </w:rPr>
        <w:t>所示。</w:t>
      </w:r>
    </w:p>
    <w:p w:rsidR="0076022D" w:rsidRPr="00EB5CC1" w:rsidRDefault="000E3650" w:rsidP="0076022D">
      <w:pPr>
        <w:pStyle w:val="af3"/>
        <w:rPr>
          <w:rFonts w:ascii="Times New Roman" w:hAnsi="Times New Roman" w:cs="Times New Roman"/>
        </w:rPr>
      </w:pPr>
      <w:r>
        <w:rPr>
          <w:rFonts w:ascii="Times New Roman" w:hAnsi="Times New Roman" w:cs="Times New Roman"/>
          <w:noProof/>
        </w:rPr>
        <w:drawing>
          <wp:inline distT="0" distB="0" distL="0" distR="0">
            <wp:extent cx="5753100" cy="21145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 xml:space="preserve">.4-1  </w:t>
      </w:r>
      <w:r w:rsidRPr="00EB5CC1">
        <w:t>设计洪水位工况等势线分布图</w:t>
      </w:r>
    </w:p>
    <w:p w:rsidR="0076022D" w:rsidRPr="00EB5CC1" w:rsidRDefault="000E3650" w:rsidP="0076022D">
      <w:pPr>
        <w:pStyle w:val="af3"/>
        <w:rPr>
          <w:rFonts w:ascii="Times New Roman" w:hAnsi="Times New Roman" w:cs="Times New Roman"/>
        </w:rPr>
      </w:pPr>
      <w:r>
        <w:rPr>
          <w:rFonts w:ascii="Times New Roman" w:hAnsi="Times New Roman" w:cs="Times New Roman"/>
          <w:noProof/>
        </w:rPr>
        <w:lastRenderedPageBreak/>
        <w:drawing>
          <wp:inline distT="0" distB="0" distL="0" distR="0">
            <wp:extent cx="5753100" cy="2105025"/>
            <wp:effectExtent l="0" t="0" r="0"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 xml:space="preserve">.4-2  </w:t>
      </w:r>
      <w:r w:rsidRPr="00EB5CC1">
        <w:t>校核洪水位工况等势线分布图</w:t>
      </w:r>
    </w:p>
    <w:p w:rsidR="0076022D" w:rsidRPr="00EB5CC1" w:rsidRDefault="0076022D" w:rsidP="0076022D">
      <w:pPr>
        <w:pStyle w:val="af3"/>
        <w:jc w:val="both"/>
        <w:rPr>
          <w:rFonts w:ascii="Times New Roman" w:hAnsi="Times New Roman" w:cs="Times New Roman"/>
        </w:rPr>
      </w:pPr>
    </w:p>
    <w:p w:rsidR="0076022D" w:rsidRPr="00EB5CC1" w:rsidRDefault="000E3650" w:rsidP="0076022D">
      <w:pPr>
        <w:pStyle w:val="af3"/>
        <w:rPr>
          <w:rFonts w:ascii="Times New Roman" w:hAnsi="Times New Roman" w:cs="Times New Roman"/>
        </w:rPr>
      </w:pPr>
      <w:r>
        <w:rPr>
          <w:rFonts w:ascii="Times New Roman" w:hAnsi="Times New Roman" w:cs="Times New Roman"/>
          <w:noProof/>
        </w:rPr>
        <w:drawing>
          <wp:inline distT="0" distB="0" distL="0" distR="0">
            <wp:extent cx="5753100" cy="20097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009775"/>
                    </a:xfrm>
                    <a:prstGeom prst="rect">
                      <a:avLst/>
                    </a:prstGeom>
                    <a:noFill/>
                    <a:ln>
                      <a:noFill/>
                    </a:ln>
                  </pic:spPr>
                </pic:pic>
              </a:graphicData>
            </a:graphic>
          </wp:inline>
        </w:drawing>
      </w:r>
    </w:p>
    <w:p w:rsidR="0076022D" w:rsidRPr="00EB5CC1" w:rsidRDefault="0076022D" w:rsidP="009853A3">
      <w:pPr>
        <w:pStyle w:val="af0"/>
        <w:spacing w:after="163"/>
      </w:pPr>
      <w:r w:rsidRPr="00EB5CC1">
        <w:t>图</w:t>
      </w:r>
      <w:r w:rsidR="00877A06" w:rsidRPr="00EB5CC1">
        <w:t>3</w:t>
      </w:r>
      <w:r w:rsidRPr="00EB5CC1">
        <w:t xml:space="preserve">.4-3  </w:t>
      </w:r>
      <w:r w:rsidR="00877A06" w:rsidRPr="00EB5CC1">
        <w:t>库水位骤降</w:t>
      </w:r>
      <w:r w:rsidRPr="00EB5CC1">
        <w:t>工况</w:t>
      </w:r>
      <w:r w:rsidR="00877A06" w:rsidRPr="00EB5CC1">
        <w:t>等势线分布图</w:t>
      </w:r>
    </w:p>
    <w:p w:rsidR="004B3E13" w:rsidRPr="00EB5CC1" w:rsidRDefault="000E3650" w:rsidP="009853A3">
      <w:pPr>
        <w:pStyle w:val="af0"/>
        <w:spacing w:after="163"/>
      </w:pPr>
      <w:r>
        <w:drawing>
          <wp:inline distT="0" distB="0" distL="0" distR="0">
            <wp:extent cx="5762625" cy="216217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rsidR="004B3E13" w:rsidRPr="00EB5CC1" w:rsidRDefault="004B3E13" w:rsidP="009853A3">
      <w:pPr>
        <w:pStyle w:val="af0"/>
        <w:spacing w:after="163"/>
      </w:pPr>
      <w:r w:rsidRPr="00EB5CC1">
        <w:t>图</w:t>
      </w:r>
      <w:r w:rsidRPr="00EB5CC1">
        <w:t xml:space="preserve">3.4-4 </w:t>
      </w:r>
      <w:r w:rsidRPr="00EB5CC1">
        <w:t>设计洪水位工况渗透比降等值线分布图</w:t>
      </w:r>
    </w:p>
    <w:p w:rsidR="00041B62" w:rsidRPr="00EB5CC1" w:rsidRDefault="000E3650" w:rsidP="009853A3">
      <w:pPr>
        <w:pStyle w:val="af0"/>
        <w:spacing w:after="163"/>
      </w:pPr>
      <w:r>
        <w:lastRenderedPageBreak/>
        <w:drawing>
          <wp:inline distT="0" distB="0" distL="0" distR="0">
            <wp:extent cx="5762625" cy="21145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2114550"/>
                    </a:xfrm>
                    <a:prstGeom prst="rect">
                      <a:avLst/>
                    </a:prstGeom>
                    <a:noFill/>
                    <a:ln>
                      <a:noFill/>
                    </a:ln>
                  </pic:spPr>
                </pic:pic>
              </a:graphicData>
            </a:graphic>
          </wp:inline>
        </w:drawing>
      </w:r>
    </w:p>
    <w:p w:rsidR="004B3E13" w:rsidRPr="00EB5CC1" w:rsidRDefault="004B3E13" w:rsidP="009853A3">
      <w:pPr>
        <w:pStyle w:val="af0"/>
        <w:spacing w:after="163"/>
      </w:pPr>
      <w:r w:rsidRPr="00EB5CC1">
        <w:t>图</w:t>
      </w:r>
      <w:r w:rsidRPr="00EB5CC1">
        <w:t xml:space="preserve">3.4-5 </w:t>
      </w:r>
      <w:r w:rsidRPr="00EB5CC1">
        <w:t>校核洪水位工况渗透比降等值线分布图</w:t>
      </w:r>
    </w:p>
    <w:p w:rsidR="00041B62" w:rsidRPr="00EB5CC1" w:rsidRDefault="000E3650" w:rsidP="009853A3">
      <w:pPr>
        <w:pStyle w:val="af0"/>
        <w:spacing w:after="163"/>
      </w:pPr>
      <w:r>
        <w:drawing>
          <wp:inline distT="0" distB="0" distL="0" distR="0">
            <wp:extent cx="5762625" cy="200977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4B3E13" w:rsidRPr="00EB5CC1" w:rsidRDefault="004B3E13" w:rsidP="009853A3">
      <w:pPr>
        <w:pStyle w:val="af0"/>
        <w:spacing w:after="163"/>
        <w:rPr>
          <w:rFonts w:eastAsia="黑体"/>
          <w:kern w:val="0"/>
        </w:rPr>
      </w:pPr>
      <w:r w:rsidRPr="00EB5CC1">
        <w:t>图</w:t>
      </w:r>
      <w:r w:rsidRPr="00EB5CC1">
        <w:t xml:space="preserve">3.4-6 </w:t>
      </w:r>
      <w:r w:rsidRPr="00EB5CC1">
        <w:t>库水位骤降工况渗透比降等值线分布图</w:t>
      </w:r>
    </w:p>
    <w:p w:rsidR="0076022D" w:rsidRPr="00EB5CC1" w:rsidRDefault="0076022D" w:rsidP="0076022D">
      <w:pPr>
        <w:spacing w:beforeLines="50" w:before="163"/>
        <w:ind w:firstLineChars="200" w:firstLine="480"/>
        <w:rPr>
          <w:color w:val="000000"/>
        </w:rPr>
      </w:pPr>
      <w:r w:rsidRPr="00EB5CC1">
        <w:rPr>
          <w:color w:val="000000"/>
        </w:rPr>
        <w:t>各工况最大渗透比</w:t>
      </w:r>
      <w:proofErr w:type="gramStart"/>
      <w:r w:rsidRPr="00EB5CC1">
        <w:rPr>
          <w:color w:val="000000"/>
        </w:rPr>
        <w:t>降计算</w:t>
      </w:r>
      <w:proofErr w:type="gramEnd"/>
      <w:r w:rsidRPr="00EB5CC1">
        <w:rPr>
          <w:color w:val="000000"/>
        </w:rPr>
        <w:t>结果见表</w:t>
      </w:r>
      <w:r w:rsidR="00325AB7" w:rsidRPr="00EB5CC1">
        <w:rPr>
          <w:color w:val="000000"/>
        </w:rPr>
        <w:t>3</w:t>
      </w:r>
      <w:r w:rsidRPr="00EB5CC1">
        <w:rPr>
          <w:color w:val="000000"/>
        </w:rPr>
        <w:t>.4-2</w:t>
      </w:r>
      <w:r w:rsidRPr="00EB5CC1">
        <w:rPr>
          <w:color w:val="000000"/>
        </w:rPr>
        <w:t>。</w:t>
      </w:r>
    </w:p>
    <w:p w:rsidR="0076022D" w:rsidRPr="00EB5CC1" w:rsidRDefault="0076022D" w:rsidP="009853A3">
      <w:pPr>
        <w:pStyle w:val="af"/>
      </w:pPr>
      <w:r w:rsidRPr="00EB5CC1">
        <w:t>表</w:t>
      </w:r>
      <w:r w:rsidR="00325AB7" w:rsidRPr="00EB5CC1">
        <w:t>3</w:t>
      </w:r>
      <w:r w:rsidRPr="00EB5CC1">
        <w:t xml:space="preserve">.4-2  </w:t>
      </w:r>
      <w:r w:rsidRPr="00EB5CC1">
        <w:t>各工况最大渗透比</w:t>
      </w:r>
      <w:proofErr w:type="gramStart"/>
      <w:r w:rsidRPr="00EB5CC1">
        <w:t>降计算</w:t>
      </w:r>
      <w:proofErr w:type="gramEnd"/>
      <w:r w:rsidRPr="00EB5CC1">
        <w:t>结果</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1310"/>
        <w:gridCol w:w="1310"/>
        <w:gridCol w:w="1303"/>
        <w:gridCol w:w="1175"/>
        <w:gridCol w:w="1516"/>
      </w:tblGrid>
      <w:tr w:rsidR="00041B62" w:rsidRPr="00EB5CC1" w:rsidTr="00465467">
        <w:trPr>
          <w:trHeight w:val="340"/>
          <w:jc w:val="center"/>
        </w:trPr>
        <w:tc>
          <w:tcPr>
            <w:tcW w:w="1160"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计算部位</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设计洪水位最大比降</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校核洪水位最大比降</w:t>
            </w:r>
          </w:p>
        </w:tc>
        <w:tc>
          <w:tcPr>
            <w:tcW w:w="756"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库水位骤降最大比降</w:t>
            </w:r>
          </w:p>
        </w:tc>
        <w:tc>
          <w:tcPr>
            <w:tcW w:w="682"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允许渗透比降</w:t>
            </w:r>
          </w:p>
        </w:tc>
        <w:tc>
          <w:tcPr>
            <w:tcW w:w="880" w:type="pct"/>
            <w:tcBorders>
              <w:top w:val="single" w:sz="4" w:space="0" w:color="auto"/>
              <w:left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备注</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rFonts w:ascii="宋体" w:hAnsi="宋体" w:cs="宋体" w:hint="eastAsia"/>
                <w:snapToGrid w:val="0"/>
                <w:lang w:eastAsia="ja-JP"/>
              </w:rPr>
              <w:t>②</w:t>
            </w:r>
            <w:r w:rsidRPr="00EB5CC1">
              <w:rPr>
                <w:snapToGrid w:val="0"/>
              </w:rPr>
              <w:t>粉质粘土</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0.255</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0.266</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0.512</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0.615</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坝体</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rFonts w:ascii="宋体" w:hAnsi="宋体" w:cs="宋体" w:hint="eastAsia"/>
                <w:snapToGrid w:val="0"/>
              </w:rPr>
              <w:t>③</w:t>
            </w:r>
            <w:r w:rsidRPr="00EB5CC1">
              <w:rPr>
                <w:snapToGrid w:val="0"/>
              </w:rPr>
              <w:t>粉质粘土</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0.453</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0.513</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0.603</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0.629</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坝体</w:t>
            </w:r>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排水棱体边界</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0.269</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0.458</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0.266</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0.629</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1A613E" w:rsidP="001A613E">
            <w:pPr>
              <w:pStyle w:val="ac"/>
              <w:rPr>
                <w:snapToGrid w:val="0"/>
              </w:rPr>
            </w:pPr>
            <w:r w:rsidRPr="00EB5CC1">
              <w:rPr>
                <w:snapToGrid w:val="0"/>
              </w:rPr>
              <w:t>渗流</w:t>
            </w:r>
            <w:proofErr w:type="gramStart"/>
            <w:r w:rsidRPr="00EB5CC1">
              <w:rPr>
                <w:snapToGrid w:val="0"/>
              </w:rPr>
              <w:t>出逸段</w:t>
            </w:r>
            <w:proofErr w:type="gramEnd"/>
          </w:p>
        </w:tc>
      </w:tr>
      <w:tr w:rsidR="00041B62" w:rsidRPr="00EB5CC1" w:rsidTr="00465467">
        <w:trPr>
          <w:trHeight w:val="340"/>
          <w:jc w:val="center"/>
        </w:trPr>
        <w:tc>
          <w:tcPr>
            <w:tcW w:w="11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坝基基岩</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0.241</w:t>
            </w:r>
          </w:p>
        </w:tc>
        <w:tc>
          <w:tcPr>
            <w:tcW w:w="76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0.354</w:t>
            </w:r>
          </w:p>
        </w:tc>
        <w:tc>
          <w:tcPr>
            <w:tcW w:w="756" w:type="pct"/>
            <w:tcBorders>
              <w:top w:val="single" w:sz="4" w:space="0" w:color="auto"/>
              <w:left w:val="single" w:sz="4" w:space="0" w:color="auto"/>
              <w:bottom w:val="single" w:sz="4" w:space="0" w:color="auto"/>
              <w:right w:val="single" w:sz="4" w:space="0" w:color="auto"/>
            </w:tcBorders>
            <w:vAlign w:val="center"/>
          </w:tcPr>
          <w:p w:rsidR="00041B62" w:rsidRPr="00EB5CC1" w:rsidRDefault="005312C0" w:rsidP="001A613E">
            <w:pPr>
              <w:pStyle w:val="ac"/>
              <w:rPr>
                <w:snapToGrid w:val="0"/>
              </w:rPr>
            </w:pPr>
            <w:r w:rsidRPr="00EB5CC1">
              <w:rPr>
                <w:snapToGrid w:val="0"/>
              </w:rPr>
              <w:t>0.096</w:t>
            </w:r>
          </w:p>
        </w:tc>
        <w:tc>
          <w:tcPr>
            <w:tcW w:w="682"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20.000</w:t>
            </w:r>
          </w:p>
        </w:tc>
        <w:tc>
          <w:tcPr>
            <w:tcW w:w="880" w:type="pct"/>
            <w:tcBorders>
              <w:top w:val="single" w:sz="4" w:space="0" w:color="auto"/>
              <w:left w:val="single" w:sz="4" w:space="0" w:color="auto"/>
              <w:bottom w:val="single" w:sz="4" w:space="0" w:color="auto"/>
              <w:right w:val="single" w:sz="4" w:space="0" w:color="auto"/>
            </w:tcBorders>
            <w:vAlign w:val="center"/>
          </w:tcPr>
          <w:p w:rsidR="00041B62" w:rsidRPr="00EB5CC1" w:rsidRDefault="00041B62" w:rsidP="001A613E">
            <w:pPr>
              <w:pStyle w:val="ac"/>
              <w:rPr>
                <w:snapToGrid w:val="0"/>
              </w:rPr>
            </w:pPr>
            <w:r w:rsidRPr="00EB5CC1">
              <w:rPr>
                <w:snapToGrid w:val="0"/>
              </w:rPr>
              <w:t>坝基</w:t>
            </w:r>
          </w:p>
        </w:tc>
      </w:tr>
    </w:tbl>
    <w:p w:rsidR="0076022D" w:rsidRPr="00EB5CC1" w:rsidRDefault="0076022D" w:rsidP="0076022D">
      <w:pPr>
        <w:spacing w:beforeLines="50" w:before="163"/>
        <w:ind w:firstLineChars="200" w:firstLine="480"/>
      </w:pPr>
      <w:r w:rsidRPr="00EB5CC1">
        <w:t>综上复核计算结果：</w:t>
      </w:r>
    </w:p>
    <w:p w:rsidR="0076022D" w:rsidRPr="00EB5CC1" w:rsidRDefault="00B83765" w:rsidP="0076022D">
      <w:pPr>
        <w:ind w:firstLineChars="200" w:firstLine="480"/>
      </w:pPr>
      <w:r w:rsidRPr="00EB5CC1">
        <w:t>1</w:t>
      </w:r>
      <w:r w:rsidRPr="00EB5CC1">
        <w:t>、</w:t>
      </w:r>
      <w:r w:rsidR="0076022D" w:rsidRPr="00EB5CC1">
        <w:t>各工况下渗流浸润</w:t>
      </w:r>
      <w:proofErr w:type="gramStart"/>
      <w:r w:rsidR="0076022D" w:rsidRPr="00EB5CC1">
        <w:t>线</w:t>
      </w:r>
      <w:r w:rsidR="001A613E" w:rsidRPr="00EB5CC1">
        <w:t>出逸段</w:t>
      </w:r>
      <w:proofErr w:type="gramEnd"/>
      <w:r w:rsidR="0076022D" w:rsidRPr="00EB5CC1">
        <w:t>均位于</w:t>
      </w:r>
      <w:r w:rsidR="001A613E" w:rsidRPr="00EB5CC1">
        <w:t>坝体</w:t>
      </w:r>
      <w:r w:rsidR="001A613E" w:rsidRPr="00EB5CC1">
        <w:rPr>
          <w:rFonts w:ascii="宋体" w:hAnsi="宋体" w:cs="宋体" w:hint="eastAsia"/>
          <w:snapToGrid w:val="0"/>
          <w:lang w:eastAsia="ja-JP"/>
        </w:rPr>
        <w:t>②</w:t>
      </w:r>
      <w:r w:rsidR="001A613E" w:rsidRPr="00EB5CC1">
        <w:rPr>
          <w:snapToGrid w:val="0"/>
        </w:rPr>
        <w:t>粉质粘土和</w:t>
      </w:r>
      <w:r w:rsidR="001A613E" w:rsidRPr="00EB5CC1">
        <w:rPr>
          <w:rFonts w:ascii="宋体" w:hAnsi="宋体" w:cs="宋体" w:hint="eastAsia"/>
          <w:snapToGrid w:val="0"/>
        </w:rPr>
        <w:t>③</w:t>
      </w:r>
      <w:r w:rsidR="001A613E" w:rsidRPr="00EB5CC1">
        <w:rPr>
          <w:snapToGrid w:val="0"/>
        </w:rPr>
        <w:t>粉质粘土交界处附近</w:t>
      </w:r>
      <w:r w:rsidR="0076022D" w:rsidRPr="00EB5CC1">
        <w:t>，</w:t>
      </w:r>
      <w:r w:rsidR="001A613E" w:rsidRPr="00EB5CC1">
        <w:t>并从排水棱体出逸，</w:t>
      </w:r>
      <w:r w:rsidR="0076022D" w:rsidRPr="00EB5CC1">
        <w:t>对下游坝坡的稳定无不利影响。主要因为</w:t>
      </w:r>
      <w:r w:rsidR="00ED6E82" w:rsidRPr="00EB5CC1">
        <w:t>坝</w:t>
      </w:r>
      <w:proofErr w:type="gramStart"/>
      <w:r w:rsidR="00ED6E82" w:rsidRPr="00EB5CC1">
        <w:t>趾</w:t>
      </w:r>
      <w:proofErr w:type="gramEnd"/>
      <w:r w:rsidR="00ED6E82" w:rsidRPr="00EB5CC1">
        <w:t>排水</w:t>
      </w:r>
      <w:proofErr w:type="gramStart"/>
      <w:r w:rsidR="00ED6E82" w:rsidRPr="00EB5CC1">
        <w:t>棱体</w:t>
      </w:r>
      <w:r w:rsidR="0076022D" w:rsidRPr="00EB5CC1">
        <w:t>反滤</w:t>
      </w:r>
      <w:proofErr w:type="gramEnd"/>
      <w:r w:rsidR="0076022D" w:rsidRPr="00EB5CC1">
        <w:t>排水较好，有利于渗水的排出。</w:t>
      </w:r>
    </w:p>
    <w:p w:rsidR="0076022D" w:rsidRPr="00EB5CC1" w:rsidRDefault="00B83765" w:rsidP="0076022D">
      <w:pPr>
        <w:ind w:firstLineChars="200" w:firstLine="480"/>
      </w:pPr>
      <w:r w:rsidRPr="00EB5CC1">
        <w:lastRenderedPageBreak/>
        <w:t>2</w:t>
      </w:r>
      <w:r w:rsidRPr="00EB5CC1">
        <w:t>、</w:t>
      </w:r>
      <w:r w:rsidR="00ED6E82" w:rsidRPr="00EB5CC1">
        <w:t>设计洪水位工况和校核洪水位工况下坝体最大渗透比</w:t>
      </w:r>
      <w:proofErr w:type="gramStart"/>
      <w:r w:rsidR="00ED6E82" w:rsidRPr="00EB5CC1">
        <w:t>降分别</w:t>
      </w:r>
      <w:proofErr w:type="gramEnd"/>
      <w:r w:rsidR="00ED6E82" w:rsidRPr="00EB5CC1">
        <w:t>为</w:t>
      </w:r>
      <w:r w:rsidR="00ED6E82" w:rsidRPr="00EB5CC1">
        <w:t>0.453</w:t>
      </w:r>
      <w:r w:rsidR="00ED6E82" w:rsidRPr="00EB5CC1">
        <w:t>和</w:t>
      </w:r>
      <w:r w:rsidR="00ED6E82" w:rsidRPr="00EB5CC1">
        <w:t>0.513</w:t>
      </w:r>
      <w:r w:rsidR="00ED6E82" w:rsidRPr="00EB5CC1">
        <w:t>均小于允许渗透比降，满足渗透稳定要求；渗流</w:t>
      </w:r>
      <w:proofErr w:type="gramStart"/>
      <w:r w:rsidR="00ED6E82" w:rsidRPr="00EB5CC1">
        <w:t>出逸段最大</w:t>
      </w:r>
      <w:proofErr w:type="gramEnd"/>
      <w:r w:rsidR="00ED6E82" w:rsidRPr="00EB5CC1">
        <w:t>渗透坡降分别为</w:t>
      </w:r>
      <w:r w:rsidR="00ED6E82" w:rsidRPr="00EB5CC1">
        <w:t>0.269</w:t>
      </w:r>
      <w:r w:rsidR="00ED6E82" w:rsidRPr="00EB5CC1">
        <w:t>和</w:t>
      </w:r>
      <w:r w:rsidR="00ED6E82" w:rsidRPr="00EB5CC1">
        <w:t>0.458</w:t>
      </w:r>
      <w:r w:rsidR="00ED6E82" w:rsidRPr="00EB5CC1">
        <w:t>，均小于允许渗透比降，满足渗透稳定要求。</w:t>
      </w:r>
    </w:p>
    <w:p w:rsidR="004E232C" w:rsidRPr="00EB5CC1" w:rsidRDefault="00B83765" w:rsidP="004E232C">
      <w:pPr>
        <w:ind w:firstLineChars="200" w:firstLine="480"/>
      </w:pPr>
      <w:r w:rsidRPr="00EB5CC1">
        <w:t>3</w:t>
      </w:r>
      <w:r w:rsidRPr="00EB5CC1">
        <w:t>、</w:t>
      </w:r>
      <w:r w:rsidR="004E232C" w:rsidRPr="00EB5CC1">
        <w:t>库水位骤降工况下坝体最大渗透比降为</w:t>
      </w:r>
      <w:r w:rsidR="005312C0" w:rsidRPr="00EB5CC1">
        <w:t>0.603</w:t>
      </w:r>
      <w:r w:rsidR="004E232C" w:rsidRPr="00EB5CC1">
        <w:t>，</w:t>
      </w:r>
      <w:r w:rsidR="005312C0" w:rsidRPr="00EB5CC1">
        <w:t>小</w:t>
      </w:r>
      <w:r w:rsidR="004E232C" w:rsidRPr="00EB5CC1">
        <w:t>于允许渗透比降，满足渗透稳定要求；渗流</w:t>
      </w:r>
      <w:proofErr w:type="gramStart"/>
      <w:r w:rsidR="004E232C" w:rsidRPr="00EB5CC1">
        <w:t>出逸段最大</w:t>
      </w:r>
      <w:proofErr w:type="gramEnd"/>
      <w:r w:rsidR="004E232C" w:rsidRPr="00EB5CC1">
        <w:t>渗透坡降为</w:t>
      </w:r>
      <w:r w:rsidR="005312C0" w:rsidRPr="00EB5CC1">
        <w:t>0.266</w:t>
      </w:r>
      <w:r w:rsidR="004E232C" w:rsidRPr="00EB5CC1">
        <w:t>，小于允许渗透比降，满足渗透稳定要求。</w:t>
      </w:r>
    </w:p>
    <w:p w:rsidR="00ED6E82" w:rsidRPr="00EB5CC1" w:rsidRDefault="00B83765" w:rsidP="0076022D">
      <w:pPr>
        <w:ind w:firstLineChars="200" w:firstLine="480"/>
      </w:pPr>
      <w:r w:rsidRPr="00EB5CC1">
        <w:t>4</w:t>
      </w:r>
      <w:r w:rsidRPr="00EB5CC1">
        <w:t>、</w:t>
      </w:r>
      <w:r w:rsidR="004E232C" w:rsidRPr="00EB5CC1">
        <w:t>基岩渗透坡降在设计洪水位、校核洪水位和库水位骤降工况下最大渗透比</w:t>
      </w:r>
      <w:proofErr w:type="gramStart"/>
      <w:r w:rsidR="004E232C" w:rsidRPr="00EB5CC1">
        <w:t>降分别</w:t>
      </w:r>
      <w:proofErr w:type="gramEnd"/>
      <w:r w:rsidR="004E232C" w:rsidRPr="00EB5CC1">
        <w:t>为</w:t>
      </w:r>
      <w:r w:rsidR="004E232C" w:rsidRPr="00EB5CC1">
        <w:t>0.241</w:t>
      </w:r>
      <w:r w:rsidR="004E232C" w:rsidRPr="00EB5CC1">
        <w:t>、</w:t>
      </w:r>
      <w:r w:rsidR="004E232C" w:rsidRPr="00EB5CC1">
        <w:t>0.354</w:t>
      </w:r>
      <w:r w:rsidR="004E232C" w:rsidRPr="00EB5CC1">
        <w:t>和</w:t>
      </w:r>
      <w:r w:rsidR="005312C0" w:rsidRPr="00EB5CC1">
        <w:t>0.096</w:t>
      </w:r>
      <w:r w:rsidR="004E232C" w:rsidRPr="00EB5CC1">
        <w:t>，均小于相应允许渗透比降，满足渗透稳定要求。</w:t>
      </w:r>
    </w:p>
    <w:p w:rsidR="00627AF8" w:rsidRPr="00EB5CC1" w:rsidRDefault="00627AF8" w:rsidP="00627AF8">
      <w:pPr>
        <w:pStyle w:val="2"/>
        <w:spacing w:before="163" w:after="163"/>
        <w:rPr>
          <w:sz w:val="28"/>
          <w:szCs w:val="28"/>
        </w:rPr>
      </w:pPr>
      <w:bookmarkStart w:id="301" w:name="_Toc493683840"/>
      <w:bookmarkStart w:id="302" w:name="_Toc511491094"/>
      <w:bookmarkStart w:id="303" w:name="_Toc511843572"/>
      <w:bookmarkStart w:id="304" w:name="_Toc512420280"/>
      <w:r w:rsidRPr="00EB5CC1">
        <w:rPr>
          <w:sz w:val="28"/>
          <w:szCs w:val="28"/>
        </w:rPr>
        <w:t xml:space="preserve">3.5 </w:t>
      </w:r>
      <w:r w:rsidR="00A6699B">
        <w:rPr>
          <w:rFonts w:hint="eastAsia"/>
          <w:sz w:val="28"/>
          <w:szCs w:val="28"/>
        </w:rPr>
        <w:t>渗流状态</w:t>
      </w:r>
      <w:r w:rsidRPr="00EB5CC1">
        <w:rPr>
          <w:sz w:val="28"/>
          <w:szCs w:val="28"/>
        </w:rPr>
        <w:t>现场检查</w:t>
      </w:r>
      <w:bookmarkEnd w:id="301"/>
      <w:bookmarkEnd w:id="302"/>
      <w:bookmarkEnd w:id="303"/>
      <w:bookmarkEnd w:id="304"/>
    </w:p>
    <w:p w:rsidR="0076022D" w:rsidRPr="00EB5CC1" w:rsidRDefault="00D7735E" w:rsidP="00D7735E">
      <w:pPr>
        <w:pStyle w:val="a4"/>
        <w:ind w:firstLine="480"/>
      </w:pPr>
      <w:r w:rsidRPr="00EB5CC1">
        <w:t>副坝防渗和反滤排水设施完善。</w:t>
      </w:r>
      <w:r w:rsidR="0076022D" w:rsidRPr="00EB5CC1">
        <w:t>现场检查坝脚、岸坡均未发现明显渗水点，</w:t>
      </w:r>
      <w:r w:rsidRPr="00EB5CC1">
        <w:t>从历史运行情况来看，未发现有异常渗流情况存在</w:t>
      </w:r>
      <w:r w:rsidR="007A3573">
        <w:rPr>
          <w:rFonts w:hint="eastAsia"/>
        </w:rPr>
        <w:t>，</w:t>
      </w:r>
      <w:r w:rsidR="007A3573" w:rsidRPr="00EB5CC1">
        <w:t>大坝渗流</w:t>
      </w:r>
      <w:r w:rsidR="007A3573">
        <w:rPr>
          <w:rFonts w:hint="eastAsia"/>
        </w:rPr>
        <w:t>正常</w:t>
      </w:r>
      <w:r w:rsidR="007A3573" w:rsidRPr="00EB5CC1">
        <w:t>。</w:t>
      </w:r>
    </w:p>
    <w:p w:rsidR="00626015" w:rsidRPr="00EB5CC1" w:rsidRDefault="00627AF8" w:rsidP="00E9182F">
      <w:pPr>
        <w:pStyle w:val="2"/>
        <w:spacing w:before="163" w:after="163"/>
        <w:rPr>
          <w:sz w:val="28"/>
          <w:szCs w:val="28"/>
        </w:rPr>
      </w:pPr>
      <w:bookmarkStart w:id="305" w:name="_Toc493683841"/>
      <w:bookmarkStart w:id="306" w:name="_Toc511491095"/>
      <w:bookmarkStart w:id="307" w:name="_Toc511843573"/>
      <w:bookmarkStart w:id="308" w:name="_Toc512420281"/>
      <w:r w:rsidRPr="00EB5CC1">
        <w:rPr>
          <w:sz w:val="28"/>
          <w:szCs w:val="28"/>
        </w:rPr>
        <w:t>3.6</w:t>
      </w:r>
      <w:r w:rsidR="00626015" w:rsidRPr="00EB5CC1">
        <w:rPr>
          <w:sz w:val="28"/>
          <w:szCs w:val="28"/>
        </w:rPr>
        <w:t xml:space="preserve"> </w:t>
      </w:r>
      <w:ins w:id="309" w:author="sqh-111" w:date="2018-04-27T09:12:00Z">
        <w:r w:rsidR="00711DC2">
          <w:rPr>
            <w:rFonts w:hint="eastAsia"/>
            <w:sz w:val="28"/>
            <w:szCs w:val="28"/>
          </w:rPr>
          <w:t>小</w:t>
        </w:r>
      </w:ins>
      <w:r w:rsidR="00626015" w:rsidRPr="00EB5CC1">
        <w:rPr>
          <w:sz w:val="28"/>
          <w:szCs w:val="28"/>
        </w:rPr>
        <w:t>结</w:t>
      </w:r>
      <w:del w:id="310" w:author="sqh-111" w:date="2018-04-27T09:12:00Z">
        <w:r w:rsidR="00626015" w:rsidRPr="00EB5CC1" w:rsidDel="00711DC2">
          <w:rPr>
            <w:sz w:val="28"/>
            <w:szCs w:val="28"/>
          </w:rPr>
          <w:delText>论</w:delText>
        </w:r>
      </w:del>
      <w:bookmarkEnd w:id="305"/>
      <w:bookmarkEnd w:id="306"/>
      <w:bookmarkEnd w:id="307"/>
      <w:bookmarkEnd w:id="308"/>
    </w:p>
    <w:p w:rsidR="00627AF8" w:rsidRPr="00EB5CC1" w:rsidRDefault="00B83765" w:rsidP="00627AF8">
      <w:pPr>
        <w:pStyle w:val="a4"/>
        <w:ind w:firstLine="480"/>
      </w:pPr>
      <w:r w:rsidRPr="00EB5CC1">
        <w:t>1</w:t>
      </w:r>
      <w:r w:rsidRPr="00EB5CC1">
        <w:t>、</w:t>
      </w:r>
      <w:r w:rsidR="00883ED6" w:rsidRPr="00EB5CC1">
        <w:t>副坝在</w:t>
      </w:r>
      <w:r w:rsidR="00627AF8" w:rsidRPr="00EB5CC1">
        <w:t>各工况下渗流浸润线</w:t>
      </w:r>
      <w:ins w:id="311" w:author="sqh-111" w:date="2018-04-27T09:21:00Z">
        <w:r w:rsidR="00A14B8B" w:rsidRPr="00EB5CC1">
          <w:t>均</w:t>
        </w:r>
      </w:ins>
      <w:ins w:id="312" w:author="sqh-111" w:date="2018-04-27T09:20:00Z">
        <w:r w:rsidR="00A14B8B">
          <w:rPr>
            <w:rFonts w:hint="eastAsia"/>
          </w:rPr>
          <w:t>未在下游坝面出逸，</w:t>
        </w:r>
      </w:ins>
      <w:proofErr w:type="gramStart"/>
      <w:r w:rsidR="00627AF8" w:rsidRPr="00EB5CC1">
        <w:t>出逸段</w:t>
      </w:r>
      <w:proofErr w:type="gramEnd"/>
      <w:del w:id="313" w:author="sqh-111" w:date="2018-04-27T09:21:00Z">
        <w:r w:rsidR="00627AF8" w:rsidRPr="00EB5CC1" w:rsidDel="00A14B8B">
          <w:delText>均</w:delText>
        </w:r>
      </w:del>
      <w:r w:rsidR="00627AF8" w:rsidRPr="00EB5CC1">
        <w:t>位于</w:t>
      </w:r>
      <w:del w:id="314" w:author="sqh-111" w:date="2018-04-27T09:19:00Z">
        <w:r w:rsidR="00627AF8" w:rsidRPr="00EB5CC1" w:rsidDel="00711DC2">
          <w:delText>坝体</w:delText>
        </w:r>
        <w:r w:rsidR="00627AF8" w:rsidRPr="00EB5CC1" w:rsidDel="00711DC2">
          <w:rPr>
            <w:rFonts w:ascii="宋体" w:hAnsi="宋体" w:cs="宋体" w:hint="eastAsia"/>
            <w:snapToGrid w:val="0"/>
            <w:lang w:eastAsia="ja-JP"/>
          </w:rPr>
          <w:delText>②</w:delText>
        </w:r>
        <w:r w:rsidR="00627AF8" w:rsidRPr="00EB5CC1" w:rsidDel="00711DC2">
          <w:rPr>
            <w:snapToGrid w:val="0"/>
          </w:rPr>
          <w:delText>粉质粘土和</w:delText>
        </w:r>
        <w:r w:rsidR="00627AF8" w:rsidRPr="00EB5CC1" w:rsidDel="00711DC2">
          <w:rPr>
            <w:rFonts w:ascii="宋体" w:hAnsi="宋体" w:cs="宋体" w:hint="eastAsia"/>
            <w:snapToGrid w:val="0"/>
          </w:rPr>
          <w:delText>③</w:delText>
        </w:r>
        <w:r w:rsidR="00627AF8" w:rsidRPr="00EB5CC1" w:rsidDel="00711DC2">
          <w:rPr>
            <w:snapToGrid w:val="0"/>
          </w:rPr>
          <w:delText>粉质粘土交界处附近</w:delText>
        </w:r>
        <w:r w:rsidR="00627AF8" w:rsidRPr="00EB5CC1" w:rsidDel="00711DC2">
          <w:delText>，并从</w:delText>
        </w:r>
      </w:del>
      <w:r w:rsidR="00627AF8" w:rsidRPr="00EB5CC1">
        <w:t>排水棱体</w:t>
      </w:r>
      <w:del w:id="315" w:author="sqh-111" w:date="2018-04-27T09:19:00Z">
        <w:r w:rsidR="00627AF8" w:rsidRPr="00EB5CC1" w:rsidDel="00711DC2">
          <w:delText>出逸</w:delText>
        </w:r>
      </w:del>
      <w:ins w:id="316" w:author="sqh-111" w:date="2018-04-27T09:19:00Z">
        <w:r w:rsidR="00711DC2">
          <w:rPr>
            <w:rFonts w:hint="eastAsia"/>
          </w:rPr>
          <w:t>内</w:t>
        </w:r>
      </w:ins>
      <w:ins w:id="317" w:author="sqh-111" w:date="2018-04-27T09:20:00Z">
        <w:r w:rsidR="00711DC2">
          <w:rPr>
            <w:rFonts w:hint="eastAsia"/>
          </w:rPr>
          <w:t>侧</w:t>
        </w:r>
      </w:ins>
      <w:r w:rsidR="00627AF8" w:rsidRPr="00EB5CC1">
        <w:t>，对下游坝坡的</w:t>
      </w:r>
      <w:ins w:id="318" w:author="sqh-111" w:date="2018-04-27T09:18:00Z">
        <w:r w:rsidR="00711DC2">
          <w:rPr>
            <w:rFonts w:hint="eastAsia"/>
          </w:rPr>
          <w:t>渗流</w:t>
        </w:r>
      </w:ins>
      <w:r w:rsidR="00627AF8" w:rsidRPr="00EB5CC1">
        <w:t>稳定无不利影响。</w:t>
      </w:r>
    </w:p>
    <w:p w:rsidR="00627AF8" w:rsidRPr="00EB5CC1" w:rsidRDefault="00B83765" w:rsidP="00627AF8">
      <w:pPr>
        <w:pStyle w:val="a4"/>
        <w:ind w:firstLine="480"/>
      </w:pPr>
      <w:r w:rsidRPr="00EB5CC1">
        <w:t>2</w:t>
      </w:r>
      <w:r w:rsidRPr="00EB5CC1">
        <w:t>、</w:t>
      </w:r>
      <w:r w:rsidR="00883ED6" w:rsidRPr="00EB5CC1">
        <w:t>副坝在</w:t>
      </w:r>
      <w:r w:rsidR="00627AF8" w:rsidRPr="00EB5CC1">
        <w:t>设计洪水位工况、校核洪水位工况和库水位骤降工况下：坝体最大渗透比</w:t>
      </w:r>
      <w:proofErr w:type="gramStart"/>
      <w:r w:rsidR="00627AF8" w:rsidRPr="00EB5CC1">
        <w:t>降分别</w:t>
      </w:r>
      <w:proofErr w:type="gramEnd"/>
      <w:r w:rsidR="00627AF8" w:rsidRPr="00EB5CC1">
        <w:t>为</w:t>
      </w:r>
      <w:r w:rsidR="00627AF8" w:rsidRPr="00EB5CC1">
        <w:t>0.453</w:t>
      </w:r>
      <w:r w:rsidR="00627AF8" w:rsidRPr="00EB5CC1">
        <w:t>、</w:t>
      </w:r>
      <w:r w:rsidR="00627AF8" w:rsidRPr="00EB5CC1">
        <w:t>0.513</w:t>
      </w:r>
      <w:r w:rsidR="00627AF8" w:rsidRPr="00EB5CC1">
        <w:t>和</w:t>
      </w:r>
      <w:r w:rsidR="00627AF8" w:rsidRPr="00EB5CC1">
        <w:t>0.603</w:t>
      </w:r>
      <w:r w:rsidR="00627AF8" w:rsidRPr="00EB5CC1">
        <w:t>，均小于允许渗透比降，满足渗透稳定要求；渗流</w:t>
      </w:r>
      <w:proofErr w:type="gramStart"/>
      <w:r w:rsidR="00627AF8" w:rsidRPr="00EB5CC1">
        <w:t>出逸段最大</w:t>
      </w:r>
      <w:proofErr w:type="gramEnd"/>
      <w:r w:rsidR="00627AF8" w:rsidRPr="00EB5CC1">
        <w:t>渗透坡降分别为</w:t>
      </w:r>
      <w:r w:rsidR="00627AF8" w:rsidRPr="00EB5CC1">
        <w:t>0.269</w:t>
      </w:r>
      <w:r w:rsidR="00627AF8" w:rsidRPr="00EB5CC1">
        <w:t>、</w:t>
      </w:r>
      <w:r w:rsidR="00627AF8" w:rsidRPr="00EB5CC1">
        <w:t>0.458</w:t>
      </w:r>
      <w:r w:rsidR="00627AF8" w:rsidRPr="00EB5CC1">
        <w:t>和</w:t>
      </w:r>
      <w:r w:rsidR="00627AF8" w:rsidRPr="00EB5CC1">
        <w:t>0.266</w:t>
      </w:r>
      <w:r w:rsidR="00627AF8" w:rsidRPr="00EB5CC1">
        <w:t>，均小于允许渗透比降，满足渗透稳定要求；基岩最大渗透坡降分别为</w:t>
      </w:r>
      <w:r w:rsidR="00627AF8" w:rsidRPr="00EB5CC1">
        <w:t>0.241</w:t>
      </w:r>
      <w:r w:rsidR="00627AF8" w:rsidRPr="00EB5CC1">
        <w:t>、</w:t>
      </w:r>
      <w:r w:rsidR="00627AF8" w:rsidRPr="00EB5CC1">
        <w:t>0.354</w:t>
      </w:r>
      <w:r w:rsidR="00627AF8" w:rsidRPr="00EB5CC1">
        <w:t>和</w:t>
      </w:r>
      <w:r w:rsidR="00627AF8" w:rsidRPr="00EB5CC1">
        <w:t>0.096</w:t>
      </w:r>
      <w:r w:rsidR="00627AF8" w:rsidRPr="00EB5CC1">
        <w:t>，均小于相应允许渗透比降，满足渗透稳定要求。</w:t>
      </w:r>
    </w:p>
    <w:p w:rsidR="00627AF8" w:rsidRPr="00EB5CC1" w:rsidRDefault="00B83765" w:rsidP="00627AF8">
      <w:pPr>
        <w:pStyle w:val="a4"/>
        <w:ind w:firstLine="480"/>
      </w:pPr>
      <w:r w:rsidRPr="00EB5CC1">
        <w:t>3</w:t>
      </w:r>
      <w:r w:rsidRPr="00EB5CC1">
        <w:t>、</w:t>
      </w:r>
      <w:r w:rsidR="00883ED6" w:rsidRPr="00EB5CC1">
        <w:t>副坝</w:t>
      </w:r>
      <w:r w:rsidR="00D7735E" w:rsidRPr="00EB5CC1">
        <w:t>防渗和反滤排水设施完善。</w:t>
      </w:r>
      <w:r w:rsidR="00802E3C" w:rsidRPr="00EB5CC1">
        <w:t>现场检查坝脚、岸坡均未发现明显渗水点，从历史运行情况来看，未发现有异常渗流情况存在</w:t>
      </w:r>
      <w:r w:rsidR="00802E3C">
        <w:rPr>
          <w:rFonts w:hint="eastAsia"/>
        </w:rPr>
        <w:t>，</w:t>
      </w:r>
      <w:r w:rsidR="0019284F">
        <w:rPr>
          <w:rFonts w:hint="eastAsia"/>
        </w:rPr>
        <w:t>副</w:t>
      </w:r>
      <w:r w:rsidR="00802E3C" w:rsidRPr="00EB5CC1">
        <w:t>坝渗流</w:t>
      </w:r>
      <w:r w:rsidR="00802E3C">
        <w:rPr>
          <w:rFonts w:hint="eastAsia"/>
        </w:rPr>
        <w:t>正常</w:t>
      </w:r>
      <w:r w:rsidR="00D7735E" w:rsidRPr="00EB5CC1">
        <w:t>。</w:t>
      </w:r>
    </w:p>
    <w:p w:rsidR="00F97FB9" w:rsidRPr="00EB5CC1" w:rsidRDefault="00F97FB9" w:rsidP="00C25BA8">
      <w:pPr>
        <w:ind w:firstLineChars="200" w:firstLine="480"/>
      </w:pPr>
    </w:p>
    <w:p w:rsidR="00F97FB9" w:rsidRPr="00EB5CC1" w:rsidRDefault="00F97FB9" w:rsidP="00C25BA8">
      <w:pPr>
        <w:ind w:firstLineChars="200" w:firstLine="480"/>
        <w:sectPr w:rsidR="00F97FB9" w:rsidRPr="00EB5CC1" w:rsidSect="004A1645">
          <w:footerReference w:type="default" r:id="rId34"/>
          <w:pgSz w:w="11906" w:h="16838" w:code="9"/>
          <w:pgMar w:top="1440" w:right="1797" w:bottom="1440" w:left="1797" w:header="794" w:footer="737" w:gutter="0"/>
          <w:cols w:space="425"/>
          <w:docGrid w:type="linesAndChars" w:linePitch="326"/>
        </w:sectPr>
      </w:pPr>
    </w:p>
    <w:p w:rsidR="008E413D" w:rsidRPr="00EB5CC1" w:rsidRDefault="00F97FB9" w:rsidP="004463D9">
      <w:pPr>
        <w:pStyle w:val="1"/>
        <w:snapToGrid w:val="0"/>
        <w:spacing w:before="163" w:after="163" w:line="240" w:lineRule="auto"/>
      </w:pPr>
      <w:bookmarkStart w:id="319" w:name="_Toc116986988"/>
      <w:bookmarkStart w:id="320" w:name="_Toc493683842"/>
      <w:bookmarkStart w:id="321" w:name="_Toc511491096"/>
      <w:bookmarkStart w:id="322" w:name="_Toc511843574"/>
      <w:bookmarkStart w:id="323" w:name="_Toc512420282"/>
      <w:r w:rsidRPr="00EB5CC1">
        <w:lastRenderedPageBreak/>
        <w:t>4</w:t>
      </w:r>
      <w:r w:rsidR="00FE7CF5" w:rsidRPr="00EB5CC1">
        <w:t>其他建筑物渗流</w:t>
      </w:r>
      <w:r w:rsidRPr="00EB5CC1">
        <w:t>安全评价</w:t>
      </w:r>
      <w:bookmarkEnd w:id="320"/>
      <w:bookmarkEnd w:id="321"/>
      <w:bookmarkEnd w:id="322"/>
      <w:bookmarkEnd w:id="323"/>
    </w:p>
    <w:p w:rsidR="00677BD0" w:rsidRPr="00EB5CC1" w:rsidRDefault="00B60A74" w:rsidP="00883ED6">
      <w:pPr>
        <w:pStyle w:val="2"/>
        <w:spacing w:before="163" w:after="163"/>
      </w:pPr>
      <w:bookmarkStart w:id="324" w:name="_Toc493683843"/>
      <w:bookmarkStart w:id="325" w:name="_Toc511491097"/>
      <w:bookmarkStart w:id="326" w:name="_Toc511843575"/>
      <w:bookmarkStart w:id="327" w:name="_Toc512420283"/>
      <w:r w:rsidRPr="00EB5CC1">
        <w:t>4</w:t>
      </w:r>
      <w:r w:rsidR="004463D9" w:rsidRPr="00EB5CC1">
        <w:t>.1</w:t>
      </w:r>
      <w:r w:rsidR="00677BD0" w:rsidRPr="00EB5CC1">
        <w:t xml:space="preserve"> </w:t>
      </w:r>
      <w:r w:rsidR="00FE7CF5" w:rsidRPr="00EB5CC1">
        <w:t>非常溢洪道</w:t>
      </w:r>
      <w:bookmarkEnd w:id="324"/>
      <w:bookmarkEnd w:id="325"/>
      <w:bookmarkEnd w:id="326"/>
      <w:bookmarkEnd w:id="327"/>
    </w:p>
    <w:p w:rsidR="00ED2B7F" w:rsidRPr="00EB5CC1" w:rsidRDefault="00ED2B7F" w:rsidP="00042744">
      <w:pPr>
        <w:numPr>
          <w:ilvl w:val="0"/>
          <w:numId w:val="3"/>
        </w:numPr>
        <w:ind w:left="0" w:firstLine="420"/>
      </w:pPr>
      <w:r w:rsidRPr="00EB5CC1">
        <w:t>根据《溢洪道设计规范》（</w:t>
      </w:r>
      <w:r w:rsidRPr="00EB5CC1">
        <w:t>SL253-2000</w:t>
      </w:r>
      <w:r w:rsidRPr="00EB5CC1">
        <w:t>），</w:t>
      </w:r>
      <w:r w:rsidR="008C1072" w:rsidRPr="00EB5CC1">
        <w:t>“</w:t>
      </w:r>
      <w:r w:rsidRPr="00EB5CC1">
        <w:t>帷幕灌浆孔宜设一排，孔距可为</w:t>
      </w:r>
      <w:r w:rsidRPr="00EB5CC1">
        <w:t>1.5~3.0m</w:t>
      </w:r>
      <w:r w:rsidRPr="00EB5CC1">
        <w:t>。对于灌浆压力，帷幕孔表层段不宜小于</w:t>
      </w:r>
      <w:r w:rsidRPr="00EB5CC1">
        <w:t>0.2~0.5MPa</w:t>
      </w:r>
      <w:r w:rsidRPr="00EB5CC1">
        <w:t>，孔底段不宜小于</w:t>
      </w:r>
      <w:r w:rsidRPr="00EB5CC1">
        <w:t>0.4~0.8MPa</w:t>
      </w:r>
      <w:r w:rsidRPr="00EB5CC1">
        <w:t>。</w:t>
      </w:r>
      <w:r w:rsidR="008C1072" w:rsidRPr="00EB5CC1">
        <w:t>”</w:t>
      </w:r>
      <w:r w:rsidRPr="00EB5CC1">
        <w:t>堰体基础进行帷幕灌浆，设一排防渗帷幕，帷幕孔距</w:t>
      </w:r>
      <w:r w:rsidRPr="00EB5CC1">
        <w:t>3m</w:t>
      </w:r>
      <w:r w:rsidRPr="00EB5CC1">
        <w:t>，灌浆压力</w:t>
      </w:r>
      <w:r w:rsidRPr="00EB5CC1">
        <w:t>0.5MPa</w:t>
      </w:r>
      <w:r w:rsidRPr="00EB5CC1">
        <w:t>，两边各向岸坡延伸</w:t>
      </w:r>
      <w:r w:rsidRPr="00EB5CC1">
        <w:t>10m</w:t>
      </w:r>
      <w:r w:rsidRPr="00EB5CC1">
        <w:t>。帷幕孔距及灌浆压力满足规范要求。</w:t>
      </w:r>
    </w:p>
    <w:p w:rsidR="00ED2B7F" w:rsidRPr="00EB5CC1" w:rsidRDefault="00ED2B7F" w:rsidP="00ED2B7F">
      <w:pPr>
        <w:numPr>
          <w:ilvl w:val="0"/>
          <w:numId w:val="3"/>
        </w:numPr>
        <w:ind w:left="0" w:firstLine="420"/>
      </w:pPr>
      <w:r w:rsidRPr="00EB5CC1">
        <w:t>根据《混凝土重力坝设计规范》（</w:t>
      </w:r>
      <w:r w:rsidRPr="00EB5CC1">
        <w:t>SL319-2005</w:t>
      </w:r>
      <w:r w:rsidRPr="00EB5CC1">
        <w:t>），</w:t>
      </w:r>
      <w:r w:rsidRPr="00EB5CC1">
        <w:t>“</w:t>
      </w:r>
      <w:r w:rsidRPr="00EB5CC1">
        <w:t>坝高在</w:t>
      </w:r>
      <w:r w:rsidRPr="00EB5CC1">
        <w:t>50m</w:t>
      </w:r>
      <w:r w:rsidRPr="00EB5CC1">
        <w:t>以下时，帷幕的防渗标准为</w:t>
      </w:r>
      <w:r w:rsidRPr="00EB5CC1">
        <w:t>5Lu</w:t>
      </w:r>
      <w:r w:rsidRPr="00EB5CC1">
        <w:t>。</w:t>
      </w:r>
      <w:r w:rsidRPr="00EB5CC1">
        <w:t>”</w:t>
      </w:r>
      <w:r w:rsidRPr="00EB5CC1">
        <w:t>根据帷幕和充填灌浆质量检查孔压水和注浆试验成果，非常溢洪道</w:t>
      </w:r>
      <w:r w:rsidRPr="00EB5CC1">
        <w:t>0+04.5</w:t>
      </w:r>
      <w:r w:rsidRPr="00EB5CC1">
        <w:t>（</w:t>
      </w:r>
      <w:r w:rsidRPr="00EB5CC1">
        <w:t>6~7#</w:t>
      </w:r>
      <w:r w:rsidRPr="00EB5CC1">
        <w:t>）</w:t>
      </w:r>
      <w:proofErr w:type="gramStart"/>
      <w:r w:rsidRPr="00EB5CC1">
        <w:t>处第一段透水率</w:t>
      </w:r>
      <w:proofErr w:type="gramEnd"/>
      <w:r w:rsidRPr="00EB5CC1">
        <w:t>为</w:t>
      </w:r>
      <w:r w:rsidRPr="00EB5CC1">
        <w:t>1.5Lu</w:t>
      </w:r>
      <w:r w:rsidRPr="00EB5CC1">
        <w:t>，第二段为</w:t>
      </w:r>
      <w:r w:rsidRPr="00EB5CC1">
        <w:t>0.51Lu</w:t>
      </w:r>
      <w:r w:rsidRPr="00EB5CC1">
        <w:t>；非常溢洪道左</w:t>
      </w:r>
      <w:r w:rsidRPr="00EB5CC1">
        <w:t>0+34.5</w:t>
      </w:r>
      <w:r w:rsidRPr="00EB5CC1">
        <w:t>（</w:t>
      </w:r>
      <w:r w:rsidRPr="00EB5CC1">
        <w:t>17~18#</w:t>
      </w:r>
      <w:r w:rsidRPr="00EB5CC1">
        <w:t>）</w:t>
      </w:r>
      <w:proofErr w:type="gramStart"/>
      <w:r w:rsidRPr="00EB5CC1">
        <w:t>处第一段透水率</w:t>
      </w:r>
      <w:proofErr w:type="gramEnd"/>
      <w:r w:rsidRPr="00EB5CC1">
        <w:t>为</w:t>
      </w:r>
      <w:r w:rsidRPr="00EB5CC1">
        <w:t>1.15Lu</w:t>
      </w:r>
      <w:r w:rsidRPr="00EB5CC1">
        <w:t>。均能满足规范要求（</w:t>
      </w:r>
      <w:r w:rsidRPr="00EB5CC1">
        <w:t>q≤5Lu</w:t>
      </w:r>
      <w:r w:rsidRPr="00EB5CC1">
        <w:t>）。</w:t>
      </w:r>
    </w:p>
    <w:p w:rsidR="00ED2B7F" w:rsidRPr="00EB5CC1" w:rsidRDefault="00ED2B7F" w:rsidP="00ED2B7F">
      <w:pPr>
        <w:numPr>
          <w:ilvl w:val="0"/>
          <w:numId w:val="3"/>
        </w:numPr>
        <w:ind w:left="420" w:firstLine="6"/>
      </w:pPr>
      <w:r w:rsidRPr="00EB5CC1">
        <w:t>现场检查未发现明显渗水点。</w:t>
      </w:r>
    </w:p>
    <w:p w:rsidR="00B60A74" w:rsidRPr="00EB5CC1" w:rsidRDefault="004463D9" w:rsidP="00883ED6">
      <w:pPr>
        <w:pStyle w:val="2"/>
        <w:spacing w:before="163" w:after="163"/>
      </w:pPr>
      <w:bookmarkStart w:id="328" w:name="_Toc493683844"/>
      <w:bookmarkStart w:id="329" w:name="_Toc511491098"/>
      <w:bookmarkStart w:id="330" w:name="_Toc511843576"/>
      <w:bookmarkStart w:id="331" w:name="_Toc512420284"/>
      <w:r w:rsidRPr="00EB5CC1">
        <w:t>4.2</w:t>
      </w:r>
      <w:r w:rsidR="007E2B95" w:rsidRPr="00EB5CC1">
        <w:t xml:space="preserve"> </w:t>
      </w:r>
      <w:r w:rsidR="00FE7CF5" w:rsidRPr="00EB5CC1">
        <w:t>灌溉发电输水隧洞</w:t>
      </w:r>
      <w:bookmarkEnd w:id="328"/>
      <w:bookmarkEnd w:id="329"/>
      <w:bookmarkEnd w:id="330"/>
      <w:bookmarkEnd w:id="331"/>
    </w:p>
    <w:p w:rsidR="007E2B95" w:rsidRPr="00EB5CC1" w:rsidRDefault="00ED2B7F" w:rsidP="00ED2B7F">
      <w:pPr>
        <w:ind w:leftChars="-59" w:left="-142" w:firstLineChars="259" w:firstLine="622"/>
      </w:pPr>
      <w:del w:id="332" w:author="sqh-111" w:date="2018-04-27T09:23:00Z">
        <w:r w:rsidRPr="00EB5CC1" w:rsidDel="00A14B8B">
          <w:delText>现场检查</w:delText>
        </w:r>
        <w:r w:rsidR="004126A7" w:rsidDel="00A14B8B">
          <w:rPr>
            <w:rFonts w:hint="eastAsia"/>
          </w:rPr>
          <w:delText>时</w:delText>
        </w:r>
      </w:del>
      <w:ins w:id="333" w:author="sqh-111" w:date="2018-04-27T09:23:00Z">
        <w:r w:rsidR="00A14B8B">
          <w:rPr>
            <w:rFonts w:hint="eastAsia"/>
          </w:rPr>
          <w:t>发电</w:t>
        </w:r>
      </w:ins>
      <w:r w:rsidR="00EF7016">
        <w:rPr>
          <w:rFonts w:hint="eastAsia"/>
        </w:rPr>
        <w:t>输水隧洞</w:t>
      </w:r>
      <w:ins w:id="334" w:author="sqh-111" w:date="2018-04-27T09:23:00Z">
        <w:r w:rsidR="00A14B8B">
          <w:rPr>
            <w:rFonts w:hint="eastAsia"/>
          </w:rPr>
          <w:t>长年</w:t>
        </w:r>
      </w:ins>
      <w:r w:rsidR="00EF7016">
        <w:rPr>
          <w:rFonts w:hint="eastAsia"/>
        </w:rPr>
        <w:t>位于水下</w:t>
      </w:r>
      <w:r w:rsidR="00AC1068">
        <w:rPr>
          <w:rFonts w:hint="eastAsia"/>
        </w:rPr>
        <w:t>，因发电</w:t>
      </w:r>
      <w:r w:rsidR="00A954BB">
        <w:rPr>
          <w:rFonts w:hint="eastAsia"/>
        </w:rPr>
        <w:t>输水</w:t>
      </w:r>
      <w:r w:rsidR="00AC1068">
        <w:rPr>
          <w:rFonts w:hint="eastAsia"/>
        </w:rPr>
        <w:t>隧洞无法进入检查。</w:t>
      </w:r>
      <w:r w:rsidR="00EF7016">
        <w:rPr>
          <w:rFonts w:hint="eastAsia"/>
        </w:rPr>
        <w:t>根据</w:t>
      </w:r>
      <w:ins w:id="335" w:author="sqh-111" w:date="2018-04-27T09:32:00Z">
        <w:r w:rsidR="00586334">
          <w:rPr>
            <w:rFonts w:hint="eastAsia"/>
          </w:rPr>
          <w:t>运行</w:t>
        </w:r>
      </w:ins>
      <w:r w:rsidR="00EF7016">
        <w:rPr>
          <w:rFonts w:hint="eastAsia"/>
        </w:rPr>
        <w:t>管理情况，</w:t>
      </w:r>
      <w:r w:rsidR="00A954BB">
        <w:rPr>
          <w:rFonts w:hint="eastAsia"/>
        </w:rPr>
        <w:t>目前</w:t>
      </w:r>
      <w:r w:rsidR="00AC1068">
        <w:rPr>
          <w:rFonts w:hint="eastAsia"/>
        </w:rPr>
        <w:t>电站运行期间未出现明显异常</w:t>
      </w:r>
      <w:r w:rsidRPr="00EB5CC1">
        <w:t>。</w:t>
      </w:r>
    </w:p>
    <w:p w:rsidR="00ED2B7F" w:rsidRPr="00EB5CC1" w:rsidDel="00A14B8B" w:rsidRDefault="00ED2B7F" w:rsidP="00E9182F">
      <w:pPr>
        <w:pStyle w:val="2"/>
        <w:spacing w:before="163" w:after="163"/>
        <w:rPr>
          <w:del w:id="336" w:author="sqh-111" w:date="2018-04-27T09:24:00Z"/>
        </w:rPr>
      </w:pPr>
      <w:bookmarkStart w:id="337" w:name="_Toc493683845"/>
      <w:bookmarkStart w:id="338" w:name="_Toc511491099"/>
      <w:bookmarkStart w:id="339" w:name="_Toc511843577"/>
      <w:bookmarkStart w:id="340" w:name="_Toc512420285"/>
      <w:del w:id="341" w:author="sqh-111" w:date="2018-04-27T09:24:00Z">
        <w:r w:rsidRPr="00EB5CC1" w:rsidDel="00A14B8B">
          <w:delText xml:space="preserve">4.3 </w:delText>
        </w:r>
        <w:r w:rsidRPr="00EB5CC1" w:rsidDel="00A14B8B">
          <w:delText>结论</w:delText>
        </w:r>
        <w:bookmarkEnd w:id="337"/>
        <w:bookmarkEnd w:id="338"/>
        <w:bookmarkEnd w:id="339"/>
        <w:bookmarkEnd w:id="340"/>
      </w:del>
    </w:p>
    <w:p w:rsidR="00ED2B7F" w:rsidRPr="00EB5CC1" w:rsidDel="00A14B8B" w:rsidRDefault="00601130" w:rsidP="002D5DD3">
      <w:pPr>
        <w:pStyle w:val="a4"/>
        <w:numPr>
          <w:ilvl w:val="0"/>
          <w:numId w:val="5"/>
        </w:numPr>
        <w:ind w:firstLineChars="0" w:hanging="2972"/>
        <w:rPr>
          <w:del w:id="342" w:author="sqh-111" w:date="2018-04-27T09:24:00Z"/>
        </w:rPr>
      </w:pPr>
      <w:del w:id="343" w:author="sqh-111" w:date="2018-04-27T09:24:00Z">
        <w:r w:rsidRPr="00EB5CC1" w:rsidDel="00A14B8B">
          <w:delText>非常溢洪道堰体基础帷幕孔距</w:delText>
        </w:r>
        <w:r w:rsidRPr="00EB5CC1" w:rsidDel="00A14B8B">
          <w:delText>3m</w:delText>
        </w:r>
        <w:r w:rsidRPr="00EB5CC1" w:rsidDel="00A14B8B">
          <w:delText>，灌浆压力</w:delText>
        </w:r>
        <w:r w:rsidRPr="00EB5CC1" w:rsidDel="00A14B8B">
          <w:delText>0.5MPa</w:delText>
        </w:r>
        <w:r w:rsidRPr="00EB5CC1" w:rsidDel="00A14B8B">
          <w:delText>，满足规范要求。</w:delText>
        </w:r>
      </w:del>
    </w:p>
    <w:p w:rsidR="00601130" w:rsidRPr="00EB5CC1" w:rsidDel="00A14B8B" w:rsidRDefault="00601130" w:rsidP="00601130">
      <w:pPr>
        <w:pStyle w:val="a4"/>
        <w:numPr>
          <w:ilvl w:val="0"/>
          <w:numId w:val="5"/>
        </w:numPr>
        <w:ind w:left="-142" w:firstLineChars="0" w:firstLine="568"/>
        <w:rPr>
          <w:del w:id="344" w:author="sqh-111" w:date="2018-04-27T09:24:00Z"/>
        </w:rPr>
      </w:pPr>
      <w:del w:id="345" w:author="sqh-111" w:date="2018-04-27T09:24:00Z">
        <w:r w:rsidRPr="00EB5CC1" w:rsidDel="00A14B8B">
          <w:delText>非常溢洪道</w:delText>
        </w:r>
        <w:r w:rsidRPr="00EB5CC1" w:rsidDel="00A14B8B">
          <w:delText>0+04.5</w:delText>
        </w:r>
        <w:r w:rsidRPr="00EB5CC1" w:rsidDel="00A14B8B">
          <w:delText>（</w:delText>
        </w:r>
        <w:r w:rsidRPr="00EB5CC1" w:rsidDel="00A14B8B">
          <w:delText>6~7#</w:delText>
        </w:r>
        <w:r w:rsidRPr="00EB5CC1" w:rsidDel="00A14B8B">
          <w:delText>）处第一段透水率为</w:delText>
        </w:r>
        <w:r w:rsidRPr="00EB5CC1" w:rsidDel="00A14B8B">
          <w:delText>1.5Lu</w:delText>
        </w:r>
        <w:r w:rsidRPr="00EB5CC1" w:rsidDel="00A14B8B">
          <w:delText>，第二段为</w:delText>
        </w:r>
        <w:r w:rsidRPr="00EB5CC1" w:rsidDel="00A14B8B">
          <w:delText>0.51Lu</w:delText>
        </w:r>
        <w:r w:rsidRPr="00EB5CC1" w:rsidDel="00A14B8B">
          <w:delText>；非常溢洪道左</w:delText>
        </w:r>
        <w:r w:rsidRPr="00EB5CC1" w:rsidDel="00A14B8B">
          <w:delText>0+34.5</w:delText>
        </w:r>
        <w:r w:rsidRPr="00EB5CC1" w:rsidDel="00A14B8B">
          <w:delText>（</w:delText>
        </w:r>
        <w:r w:rsidRPr="00EB5CC1" w:rsidDel="00A14B8B">
          <w:delText>17~18#</w:delText>
        </w:r>
        <w:r w:rsidRPr="00EB5CC1" w:rsidDel="00A14B8B">
          <w:delText>）处第一段透水率为</w:delText>
        </w:r>
        <w:r w:rsidRPr="00EB5CC1" w:rsidDel="00A14B8B">
          <w:delText>1.15Lu</w:delText>
        </w:r>
        <w:r w:rsidRPr="00EB5CC1" w:rsidDel="00A14B8B">
          <w:delText>。均能满足规范要求（</w:delText>
        </w:r>
        <w:r w:rsidRPr="00EB5CC1" w:rsidDel="00A14B8B">
          <w:delText>q≤5Lu</w:delText>
        </w:r>
        <w:r w:rsidRPr="00EB5CC1" w:rsidDel="00A14B8B">
          <w:delText>）。</w:delText>
        </w:r>
      </w:del>
    </w:p>
    <w:p w:rsidR="00601130" w:rsidRPr="00EB5CC1" w:rsidDel="00A14B8B" w:rsidRDefault="00601130" w:rsidP="00601130">
      <w:pPr>
        <w:pStyle w:val="a4"/>
        <w:numPr>
          <w:ilvl w:val="0"/>
          <w:numId w:val="5"/>
        </w:numPr>
        <w:ind w:left="-142" w:firstLineChars="0" w:firstLine="568"/>
        <w:rPr>
          <w:del w:id="346" w:author="sqh-111" w:date="2018-04-27T09:24:00Z"/>
        </w:rPr>
      </w:pPr>
      <w:del w:id="347" w:author="sqh-111" w:date="2018-04-27T09:24:00Z">
        <w:r w:rsidRPr="00EB5CC1" w:rsidDel="00A14B8B">
          <w:delText>非常溢洪道现场检查和现场检测期间未发现明显渗水点。</w:delText>
        </w:r>
      </w:del>
    </w:p>
    <w:p w:rsidR="00601130" w:rsidRPr="00EB5CC1" w:rsidDel="00A14B8B" w:rsidRDefault="00A954BB" w:rsidP="00601130">
      <w:pPr>
        <w:pStyle w:val="a4"/>
        <w:numPr>
          <w:ilvl w:val="0"/>
          <w:numId w:val="5"/>
        </w:numPr>
        <w:ind w:left="-142" w:firstLineChars="0" w:firstLine="568"/>
        <w:rPr>
          <w:del w:id="348" w:author="sqh-111" w:date="2018-04-27T09:24:00Z"/>
        </w:rPr>
      </w:pPr>
      <w:del w:id="349" w:author="sqh-111" w:date="2018-04-27T09:24:00Z">
        <w:r w:rsidRPr="00EB5CC1" w:rsidDel="00A14B8B">
          <w:delText>现场检查</w:delText>
        </w:r>
        <w:r w:rsidDel="00A14B8B">
          <w:rPr>
            <w:rFonts w:hint="eastAsia"/>
          </w:rPr>
          <w:delText>时输水隧洞位于水下，因发电输水隧洞无法进入检查。根据管理情况，目前电站运行期间未出现明显异常</w:delText>
        </w:r>
        <w:r w:rsidR="00601130" w:rsidRPr="00EB5CC1" w:rsidDel="00A14B8B">
          <w:delText>。</w:delText>
        </w:r>
      </w:del>
    </w:p>
    <w:p w:rsidR="007E2B95" w:rsidRPr="00EB5CC1" w:rsidRDefault="007E2B95" w:rsidP="00F97FB9"/>
    <w:p w:rsidR="007E2B95" w:rsidRPr="00EB5CC1" w:rsidRDefault="007E2B95" w:rsidP="00F97FB9">
      <w:pPr>
        <w:sectPr w:rsidR="007E2B95" w:rsidRPr="00EB5CC1" w:rsidSect="004A1645">
          <w:pgSz w:w="11906" w:h="16838" w:code="9"/>
          <w:pgMar w:top="1440" w:right="1797" w:bottom="1440" w:left="1797" w:header="794" w:footer="737" w:gutter="0"/>
          <w:cols w:space="425"/>
          <w:docGrid w:type="linesAndChars" w:linePitch="326"/>
        </w:sectPr>
      </w:pPr>
    </w:p>
    <w:p w:rsidR="00FB067E" w:rsidRPr="00EB5CC1" w:rsidRDefault="00127B8C" w:rsidP="00F01A64">
      <w:pPr>
        <w:pStyle w:val="1"/>
        <w:snapToGrid w:val="0"/>
        <w:spacing w:before="120" w:after="120" w:line="240" w:lineRule="auto"/>
        <w:rPr>
          <w:sz w:val="24"/>
        </w:rPr>
      </w:pPr>
      <w:bookmarkStart w:id="350" w:name="_Toc493683846"/>
      <w:bookmarkStart w:id="351" w:name="_Toc511491100"/>
      <w:bookmarkStart w:id="352" w:name="_Toc511843578"/>
      <w:bookmarkStart w:id="353" w:name="_Toc512420286"/>
      <w:r w:rsidRPr="00EB5CC1">
        <w:lastRenderedPageBreak/>
        <w:t>5</w:t>
      </w:r>
      <w:r w:rsidR="00B57B75">
        <w:t xml:space="preserve"> </w:t>
      </w:r>
      <w:r w:rsidR="00E3203D" w:rsidRPr="00EB5CC1">
        <w:t>结论</w:t>
      </w:r>
      <w:bookmarkEnd w:id="319"/>
      <w:r w:rsidR="00D7735E" w:rsidRPr="00EB5CC1">
        <w:t>与建议</w:t>
      </w:r>
      <w:bookmarkEnd w:id="350"/>
      <w:bookmarkEnd w:id="351"/>
      <w:bookmarkEnd w:id="352"/>
      <w:bookmarkEnd w:id="353"/>
    </w:p>
    <w:p w:rsidR="006E0BC6" w:rsidRPr="00EB5CC1" w:rsidRDefault="006E0BC6" w:rsidP="006E0BC6">
      <w:pPr>
        <w:pStyle w:val="a4"/>
        <w:ind w:firstLine="480"/>
      </w:pPr>
      <w:r>
        <w:rPr>
          <w:rFonts w:hint="eastAsia"/>
        </w:rPr>
        <w:t>1</w:t>
      </w:r>
      <w:r w:rsidRPr="00EB5CC1">
        <w:t>、主坝坝基</w:t>
      </w:r>
      <w:r>
        <w:rPr>
          <w:rFonts w:hint="eastAsia"/>
        </w:rPr>
        <w:t>防渗帷幕</w:t>
      </w:r>
      <w:r w:rsidRPr="00EB5CC1">
        <w:t>及</w:t>
      </w:r>
      <w:r>
        <w:rPr>
          <w:rFonts w:hint="eastAsia"/>
        </w:rPr>
        <w:t>坝体防渗面板</w:t>
      </w:r>
      <w:r w:rsidRPr="00EB5CC1">
        <w:t>形成封闭的</w:t>
      </w:r>
      <w:r>
        <w:rPr>
          <w:rFonts w:hint="eastAsia"/>
        </w:rPr>
        <w:t>大坝</w:t>
      </w:r>
      <w:r w:rsidRPr="00EB5CC1">
        <w:t>防渗系统。</w:t>
      </w:r>
    </w:p>
    <w:p w:rsidR="006E0BC6" w:rsidRPr="00EB5CC1" w:rsidRDefault="006E0BC6" w:rsidP="006E0BC6">
      <w:pPr>
        <w:pStyle w:val="a4"/>
        <w:ind w:firstLine="480"/>
      </w:pPr>
      <w:r>
        <w:rPr>
          <w:rFonts w:hint="eastAsia"/>
          <w:szCs w:val="24"/>
        </w:rPr>
        <w:t>2</w:t>
      </w:r>
      <w:r w:rsidRPr="00EB5CC1">
        <w:rPr>
          <w:szCs w:val="24"/>
        </w:rPr>
        <w:t>、</w:t>
      </w:r>
      <w:r w:rsidRPr="00EB5CC1">
        <w:t>主坝</w:t>
      </w:r>
      <w:r>
        <w:rPr>
          <w:rFonts w:hint="eastAsia"/>
        </w:rPr>
        <w:t>坝基帷幕</w:t>
      </w:r>
      <w:r w:rsidRPr="00EB5CC1">
        <w:t>灌浆质量和坝体上游混凝土防渗面板厚度</w:t>
      </w:r>
      <w:r>
        <w:rPr>
          <w:rFonts w:hint="eastAsia"/>
        </w:rPr>
        <w:t>、</w:t>
      </w:r>
      <w:r w:rsidRPr="00EB5CC1">
        <w:t>面板伸缩缝</w:t>
      </w:r>
      <w:r w:rsidRPr="00EB5CC1">
        <w:t>“SR”</w:t>
      </w:r>
      <w:r w:rsidRPr="00EB5CC1">
        <w:t>柔性止水材料</w:t>
      </w:r>
      <w:r>
        <w:rPr>
          <w:rFonts w:hint="eastAsia"/>
        </w:rPr>
        <w:t>及其</w:t>
      </w:r>
      <w:r w:rsidRPr="00EB5CC1">
        <w:t>施工</w:t>
      </w:r>
      <w:r>
        <w:rPr>
          <w:rFonts w:hint="eastAsia"/>
        </w:rPr>
        <w:t>均</w:t>
      </w:r>
      <w:r w:rsidRPr="00EB5CC1">
        <w:t>符合设计要求。</w:t>
      </w:r>
      <w:r>
        <w:rPr>
          <w:rFonts w:hint="eastAsia"/>
        </w:rPr>
        <w:t>主坝上游防渗</w:t>
      </w:r>
      <w:r w:rsidRPr="005E0906">
        <w:t>面板前期裂缝经修补大部分现状良好</w:t>
      </w:r>
      <w:r w:rsidR="007914FF">
        <w:rPr>
          <w:rFonts w:hint="eastAsia"/>
        </w:rPr>
        <w:t>，表面部分</w:t>
      </w:r>
      <w:proofErr w:type="gramStart"/>
      <w:r w:rsidR="007914FF">
        <w:t>弹性</w:t>
      </w:r>
      <w:r w:rsidR="007914FF">
        <w:rPr>
          <w:rFonts w:hint="eastAsia"/>
        </w:rPr>
        <w:t>环</w:t>
      </w:r>
      <w:proofErr w:type="gramEnd"/>
      <w:r w:rsidR="007914FF">
        <w:rPr>
          <w:rFonts w:hint="eastAsia"/>
        </w:rPr>
        <w:t>氧涂层</w:t>
      </w:r>
      <w:r w:rsidR="007914FF">
        <w:t>破损</w:t>
      </w:r>
      <w:r>
        <w:rPr>
          <w:rFonts w:hint="eastAsia"/>
        </w:rPr>
        <w:t>。</w:t>
      </w:r>
      <w:r w:rsidRPr="00EB5CC1">
        <w:rPr>
          <w:snapToGrid w:val="0"/>
        </w:rPr>
        <w:t>溢流坝段面板</w:t>
      </w:r>
      <w:r>
        <w:rPr>
          <w:rFonts w:hint="eastAsia"/>
          <w:snapToGrid w:val="0"/>
        </w:rPr>
        <w:t>有</w:t>
      </w:r>
      <w:r w:rsidRPr="00EB5CC1">
        <w:rPr>
          <w:snapToGrid w:val="0"/>
        </w:rPr>
        <w:t>3</w:t>
      </w:r>
      <w:r w:rsidRPr="00EB5CC1">
        <w:rPr>
          <w:snapToGrid w:val="0"/>
        </w:rPr>
        <w:t>条修补处理的裂缝目前仍然开裂</w:t>
      </w:r>
      <w:r>
        <w:rPr>
          <w:rFonts w:hint="eastAsia"/>
          <w:snapToGrid w:val="0"/>
        </w:rPr>
        <w:t>，</w:t>
      </w:r>
      <w:proofErr w:type="gramStart"/>
      <w:r w:rsidRPr="005E0906">
        <w:rPr>
          <w:snapToGrid w:val="0"/>
        </w:rPr>
        <w:t>缝宽</w:t>
      </w:r>
      <w:r>
        <w:rPr>
          <w:rFonts w:hint="eastAsia"/>
          <w:snapToGrid w:val="0"/>
        </w:rPr>
        <w:t>较小</w:t>
      </w:r>
      <w:proofErr w:type="gramEnd"/>
      <w:r>
        <w:rPr>
          <w:rFonts w:hint="eastAsia"/>
          <w:snapToGrid w:val="0"/>
        </w:rPr>
        <w:t>，为</w:t>
      </w:r>
      <w:r w:rsidRPr="005E0906">
        <w:rPr>
          <w:snapToGrid w:val="0"/>
        </w:rPr>
        <w:t>0.10~0.20mm</w:t>
      </w:r>
      <w:r>
        <w:rPr>
          <w:rFonts w:hint="eastAsia"/>
          <w:snapToGrid w:val="0"/>
        </w:rPr>
        <w:t>，面板</w:t>
      </w:r>
      <w:r w:rsidRPr="00EB5CC1">
        <w:rPr>
          <w:snapToGrid w:val="0"/>
        </w:rPr>
        <w:t>顶部有</w:t>
      </w:r>
      <w:r w:rsidRPr="00EB5CC1">
        <w:rPr>
          <w:snapToGrid w:val="0"/>
        </w:rPr>
        <w:t>3</w:t>
      </w:r>
      <w:r w:rsidRPr="00EB5CC1">
        <w:rPr>
          <w:snapToGrid w:val="0"/>
        </w:rPr>
        <w:t>处</w:t>
      </w:r>
      <w:r>
        <w:rPr>
          <w:rFonts w:hint="eastAsia"/>
          <w:snapToGrid w:val="0"/>
        </w:rPr>
        <w:t>混凝土</w:t>
      </w:r>
      <w:r w:rsidRPr="00EB5CC1">
        <w:rPr>
          <w:snapToGrid w:val="0"/>
        </w:rPr>
        <w:t>破损</w:t>
      </w:r>
      <w:r>
        <w:rPr>
          <w:rFonts w:hint="eastAsia"/>
          <w:snapToGrid w:val="0"/>
        </w:rPr>
        <w:t>，目前尚不严重影响面</w:t>
      </w:r>
      <w:proofErr w:type="gramStart"/>
      <w:r>
        <w:rPr>
          <w:rFonts w:hint="eastAsia"/>
          <w:snapToGrid w:val="0"/>
        </w:rPr>
        <w:t>板整体</w:t>
      </w:r>
      <w:proofErr w:type="gramEnd"/>
      <w:r>
        <w:rPr>
          <w:rFonts w:hint="eastAsia"/>
          <w:snapToGrid w:val="0"/>
        </w:rPr>
        <w:t>防渗。</w:t>
      </w:r>
      <w:r w:rsidR="007B3C98">
        <w:rPr>
          <w:rFonts w:hint="eastAsia"/>
          <w:snapToGrid w:val="0"/>
        </w:rPr>
        <w:t>建议对溢流坝段面板局部混凝土破损部位</w:t>
      </w:r>
      <w:del w:id="354" w:author="sqh-111" w:date="2018-04-27T09:25:00Z">
        <w:r w:rsidR="007B3C98" w:rsidDel="009D0DDA">
          <w:rPr>
            <w:rFonts w:hint="eastAsia"/>
            <w:snapToGrid w:val="0"/>
          </w:rPr>
          <w:delText>及时</w:delText>
        </w:r>
      </w:del>
      <w:r w:rsidR="007B3C98">
        <w:rPr>
          <w:rFonts w:hint="eastAsia"/>
          <w:snapToGrid w:val="0"/>
        </w:rPr>
        <w:t>进行维修养护。</w:t>
      </w:r>
    </w:p>
    <w:p w:rsidR="006E0BC6" w:rsidRPr="00EB5CC1" w:rsidRDefault="006E0BC6" w:rsidP="007868F3">
      <w:pPr>
        <w:pStyle w:val="af2"/>
        <w:ind w:firstLine="480"/>
        <w:jc w:val="both"/>
      </w:pPr>
      <w:r>
        <w:rPr>
          <w:rFonts w:hint="eastAsia"/>
        </w:rPr>
        <w:t>3</w:t>
      </w:r>
      <w:r>
        <w:rPr>
          <w:rFonts w:hint="eastAsia"/>
        </w:rPr>
        <w:t>、主坝坝基</w:t>
      </w:r>
      <w:r w:rsidRPr="00EB5CC1">
        <w:t>扬压力系数</w:t>
      </w:r>
      <w:r>
        <w:rPr>
          <w:rFonts w:hint="eastAsia"/>
        </w:rPr>
        <w:t>变化规律正常，</w:t>
      </w:r>
      <w:commentRangeStart w:id="355"/>
      <w:r w:rsidR="001219A5">
        <w:rPr>
          <w:rFonts w:hint="eastAsia"/>
        </w:rPr>
        <w:t>6</w:t>
      </w:r>
      <w:r w:rsidR="001219A5">
        <w:t>#</w:t>
      </w:r>
      <w:r w:rsidR="001219A5">
        <w:rPr>
          <w:rFonts w:hint="eastAsia"/>
        </w:rPr>
        <w:t>、</w:t>
      </w:r>
      <w:r w:rsidR="001219A5">
        <w:rPr>
          <w:rFonts w:hint="eastAsia"/>
        </w:rPr>
        <w:t>7</w:t>
      </w:r>
      <w:r w:rsidR="001219A5">
        <w:t>#</w:t>
      </w:r>
      <w:r w:rsidR="00901547">
        <w:rPr>
          <w:rFonts w:hint="eastAsia"/>
        </w:rPr>
        <w:t>、</w:t>
      </w:r>
      <w:r w:rsidR="00901547">
        <w:rPr>
          <w:rFonts w:hint="eastAsia"/>
        </w:rPr>
        <w:t>8#</w:t>
      </w:r>
      <w:r w:rsidR="001219A5">
        <w:t>测压管扬压力系数偏大</w:t>
      </w:r>
      <w:r w:rsidR="007914FF">
        <w:rPr>
          <w:rFonts w:hint="eastAsia"/>
        </w:rPr>
        <w:t>。</w:t>
      </w:r>
      <w:commentRangeEnd w:id="355"/>
      <w:r w:rsidR="009D0DDA">
        <w:rPr>
          <w:rStyle w:val="aa"/>
        </w:rPr>
        <w:commentReference w:id="355"/>
      </w:r>
      <w:r>
        <w:rPr>
          <w:rFonts w:hint="eastAsia"/>
        </w:rPr>
        <w:t>主坝坝基</w:t>
      </w:r>
      <w:proofErr w:type="gramStart"/>
      <w:r>
        <w:rPr>
          <w:rFonts w:hint="eastAsia"/>
        </w:rPr>
        <w:t>扬压力</w:t>
      </w:r>
      <w:proofErr w:type="gramEnd"/>
      <w:r>
        <w:rPr>
          <w:rFonts w:hint="eastAsia"/>
        </w:rPr>
        <w:t>总体稳定，无明显趋势性变化。</w:t>
      </w:r>
      <w:r w:rsidRPr="00EB5CC1">
        <w:t>主坝坝体渗流</w:t>
      </w:r>
      <w:proofErr w:type="gramStart"/>
      <w:r w:rsidRPr="00EB5CC1">
        <w:t>量随库水位</w:t>
      </w:r>
      <w:proofErr w:type="gramEnd"/>
      <w:r w:rsidRPr="00EB5CC1">
        <w:t>呈周期性变化，坝体渗流量变化规律基本正常</w:t>
      </w:r>
      <w:r>
        <w:rPr>
          <w:rFonts w:hint="eastAsia"/>
        </w:rPr>
        <w:t>；</w:t>
      </w:r>
      <w:r w:rsidRPr="00EB5CC1">
        <w:t>左侧</w:t>
      </w:r>
      <w:r w:rsidR="001219A5">
        <w:rPr>
          <w:rFonts w:hint="eastAsia"/>
        </w:rPr>
        <w:t>可能</w:t>
      </w:r>
      <w:r w:rsidR="001219A5">
        <w:t>存在</w:t>
      </w:r>
      <w:r w:rsidRPr="00EB5CC1">
        <w:t>绕</w:t>
      </w:r>
      <w:r w:rsidR="001219A5">
        <w:rPr>
          <w:rFonts w:hint="eastAsia"/>
        </w:rPr>
        <w:t>坝</w:t>
      </w:r>
      <w:r w:rsidRPr="00EB5CC1">
        <w:t>渗</w:t>
      </w:r>
      <w:r w:rsidR="001219A5">
        <w:rPr>
          <w:rFonts w:hint="eastAsia"/>
        </w:rPr>
        <w:t>漏，</w:t>
      </w:r>
      <w:r w:rsidRPr="00EB5CC1">
        <w:t>溢流堰顶左侧与导</w:t>
      </w:r>
      <w:proofErr w:type="gramStart"/>
      <w:r w:rsidRPr="00EB5CC1">
        <w:t>墙接触</w:t>
      </w:r>
      <w:proofErr w:type="gramEnd"/>
      <w:r w:rsidRPr="00EB5CC1">
        <w:t>部位</w:t>
      </w:r>
      <w:r w:rsidR="001219A5">
        <w:rPr>
          <w:rFonts w:hint="eastAsia"/>
        </w:rPr>
        <w:t>可能</w:t>
      </w:r>
      <w:r w:rsidRPr="00EB5CC1">
        <w:t>存在裂缝。</w:t>
      </w:r>
    </w:p>
    <w:p w:rsidR="006E0BC6" w:rsidRPr="00EB5CC1" w:rsidRDefault="006E0BC6" w:rsidP="006E0BC6">
      <w:pPr>
        <w:pStyle w:val="af2"/>
        <w:ind w:firstLine="480"/>
        <w:jc w:val="both"/>
      </w:pPr>
      <w:r>
        <w:rPr>
          <w:rFonts w:hint="eastAsia"/>
        </w:rPr>
        <w:t>4</w:t>
      </w:r>
      <w:r w:rsidRPr="00EB5CC1">
        <w:t>、</w:t>
      </w:r>
      <w:r>
        <w:rPr>
          <w:rFonts w:hint="eastAsia"/>
        </w:rPr>
        <w:t>现场检查</w:t>
      </w:r>
      <w:r w:rsidRPr="00EB5CC1">
        <w:rPr>
          <w:snapToGrid w:val="0"/>
        </w:rPr>
        <w:t>主坝左非溢流坝段下游坝面有</w:t>
      </w:r>
      <w:r w:rsidRPr="00EB5CC1">
        <w:rPr>
          <w:snapToGrid w:val="0"/>
        </w:rPr>
        <w:t>4</w:t>
      </w:r>
      <w:r w:rsidRPr="00EB5CC1">
        <w:rPr>
          <w:snapToGrid w:val="0"/>
        </w:rPr>
        <w:t>处渗水，并有析出物渗出。溢流面反弧段下部最低位置有</w:t>
      </w:r>
      <w:r w:rsidRPr="00EB5CC1">
        <w:rPr>
          <w:snapToGrid w:val="0"/>
        </w:rPr>
        <w:t>1</w:t>
      </w:r>
      <w:r w:rsidRPr="00EB5CC1">
        <w:rPr>
          <w:snapToGrid w:val="0"/>
        </w:rPr>
        <w:t>条垂直水流向裂缝，贯穿第</w:t>
      </w:r>
      <w:r w:rsidRPr="00EB5CC1">
        <w:rPr>
          <w:snapToGrid w:val="0"/>
        </w:rPr>
        <w:t>1</w:t>
      </w:r>
      <w:r w:rsidRPr="00EB5CC1">
        <w:rPr>
          <w:snapToGrid w:val="0"/>
        </w:rPr>
        <w:t>块</w:t>
      </w:r>
      <w:r w:rsidRPr="00EB5CC1">
        <w:rPr>
          <w:snapToGrid w:val="0"/>
        </w:rPr>
        <w:t>~</w:t>
      </w:r>
      <w:r w:rsidRPr="00EB5CC1">
        <w:rPr>
          <w:snapToGrid w:val="0"/>
        </w:rPr>
        <w:t>第</w:t>
      </w:r>
      <w:r w:rsidRPr="00EB5CC1">
        <w:rPr>
          <w:snapToGrid w:val="0"/>
        </w:rPr>
        <w:t>5</w:t>
      </w:r>
      <w:r w:rsidRPr="00EB5CC1">
        <w:rPr>
          <w:snapToGrid w:val="0"/>
        </w:rPr>
        <w:t>块溢流面反弧段，</w:t>
      </w:r>
      <w:proofErr w:type="gramStart"/>
      <w:r w:rsidRPr="00EB5CC1">
        <w:rPr>
          <w:snapToGrid w:val="0"/>
        </w:rPr>
        <w:t>缝宽</w:t>
      </w:r>
      <w:proofErr w:type="gramEnd"/>
      <w:r w:rsidRPr="00EB5CC1">
        <w:rPr>
          <w:snapToGrid w:val="0"/>
        </w:rPr>
        <w:t>0.30~0.50mm</w:t>
      </w:r>
      <w:r w:rsidRPr="00EB5CC1">
        <w:rPr>
          <w:snapToGrid w:val="0"/>
        </w:rPr>
        <w:t>，</w:t>
      </w:r>
      <w:r w:rsidR="002D27CC">
        <w:rPr>
          <w:rFonts w:hint="eastAsia"/>
          <w:snapToGrid w:val="0"/>
        </w:rPr>
        <w:t>并贯穿至廊道，廊道顶部存在漏水</w:t>
      </w:r>
      <w:r w:rsidRPr="00EB5CC1">
        <w:rPr>
          <w:snapToGrid w:val="0"/>
        </w:rPr>
        <w:t>。</w:t>
      </w:r>
      <w:r w:rsidR="007B3C98">
        <w:rPr>
          <w:rFonts w:hint="eastAsia"/>
          <w:snapToGrid w:val="0"/>
        </w:rPr>
        <w:t>建议对溢流坝反弧段</w:t>
      </w:r>
      <w:r w:rsidR="002D27CC">
        <w:rPr>
          <w:rFonts w:hint="eastAsia"/>
          <w:snapToGrid w:val="0"/>
        </w:rPr>
        <w:t>存在</w:t>
      </w:r>
      <w:r w:rsidR="007B3C98">
        <w:rPr>
          <w:rFonts w:hint="eastAsia"/>
          <w:snapToGrid w:val="0"/>
        </w:rPr>
        <w:t>裂缝位置及时</w:t>
      </w:r>
      <w:r w:rsidR="000C0520">
        <w:rPr>
          <w:rFonts w:hint="eastAsia"/>
          <w:snapToGrid w:val="0"/>
        </w:rPr>
        <w:t>加固</w:t>
      </w:r>
      <w:r w:rsidR="007B3C98">
        <w:rPr>
          <w:rFonts w:hint="eastAsia"/>
          <w:snapToGrid w:val="0"/>
        </w:rPr>
        <w:t>。</w:t>
      </w:r>
    </w:p>
    <w:p w:rsidR="00883ED6" w:rsidRPr="00EB5CC1" w:rsidRDefault="00B27DC0" w:rsidP="007868F3">
      <w:pPr>
        <w:pStyle w:val="a4"/>
        <w:ind w:firstLine="480"/>
      </w:pPr>
      <w:r>
        <w:rPr>
          <w:rFonts w:hint="eastAsia"/>
          <w:szCs w:val="24"/>
        </w:rPr>
        <w:t>5</w:t>
      </w:r>
      <w:r w:rsidR="00B83765" w:rsidRPr="00EB5CC1">
        <w:t>、</w:t>
      </w:r>
      <w:r w:rsidR="00630A8E">
        <w:rPr>
          <w:rFonts w:hint="eastAsia"/>
        </w:rPr>
        <w:t>各</w:t>
      </w:r>
      <w:r w:rsidR="00883ED6" w:rsidRPr="00EB5CC1">
        <w:t>工况下</w:t>
      </w:r>
      <w:r w:rsidR="00630A8E">
        <w:rPr>
          <w:rFonts w:hint="eastAsia"/>
        </w:rPr>
        <w:t>，</w:t>
      </w:r>
      <w:r w:rsidR="00630A8E" w:rsidRPr="00EB5CC1">
        <w:t>副坝</w:t>
      </w:r>
      <w:ins w:id="356" w:author="sqh-111" w:date="2018-04-27T09:30:00Z">
        <w:r w:rsidR="00586334" w:rsidRPr="00EB5CC1">
          <w:t>渗流浸润线均</w:t>
        </w:r>
        <w:r w:rsidR="00586334">
          <w:rPr>
            <w:rFonts w:hint="eastAsia"/>
          </w:rPr>
          <w:t>未在下游坝面出逸，</w:t>
        </w:r>
      </w:ins>
      <w:r w:rsidR="00883ED6" w:rsidRPr="00EB5CC1">
        <w:t>坝体</w:t>
      </w:r>
      <w:r w:rsidR="00630A8E">
        <w:rPr>
          <w:rFonts w:hint="eastAsia"/>
        </w:rPr>
        <w:t>、坝基</w:t>
      </w:r>
      <w:del w:id="357" w:author="sqh-111" w:date="2018-04-27T09:29:00Z">
        <w:r w:rsidR="00630A8E" w:rsidDel="009D0DDA">
          <w:rPr>
            <w:rFonts w:hint="eastAsia"/>
          </w:rPr>
          <w:delText>及</w:delText>
        </w:r>
        <w:r w:rsidR="00630A8E" w:rsidRPr="00EB5CC1" w:rsidDel="009D0DDA">
          <w:delText>渗流出逸段</w:delText>
        </w:r>
      </w:del>
      <w:del w:id="358" w:author="sqh-111" w:date="2018-04-27T09:30:00Z">
        <w:r w:rsidR="00883ED6" w:rsidRPr="00EB5CC1" w:rsidDel="009D0DDA">
          <w:delText>最大</w:delText>
        </w:r>
      </w:del>
      <w:r w:rsidR="00883ED6" w:rsidRPr="00EB5CC1">
        <w:t>渗透</w:t>
      </w:r>
      <w:proofErr w:type="gramStart"/>
      <w:r w:rsidR="00883ED6" w:rsidRPr="00EB5CC1">
        <w:t>比降均小于</w:t>
      </w:r>
      <w:proofErr w:type="gramEnd"/>
      <w:r w:rsidR="00630A8E">
        <w:rPr>
          <w:rFonts w:hint="eastAsia"/>
        </w:rPr>
        <w:t>相应</w:t>
      </w:r>
      <w:r w:rsidR="00883ED6" w:rsidRPr="00EB5CC1">
        <w:t>允许渗透比降，</w:t>
      </w:r>
      <w:del w:id="359" w:author="sqh-111" w:date="2018-04-27T09:30:00Z">
        <w:r w:rsidR="00630A8E" w:rsidDel="009D0DDA">
          <w:rPr>
            <w:rFonts w:hint="eastAsia"/>
          </w:rPr>
          <w:delText>副坝</w:delText>
        </w:r>
      </w:del>
      <w:r w:rsidR="00883ED6" w:rsidRPr="00EB5CC1">
        <w:t>满足渗透稳定要求。</w:t>
      </w:r>
      <w:r w:rsidR="00630A8E">
        <w:rPr>
          <w:rFonts w:hint="eastAsia"/>
        </w:rPr>
        <w:t>坝脚设有</w:t>
      </w:r>
      <w:r w:rsidR="00630A8E" w:rsidRPr="00EB5CC1">
        <w:t>排水棱体</w:t>
      </w:r>
      <w:commentRangeStart w:id="360"/>
      <w:r w:rsidR="00630A8E">
        <w:rPr>
          <w:rFonts w:hint="eastAsia"/>
        </w:rPr>
        <w:t>，有</w:t>
      </w:r>
      <w:r w:rsidR="00630A8E" w:rsidRPr="00EB5CC1">
        <w:t>不利</w:t>
      </w:r>
      <w:r w:rsidR="00630A8E">
        <w:rPr>
          <w:rFonts w:hint="eastAsia"/>
        </w:rPr>
        <w:t>渗水排出</w:t>
      </w:r>
      <w:commentRangeEnd w:id="360"/>
      <w:r w:rsidR="009D0DDA">
        <w:rPr>
          <w:rStyle w:val="aa"/>
        </w:rPr>
        <w:commentReference w:id="360"/>
      </w:r>
      <w:r w:rsidR="00630A8E">
        <w:rPr>
          <w:rFonts w:hint="eastAsia"/>
        </w:rPr>
        <w:t>；结合</w:t>
      </w:r>
      <w:r w:rsidR="00630A8E" w:rsidRPr="00EB5CC1">
        <w:t>现场检查</w:t>
      </w:r>
      <w:r w:rsidR="00630A8E">
        <w:rPr>
          <w:rFonts w:hint="eastAsia"/>
        </w:rPr>
        <w:t>及历史运行情况，</w:t>
      </w:r>
      <w:r w:rsidR="00630A8E" w:rsidRPr="00EB5CC1">
        <w:t>坝脚、岸坡均未发现明显</w:t>
      </w:r>
      <w:r w:rsidR="00630A8E">
        <w:rPr>
          <w:rFonts w:hint="eastAsia"/>
        </w:rPr>
        <w:t>渗流异常</w:t>
      </w:r>
      <w:r w:rsidR="00630A8E" w:rsidRPr="00EB5CC1">
        <w:t>，</w:t>
      </w:r>
      <w:r w:rsidR="0019284F">
        <w:rPr>
          <w:rFonts w:hint="eastAsia"/>
        </w:rPr>
        <w:t>副</w:t>
      </w:r>
      <w:r w:rsidR="00630A8E" w:rsidRPr="00EB5CC1">
        <w:t>坝渗流</w:t>
      </w:r>
      <w:r w:rsidR="00630A8E">
        <w:rPr>
          <w:rFonts w:hint="eastAsia"/>
        </w:rPr>
        <w:t>正常</w:t>
      </w:r>
      <w:r w:rsidR="00630A8E" w:rsidRPr="00EB5CC1">
        <w:t>。</w:t>
      </w:r>
    </w:p>
    <w:p w:rsidR="00883ED6" w:rsidRPr="00EB5CC1" w:rsidRDefault="00B27DC0" w:rsidP="007B3C98">
      <w:pPr>
        <w:pStyle w:val="a4"/>
        <w:ind w:firstLineChars="0"/>
      </w:pPr>
      <w:r>
        <w:rPr>
          <w:rFonts w:hint="eastAsia"/>
        </w:rPr>
        <w:t>6</w:t>
      </w:r>
      <w:r w:rsidR="00175571" w:rsidRPr="00EB5CC1">
        <w:t>、</w:t>
      </w:r>
      <w:r w:rsidR="00883ED6" w:rsidRPr="00EB5CC1">
        <w:t>非常溢洪道堰体基础帷幕</w:t>
      </w:r>
      <w:r w:rsidR="00630A8E">
        <w:rPr>
          <w:rFonts w:hint="eastAsia"/>
        </w:rPr>
        <w:t>质量</w:t>
      </w:r>
      <w:r w:rsidR="00883ED6" w:rsidRPr="00EB5CC1">
        <w:t>满足规范要求</w:t>
      </w:r>
      <w:r w:rsidR="00630A8E">
        <w:rPr>
          <w:rFonts w:hint="eastAsia"/>
        </w:rPr>
        <w:t>，</w:t>
      </w:r>
      <w:commentRangeStart w:id="361"/>
      <w:r w:rsidR="000C0520">
        <w:rPr>
          <w:rFonts w:hint="eastAsia"/>
        </w:rPr>
        <w:t>除险加固</w:t>
      </w:r>
      <w:r w:rsidR="000C0520">
        <w:t>后</w:t>
      </w:r>
      <w:commentRangeEnd w:id="361"/>
      <w:r w:rsidR="00586334">
        <w:rPr>
          <w:rStyle w:val="aa"/>
        </w:rPr>
        <w:commentReference w:id="361"/>
      </w:r>
      <w:r w:rsidR="000C0520">
        <w:t>发现在</w:t>
      </w:r>
      <w:r w:rsidR="000C0520">
        <w:rPr>
          <w:rFonts w:hint="eastAsia"/>
        </w:rPr>
        <w:t>2</w:t>
      </w:r>
      <w:r w:rsidR="000C0520">
        <w:t>#</w:t>
      </w:r>
      <w:r w:rsidR="000C0520">
        <w:rPr>
          <w:rFonts w:ascii="宋体" w:hAnsi="宋体" w:hint="eastAsia"/>
        </w:rPr>
        <w:t>～</w:t>
      </w:r>
      <w:r w:rsidR="000C0520">
        <w:t>3#</w:t>
      </w:r>
      <w:proofErr w:type="gramStart"/>
      <w:r w:rsidR="000C0520">
        <w:t>堰段高程</w:t>
      </w:r>
      <w:proofErr w:type="gramEnd"/>
      <w:r w:rsidR="000C0520">
        <w:rPr>
          <w:rFonts w:hint="eastAsia"/>
        </w:rPr>
        <w:t>300</w:t>
      </w:r>
      <w:r w:rsidR="000C0520">
        <w:t>m</w:t>
      </w:r>
      <w:r w:rsidR="000C0520">
        <w:t>处有三处渗漏点，边墩</w:t>
      </w:r>
      <w:r w:rsidR="000C0520">
        <w:rPr>
          <w:rFonts w:hint="eastAsia"/>
        </w:rPr>
        <w:t>下游</w:t>
      </w:r>
      <w:r w:rsidR="000C0520">
        <w:rPr>
          <w:rFonts w:hint="eastAsia"/>
        </w:rPr>
        <w:t>43</w:t>
      </w:r>
      <w:r w:rsidR="000C0520">
        <w:t>m</w:t>
      </w:r>
      <w:r w:rsidR="000C0520">
        <w:t>泄槽底板</w:t>
      </w:r>
      <w:r w:rsidR="000C0520">
        <w:rPr>
          <w:rFonts w:hint="eastAsia"/>
        </w:rPr>
        <w:t>左侧</w:t>
      </w:r>
      <w:r w:rsidR="000C0520">
        <w:t>有渗水点</w:t>
      </w:r>
      <w:r w:rsidR="000C0520">
        <w:rPr>
          <w:rFonts w:hint="eastAsia"/>
        </w:rPr>
        <w:t>。</w:t>
      </w:r>
      <w:r w:rsidR="000C0520">
        <w:t>本次</w:t>
      </w:r>
      <w:r w:rsidR="00883ED6" w:rsidRPr="00EB5CC1">
        <w:t>现场检查</w:t>
      </w:r>
      <w:commentRangeStart w:id="362"/>
      <w:proofErr w:type="gramStart"/>
      <w:r w:rsidR="00883ED6" w:rsidRPr="00EB5CC1">
        <w:t>未</w:t>
      </w:r>
      <w:r w:rsidR="000C0520">
        <w:rPr>
          <w:rFonts w:hint="eastAsia"/>
        </w:rPr>
        <w:t>期</w:t>
      </w:r>
      <w:proofErr w:type="gramEnd"/>
      <w:r w:rsidR="000C0520">
        <w:rPr>
          <w:rFonts w:hint="eastAsia"/>
        </w:rPr>
        <w:t>间</w:t>
      </w:r>
      <w:commentRangeEnd w:id="362"/>
      <w:r w:rsidR="00586334">
        <w:rPr>
          <w:rStyle w:val="aa"/>
        </w:rPr>
        <w:commentReference w:id="362"/>
      </w:r>
      <w:r w:rsidR="000C0520">
        <w:t>，水位</w:t>
      </w:r>
      <w:proofErr w:type="gramStart"/>
      <w:r w:rsidR="000C0520">
        <w:t>较低未</w:t>
      </w:r>
      <w:proofErr w:type="gramEnd"/>
      <w:r w:rsidR="00883ED6" w:rsidRPr="00EB5CC1">
        <w:t>发现</w:t>
      </w:r>
      <w:r w:rsidR="00630A8E">
        <w:rPr>
          <w:rFonts w:hint="eastAsia"/>
        </w:rPr>
        <w:t>渗流异常</w:t>
      </w:r>
      <w:r w:rsidR="00883ED6" w:rsidRPr="00EB5CC1">
        <w:t>。</w:t>
      </w:r>
    </w:p>
    <w:p w:rsidR="00883ED6" w:rsidRDefault="00B27DC0" w:rsidP="00175571">
      <w:pPr>
        <w:pStyle w:val="a4"/>
        <w:ind w:firstLineChars="0"/>
      </w:pPr>
      <w:r>
        <w:rPr>
          <w:rFonts w:hint="eastAsia"/>
        </w:rPr>
        <w:t>7</w:t>
      </w:r>
      <w:r w:rsidR="00175571" w:rsidRPr="00EB5CC1">
        <w:t>、</w:t>
      </w:r>
      <w:del w:id="363" w:author="sqh-111" w:date="2018-04-27T09:32:00Z">
        <w:r w:rsidR="00630A8E" w:rsidDel="00586334">
          <w:rPr>
            <w:rFonts w:hint="eastAsia"/>
          </w:rPr>
          <w:delText>因</w:delText>
        </w:r>
      </w:del>
      <w:r w:rsidR="00630A8E">
        <w:rPr>
          <w:rFonts w:hint="eastAsia"/>
        </w:rPr>
        <w:t>发电</w:t>
      </w:r>
      <w:r w:rsidR="00A954BB">
        <w:rPr>
          <w:rFonts w:hint="eastAsia"/>
        </w:rPr>
        <w:t>输水</w:t>
      </w:r>
      <w:r w:rsidR="00630A8E">
        <w:rPr>
          <w:rFonts w:hint="eastAsia"/>
        </w:rPr>
        <w:t>隧洞</w:t>
      </w:r>
      <w:del w:id="364" w:author="sqh-111" w:date="2018-04-27T09:33:00Z">
        <w:r w:rsidR="00630A8E" w:rsidDel="00586334">
          <w:rPr>
            <w:rFonts w:hint="eastAsia"/>
          </w:rPr>
          <w:delText>无法进入检查</w:delText>
        </w:r>
        <w:r w:rsidR="00B96B40" w:rsidDel="00586334">
          <w:rPr>
            <w:rFonts w:hint="eastAsia"/>
          </w:rPr>
          <w:delText>，</w:delText>
        </w:r>
        <w:r w:rsidR="00630A8E" w:rsidDel="00586334">
          <w:rPr>
            <w:rFonts w:hint="eastAsia"/>
          </w:rPr>
          <w:delText>根据管理情况，</w:delText>
        </w:r>
        <w:r w:rsidR="00A954BB" w:rsidDel="00586334">
          <w:rPr>
            <w:rFonts w:hint="eastAsia"/>
          </w:rPr>
          <w:delText>目前</w:delText>
        </w:r>
        <w:r w:rsidR="00630A8E" w:rsidDel="00586334">
          <w:rPr>
            <w:rFonts w:hint="eastAsia"/>
          </w:rPr>
          <w:delText>电站</w:delText>
        </w:r>
      </w:del>
      <w:r w:rsidR="00630A8E">
        <w:rPr>
          <w:rFonts w:hint="eastAsia"/>
        </w:rPr>
        <w:t>运行期间未出现明显异常</w:t>
      </w:r>
      <w:r w:rsidR="00883ED6" w:rsidRPr="00EB5CC1">
        <w:t>。</w:t>
      </w:r>
    </w:p>
    <w:p w:rsidR="002408E5" w:rsidRDefault="008E0D03" w:rsidP="00F01A64">
      <w:pPr>
        <w:ind w:firstLineChars="200" w:firstLine="480"/>
        <w:rPr>
          <w:rFonts w:hint="eastAsia"/>
        </w:rPr>
      </w:pPr>
      <w:r w:rsidRPr="00EB5CC1">
        <w:t>综上所述，本工程</w:t>
      </w:r>
      <w:r w:rsidR="00D7735E" w:rsidRPr="00EB5CC1">
        <w:t>主、副坝防渗设施</w:t>
      </w:r>
      <w:r w:rsidR="00E60E77">
        <w:rPr>
          <w:rFonts w:hint="eastAsia"/>
        </w:rPr>
        <w:t>基本</w:t>
      </w:r>
      <w:r w:rsidR="00D7735E" w:rsidRPr="00EB5CC1">
        <w:t>完善</w:t>
      </w:r>
      <w:r w:rsidR="00B820A8" w:rsidRPr="00EB5CC1">
        <w:t>。</w:t>
      </w:r>
      <w:r w:rsidR="00D7735E" w:rsidRPr="00EB5CC1">
        <w:t>主坝</w:t>
      </w:r>
      <w:r w:rsidR="000C0520">
        <w:rPr>
          <w:rFonts w:hint="eastAsia"/>
        </w:rPr>
        <w:t>溢流</w:t>
      </w:r>
      <w:r w:rsidR="007914FF">
        <w:rPr>
          <w:rFonts w:hint="eastAsia"/>
        </w:rPr>
        <w:t>堰面</w:t>
      </w:r>
      <w:r w:rsidR="000C0520">
        <w:t>存在</w:t>
      </w:r>
      <w:r w:rsidR="007914FF">
        <w:rPr>
          <w:rFonts w:hint="eastAsia"/>
        </w:rPr>
        <w:t>贯穿</w:t>
      </w:r>
      <w:r w:rsidR="000C0520">
        <w:t>裂缝，</w:t>
      </w:r>
      <w:r w:rsidR="007914FF">
        <w:rPr>
          <w:rFonts w:hint="eastAsia"/>
        </w:rPr>
        <w:t>泄洪时</w:t>
      </w:r>
      <w:r w:rsidR="002D27CC">
        <w:rPr>
          <w:rFonts w:hint="eastAsia"/>
        </w:rPr>
        <w:t>存在</w:t>
      </w:r>
      <w:r w:rsidR="007914FF">
        <w:t>漏水，</w:t>
      </w:r>
      <w:commentRangeStart w:id="365"/>
      <w:r w:rsidR="007914FF">
        <w:rPr>
          <w:rFonts w:hint="eastAsia"/>
        </w:rPr>
        <w:t>部分测压管</w:t>
      </w:r>
      <w:proofErr w:type="gramStart"/>
      <w:r w:rsidR="007914FF">
        <w:t>扬压力</w:t>
      </w:r>
      <w:proofErr w:type="gramEnd"/>
      <w:r w:rsidR="007914FF">
        <w:t>较大</w:t>
      </w:r>
      <w:commentRangeEnd w:id="365"/>
      <w:r w:rsidR="00586334">
        <w:rPr>
          <w:rStyle w:val="aa"/>
        </w:rPr>
        <w:commentReference w:id="365"/>
      </w:r>
      <w:r w:rsidR="00B820A8" w:rsidRPr="00EB5CC1">
        <w:t>，</w:t>
      </w:r>
      <w:r w:rsidR="00A02367">
        <w:rPr>
          <w:rFonts w:hint="eastAsia"/>
        </w:rPr>
        <w:t>目前</w:t>
      </w:r>
      <w:r w:rsidR="00B820A8" w:rsidRPr="00EB5CC1">
        <w:t>尚不严重影响大坝安全，</w:t>
      </w:r>
      <w:r w:rsidR="0051398A">
        <w:rPr>
          <w:rFonts w:hint="eastAsia"/>
        </w:rPr>
        <w:t>根据《水库大坝安全评价导则》（</w:t>
      </w:r>
      <w:r w:rsidR="0051398A">
        <w:rPr>
          <w:rFonts w:hint="eastAsia"/>
        </w:rPr>
        <w:t>SL258-2017</w:t>
      </w:r>
      <w:r w:rsidR="0051398A">
        <w:rPr>
          <w:rFonts w:hint="eastAsia"/>
        </w:rPr>
        <w:t>），综合评定茅岗水库</w:t>
      </w:r>
      <w:r w:rsidR="00B820A8" w:rsidRPr="00EB5CC1">
        <w:t>大坝渗流安全为</w:t>
      </w:r>
      <w:r w:rsidR="00B820A8" w:rsidRPr="00EB5CC1">
        <w:t>“</w:t>
      </w:r>
      <w:r w:rsidR="00F02800">
        <w:t>B</w:t>
      </w:r>
      <w:r w:rsidR="00B820A8" w:rsidRPr="00EB5CC1">
        <w:t>”</w:t>
      </w:r>
      <w:r w:rsidR="00B820A8" w:rsidRPr="00EB5CC1">
        <w:t>级。</w:t>
      </w:r>
    </w:p>
    <w:p w:rsidR="0051398A" w:rsidRPr="00EB5CC1" w:rsidRDefault="0051398A" w:rsidP="00F01A64">
      <w:pPr>
        <w:ind w:firstLineChars="200" w:firstLine="480"/>
      </w:pPr>
    </w:p>
    <w:sectPr w:rsidR="0051398A" w:rsidRPr="00EB5CC1" w:rsidSect="00F01A64">
      <w:headerReference w:type="default" r:id="rId35"/>
      <w:footerReference w:type="default" r:id="rId36"/>
      <w:pgSz w:w="11907" w:h="16840" w:code="9"/>
      <w:pgMar w:top="1440" w:right="1797" w:bottom="1440" w:left="1797" w:header="794" w:footer="737" w:gutter="0"/>
      <w:cols w:space="425"/>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王凯" w:date="2018-04-27T11:01:00Z" w:initials="Kai Wang">
    <w:p w:rsidR="00E9182F" w:rsidRDefault="00E9182F" w:rsidP="000E3650">
      <w:pPr>
        <w:pStyle w:val="ab"/>
        <w:ind w:firstLine="420"/>
      </w:pPr>
      <w:r>
        <w:rPr>
          <w:rStyle w:val="aa"/>
        </w:rPr>
        <w:annotationRef/>
      </w:r>
      <w:r>
        <w:rPr>
          <w:rFonts w:hint="eastAsia"/>
        </w:rPr>
        <w:t>包括坝肩、坝基、两岸山体等</w:t>
      </w:r>
    </w:p>
  </w:comment>
  <w:comment w:id="270" w:author="sqh-111" w:date="2018-04-27T09:10:00Z" w:initials="s">
    <w:p w:rsidR="00E9182F" w:rsidRDefault="00E9182F" w:rsidP="00424730">
      <w:pPr>
        <w:pStyle w:val="ab"/>
        <w:ind w:firstLine="420"/>
      </w:pPr>
      <w:r>
        <w:rPr>
          <w:rStyle w:val="aa"/>
        </w:rPr>
        <w:annotationRef/>
      </w:r>
    </w:p>
  </w:comment>
  <w:comment w:id="355" w:author="sqh-111" w:date="2018-04-27T09:26:00Z" w:initials="s">
    <w:p w:rsidR="00E9182F" w:rsidRDefault="00E9182F" w:rsidP="009D0DDA">
      <w:pPr>
        <w:pStyle w:val="ab"/>
        <w:ind w:firstLine="420"/>
      </w:pPr>
      <w:r>
        <w:rPr>
          <w:rStyle w:val="aa"/>
        </w:rPr>
        <w:annotationRef/>
      </w:r>
    </w:p>
  </w:comment>
  <w:comment w:id="360" w:author="sqh-111" w:date="2018-04-27T09:28:00Z" w:initials="s">
    <w:p w:rsidR="00E9182F" w:rsidRDefault="00E9182F" w:rsidP="009D0DDA">
      <w:pPr>
        <w:pStyle w:val="ab"/>
        <w:ind w:firstLine="420"/>
      </w:pPr>
      <w:r>
        <w:rPr>
          <w:rStyle w:val="aa"/>
        </w:rPr>
        <w:annotationRef/>
      </w:r>
    </w:p>
  </w:comment>
  <w:comment w:id="361" w:author="sqh-111" w:date="2018-04-27T09:32:00Z" w:initials="s">
    <w:p w:rsidR="00E9182F" w:rsidRDefault="00E9182F" w:rsidP="00586334">
      <w:pPr>
        <w:pStyle w:val="ab"/>
        <w:ind w:firstLine="420"/>
      </w:pPr>
      <w:r>
        <w:rPr>
          <w:rStyle w:val="aa"/>
        </w:rPr>
        <w:annotationRef/>
      </w:r>
      <w:r>
        <w:rPr>
          <w:rFonts w:hint="eastAsia"/>
        </w:rPr>
        <w:t>前面为什么没提</w:t>
      </w:r>
    </w:p>
  </w:comment>
  <w:comment w:id="362" w:author="sqh-111" w:date="2018-04-27T09:31:00Z" w:initials="s">
    <w:p w:rsidR="00E9182F" w:rsidRDefault="00E9182F" w:rsidP="00586334">
      <w:pPr>
        <w:pStyle w:val="ab"/>
        <w:ind w:firstLine="420"/>
      </w:pPr>
      <w:r>
        <w:rPr>
          <w:rStyle w:val="aa"/>
        </w:rPr>
        <w:annotationRef/>
      </w:r>
    </w:p>
  </w:comment>
  <w:comment w:id="365" w:author="sqh-111" w:date="2018-04-27T09:33:00Z" w:initials="s">
    <w:p w:rsidR="00E9182F" w:rsidRDefault="00E9182F" w:rsidP="00586334">
      <w:pPr>
        <w:pStyle w:val="ab"/>
        <w:ind w:firstLine="420"/>
      </w:pPr>
      <w:r>
        <w:rPr>
          <w:rStyle w:val="aa"/>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979" w:rsidRDefault="00824979">
      <w:r>
        <w:separator/>
      </w:r>
    </w:p>
  </w:endnote>
  <w:endnote w:type="continuationSeparator" w:id="0">
    <w:p w:rsidR="00824979" w:rsidRDefault="0082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2F" w:rsidRPr="00CF7591" w:rsidRDefault="00E9182F" w:rsidP="00CF7591">
    <w:pPr>
      <w:pStyle w:val="a3"/>
      <w:pBdr>
        <w:top w:val="double" w:sz="2" w:space="1" w:color="auto"/>
      </w:pBdr>
    </w:pPr>
    <w:r>
      <w:rPr>
        <w:rFonts w:hint="eastAsia"/>
      </w:rPr>
      <w:t>浙江省水利河口研究院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VI-</w:t>
    </w:r>
    <w:r>
      <w:rPr>
        <w:rStyle w:val="a7"/>
      </w:rPr>
      <w:fldChar w:fldCharType="begin"/>
    </w:r>
    <w:r>
      <w:rPr>
        <w:rStyle w:val="a7"/>
      </w:rPr>
      <w:instrText xml:space="preserve"> PAGE </w:instrText>
    </w:r>
    <w:r>
      <w:rPr>
        <w:rStyle w:val="a7"/>
      </w:rPr>
      <w:fldChar w:fldCharType="separate"/>
    </w:r>
    <w:r w:rsidR="00F17E2E">
      <w:rPr>
        <w:rStyle w:val="a7"/>
        <w:noProof/>
      </w:rPr>
      <w:t>3</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2F" w:rsidRPr="00CF7591" w:rsidRDefault="00E9182F" w:rsidP="00CF7591">
    <w:pPr>
      <w:pStyle w:val="a3"/>
      <w:pBdr>
        <w:top w:val="double" w:sz="2" w:space="1" w:color="auto"/>
      </w:pBdr>
    </w:pPr>
    <w:r>
      <w:rPr>
        <w:rFonts w:hint="eastAsia"/>
      </w:rPr>
      <w:t>浙江省水利河口研究院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VI-</w:t>
    </w:r>
    <w:r>
      <w:rPr>
        <w:rStyle w:val="a7"/>
      </w:rPr>
      <w:fldChar w:fldCharType="begin"/>
    </w:r>
    <w:r>
      <w:rPr>
        <w:rStyle w:val="a7"/>
      </w:rPr>
      <w:instrText xml:space="preserve"> PAGE </w:instrText>
    </w:r>
    <w:r>
      <w:rPr>
        <w:rStyle w:val="a7"/>
      </w:rPr>
      <w:fldChar w:fldCharType="separate"/>
    </w:r>
    <w:r w:rsidR="00BB4ACC">
      <w:rPr>
        <w:rStyle w:val="a7"/>
        <w:noProof/>
      </w:rPr>
      <w:t>15</w:t>
    </w:r>
    <w:r>
      <w:rPr>
        <w:rStyle w:val="a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2F" w:rsidRDefault="00E9182F" w:rsidP="004A1645">
    <w:pPr>
      <w:pStyle w:val="a3"/>
      <w:pBdr>
        <w:top w:val="double" w:sz="2" w:space="1" w:color="auto"/>
      </w:pBdr>
      <w:rPr>
        <w:sz w:val="24"/>
        <w:szCs w:val="24"/>
      </w:rPr>
    </w:pPr>
    <w:r>
      <w:rPr>
        <w:rFonts w:hint="eastAsia"/>
      </w:rPr>
      <w:t>浙江省水利河口研究院</w:t>
    </w:r>
    <w:r>
      <w:rPr>
        <w:rFonts w:hint="eastAsia"/>
      </w:rPr>
      <w:t xml:space="preserve">                                               </w:t>
    </w:r>
    <w:r>
      <w:t xml:space="preserve">                   VI-</w:t>
    </w:r>
    <w:r>
      <w:rPr>
        <w:rStyle w:val="a7"/>
      </w:rPr>
      <w:fldChar w:fldCharType="begin"/>
    </w:r>
    <w:r>
      <w:rPr>
        <w:rStyle w:val="a7"/>
      </w:rPr>
      <w:instrText xml:space="preserve"> PAGE </w:instrText>
    </w:r>
    <w:r>
      <w:rPr>
        <w:rStyle w:val="a7"/>
      </w:rPr>
      <w:fldChar w:fldCharType="separate"/>
    </w:r>
    <w:r w:rsidR="00BB4ACC">
      <w:rPr>
        <w:rStyle w:val="a7"/>
        <w:noProof/>
      </w:rPr>
      <w:t>16</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979" w:rsidRDefault="00824979">
      <w:r>
        <w:separator/>
      </w:r>
    </w:p>
  </w:footnote>
  <w:footnote w:type="continuationSeparator" w:id="0">
    <w:p w:rsidR="00824979" w:rsidRDefault="00824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2F" w:rsidRPr="001132F1" w:rsidRDefault="00E9182F" w:rsidP="00CF7591">
    <w:pPr>
      <w:pStyle w:val="a6"/>
      <w:pBdr>
        <w:bottom w:val="double" w:sz="4" w:space="1" w:color="auto"/>
      </w:pBdr>
      <w:spacing w:line="240" w:lineRule="auto"/>
    </w:pPr>
    <w:r>
      <w:rPr>
        <w:rFonts w:hint="eastAsia"/>
      </w:rPr>
      <w:t>浙江省开化</w:t>
    </w:r>
    <w:r>
      <w:t>县茅岗水库大坝</w:t>
    </w:r>
    <w:r>
      <w:rPr>
        <w:rFonts w:hint="eastAsia"/>
      </w:rPr>
      <w:t>渗流</w:t>
    </w:r>
    <w:r>
      <w:t>安全</w:t>
    </w:r>
    <w:r>
      <w:rPr>
        <w:rFonts w:hint="eastAsia"/>
      </w:rPr>
      <w:t>评价</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82F" w:rsidRPr="001132F1" w:rsidRDefault="00E9182F" w:rsidP="00CF7591">
    <w:pPr>
      <w:pStyle w:val="a6"/>
      <w:pBdr>
        <w:bottom w:val="double" w:sz="4" w:space="1" w:color="auto"/>
      </w:pBdr>
      <w:spacing w:line="240" w:lineRule="auto"/>
    </w:pPr>
    <w:r>
      <w:rPr>
        <w:rFonts w:hint="eastAsia"/>
      </w:rPr>
      <w:t>浙江</w:t>
    </w:r>
    <w:r>
      <w:t>省</w:t>
    </w:r>
    <w:r>
      <w:rPr>
        <w:rFonts w:hint="eastAsia"/>
      </w:rPr>
      <w:t>开化</w:t>
    </w:r>
    <w:r>
      <w:t>县茅岗水库大坝</w:t>
    </w:r>
    <w:r>
      <w:rPr>
        <w:rFonts w:hint="eastAsia"/>
      </w:rPr>
      <w:t>渗流</w:t>
    </w:r>
    <w:r>
      <w:t>安全</w:t>
    </w:r>
    <w:r>
      <w:rPr>
        <w:rFonts w:hint="eastAsia"/>
      </w:rPr>
      <w:t>评价</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B6C"/>
    <w:multiLevelType w:val="hybridMultilevel"/>
    <w:tmpl w:val="1C589DCC"/>
    <w:lvl w:ilvl="0" w:tplc="4E708D16">
      <w:start w:val="8"/>
      <w:numFmt w:val="decimal"/>
      <w:suff w:val="nothing"/>
      <w:lvlText w:val="%1、"/>
      <w:lvlJc w:val="left"/>
      <w:pPr>
        <w:ind w:left="33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775F4"/>
    <w:multiLevelType w:val="hybridMultilevel"/>
    <w:tmpl w:val="07B4C45E"/>
    <w:lvl w:ilvl="0" w:tplc="717AE906">
      <w:start w:val="1"/>
      <w:numFmt w:val="decimal"/>
      <w:suff w:val="nothing"/>
      <w:lvlText w:val="%1、"/>
      <w:lvlJc w:val="left"/>
      <w:pPr>
        <w:ind w:left="3398"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EB2636B"/>
    <w:multiLevelType w:val="hybridMultilevel"/>
    <w:tmpl w:val="A0742DA6"/>
    <w:lvl w:ilvl="0" w:tplc="5FCC7B3E">
      <w:start w:val="1"/>
      <w:numFmt w:val="decimal"/>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nsid w:val="3F061540"/>
    <w:multiLevelType w:val="hybridMultilevel"/>
    <w:tmpl w:val="EF38ECB8"/>
    <w:lvl w:ilvl="0" w:tplc="1108E60C">
      <w:start w:val="1"/>
      <w:numFmt w:val="decimal"/>
      <w:suff w:val="nothing"/>
      <w:lvlText w:val="%1、"/>
      <w:lvlJc w:val="left"/>
      <w:pPr>
        <w:ind w:left="3398" w:hanging="420"/>
      </w:pPr>
      <w:rPr>
        <w:rFonts w:hint="eastAsia"/>
      </w:rPr>
    </w:lvl>
    <w:lvl w:ilvl="1" w:tplc="04090019" w:tentative="1">
      <w:start w:val="1"/>
      <w:numFmt w:val="lowerLetter"/>
      <w:lvlText w:val="%2)"/>
      <w:lvlJc w:val="left"/>
      <w:pPr>
        <w:ind w:left="3818" w:hanging="420"/>
      </w:pPr>
    </w:lvl>
    <w:lvl w:ilvl="2" w:tplc="0409001B" w:tentative="1">
      <w:start w:val="1"/>
      <w:numFmt w:val="lowerRoman"/>
      <w:lvlText w:val="%3."/>
      <w:lvlJc w:val="right"/>
      <w:pPr>
        <w:ind w:left="4238" w:hanging="420"/>
      </w:pPr>
    </w:lvl>
    <w:lvl w:ilvl="3" w:tplc="0409000F" w:tentative="1">
      <w:start w:val="1"/>
      <w:numFmt w:val="decimal"/>
      <w:lvlText w:val="%4."/>
      <w:lvlJc w:val="left"/>
      <w:pPr>
        <w:ind w:left="4658" w:hanging="420"/>
      </w:pPr>
    </w:lvl>
    <w:lvl w:ilvl="4" w:tplc="04090019" w:tentative="1">
      <w:start w:val="1"/>
      <w:numFmt w:val="lowerLetter"/>
      <w:lvlText w:val="%5)"/>
      <w:lvlJc w:val="left"/>
      <w:pPr>
        <w:ind w:left="5078" w:hanging="420"/>
      </w:pPr>
    </w:lvl>
    <w:lvl w:ilvl="5" w:tplc="0409001B" w:tentative="1">
      <w:start w:val="1"/>
      <w:numFmt w:val="lowerRoman"/>
      <w:lvlText w:val="%6."/>
      <w:lvlJc w:val="right"/>
      <w:pPr>
        <w:ind w:left="5498" w:hanging="420"/>
      </w:pPr>
    </w:lvl>
    <w:lvl w:ilvl="6" w:tplc="0409000F" w:tentative="1">
      <w:start w:val="1"/>
      <w:numFmt w:val="decimal"/>
      <w:lvlText w:val="%7."/>
      <w:lvlJc w:val="left"/>
      <w:pPr>
        <w:ind w:left="5918" w:hanging="420"/>
      </w:pPr>
    </w:lvl>
    <w:lvl w:ilvl="7" w:tplc="04090019" w:tentative="1">
      <w:start w:val="1"/>
      <w:numFmt w:val="lowerLetter"/>
      <w:lvlText w:val="%8)"/>
      <w:lvlJc w:val="left"/>
      <w:pPr>
        <w:ind w:left="6338" w:hanging="420"/>
      </w:pPr>
    </w:lvl>
    <w:lvl w:ilvl="8" w:tplc="0409001B" w:tentative="1">
      <w:start w:val="1"/>
      <w:numFmt w:val="lowerRoman"/>
      <w:lvlText w:val="%9."/>
      <w:lvlJc w:val="right"/>
      <w:pPr>
        <w:ind w:left="6758" w:hanging="420"/>
      </w:pPr>
    </w:lvl>
  </w:abstractNum>
  <w:abstractNum w:abstractNumId="4">
    <w:nsid w:val="40DF5C39"/>
    <w:multiLevelType w:val="hybridMultilevel"/>
    <w:tmpl w:val="47D63268"/>
    <w:lvl w:ilvl="0" w:tplc="592E8D68">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7A137478"/>
    <w:multiLevelType w:val="hybridMultilevel"/>
    <w:tmpl w:val="714CF7AC"/>
    <w:lvl w:ilvl="0" w:tplc="F062962E">
      <w:start w:val="1"/>
      <w:numFmt w:val="decimal"/>
      <w:lvlText w:val="%1、"/>
      <w:lvlJc w:val="left"/>
      <w:pPr>
        <w:ind w:left="339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3045"/>
    <w:rsid w:val="00004F2D"/>
    <w:rsid w:val="0000517A"/>
    <w:rsid w:val="0000538E"/>
    <w:rsid w:val="00006718"/>
    <w:rsid w:val="00006D8B"/>
    <w:rsid w:val="00012BD0"/>
    <w:rsid w:val="00014123"/>
    <w:rsid w:val="00016381"/>
    <w:rsid w:val="00016CBE"/>
    <w:rsid w:val="000171CA"/>
    <w:rsid w:val="00017E00"/>
    <w:rsid w:val="000201EE"/>
    <w:rsid w:val="00021580"/>
    <w:rsid w:val="00022B68"/>
    <w:rsid w:val="0002581D"/>
    <w:rsid w:val="00025B4D"/>
    <w:rsid w:val="00031429"/>
    <w:rsid w:val="000332CC"/>
    <w:rsid w:val="00033E24"/>
    <w:rsid w:val="00033F36"/>
    <w:rsid w:val="00037EE2"/>
    <w:rsid w:val="00040075"/>
    <w:rsid w:val="00041B62"/>
    <w:rsid w:val="00042744"/>
    <w:rsid w:val="0004361F"/>
    <w:rsid w:val="00044651"/>
    <w:rsid w:val="000460E2"/>
    <w:rsid w:val="00046C4F"/>
    <w:rsid w:val="00047768"/>
    <w:rsid w:val="0005051F"/>
    <w:rsid w:val="0005201E"/>
    <w:rsid w:val="0005260D"/>
    <w:rsid w:val="000547A9"/>
    <w:rsid w:val="00054F49"/>
    <w:rsid w:val="000568A2"/>
    <w:rsid w:val="0006268A"/>
    <w:rsid w:val="00064CF2"/>
    <w:rsid w:val="00065452"/>
    <w:rsid w:val="00066972"/>
    <w:rsid w:val="00072488"/>
    <w:rsid w:val="000725AD"/>
    <w:rsid w:val="00072A0D"/>
    <w:rsid w:val="00073652"/>
    <w:rsid w:val="00081AA8"/>
    <w:rsid w:val="00082C4D"/>
    <w:rsid w:val="0008326A"/>
    <w:rsid w:val="0008550E"/>
    <w:rsid w:val="00086D17"/>
    <w:rsid w:val="000871D2"/>
    <w:rsid w:val="000909F7"/>
    <w:rsid w:val="00092646"/>
    <w:rsid w:val="000961D8"/>
    <w:rsid w:val="0009681B"/>
    <w:rsid w:val="00096EB3"/>
    <w:rsid w:val="00097474"/>
    <w:rsid w:val="000A1624"/>
    <w:rsid w:val="000A1A3C"/>
    <w:rsid w:val="000A1E18"/>
    <w:rsid w:val="000A2479"/>
    <w:rsid w:val="000A26FA"/>
    <w:rsid w:val="000A40F9"/>
    <w:rsid w:val="000A5FF0"/>
    <w:rsid w:val="000A7025"/>
    <w:rsid w:val="000B3D97"/>
    <w:rsid w:val="000B521D"/>
    <w:rsid w:val="000B7AB1"/>
    <w:rsid w:val="000C0520"/>
    <w:rsid w:val="000C117C"/>
    <w:rsid w:val="000C1E62"/>
    <w:rsid w:val="000C406F"/>
    <w:rsid w:val="000C54B8"/>
    <w:rsid w:val="000C5FA8"/>
    <w:rsid w:val="000C6BB6"/>
    <w:rsid w:val="000C7A65"/>
    <w:rsid w:val="000C7D9D"/>
    <w:rsid w:val="000D2FDC"/>
    <w:rsid w:val="000D3633"/>
    <w:rsid w:val="000D5020"/>
    <w:rsid w:val="000D7D22"/>
    <w:rsid w:val="000E0BD5"/>
    <w:rsid w:val="000E0FEB"/>
    <w:rsid w:val="000E35F3"/>
    <w:rsid w:val="000E3650"/>
    <w:rsid w:val="000E5B95"/>
    <w:rsid w:val="000E64A1"/>
    <w:rsid w:val="000E67DB"/>
    <w:rsid w:val="000F012C"/>
    <w:rsid w:val="000F6C71"/>
    <w:rsid w:val="000F71DA"/>
    <w:rsid w:val="00100526"/>
    <w:rsid w:val="00100F2A"/>
    <w:rsid w:val="001018CE"/>
    <w:rsid w:val="00112ED9"/>
    <w:rsid w:val="001138B8"/>
    <w:rsid w:val="00113913"/>
    <w:rsid w:val="00113B2D"/>
    <w:rsid w:val="00115530"/>
    <w:rsid w:val="00117432"/>
    <w:rsid w:val="0012061D"/>
    <w:rsid w:val="00121020"/>
    <w:rsid w:val="001214DF"/>
    <w:rsid w:val="001219A5"/>
    <w:rsid w:val="00121DE2"/>
    <w:rsid w:val="00123907"/>
    <w:rsid w:val="0012405D"/>
    <w:rsid w:val="00125B1C"/>
    <w:rsid w:val="001261E9"/>
    <w:rsid w:val="00126278"/>
    <w:rsid w:val="00127B8C"/>
    <w:rsid w:val="001321A4"/>
    <w:rsid w:val="00133C31"/>
    <w:rsid w:val="001356BF"/>
    <w:rsid w:val="00136D7F"/>
    <w:rsid w:val="00140D51"/>
    <w:rsid w:val="001413F4"/>
    <w:rsid w:val="001426DB"/>
    <w:rsid w:val="001439CA"/>
    <w:rsid w:val="0014416F"/>
    <w:rsid w:val="00144614"/>
    <w:rsid w:val="001500E3"/>
    <w:rsid w:val="0015263C"/>
    <w:rsid w:val="001534F0"/>
    <w:rsid w:val="00154C2C"/>
    <w:rsid w:val="00164513"/>
    <w:rsid w:val="00164F61"/>
    <w:rsid w:val="00165DE5"/>
    <w:rsid w:val="00170BD2"/>
    <w:rsid w:val="00170C0F"/>
    <w:rsid w:val="00171280"/>
    <w:rsid w:val="00174807"/>
    <w:rsid w:val="00174C0F"/>
    <w:rsid w:val="00174CE6"/>
    <w:rsid w:val="00175571"/>
    <w:rsid w:val="001777BA"/>
    <w:rsid w:val="00181233"/>
    <w:rsid w:val="00182088"/>
    <w:rsid w:val="00182730"/>
    <w:rsid w:val="00183A9E"/>
    <w:rsid w:val="00185D7B"/>
    <w:rsid w:val="001904E1"/>
    <w:rsid w:val="0019071A"/>
    <w:rsid w:val="0019157C"/>
    <w:rsid w:val="00191907"/>
    <w:rsid w:val="0019284F"/>
    <w:rsid w:val="001936F3"/>
    <w:rsid w:val="001949B0"/>
    <w:rsid w:val="00195531"/>
    <w:rsid w:val="00195732"/>
    <w:rsid w:val="00195CEF"/>
    <w:rsid w:val="00197C18"/>
    <w:rsid w:val="00197C98"/>
    <w:rsid w:val="00197F58"/>
    <w:rsid w:val="001A0845"/>
    <w:rsid w:val="001A4484"/>
    <w:rsid w:val="001A58C7"/>
    <w:rsid w:val="001A613E"/>
    <w:rsid w:val="001A63D1"/>
    <w:rsid w:val="001A698E"/>
    <w:rsid w:val="001A6E16"/>
    <w:rsid w:val="001B421D"/>
    <w:rsid w:val="001B4DEA"/>
    <w:rsid w:val="001B6A55"/>
    <w:rsid w:val="001B7ADC"/>
    <w:rsid w:val="001C295C"/>
    <w:rsid w:val="001C2F25"/>
    <w:rsid w:val="001C321B"/>
    <w:rsid w:val="001C3EEC"/>
    <w:rsid w:val="001D0256"/>
    <w:rsid w:val="001D0E59"/>
    <w:rsid w:val="001D17B2"/>
    <w:rsid w:val="001D2100"/>
    <w:rsid w:val="001D2ED8"/>
    <w:rsid w:val="001D2F84"/>
    <w:rsid w:val="001D3A5D"/>
    <w:rsid w:val="001D3E36"/>
    <w:rsid w:val="001D4755"/>
    <w:rsid w:val="001D54A6"/>
    <w:rsid w:val="001D7B85"/>
    <w:rsid w:val="001E0983"/>
    <w:rsid w:val="001E0ACA"/>
    <w:rsid w:val="001E5059"/>
    <w:rsid w:val="001E5F72"/>
    <w:rsid w:val="001E744A"/>
    <w:rsid w:val="001F15C6"/>
    <w:rsid w:val="001F2708"/>
    <w:rsid w:val="001F2A25"/>
    <w:rsid w:val="001F2B2D"/>
    <w:rsid w:val="001F2DE4"/>
    <w:rsid w:val="001F3F3E"/>
    <w:rsid w:val="001F4677"/>
    <w:rsid w:val="001F49E2"/>
    <w:rsid w:val="001F71D0"/>
    <w:rsid w:val="00201568"/>
    <w:rsid w:val="0020248E"/>
    <w:rsid w:val="00202948"/>
    <w:rsid w:val="0020440A"/>
    <w:rsid w:val="0020669D"/>
    <w:rsid w:val="00206F92"/>
    <w:rsid w:val="00211499"/>
    <w:rsid w:val="00211C34"/>
    <w:rsid w:val="0021286D"/>
    <w:rsid w:val="00213ACD"/>
    <w:rsid w:val="00213B89"/>
    <w:rsid w:val="002172D0"/>
    <w:rsid w:val="002174B4"/>
    <w:rsid w:val="00220CA9"/>
    <w:rsid w:val="0022273C"/>
    <w:rsid w:val="00223EF0"/>
    <w:rsid w:val="00223F30"/>
    <w:rsid w:val="00227781"/>
    <w:rsid w:val="0023009C"/>
    <w:rsid w:val="002329E6"/>
    <w:rsid w:val="002330D2"/>
    <w:rsid w:val="00233E30"/>
    <w:rsid w:val="002408E5"/>
    <w:rsid w:val="00250402"/>
    <w:rsid w:val="00250422"/>
    <w:rsid w:val="002520D1"/>
    <w:rsid w:val="00252E71"/>
    <w:rsid w:val="00255922"/>
    <w:rsid w:val="00256EA5"/>
    <w:rsid w:val="00261CE4"/>
    <w:rsid w:val="002620AC"/>
    <w:rsid w:val="002656E9"/>
    <w:rsid w:val="00266BD0"/>
    <w:rsid w:val="00267325"/>
    <w:rsid w:val="00267EC4"/>
    <w:rsid w:val="00272B79"/>
    <w:rsid w:val="00274137"/>
    <w:rsid w:val="00274EBF"/>
    <w:rsid w:val="00277D58"/>
    <w:rsid w:val="0028096C"/>
    <w:rsid w:val="00284B49"/>
    <w:rsid w:val="002856B4"/>
    <w:rsid w:val="0029073B"/>
    <w:rsid w:val="002914C0"/>
    <w:rsid w:val="00294729"/>
    <w:rsid w:val="002969C5"/>
    <w:rsid w:val="002972F0"/>
    <w:rsid w:val="002979CE"/>
    <w:rsid w:val="00297BB7"/>
    <w:rsid w:val="002A0C90"/>
    <w:rsid w:val="002A16BE"/>
    <w:rsid w:val="002A2280"/>
    <w:rsid w:val="002A33C7"/>
    <w:rsid w:val="002A4B3E"/>
    <w:rsid w:val="002A581A"/>
    <w:rsid w:val="002A5AE9"/>
    <w:rsid w:val="002B0864"/>
    <w:rsid w:val="002B49DB"/>
    <w:rsid w:val="002B57E2"/>
    <w:rsid w:val="002B66F9"/>
    <w:rsid w:val="002B6719"/>
    <w:rsid w:val="002B6BCD"/>
    <w:rsid w:val="002B6F43"/>
    <w:rsid w:val="002C476C"/>
    <w:rsid w:val="002C5F03"/>
    <w:rsid w:val="002C7A94"/>
    <w:rsid w:val="002C7ABB"/>
    <w:rsid w:val="002D063E"/>
    <w:rsid w:val="002D1DCB"/>
    <w:rsid w:val="002D27CC"/>
    <w:rsid w:val="002D34D7"/>
    <w:rsid w:val="002D3D48"/>
    <w:rsid w:val="002D3FEB"/>
    <w:rsid w:val="002D452A"/>
    <w:rsid w:val="002D5DD3"/>
    <w:rsid w:val="002D6912"/>
    <w:rsid w:val="002D6BE7"/>
    <w:rsid w:val="002E22F0"/>
    <w:rsid w:val="002E3C98"/>
    <w:rsid w:val="002E4A49"/>
    <w:rsid w:val="002F0786"/>
    <w:rsid w:val="002F0B2B"/>
    <w:rsid w:val="002F28F2"/>
    <w:rsid w:val="002F2EE7"/>
    <w:rsid w:val="002F3FD1"/>
    <w:rsid w:val="002F44B1"/>
    <w:rsid w:val="002F5CAD"/>
    <w:rsid w:val="002F680E"/>
    <w:rsid w:val="002F715A"/>
    <w:rsid w:val="00301D44"/>
    <w:rsid w:val="00302186"/>
    <w:rsid w:val="00303F53"/>
    <w:rsid w:val="00304D16"/>
    <w:rsid w:val="00305058"/>
    <w:rsid w:val="00306B58"/>
    <w:rsid w:val="0031160F"/>
    <w:rsid w:val="00311714"/>
    <w:rsid w:val="003154B0"/>
    <w:rsid w:val="003164EE"/>
    <w:rsid w:val="003168D8"/>
    <w:rsid w:val="00317D15"/>
    <w:rsid w:val="003211F9"/>
    <w:rsid w:val="00322E36"/>
    <w:rsid w:val="00323BB5"/>
    <w:rsid w:val="00325AB7"/>
    <w:rsid w:val="00326793"/>
    <w:rsid w:val="003301C9"/>
    <w:rsid w:val="00331D1B"/>
    <w:rsid w:val="003334E0"/>
    <w:rsid w:val="00333926"/>
    <w:rsid w:val="00334808"/>
    <w:rsid w:val="00334BA6"/>
    <w:rsid w:val="003361E8"/>
    <w:rsid w:val="0033774F"/>
    <w:rsid w:val="00341C0D"/>
    <w:rsid w:val="00342D2A"/>
    <w:rsid w:val="0034481B"/>
    <w:rsid w:val="003474EC"/>
    <w:rsid w:val="00350243"/>
    <w:rsid w:val="003536BF"/>
    <w:rsid w:val="00357DAA"/>
    <w:rsid w:val="00360850"/>
    <w:rsid w:val="00360D8A"/>
    <w:rsid w:val="003619A0"/>
    <w:rsid w:val="00362DB9"/>
    <w:rsid w:val="0036418D"/>
    <w:rsid w:val="00366546"/>
    <w:rsid w:val="00366826"/>
    <w:rsid w:val="003672CD"/>
    <w:rsid w:val="00367DE3"/>
    <w:rsid w:val="003705F1"/>
    <w:rsid w:val="00371B12"/>
    <w:rsid w:val="00371E96"/>
    <w:rsid w:val="003724D1"/>
    <w:rsid w:val="0037253A"/>
    <w:rsid w:val="00373F38"/>
    <w:rsid w:val="00374325"/>
    <w:rsid w:val="003748F1"/>
    <w:rsid w:val="00375859"/>
    <w:rsid w:val="003758DB"/>
    <w:rsid w:val="00376013"/>
    <w:rsid w:val="00376942"/>
    <w:rsid w:val="0037736A"/>
    <w:rsid w:val="00377BBA"/>
    <w:rsid w:val="0038298E"/>
    <w:rsid w:val="003831D4"/>
    <w:rsid w:val="0038337A"/>
    <w:rsid w:val="00384AE6"/>
    <w:rsid w:val="00385827"/>
    <w:rsid w:val="003873B5"/>
    <w:rsid w:val="00390E71"/>
    <w:rsid w:val="0039187D"/>
    <w:rsid w:val="00392742"/>
    <w:rsid w:val="00392CD2"/>
    <w:rsid w:val="00392F5A"/>
    <w:rsid w:val="00397ED6"/>
    <w:rsid w:val="003A08AB"/>
    <w:rsid w:val="003A3988"/>
    <w:rsid w:val="003B2846"/>
    <w:rsid w:val="003B2BFE"/>
    <w:rsid w:val="003B4909"/>
    <w:rsid w:val="003B4D8A"/>
    <w:rsid w:val="003B6FEE"/>
    <w:rsid w:val="003B7030"/>
    <w:rsid w:val="003C2585"/>
    <w:rsid w:val="003C5F83"/>
    <w:rsid w:val="003C6684"/>
    <w:rsid w:val="003C7287"/>
    <w:rsid w:val="003D07E9"/>
    <w:rsid w:val="003D1569"/>
    <w:rsid w:val="003D2ED7"/>
    <w:rsid w:val="003D4D51"/>
    <w:rsid w:val="003D4FD1"/>
    <w:rsid w:val="003D5A3F"/>
    <w:rsid w:val="003D5BF1"/>
    <w:rsid w:val="003E2E46"/>
    <w:rsid w:val="003E360B"/>
    <w:rsid w:val="003E3A14"/>
    <w:rsid w:val="003E4D74"/>
    <w:rsid w:val="003E6731"/>
    <w:rsid w:val="003E6734"/>
    <w:rsid w:val="003F21D3"/>
    <w:rsid w:val="003F3E1B"/>
    <w:rsid w:val="003F6AC7"/>
    <w:rsid w:val="00404006"/>
    <w:rsid w:val="004126A7"/>
    <w:rsid w:val="00413376"/>
    <w:rsid w:val="00413FE2"/>
    <w:rsid w:val="0041720E"/>
    <w:rsid w:val="00421F9D"/>
    <w:rsid w:val="00424730"/>
    <w:rsid w:val="004248E0"/>
    <w:rsid w:val="00424A8F"/>
    <w:rsid w:val="00425144"/>
    <w:rsid w:val="00425729"/>
    <w:rsid w:val="00427EA5"/>
    <w:rsid w:val="00430F51"/>
    <w:rsid w:val="004317E0"/>
    <w:rsid w:val="0043538B"/>
    <w:rsid w:val="0043619D"/>
    <w:rsid w:val="00436F90"/>
    <w:rsid w:val="004370A3"/>
    <w:rsid w:val="004374BD"/>
    <w:rsid w:val="004403C9"/>
    <w:rsid w:val="00441AB9"/>
    <w:rsid w:val="00444AE2"/>
    <w:rsid w:val="004453E0"/>
    <w:rsid w:val="004463D9"/>
    <w:rsid w:val="00450D66"/>
    <w:rsid w:val="0045216F"/>
    <w:rsid w:val="0045297F"/>
    <w:rsid w:val="00454CFD"/>
    <w:rsid w:val="00455457"/>
    <w:rsid w:val="004557E8"/>
    <w:rsid w:val="00455955"/>
    <w:rsid w:val="00463439"/>
    <w:rsid w:val="00464454"/>
    <w:rsid w:val="00464BFE"/>
    <w:rsid w:val="00465467"/>
    <w:rsid w:val="00467909"/>
    <w:rsid w:val="00470901"/>
    <w:rsid w:val="00471CEB"/>
    <w:rsid w:val="00472F30"/>
    <w:rsid w:val="00473F83"/>
    <w:rsid w:val="00475857"/>
    <w:rsid w:val="00475D1E"/>
    <w:rsid w:val="004770E3"/>
    <w:rsid w:val="0047763E"/>
    <w:rsid w:val="004806DC"/>
    <w:rsid w:val="00480FE4"/>
    <w:rsid w:val="00481791"/>
    <w:rsid w:val="00484E69"/>
    <w:rsid w:val="00485FB0"/>
    <w:rsid w:val="004869AB"/>
    <w:rsid w:val="004901A0"/>
    <w:rsid w:val="00490415"/>
    <w:rsid w:val="00493057"/>
    <w:rsid w:val="004948B7"/>
    <w:rsid w:val="00496E0D"/>
    <w:rsid w:val="004A1645"/>
    <w:rsid w:val="004A30E0"/>
    <w:rsid w:val="004A32B7"/>
    <w:rsid w:val="004A510D"/>
    <w:rsid w:val="004A548E"/>
    <w:rsid w:val="004A6589"/>
    <w:rsid w:val="004B04D4"/>
    <w:rsid w:val="004B0F94"/>
    <w:rsid w:val="004B3E13"/>
    <w:rsid w:val="004B45DD"/>
    <w:rsid w:val="004B4618"/>
    <w:rsid w:val="004C102E"/>
    <w:rsid w:val="004C1BFB"/>
    <w:rsid w:val="004C1C46"/>
    <w:rsid w:val="004C4150"/>
    <w:rsid w:val="004C4C33"/>
    <w:rsid w:val="004C6E1E"/>
    <w:rsid w:val="004C7156"/>
    <w:rsid w:val="004C7199"/>
    <w:rsid w:val="004D13C3"/>
    <w:rsid w:val="004D253B"/>
    <w:rsid w:val="004D2659"/>
    <w:rsid w:val="004D35EE"/>
    <w:rsid w:val="004D3F94"/>
    <w:rsid w:val="004D4E4D"/>
    <w:rsid w:val="004D6815"/>
    <w:rsid w:val="004D6FE7"/>
    <w:rsid w:val="004E232C"/>
    <w:rsid w:val="004E4327"/>
    <w:rsid w:val="004E71B7"/>
    <w:rsid w:val="004E7D19"/>
    <w:rsid w:val="004F2A43"/>
    <w:rsid w:val="004F369F"/>
    <w:rsid w:val="004F5900"/>
    <w:rsid w:val="004F750A"/>
    <w:rsid w:val="00501247"/>
    <w:rsid w:val="0050370C"/>
    <w:rsid w:val="0050422F"/>
    <w:rsid w:val="00507C6F"/>
    <w:rsid w:val="00512BC4"/>
    <w:rsid w:val="0051316F"/>
    <w:rsid w:val="0051339B"/>
    <w:rsid w:val="0051398A"/>
    <w:rsid w:val="005152E6"/>
    <w:rsid w:val="00515303"/>
    <w:rsid w:val="0051632D"/>
    <w:rsid w:val="00516AD1"/>
    <w:rsid w:val="005200D7"/>
    <w:rsid w:val="00520968"/>
    <w:rsid w:val="00520F0F"/>
    <w:rsid w:val="00521ED8"/>
    <w:rsid w:val="00522394"/>
    <w:rsid w:val="00523013"/>
    <w:rsid w:val="00523D75"/>
    <w:rsid w:val="00524D0C"/>
    <w:rsid w:val="00525F86"/>
    <w:rsid w:val="005312C0"/>
    <w:rsid w:val="00531422"/>
    <w:rsid w:val="00532667"/>
    <w:rsid w:val="00533F8A"/>
    <w:rsid w:val="005342B5"/>
    <w:rsid w:val="0053447D"/>
    <w:rsid w:val="005352D6"/>
    <w:rsid w:val="00535594"/>
    <w:rsid w:val="00537E66"/>
    <w:rsid w:val="00540279"/>
    <w:rsid w:val="00540847"/>
    <w:rsid w:val="00542976"/>
    <w:rsid w:val="00542DF1"/>
    <w:rsid w:val="0054340F"/>
    <w:rsid w:val="00544955"/>
    <w:rsid w:val="00547A65"/>
    <w:rsid w:val="00553C8B"/>
    <w:rsid w:val="0055707B"/>
    <w:rsid w:val="005606CE"/>
    <w:rsid w:val="00562051"/>
    <w:rsid w:val="0056231F"/>
    <w:rsid w:val="00564521"/>
    <w:rsid w:val="00564B2F"/>
    <w:rsid w:val="0057006D"/>
    <w:rsid w:val="00570885"/>
    <w:rsid w:val="00573D15"/>
    <w:rsid w:val="005748F3"/>
    <w:rsid w:val="00575654"/>
    <w:rsid w:val="0057619B"/>
    <w:rsid w:val="005764B5"/>
    <w:rsid w:val="00576E9F"/>
    <w:rsid w:val="005774F7"/>
    <w:rsid w:val="0057779A"/>
    <w:rsid w:val="00577F24"/>
    <w:rsid w:val="00580465"/>
    <w:rsid w:val="0058081F"/>
    <w:rsid w:val="005822D9"/>
    <w:rsid w:val="00583B42"/>
    <w:rsid w:val="00586286"/>
    <w:rsid w:val="00586334"/>
    <w:rsid w:val="005944BE"/>
    <w:rsid w:val="005962BE"/>
    <w:rsid w:val="00596DB2"/>
    <w:rsid w:val="005976EA"/>
    <w:rsid w:val="00597BD2"/>
    <w:rsid w:val="005A0FC8"/>
    <w:rsid w:val="005A4259"/>
    <w:rsid w:val="005A4A92"/>
    <w:rsid w:val="005A4EFE"/>
    <w:rsid w:val="005A5F02"/>
    <w:rsid w:val="005A6F67"/>
    <w:rsid w:val="005B0869"/>
    <w:rsid w:val="005B0BAA"/>
    <w:rsid w:val="005B164A"/>
    <w:rsid w:val="005B4B92"/>
    <w:rsid w:val="005B5460"/>
    <w:rsid w:val="005B6C4E"/>
    <w:rsid w:val="005B7387"/>
    <w:rsid w:val="005B793E"/>
    <w:rsid w:val="005C0BF8"/>
    <w:rsid w:val="005C4799"/>
    <w:rsid w:val="005C496E"/>
    <w:rsid w:val="005C4A59"/>
    <w:rsid w:val="005C4E7B"/>
    <w:rsid w:val="005C6214"/>
    <w:rsid w:val="005C6CC7"/>
    <w:rsid w:val="005D0775"/>
    <w:rsid w:val="005D08A5"/>
    <w:rsid w:val="005D3D07"/>
    <w:rsid w:val="005D4157"/>
    <w:rsid w:val="005D4A2F"/>
    <w:rsid w:val="005D5760"/>
    <w:rsid w:val="005D5913"/>
    <w:rsid w:val="005D6CA1"/>
    <w:rsid w:val="005E169D"/>
    <w:rsid w:val="005E1DBF"/>
    <w:rsid w:val="005E238F"/>
    <w:rsid w:val="005E5D79"/>
    <w:rsid w:val="005E78DD"/>
    <w:rsid w:val="005F01E6"/>
    <w:rsid w:val="005F29D6"/>
    <w:rsid w:val="005F5163"/>
    <w:rsid w:val="00600DBA"/>
    <w:rsid w:val="00601130"/>
    <w:rsid w:val="00601CA4"/>
    <w:rsid w:val="006020D3"/>
    <w:rsid w:val="00602349"/>
    <w:rsid w:val="00604784"/>
    <w:rsid w:val="00607A24"/>
    <w:rsid w:val="006104C5"/>
    <w:rsid w:val="00610D47"/>
    <w:rsid w:val="00614D19"/>
    <w:rsid w:val="00620A35"/>
    <w:rsid w:val="00621F51"/>
    <w:rsid w:val="006222C2"/>
    <w:rsid w:val="00622A6F"/>
    <w:rsid w:val="00625B96"/>
    <w:rsid w:val="00626015"/>
    <w:rsid w:val="00626377"/>
    <w:rsid w:val="0062783B"/>
    <w:rsid w:val="00627AF8"/>
    <w:rsid w:val="00630A8E"/>
    <w:rsid w:val="00630D90"/>
    <w:rsid w:val="00630D9E"/>
    <w:rsid w:val="006311CE"/>
    <w:rsid w:val="006313DF"/>
    <w:rsid w:val="00631C0F"/>
    <w:rsid w:val="006362E7"/>
    <w:rsid w:val="00637030"/>
    <w:rsid w:val="00637830"/>
    <w:rsid w:val="006403C4"/>
    <w:rsid w:val="00641B10"/>
    <w:rsid w:val="00642BC0"/>
    <w:rsid w:val="00642D64"/>
    <w:rsid w:val="00642E65"/>
    <w:rsid w:val="00644999"/>
    <w:rsid w:val="00645FB8"/>
    <w:rsid w:val="0064716D"/>
    <w:rsid w:val="00647F7F"/>
    <w:rsid w:val="00650C57"/>
    <w:rsid w:val="0065202D"/>
    <w:rsid w:val="00653584"/>
    <w:rsid w:val="00654662"/>
    <w:rsid w:val="00655D78"/>
    <w:rsid w:val="0065729A"/>
    <w:rsid w:val="00657EAE"/>
    <w:rsid w:val="0066019F"/>
    <w:rsid w:val="00661669"/>
    <w:rsid w:val="00666B24"/>
    <w:rsid w:val="006704E2"/>
    <w:rsid w:val="006725DF"/>
    <w:rsid w:val="006728BD"/>
    <w:rsid w:val="00673D31"/>
    <w:rsid w:val="006759C7"/>
    <w:rsid w:val="0067613B"/>
    <w:rsid w:val="006771AC"/>
    <w:rsid w:val="00677287"/>
    <w:rsid w:val="006775B1"/>
    <w:rsid w:val="00677BD0"/>
    <w:rsid w:val="0068029D"/>
    <w:rsid w:val="00680685"/>
    <w:rsid w:val="00682949"/>
    <w:rsid w:val="00682D41"/>
    <w:rsid w:val="00683BFA"/>
    <w:rsid w:val="00684268"/>
    <w:rsid w:val="00685A37"/>
    <w:rsid w:val="00690F57"/>
    <w:rsid w:val="0069111E"/>
    <w:rsid w:val="006917E3"/>
    <w:rsid w:val="006918D1"/>
    <w:rsid w:val="00692103"/>
    <w:rsid w:val="00693A82"/>
    <w:rsid w:val="00693DFF"/>
    <w:rsid w:val="00693F13"/>
    <w:rsid w:val="006941CB"/>
    <w:rsid w:val="00694B1E"/>
    <w:rsid w:val="006A0A5E"/>
    <w:rsid w:val="006A0E97"/>
    <w:rsid w:val="006A2DCB"/>
    <w:rsid w:val="006A4974"/>
    <w:rsid w:val="006A578D"/>
    <w:rsid w:val="006A611C"/>
    <w:rsid w:val="006A6C5F"/>
    <w:rsid w:val="006B1295"/>
    <w:rsid w:val="006B1670"/>
    <w:rsid w:val="006B5574"/>
    <w:rsid w:val="006C14FF"/>
    <w:rsid w:val="006C2D79"/>
    <w:rsid w:val="006C3E91"/>
    <w:rsid w:val="006C490F"/>
    <w:rsid w:val="006D1859"/>
    <w:rsid w:val="006D284E"/>
    <w:rsid w:val="006D50E5"/>
    <w:rsid w:val="006D5D06"/>
    <w:rsid w:val="006E0087"/>
    <w:rsid w:val="006E0BC6"/>
    <w:rsid w:val="006E6E68"/>
    <w:rsid w:val="006E7E19"/>
    <w:rsid w:val="006F03BA"/>
    <w:rsid w:val="006F3B44"/>
    <w:rsid w:val="006F4153"/>
    <w:rsid w:val="006F4546"/>
    <w:rsid w:val="006F50EB"/>
    <w:rsid w:val="006F5191"/>
    <w:rsid w:val="006F7BB5"/>
    <w:rsid w:val="00700B6C"/>
    <w:rsid w:val="00701622"/>
    <w:rsid w:val="00701665"/>
    <w:rsid w:val="007017B3"/>
    <w:rsid w:val="00702795"/>
    <w:rsid w:val="0070436A"/>
    <w:rsid w:val="007107CB"/>
    <w:rsid w:val="007111C1"/>
    <w:rsid w:val="00711DC2"/>
    <w:rsid w:val="00713761"/>
    <w:rsid w:val="00713CED"/>
    <w:rsid w:val="007140C3"/>
    <w:rsid w:val="00722080"/>
    <w:rsid w:val="007239CF"/>
    <w:rsid w:val="0072471F"/>
    <w:rsid w:val="007250CA"/>
    <w:rsid w:val="00731742"/>
    <w:rsid w:val="0073179B"/>
    <w:rsid w:val="0073263A"/>
    <w:rsid w:val="00733A83"/>
    <w:rsid w:val="007345F0"/>
    <w:rsid w:val="00734CDE"/>
    <w:rsid w:val="00735454"/>
    <w:rsid w:val="0073633C"/>
    <w:rsid w:val="0073729C"/>
    <w:rsid w:val="00740487"/>
    <w:rsid w:val="00740557"/>
    <w:rsid w:val="007413CA"/>
    <w:rsid w:val="00742BE4"/>
    <w:rsid w:val="00743B27"/>
    <w:rsid w:val="00744F37"/>
    <w:rsid w:val="00745E88"/>
    <w:rsid w:val="00751383"/>
    <w:rsid w:val="00751CCA"/>
    <w:rsid w:val="00753676"/>
    <w:rsid w:val="007543BC"/>
    <w:rsid w:val="00755869"/>
    <w:rsid w:val="00757FD2"/>
    <w:rsid w:val="0076022D"/>
    <w:rsid w:val="007612A6"/>
    <w:rsid w:val="00764EBA"/>
    <w:rsid w:val="00767235"/>
    <w:rsid w:val="00773090"/>
    <w:rsid w:val="0077388B"/>
    <w:rsid w:val="00774351"/>
    <w:rsid w:val="00774532"/>
    <w:rsid w:val="007750C9"/>
    <w:rsid w:val="00775B74"/>
    <w:rsid w:val="00776614"/>
    <w:rsid w:val="0077694D"/>
    <w:rsid w:val="00776E5D"/>
    <w:rsid w:val="00782166"/>
    <w:rsid w:val="00782B7D"/>
    <w:rsid w:val="007838A0"/>
    <w:rsid w:val="00784CFE"/>
    <w:rsid w:val="007868F3"/>
    <w:rsid w:val="00787D16"/>
    <w:rsid w:val="00790BBD"/>
    <w:rsid w:val="007912AC"/>
    <w:rsid w:val="007914FF"/>
    <w:rsid w:val="007918CE"/>
    <w:rsid w:val="00792E81"/>
    <w:rsid w:val="0079303C"/>
    <w:rsid w:val="007960B3"/>
    <w:rsid w:val="00796338"/>
    <w:rsid w:val="0079714C"/>
    <w:rsid w:val="007A1348"/>
    <w:rsid w:val="007A2665"/>
    <w:rsid w:val="007A3573"/>
    <w:rsid w:val="007A4ED9"/>
    <w:rsid w:val="007B074A"/>
    <w:rsid w:val="007B112B"/>
    <w:rsid w:val="007B1561"/>
    <w:rsid w:val="007B23E6"/>
    <w:rsid w:val="007B27D4"/>
    <w:rsid w:val="007B3C98"/>
    <w:rsid w:val="007B49E6"/>
    <w:rsid w:val="007B66C6"/>
    <w:rsid w:val="007B68DB"/>
    <w:rsid w:val="007B7275"/>
    <w:rsid w:val="007C2E9B"/>
    <w:rsid w:val="007C3C99"/>
    <w:rsid w:val="007C7CD5"/>
    <w:rsid w:val="007D1661"/>
    <w:rsid w:val="007D18A1"/>
    <w:rsid w:val="007D3F73"/>
    <w:rsid w:val="007D53FB"/>
    <w:rsid w:val="007D5592"/>
    <w:rsid w:val="007D6013"/>
    <w:rsid w:val="007D68FD"/>
    <w:rsid w:val="007E2B95"/>
    <w:rsid w:val="007E38BD"/>
    <w:rsid w:val="007E395E"/>
    <w:rsid w:val="007E4A89"/>
    <w:rsid w:val="007E526C"/>
    <w:rsid w:val="007E5620"/>
    <w:rsid w:val="007E61BD"/>
    <w:rsid w:val="007E78E6"/>
    <w:rsid w:val="007E7E27"/>
    <w:rsid w:val="007F1C1B"/>
    <w:rsid w:val="007F1E49"/>
    <w:rsid w:val="007F4410"/>
    <w:rsid w:val="007F4A29"/>
    <w:rsid w:val="007F5022"/>
    <w:rsid w:val="00800737"/>
    <w:rsid w:val="00802E3C"/>
    <w:rsid w:val="00805A41"/>
    <w:rsid w:val="008110F1"/>
    <w:rsid w:val="008147C6"/>
    <w:rsid w:val="008210FA"/>
    <w:rsid w:val="0082148C"/>
    <w:rsid w:val="008214AD"/>
    <w:rsid w:val="00821A71"/>
    <w:rsid w:val="00823B73"/>
    <w:rsid w:val="00824979"/>
    <w:rsid w:val="00825061"/>
    <w:rsid w:val="0082750D"/>
    <w:rsid w:val="0082752E"/>
    <w:rsid w:val="00827E44"/>
    <w:rsid w:val="00832C6D"/>
    <w:rsid w:val="00833D29"/>
    <w:rsid w:val="00833EF3"/>
    <w:rsid w:val="008369E2"/>
    <w:rsid w:val="00836B03"/>
    <w:rsid w:val="00837A4B"/>
    <w:rsid w:val="00837F3B"/>
    <w:rsid w:val="00843DCE"/>
    <w:rsid w:val="00846601"/>
    <w:rsid w:val="008479AA"/>
    <w:rsid w:val="00851E84"/>
    <w:rsid w:val="00852729"/>
    <w:rsid w:val="00855B3E"/>
    <w:rsid w:val="00855DB3"/>
    <w:rsid w:val="008569B8"/>
    <w:rsid w:val="00860107"/>
    <w:rsid w:val="0086065C"/>
    <w:rsid w:val="00860FF2"/>
    <w:rsid w:val="008614DB"/>
    <w:rsid w:val="00861644"/>
    <w:rsid w:val="00866C37"/>
    <w:rsid w:val="0087117A"/>
    <w:rsid w:val="00871952"/>
    <w:rsid w:val="00873A90"/>
    <w:rsid w:val="00873B46"/>
    <w:rsid w:val="00875A9C"/>
    <w:rsid w:val="00875B6D"/>
    <w:rsid w:val="0087626C"/>
    <w:rsid w:val="00876543"/>
    <w:rsid w:val="008770AB"/>
    <w:rsid w:val="0087729C"/>
    <w:rsid w:val="00877A06"/>
    <w:rsid w:val="00880C79"/>
    <w:rsid w:val="00883ED6"/>
    <w:rsid w:val="00883EF4"/>
    <w:rsid w:val="0088513D"/>
    <w:rsid w:val="00885B3D"/>
    <w:rsid w:val="00891F5B"/>
    <w:rsid w:val="00892A39"/>
    <w:rsid w:val="00892E50"/>
    <w:rsid w:val="00893980"/>
    <w:rsid w:val="00893CAA"/>
    <w:rsid w:val="00893ED1"/>
    <w:rsid w:val="0089441F"/>
    <w:rsid w:val="00895A9E"/>
    <w:rsid w:val="0089611B"/>
    <w:rsid w:val="00896A95"/>
    <w:rsid w:val="00897657"/>
    <w:rsid w:val="008A19A5"/>
    <w:rsid w:val="008A34F0"/>
    <w:rsid w:val="008A3EE1"/>
    <w:rsid w:val="008A4658"/>
    <w:rsid w:val="008A4CD1"/>
    <w:rsid w:val="008A65AB"/>
    <w:rsid w:val="008B0C93"/>
    <w:rsid w:val="008B0FC8"/>
    <w:rsid w:val="008B2395"/>
    <w:rsid w:val="008B5AC4"/>
    <w:rsid w:val="008B5BAB"/>
    <w:rsid w:val="008B6D52"/>
    <w:rsid w:val="008B7006"/>
    <w:rsid w:val="008B74B9"/>
    <w:rsid w:val="008B796A"/>
    <w:rsid w:val="008B7FE9"/>
    <w:rsid w:val="008C065A"/>
    <w:rsid w:val="008C1072"/>
    <w:rsid w:val="008C4508"/>
    <w:rsid w:val="008C6B4E"/>
    <w:rsid w:val="008D050D"/>
    <w:rsid w:val="008D05F9"/>
    <w:rsid w:val="008D129C"/>
    <w:rsid w:val="008D1690"/>
    <w:rsid w:val="008D2FF9"/>
    <w:rsid w:val="008D4205"/>
    <w:rsid w:val="008D48D5"/>
    <w:rsid w:val="008D4AEF"/>
    <w:rsid w:val="008D4D7B"/>
    <w:rsid w:val="008D5548"/>
    <w:rsid w:val="008D5D51"/>
    <w:rsid w:val="008D7986"/>
    <w:rsid w:val="008E072C"/>
    <w:rsid w:val="008E0890"/>
    <w:rsid w:val="008E0D03"/>
    <w:rsid w:val="008E179E"/>
    <w:rsid w:val="008E413D"/>
    <w:rsid w:val="008E4D70"/>
    <w:rsid w:val="008E54B3"/>
    <w:rsid w:val="008F1C61"/>
    <w:rsid w:val="008F1E8F"/>
    <w:rsid w:val="008F2A41"/>
    <w:rsid w:val="008F3941"/>
    <w:rsid w:val="008F56E6"/>
    <w:rsid w:val="008F6865"/>
    <w:rsid w:val="0090091F"/>
    <w:rsid w:val="00900951"/>
    <w:rsid w:val="00901547"/>
    <w:rsid w:val="009018E9"/>
    <w:rsid w:val="00901BA4"/>
    <w:rsid w:val="00901D27"/>
    <w:rsid w:val="00903E12"/>
    <w:rsid w:val="00905F80"/>
    <w:rsid w:val="00907BE0"/>
    <w:rsid w:val="009107F7"/>
    <w:rsid w:val="00910997"/>
    <w:rsid w:val="00915F63"/>
    <w:rsid w:val="00920F1A"/>
    <w:rsid w:val="00921DBE"/>
    <w:rsid w:val="009243BF"/>
    <w:rsid w:val="00924483"/>
    <w:rsid w:val="00924B8E"/>
    <w:rsid w:val="009273E4"/>
    <w:rsid w:val="00927D7B"/>
    <w:rsid w:val="00930157"/>
    <w:rsid w:val="00930F79"/>
    <w:rsid w:val="0093116D"/>
    <w:rsid w:val="00932A2E"/>
    <w:rsid w:val="00933A6A"/>
    <w:rsid w:val="009347CB"/>
    <w:rsid w:val="009366EE"/>
    <w:rsid w:val="00936B4A"/>
    <w:rsid w:val="00937D6D"/>
    <w:rsid w:val="009404E0"/>
    <w:rsid w:val="009439C5"/>
    <w:rsid w:val="009470E3"/>
    <w:rsid w:val="00947425"/>
    <w:rsid w:val="00947C60"/>
    <w:rsid w:val="0095487A"/>
    <w:rsid w:val="009550F1"/>
    <w:rsid w:val="009563E5"/>
    <w:rsid w:val="00957688"/>
    <w:rsid w:val="009577A9"/>
    <w:rsid w:val="0096205F"/>
    <w:rsid w:val="00962D41"/>
    <w:rsid w:val="00962FBF"/>
    <w:rsid w:val="0096565E"/>
    <w:rsid w:val="00965C29"/>
    <w:rsid w:val="00965F27"/>
    <w:rsid w:val="00974501"/>
    <w:rsid w:val="00975295"/>
    <w:rsid w:val="00977AFB"/>
    <w:rsid w:val="00982281"/>
    <w:rsid w:val="009833EC"/>
    <w:rsid w:val="009853A3"/>
    <w:rsid w:val="009857F8"/>
    <w:rsid w:val="0098735D"/>
    <w:rsid w:val="009901BE"/>
    <w:rsid w:val="00990ED3"/>
    <w:rsid w:val="00990FF4"/>
    <w:rsid w:val="009918C9"/>
    <w:rsid w:val="009920BD"/>
    <w:rsid w:val="00992C13"/>
    <w:rsid w:val="00993807"/>
    <w:rsid w:val="00993A46"/>
    <w:rsid w:val="0099467E"/>
    <w:rsid w:val="00995439"/>
    <w:rsid w:val="0099615F"/>
    <w:rsid w:val="009A0D41"/>
    <w:rsid w:val="009A199E"/>
    <w:rsid w:val="009A1D61"/>
    <w:rsid w:val="009A31D7"/>
    <w:rsid w:val="009A3223"/>
    <w:rsid w:val="009A3AA5"/>
    <w:rsid w:val="009A41BD"/>
    <w:rsid w:val="009A4371"/>
    <w:rsid w:val="009A4B51"/>
    <w:rsid w:val="009B2BCC"/>
    <w:rsid w:val="009B4BB3"/>
    <w:rsid w:val="009B4D0A"/>
    <w:rsid w:val="009B5B3B"/>
    <w:rsid w:val="009B70FF"/>
    <w:rsid w:val="009B744B"/>
    <w:rsid w:val="009C1BB8"/>
    <w:rsid w:val="009C2E61"/>
    <w:rsid w:val="009C6CFF"/>
    <w:rsid w:val="009C74BA"/>
    <w:rsid w:val="009D0DDA"/>
    <w:rsid w:val="009D0EF8"/>
    <w:rsid w:val="009D152E"/>
    <w:rsid w:val="009D23E7"/>
    <w:rsid w:val="009D26EB"/>
    <w:rsid w:val="009D28E4"/>
    <w:rsid w:val="009D3A6E"/>
    <w:rsid w:val="009D3D3D"/>
    <w:rsid w:val="009D3E8D"/>
    <w:rsid w:val="009D525E"/>
    <w:rsid w:val="009D565F"/>
    <w:rsid w:val="009D5806"/>
    <w:rsid w:val="009D5D4D"/>
    <w:rsid w:val="009E51BE"/>
    <w:rsid w:val="009E5EBA"/>
    <w:rsid w:val="009E7BD3"/>
    <w:rsid w:val="009F1A00"/>
    <w:rsid w:val="009F2037"/>
    <w:rsid w:val="009F47CC"/>
    <w:rsid w:val="009F4B7A"/>
    <w:rsid w:val="009F69D6"/>
    <w:rsid w:val="009F6E29"/>
    <w:rsid w:val="00A0092D"/>
    <w:rsid w:val="00A02367"/>
    <w:rsid w:val="00A02B41"/>
    <w:rsid w:val="00A02D72"/>
    <w:rsid w:val="00A02E5E"/>
    <w:rsid w:val="00A035EC"/>
    <w:rsid w:val="00A0479D"/>
    <w:rsid w:val="00A05B6C"/>
    <w:rsid w:val="00A07802"/>
    <w:rsid w:val="00A114E8"/>
    <w:rsid w:val="00A11821"/>
    <w:rsid w:val="00A11B03"/>
    <w:rsid w:val="00A1232E"/>
    <w:rsid w:val="00A14602"/>
    <w:rsid w:val="00A14B8B"/>
    <w:rsid w:val="00A14BBB"/>
    <w:rsid w:val="00A21BF6"/>
    <w:rsid w:val="00A23D2F"/>
    <w:rsid w:val="00A23F3E"/>
    <w:rsid w:val="00A24CDD"/>
    <w:rsid w:val="00A30DB3"/>
    <w:rsid w:val="00A3199C"/>
    <w:rsid w:val="00A31B90"/>
    <w:rsid w:val="00A32E93"/>
    <w:rsid w:val="00A34329"/>
    <w:rsid w:val="00A3633E"/>
    <w:rsid w:val="00A405E4"/>
    <w:rsid w:val="00A43F89"/>
    <w:rsid w:val="00A443F0"/>
    <w:rsid w:val="00A4644E"/>
    <w:rsid w:val="00A47CBF"/>
    <w:rsid w:val="00A50C3D"/>
    <w:rsid w:val="00A530AE"/>
    <w:rsid w:val="00A543D5"/>
    <w:rsid w:val="00A54819"/>
    <w:rsid w:val="00A54DEA"/>
    <w:rsid w:val="00A60A90"/>
    <w:rsid w:val="00A6306F"/>
    <w:rsid w:val="00A636A8"/>
    <w:rsid w:val="00A64604"/>
    <w:rsid w:val="00A647A5"/>
    <w:rsid w:val="00A660DD"/>
    <w:rsid w:val="00A6699B"/>
    <w:rsid w:val="00A66B8D"/>
    <w:rsid w:val="00A675D7"/>
    <w:rsid w:val="00A7654A"/>
    <w:rsid w:val="00A77194"/>
    <w:rsid w:val="00A80B33"/>
    <w:rsid w:val="00A87133"/>
    <w:rsid w:val="00A9026B"/>
    <w:rsid w:val="00A916C7"/>
    <w:rsid w:val="00A91F1D"/>
    <w:rsid w:val="00A93174"/>
    <w:rsid w:val="00A93FE5"/>
    <w:rsid w:val="00A940CD"/>
    <w:rsid w:val="00A94DE8"/>
    <w:rsid w:val="00A954BB"/>
    <w:rsid w:val="00A95E66"/>
    <w:rsid w:val="00A961E6"/>
    <w:rsid w:val="00A9620F"/>
    <w:rsid w:val="00A97965"/>
    <w:rsid w:val="00AA0F1C"/>
    <w:rsid w:val="00AA2BD3"/>
    <w:rsid w:val="00AA513F"/>
    <w:rsid w:val="00AA68F9"/>
    <w:rsid w:val="00AA7602"/>
    <w:rsid w:val="00AB07F1"/>
    <w:rsid w:val="00AB0EB1"/>
    <w:rsid w:val="00AB14C4"/>
    <w:rsid w:val="00AB1541"/>
    <w:rsid w:val="00AB3736"/>
    <w:rsid w:val="00AB464A"/>
    <w:rsid w:val="00AB5A8A"/>
    <w:rsid w:val="00AB5CC2"/>
    <w:rsid w:val="00AB73A3"/>
    <w:rsid w:val="00AB7AD0"/>
    <w:rsid w:val="00AC07BC"/>
    <w:rsid w:val="00AC0C6B"/>
    <w:rsid w:val="00AC1068"/>
    <w:rsid w:val="00AC1FAA"/>
    <w:rsid w:val="00AC248F"/>
    <w:rsid w:val="00AC32AC"/>
    <w:rsid w:val="00AC3446"/>
    <w:rsid w:val="00AC4EED"/>
    <w:rsid w:val="00AC73E4"/>
    <w:rsid w:val="00AC7A5A"/>
    <w:rsid w:val="00AC7C87"/>
    <w:rsid w:val="00AD004F"/>
    <w:rsid w:val="00AD0223"/>
    <w:rsid w:val="00AD17E6"/>
    <w:rsid w:val="00AD4EAC"/>
    <w:rsid w:val="00AD6009"/>
    <w:rsid w:val="00AD6E3E"/>
    <w:rsid w:val="00AE16B3"/>
    <w:rsid w:val="00AE38B9"/>
    <w:rsid w:val="00AE54AF"/>
    <w:rsid w:val="00AE67F0"/>
    <w:rsid w:val="00AF0322"/>
    <w:rsid w:val="00AF0713"/>
    <w:rsid w:val="00AF0900"/>
    <w:rsid w:val="00AF1FB8"/>
    <w:rsid w:val="00AF3620"/>
    <w:rsid w:val="00AF51FD"/>
    <w:rsid w:val="00AF56FB"/>
    <w:rsid w:val="00AF5D3F"/>
    <w:rsid w:val="00AF5ECF"/>
    <w:rsid w:val="00B0032D"/>
    <w:rsid w:val="00B0166E"/>
    <w:rsid w:val="00B01947"/>
    <w:rsid w:val="00B01F89"/>
    <w:rsid w:val="00B03379"/>
    <w:rsid w:val="00B03BB8"/>
    <w:rsid w:val="00B04DF7"/>
    <w:rsid w:val="00B054E6"/>
    <w:rsid w:val="00B072CF"/>
    <w:rsid w:val="00B106A6"/>
    <w:rsid w:val="00B1351F"/>
    <w:rsid w:val="00B1475E"/>
    <w:rsid w:val="00B14E61"/>
    <w:rsid w:val="00B20376"/>
    <w:rsid w:val="00B210F0"/>
    <w:rsid w:val="00B238FD"/>
    <w:rsid w:val="00B250AE"/>
    <w:rsid w:val="00B2563E"/>
    <w:rsid w:val="00B25881"/>
    <w:rsid w:val="00B25F0A"/>
    <w:rsid w:val="00B26A39"/>
    <w:rsid w:val="00B27DC0"/>
    <w:rsid w:val="00B33178"/>
    <w:rsid w:val="00B3494A"/>
    <w:rsid w:val="00B36DEC"/>
    <w:rsid w:val="00B420F0"/>
    <w:rsid w:val="00B42ABD"/>
    <w:rsid w:val="00B42AE8"/>
    <w:rsid w:val="00B44BFF"/>
    <w:rsid w:val="00B46820"/>
    <w:rsid w:val="00B46FFD"/>
    <w:rsid w:val="00B47E0B"/>
    <w:rsid w:val="00B50853"/>
    <w:rsid w:val="00B52E49"/>
    <w:rsid w:val="00B52FE6"/>
    <w:rsid w:val="00B53145"/>
    <w:rsid w:val="00B54E7D"/>
    <w:rsid w:val="00B551C2"/>
    <w:rsid w:val="00B5596D"/>
    <w:rsid w:val="00B55AFA"/>
    <w:rsid w:val="00B5637E"/>
    <w:rsid w:val="00B578BE"/>
    <w:rsid w:val="00B57B75"/>
    <w:rsid w:val="00B60012"/>
    <w:rsid w:val="00B60A74"/>
    <w:rsid w:val="00B62D76"/>
    <w:rsid w:val="00B6363B"/>
    <w:rsid w:val="00B665BB"/>
    <w:rsid w:val="00B67A49"/>
    <w:rsid w:val="00B70790"/>
    <w:rsid w:val="00B712F2"/>
    <w:rsid w:val="00B71D58"/>
    <w:rsid w:val="00B7222A"/>
    <w:rsid w:val="00B73B74"/>
    <w:rsid w:val="00B765CC"/>
    <w:rsid w:val="00B76942"/>
    <w:rsid w:val="00B77C38"/>
    <w:rsid w:val="00B77DA4"/>
    <w:rsid w:val="00B808BC"/>
    <w:rsid w:val="00B813D7"/>
    <w:rsid w:val="00B8185C"/>
    <w:rsid w:val="00B820A8"/>
    <w:rsid w:val="00B824A2"/>
    <w:rsid w:val="00B836FC"/>
    <w:rsid w:val="00B83765"/>
    <w:rsid w:val="00B860EF"/>
    <w:rsid w:val="00B86282"/>
    <w:rsid w:val="00B946CB"/>
    <w:rsid w:val="00B94EE8"/>
    <w:rsid w:val="00B96159"/>
    <w:rsid w:val="00B96B40"/>
    <w:rsid w:val="00B970FE"/>
    <w:rsid w:val="00BA0079"/>
    <w:rsid w:val="00BA06DE"/>
    <w:rsid w:val="00BA1249"/>
    <w:rsid w:val="00BA6C4A"/>
    <w:rsid w:val="00BB1D89"/>
    <w:rsid w:val="00BB298F"/>
    <w:rsid w:val="00BB36AC"/>
    <w:rsid w:val="00BB4ACC"/>
    <w:rsid w:val="00BB54C4"/>
    <w:rsid w:val="00BB587B"/>
    <w:rsid w:val="00BC0DE2"/>
    <w:rsid w:val="00BC1ED0"/>
    <w:rsid w:val="00BC2BDF"/>
    <w:rsid w:val="00BC62F2"/>
    <w:rsid w:val="00BC6455"/>
    <w:rsid w:val="00BD0029"/>
    <w:rsid w:val="00BD09CF"/>
    <w:rsid w:val="00BD2149"/>
    <w:rsid w:val="00BE0064"/>
    <w:rsid w:val="00BE0D8D"/>
    <w:rsid w:val="00BE2CAA"/>
    <w:rsid w:val="00BE33E2"/>
    <w:rsid w:val="00BE6B16"/>
    <w:rsid w:val="00BE7085"/>
    <w:rsid w:val="00BE7B8C"/>
    <w:rsid w:val="00BE7EDC"/>
    <w:rsid w:val="00BF184D"/>
    <w:rsid w:val="00BF2719"/>
    <w:rsid w:val="00BF2A9C"/>
    <w:rsid w:val="00BF3665"/>
    <w:rsid w:val="00BF435F"/>
    <w:rsid w:val="00BF4A81"/>
    <w:rsid w:val="00BF4BFE"/>
    <w:rsid w:val="00BF712A"/>
    <w:rsid w:val="00BF7434"/>
    <w:rsid w:val="00BF7C63"/>
    <w:rsid w:val="00C00D21"/>
    <w:rsid w:val="00C00F1F"/>
    <w:rsid w:val="00C0107A"/>
    <w:rsid w:val="00C015A7"/>
    <w:rsid w:val="00C01659"/>
    <w:rsid w:val="00C04908"/>
    <w:rsid w:val="00C05429"/>
    <w:rsid w:val="00C05EF6"/>
    <w:rsid w:val="00C11D8C"/>
    <w:rsid w:val="00C120E4"/>
    <w:rsid w:val="00C15304"/>
    <w:rsid w:val="00C1699A"/>
    <w:rsid w:val="00C2044A"/>
    <w:rsid w:val="00C227F4"/>
    <w:rsid w:val="00C233D2"/>
    <w:rsid w:val="00C249A6"/>
    <w:rsid w:val="00C253B7"/>
    <w:rsid w:val="00C25BA8"/>
    <w:rsid w:val="00C25D98"/>
    <w:rsid w:val="00C2629A"/>
    <w:rsid w:val="00C27EE0"/>
    <w:rsid w:val="00C32176"/>
    <w:rsid w:val="00C34848"/>
    <w:rsid w:val="00C349E8"/>
    <w:rsid w:val="00C34F11"/>
    <w:rsid w:val="00C3687B"/>
    <w:rsid w:val="00C40729"/>
    <w:rsid w:val="00C429BB"/>
    <w:rsid w:val="00C42A58"/>
    <w:rsid w:val="00C430F2"/>
    <w:rsid w:val="00C4472D"/>
    <w:rsid w:val="00C44B42"/>
    <w:rsid w:val="00C477C0"/>
    <w:rsid w:val="00C5073F"/>
    <w:rsid w:val="00C533D1"/>
    <w:rsid w:val="00C5632C"/>
    <w:rsid w:val="00C60208"/>
    <w:rsid w:val="00C622CB"/>
    <w:rsid w:val="00C6242A"/>
    <w:rsid w:val="00C629E3"/>
    <w:rsid w:val="00C62D2A"/>
    <w:rsid w:val="00C65E0B"/>
    <w:rsid w:val="00C70DC5"/>
    <w:rsid w:val="00C716A9"/>
    <w:rsid w:val="00C71D8B"/>
    <w:rsid w:val="00C736A8"/>
    <w:rsid w:val="00C74584"/>
    <w:rsid w:val="00C771A0"/>
    <w:rsid w:val="00C77C5E"/>
    <w:rsid w:val="00C8031A"/>
    <w:rsid w:val="00C8214F"/>
    <w:rsid w:val="00C83010"/>
    <w:rsid w:val="00C838CF"/>
    <w:rsid w:val="00C8413D"/>
    <w:rsid w:val="00C84DDD"/>
    <w:rsid w:val="00C8642C"/>
    <w:rsid w:val="00C87808"/>
    <w:rsid w:val="00C9053B"/>
    <w:rsid w:val="00C90777"/>
    <w:rsid w:val="00C90B35"/>
    <w:rsid w:val="00C920C8"/>
    <w:rsid w:val="00C92856"/>
    <w:rsid w:val="00C92E5F"/>
    <w:rsid w:val="00C931A3"/>
    <w:rsid w:val="00C93244"/>
    <w:rsid w:val="00C9333F"/>
    <w:rsid w:val="00C948C1"/>
    <w:rsid w:val="00CA00D3"/>
    <w:rsid w:val="00CA15BF"/>
    <w:rsid w:val="00CA17CE"/>
    <w:rsid w:val="00CA1D14"/>
    <w:rsid w:val="00CA1FB5"/>
    <w:rsid w:val="00CA2BC9"/>
    <w:rsid w:val="00CA31D3"/>
    <w:rsid w:val="00CA3C61"/>
    <w:rsid w:val="00CA4F46"/>
    <w:rsid w:val="00CA506A"/>
    <w:rsid w:val="00CA63FB"/>
    <w:rsid w:val="00CA7197"/>
    <w:rsid w:val="00CB0D15"/>
    <w:rsid w:val="00CB157D"/>
    <w:rsid w:val="00CB3521"/>
    <w:rsid w:val="00CB5A23"/>
    <w:rsid w:val="00CB6029"/>
    <w:rsid w:val="00CB783E"/>
    <w:rsid w:val="00CC0F24"/>
    <w:rsid w:val="00CC1508"/>
    <w:rsid w:val="00CC2171"/>
    <w:rsid w:val="00CC3348"/>
    <w:rsid w:val="00CC3FB3"/>
    <w:rsid w:val="00CC5725"/>
    <w:rsid w:val="00CC5854"/>
    <w:rsid w:val="00CC7EBD"/>
    <w:rsid w:val="00CD10F0"/>
    <w:rsid w:val="00CD2AA7"/>
    <w:rsid w:val="00CD35DD"/>
    <w:rsid w:val="00CD469B"/>
    <w:rsid w:val="00CE0608"/>
    <w:rsid w:val="00CF0F78"/>
    <w:rsid w:val="00CF1851"/>
    <w:rsid w:val="00CF1920"/>
    <w:rsid w:val="00CF25A2"/>
    <w:rsid w:val="00CF5F1B"/>
    <w:rsid w:val="00CF7591"/>
    <w:rsid w:val="00D00AF1"/>
    <w:rsid w:val="00D0233B"/>
    <w:rsid w:val="00D03549"/>
    <w:rsid w:val="00D05930"/>
    <w:rsid w:val="00D06233"/>
    <w:rsid w:val="00D077CF"/>
    <w:rsid w:val="00D11E1F"/>
    <w:rsid w:val="00D123B5"/>
    <w:rsid w:val="00D12EC3"/>
    <w:rsid w:val="00D14C48"/>
    <w:rsid w:val="00D158B5"/>
    <w:rsid w:val="00D20714"/>
    <w:rsid w:val="00D235EE"/>
    <w:rsid w:val="00D23CFC"/>
    <w:rsid w:val="00D2448C"/>
    <w:rsid w:val="00D24892"/>
    <w:rsid w:val="00D24F81"/>
    <w:rsid w:val="00D253A5"/>
    <w:rsid w:val="00D260F5"/>
    <w:rsid w:val="00D27CDC"/>
    <w:rsid w:val="00D27FFC"/>
    <w:rsid w:val="00D31CEA"/>
    <w:rsid w:val="00D31F95"/>
    <w:rsid w:val="00D339E3"/>
    <w:rsid w:val="00D33C1A"/>
    <w:rsid w:val="00D35654"/>
    <w:rsid w:val="00D35E5A"/>
    <w:rsid w:val="00D37E74"/>
    <w:rsid w:val="00D43E00"/>
    <w:rsid w:val="00D45315"/>
    <w:rsid w:val="00D470B0"/>
    <w:rsid w:val="00D50FDF"/>
    <w:rsid w:val="00D60D34"/>
    <w:rsid w:val="00D61A05"/>
    <w:rsid w:val="00D64791"/>
    <w:rsid w:val="00D64907"/>
    <w:rsid w:val="00D65A24"/>
    <w:rsid w:val="00D65F1B"/>
    <w:rsid w:val="00D66A6B"/>
    <w:rsid w:val="00D709BA"/>
    <w:rsid w:val="00D71C70"/>
    <w:rsid w:val="00D723C7"/>
    <w:rsid w:val="00D72AC2"/>
    <w:rsid w:val="00D731A6"/>
    <w:rsid w:val="00D74417"/>
    <w:rsid w:val="00D75B51"/>
    <w:rsid w:val="00D75ED1"/>
    <w:rsid w:val="00D7735E"/>
    <w:rsid w:val="00D8041F"/>
    <w:rsid w:val="00D83E7F"/>
    <w:rsid w:val="00D8402A"/>
    <w:rsid w:val="00D9079E"/>
    <w:rsid w:val="00D90843"/>
    <w:rsid w:val="00D9183F"/>
    <w:rsid w:val="00D92E2E"/>
    <w:rsid w:val="00D94477"/>
    <w:rsid w:val="00D94A3F"/>
    <w:rsid w:val="00D9550C"/>
    <w:rsid w:val="00D967C2"/>
    <w:rsid w:val="00D96B84"/>
    <w:rsid w:val="00D9773D"/>
    <w:rsid w:val="00DA0351"/>
    <w:rsid w:val="00DA061C"/>
    <w:rsid w:val="00DA0EF0"/>
    <w:rsid w:val="00DA163E"/>
    <w:rsid w:val="00DB0F1A"/>
    <w:rsid w:val="00DB100D"/>
    <w:rsid w:val="00DB3810"/>
    <w:rsid w:val="00DB4698"/>
    <w:rsid w:val="00DB5D37"/>
    <w:rsid w:val="00DB6F23"/>
    <w:rsid w:val="00DB785B"/>
    <w:rsid w:val="00DB7A80"/>
    <w:rsid w:val="00DC017A"/>
    <w:rsid w:val="00DC020B"/>
    <w:rsid w:val="00DC1420"/>
    <w:rsid w:val="00DC15BD"/>
    <w:rsid w:val="00DC4D64"/>
    <w:rsid w:val="00DC7099"/>
    <w:rsid w:val="00DD0FC7"/>
    <w:rsid w:val="00DD1163"/>
    <w:rsid w:val="00DD5782"/>
    <w:rsid w:val="00DD5E57"/>
    <w:rsid w:val="00DE09E9"/>
    <w:rsid w:val="00DE0CBE"/>
    <w:rsid w:val="00DE2A75"/>
    <w:rsid w:val="00DE4A12"/>
    <w:rsid w:val="00DE5283"/>
    <w:rsid w:val="00DE560B"/>
    <w:rsid w:val="00DE6E0E"/>
    <w:rsid w:val="00DE7A08"/>
    <w:rsid w:val="00DF14FD"/>
    <w:rsid w:val="00DF15C8"/>
    <w:rsid w:val="00DF1C65"/>
    <w:rsid w:val="00DF1FD0"/>
    <w:rsid w:val="00DF4B29"/>
    <w:rsid w:val="00E01013"/>
    <w:rsid w:val="00E01360"/>
    <w:rsid w:val="00E03537"/>
    <w:rsid w:val="00E05719"/>
    <w:rsid w:val="00E06062"/>
    <w:rsid w:val="00E07985"/>
    <w:rsid w:val="00E10AE5"/>
    <w:rsid w:val="00E12185"/>
    <w:rsid w:val="00E13AC8"/>
    <w:rsid w:val="00E1526E"/>
    <w:rsid w:val="00E15B22"/>
    <w:rsid w:val="00E178D7"/>
    <w:rsid w:val="00E20673"/>
    <w:rsid w:val="00E22C32"/>
    <w:rsid w:val="00E23E0C"/>
    <w:rsid w:val="00E24B40"/>
    <w:rsid w:val="00E24FA6"/>
    <w:rsid w:val="00E2626F"/>
    <w:rsid w:val="00E317CD"/>
    <w:rsid w:val="00E3203D"/>
    <w:rsid w:val="00E345CC"/>
    <w:rsid w:val="00E35077"/>
    <w:rsid w:val="00E3539E"/>
    <w:rsid w:val="00E353A8"/>
    <w:rsid w:val="00E354A3"/>
    <w:rsid w:val="00E35E4A"/>
    <w:rsid w:val="00E41B3F"/>
    <w:rsid w:val="00E42704"/>
    <w:rsid w:val="00E43D61"/>
    <w:rsid w:val="00E4706C"/>
    <w:rsid w:val="00E502DB"/>
    <w:rsid w:val="00E50A08"/>
    <w:rsid w:val="00E54369"/>
    <w:rsid w:val="00E54A52"/>
    <w:rsid w:val="00E55A20"/>
    <w:rsid w:val="00E574B0"/>
    <w:rsid w:val="00E579FB"/>
    <w:rsid w:val="00E60E77"/>
    <w:rsid w:val="00E61243"/>
    <w:rsid w:val="00E63813"/>
    <w:rsid w:val="00E64503"/>
    <w:rsid w:val="00E6786C"/>
    <w:rsid w:val="00E7028A"/>
    <w:rsid w:val="00E7088E"/>
    <w:rsid w:val="00E70A96"/>
    <w:rsid w:val="00E7152C"/>
    <w:rsid w:val="00E71975"/>
    <w:rsid w:val="00E72142"/>
    <w:rsid w:val="00E723A2"/>
    <w:rsid w:val="00E72FED"/>
    <w:rsid w:val="00E73B9E"/>
    <w:rsid w:val="00E73E5D"/>
    <w:rsid w:val="00E74588"/>
    <w:rsid w:val="00E770AE"/>
    <w:rsid w:val="00E77F45"/>
    <w:rsid w:val="00E831D9"/>
    <w:rsid w:val="00E848CE"/>
    <w:rsid w:val="00E855A6"/>
    <w:rsid w:val="00E85F79"/>
    <w:rsid w:val="00E870A2"/>
    <w:rsid w:val="00E9182F"/>
    <w:rsid w:val="00E943B6"/>
    <w:rsid w:val="00E946A2"/>
    <w:rsid w:val="00E956B0"/>
    <w:rsid w:val="00E95B1A"/>
    <w:rsid w:val="00E97277"/>
    <w:rsid w:val="00EA0BB4"/>
    <w:rsid w:val="00EA4624"/>
    <w:rsid w:val="00EA7488"/>
    <w:rsid w:val="00EA7975"/>
    <w:rsid w:val="00EB2500"/>
    <w:rsid w:val="00EB2613"/>
    <w:rsid w:val="00EB3A0F"/>
    <w:rsid w:val="00EB4289"/>
    <w:rsid w:val="00EB53F2"/>
    <w:rsid w:val="00EB56FA"/>
    <w:rsid w:val="00EB5CC1"/>
    <w:rsid w:val="00EB6595"/>
    <w:rsid w:val="00EC1E2E"/>
    <w:rsid w:val="00EC1F4A"/>
    <w:rsid w:val="00EC4052"/>
    <w:rsid w:val="00EC43C1"/>
    <w:rsid w:val="00EC4E3D"/>
    <w:rsid w:val="00EC7454"/>
    <w:rsid w:val="00ED00FE"/>
    <w:rsid w:val="00ED0C0C"/>
    <w:rsid w:val="00ED0D63"/>
    <w:rsid w:val="00ED139C"/>
    <w:rsid w:val="00ED23F0"/>
    <w:rsid w:val="00ED2B7F"/>
    <w:rsid w:val="00ED4067"/>
    <w:rsid w:val="00ED43F5"/>
    <w:rsid w:val="00ED6E82"/>
    <w:rsid w:val="00ED7300"/>
    <w:rsid w:val="00EE391E"/>
    <w:rsid w:val="00EE4BC5"/>
    <w:rsid w:val="00EE5DEF"/>
    <w:rsid w:val="00EE6D20"/>
    <w:rsid w:val="00EF0A44"/>
    <w:rsid w:val="00EF1F61"/>
    <w:rsid w:val="00EF63B4"/>
    <w:rsid w:val="00EF7016"/>
    <w:rsid w:val="00EF7A63"/>
    <w:rsid w:val="00F00C89"/>
    <w:rsid w:val="00F01A64"/>
    <w:rsid w:val="00F02800"/>
    <w:rsid w:val="00F04546"/>
    <w:rsid w:val="00F04EF6"/>
    <w:rsid w:val="00F050A4"/>
    <w:rsid w:val="00F10594"/>
    <w:rsid w:val="00F129EE"/>
    <w:rsid w:val="00F1348A"/>
    <w:rsid w:val="00F15459"/>
    <w:rsid w:val="00F1775B"/>
    <w:rsid w:val="00F17E2E"/>
    <w:rsid w:val="00F213DE"/>
    <w:rsid w:val="00F214CF"/>
    <w:rsid w:val="00F216AE"/>
    <w:rsid w:val="00F253FE"/>
    <w:rsid w:val="00F2620A"/>
    <w:rsid w:val="00F30FC2"/>
    <w:rsid w:val="00F338EE"/>
    <w:rsid w:val="00F350F2"/>
    <w:rsid w:val="00F37494"/>
    <w:rsid w:val="00F40F71"/>
    <w:rsid w:val="00F40FC8"/>
    <w:rsid w:val="00F44EE3"/>
    <w:rsid w:val="00F452AF"/>
    <w:rsid w:val="00F46E25"/>
    <w:rsid w:val="00F476EC"/>
    <w:rsid w:val="00F47747"/>
    <w:rsid w:val="00F47A49"/>
    <w:rsid w:val="00F50478"/>
    <w:rsid w:val="00F52352"/>
    <w:rsid w:val="00F52500"/>
    <w:rsid w:val="00F56A36"/>
    <w:rsid w:val="00F5733C"/>
    <w:rsid w:val="00F708C2"/>
    <w:rsid w:val="00F754B6"/>
    <w:rsid w:val="00F75C45"/>
    <w:rsid w:val="00F77C0E"/>
    <w:rsid w:val="00F80827"/>
    <w:rsid w:val="00F81D09"/>
    <w:rsid w:val="00F82D95"/>
    <w:rsid w:val="00F8313F"/>
    <w:rsid w:val="00F84C9B"/>
    <w:rsid w:val="00F84DB1"/>
    <w:rsid w:val="00F9260B"/>
    <w:rsid w:val="00F92DDB"/>
    <w:rsid w:val="00F942D2"/>
    <w:rsid w:val="00F95A89"/>
    <w:rsid w:val="00F964FB"/>
    <w:rsid w:val="00F97FB9"/>
    <w:rsid w:val="00FA156F"/>
    <w:rsid w:val="00FA4BEF"/>
    <w:rsid w:val="00FA4C28"/>
    <w:rsid w:val="00FA4FCB"/>
    <w:rsid w:val="00FA7914"/>
    <w:rsid w:val="00FB067E"/>
    <w:rsid w:val="00FB5040"/>
    <w:rsid w:val="00FB5CBA"/>
    <w:rsid w:val="00FB7362"/>
    <w:rsid w:val="00FC08B0"/>
    <w:rsid w:val="00FC0912"/>
    <w:rsid w:val="00FC1386"/>
    <w:rsid w:val="00FC3321"/>
    <w:rsid w:val="00FC4639"/>
    <w:rsid w:val="00FC5FBB"/>
    <w:rsid w:val="00FC6119"/>
    <w:rsid w:val="00FC771C"/>
    <w:rsid w:val="00FD51C8"/>
    <w:rsid w:val="00FD534F"/>
    <w:rsid w:val="00FE1F61"/>
    <w:rsid w:val="00FE2DCF"/>
    <w:rsid w:val="00FE341F"/>
    <w:rsid w:val="00FE4157"/>
    <w:rsid w:val="00FE4A0C"/>
    <w:rsid w:val="00FE4A3B"/>
    <w:rsid w:val="00FE594D"/>
    <w:rsid w:val="00FE6D5B"/>
    <w:rsid w:val="00FE6F64"/>
    <w:rsid w:val="00FE7AAB"/>
    <w:rsid w:val="00FE7CF5"/>
    <w:rsid w:val="00FF351D"/>
    <w:rsid w:val="00FF56D7"/>
    <w:rsid w:val="00FF651B"/>
    <w:rsid w:val="00FF6924"/>
    <w:rsid w:val="00FF719C"/>
    <w:rsid w:val="00FF7551"/>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FCB"/>
    <w:pPr>
      <w:widowControl w:val="0"/>
      <w:spacing w:line="360" w:lineRule="auto"/>
      <w:jc w:val="both"/>
    </w:pPr>
    <w:rPr>
      <w:kern w:val="2"/>
      <w:sz w:val="24"/>
      <w:szCs w:val="22"/>
    </w:rPr>
  </w:style>
  <w:style w:type="paragraph" w:styleId="1">
    <w:name w:val="heading 1"/>
    <w:basedOn w:val="a"/>
    <w:next w:val="a"/>
    <w:link w:val="1Char"/>
    <w:autoRedefine/>
    <w:qFormat/>
    <w:rsid w:val="00D37E74"/>
    <w:pPr>
      <w:keepNext/>
      <w:keepLines/>
      <w:spacing w:beforeLines="50" w:before="50" w:afterLines="50" w:after="5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D37E74"/>
    <w:pPr>
      <w:keepNext/>
      <w:keepLines/>
      <w:spacing w:beforeLines="50" w:before="50" w:afterLines="50" w:after="50"/>
      <w:outlineLvl w:val="1"/>
    </w:pPr>
    <w:rPr>
      <w:b/>
      <w:bCs/>
      <w:sz w:val="30"/>
      <w:szCs w:val="32"/>
    </w:rPr>
  </w:style>
  <w:style w:type="paragraph" w:styleId="3">
    <w:name w:val="heading 3"/>
    <w:basedOn w:val="a"/>
    <w:next w:val="a"/>
    <w:link w:val="3Char"/>
    <w:autoRedefine/>
    <w:qFormat/>
    <w:rsid w:val="00D37E74"/>
    <w:pPr>
      <w:keepNext/>
      <w:keepLines/>
      <w:adjustRightInd w:val="0"/>
      <w:snapToGrid w:val="0"/>
      <w:spacing w:beforeLines="50" w:before="50"/>
      <w:outlineLvl w:val="2"/>
    </w:pPr>
    <w:rPr>
      <w:b/>
      <w:bCs/>
      <w:sz w:val="28"/>
      <w:szCs w:val="32"/>
    </w:rPr>
  </w:style>
  <w:style w:type="paragraph" w:styleId="4">
    <w:name w:val="heading 4"/>
    <w:basedOn w:val="a"/>
    <w:next w:val="a"/>
    <w:link w:val="4Char"/>
    <w:unhideWhenUsed/>
    <w:qFormat/>
    <w:rsid w:val="00905F80"/>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四号,正文1,s,正文缩进 Char Char1 Char"/>
    <w:basedOn w:val="a"/>
    <w:link w:val="Char1"/>
    <w:pPr>
      <w:ind w:firstLineChars="200" w:firstLine="420"/>
    </w:pPr>
  </w:style>
  <w:style w:type="paragraph" w:styleId="20">
    <w:name w:val="Body Text Indent 2"/>
    <w:basedOn w:val="a"/>
    <w:autoRedefine/>
    <w:rsid w:val="00493057"/>
    <w:pPr>
      <w:snapToGrid w:val="0"/>
      <w:ind w:firstLineChars="192" w:firstLine="461"/>
    </w:pPr>
    <w:rPr>
      <w:rFonts w:ascii="宋体" w:hAnsi="宋体"/>
    </w:rPr>
  </w:style>
  <w:style w:type="paragraph" w:styleId="a5">
    <w:name w:val="Document Map"/>
    <w:basedOn w:val="a"/>
    <w:semiHidden/>
    <w:pPr>
      <w:shd w:val="clear" w:color="auto" w:fill="000080"/>
    </w:p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styleId="a8">
    <w:name w:val="Date"/>
    <w:basedOn w:val="a"/>
    <w:next w:val="a"/>
    <w:pPr>
      <w:ind w:leftChars="2500" w:left="100"/>
    </w:pPr>
  </w:style>
  <w:style w:type="paragraph" w:styleId="10">
    <w:name w:val="toc 1"/>
    <w:basedOn w:val="a"/>
    <w:next w:val="a"/>
    <w:uiPriority w:val="39"/>
    <w:pPr>
      <w:jc w:val="left"/>
    </w:pPr>
    <w:rPr>
      <w:rFonts w:eastAsia="黑体"/>
      <w:smallCaps/>
      <w:sz w:val="28"/>
    </w:rPr>
  </w:style>
  <w:style w:type="paragraph" w:styleId="21">
    <w:name w:val="toc 2"/>
    <w:basedOn w:val="a"/>
    <w:next w:val="a"/>
    <w:autoRedefine/>
    <w:uiPriority w:val="39"/>
    <w:pPr>
      <w:ind w:left="210"/>
      <w:jc w:val="left"/>
    </w:pPr>
    <w:rPr>
      <w:rFonts w:eastAsia="黑体"/>
      <w:smallCaps/>
      <w:sz w:val="28"/>
    </w:rPr>
  </w:style>
  <w:style w:type="character" w:styleId="a9">
    <w:name w:val="Hyperlink"/>
    <w:uiPriority w:val="99"/>
    <w:rPr>
      <w:color w:val="0000FF"/>
      <w:u w:val="single"/>
    </w:rPr>
  </w:style>
  <w:style w:type="paragraph" w:customStyle="1" w:styleId="11">
    <w:name w:val="样式1"/>
    <w:basedOn w:val="a4"/>
    <w:rsid w:val="009D28E4"/>
  </w:style>
  <w:style w:type="character" w:styleId="aa">
    <w:name w:val="annotation reference"/>
    <w:rsid w:val="003168D8"/>
    <w:rPr>
      <w:sz w:val="21"/>
      <w:szCs w:val="21"/>
    </w:rPr>
  </w:style>
  <w:style w:type="paragraph" w:styleId="ab">
    <w:name w:val="annotation text"/>
    <w:aliases w:val=" Char10"/>
    <w:basedOn w:val="a"/>
    <w:link w:val="Char2"/>
    <w:rsid w:val="003168D8"/>
    <w:pPr>
      <w:ind w:firstLineChars="200" w:firstLine="200"/>
      <w:jc w:val="left"/>
    </w:pPr>
  </w:style>
  <w:style w:type="character" w:customStyle="1" w:styleId="Char2">
    <w:name w:val="批注文字 Char"/>
    <w:aliases w:val=" Char10 Char"/>
    <w:link w:val="ab"/>
    <w:rsid w:val="003168D8"/>
    <w:rPr>
      <w:kern w:val="2"/>
      <w:sz w:val="24"/>
      <w:szCs w:val="24"/>
    </w:rPr>
  </w:style>
  <w:style w:type="paragraph" w:customStyle="1" w:styleId="ac">
    <w:name w:val="表格文字"/>
    <w:basedOn w:val="a"/>
    <w:link w:val="Char3"/>
    <w:autoRedefine/>
    <w:qFormat/>
    <w:rsid w:val="00FC1386"/>
    <w:pPr>
      <w:adjustRightInd w:val="0"/>
      <w:snapToGrid w:val="0"/>
      <w:spacing w:line="240" w:lineRule="auto"/>
      <w:jc w:val="center"/>
    </w:pPr>
    <w:rPr>
      <w:sz w:val="21"/>
    </w:rPr>
  </w:style>
  <w:style w:type="character" w:customStyle="1" w:styleId="Char3">
    <w:name w:val="表格文字 Char"/>
    <w:link w:val="ac"/>
    <w:rsid w:val="00FC1386"/>
    <w:rPr>
      <w:kern w:val="2"/>
      <w:sz w:val="21"/>
      <w:szCs w:val="22"/>
    </w:rPr>
  </w:style>
  <w:style w:type="paragraph" w:styleId="ad">
    <w:name w:val="Balloon Text"/>
    <w:basedOn w:val="a"/>
    <w:link w:val="Char4"/>
    <w:rsid w:val="00D94A3F"/>
    <w:rPr>
      <w:sz w:val="18"/>
      <w:szCs w:val="18"/>
    </w:rPr>
  </w:style>
  <w:style w:type="character" w:customStyle="1" w:styleId="Char4">
    <w:name w:val="批注框文本 Char"/>
    <w:link w:val="ad"/>
    <w:rsid w:val="00D94A3F"/>
    <w:rPr>
      <w:kern w:val="2"/>
      <w:sz w:val="18"/>
      <w:szCs w:val="18"/>
    </w:rPr>
  </w:style>
  <w:style w:type="paragraph" w:customStyle="1" w:styleId="ae">
    <w:name w:val="表格注释"/>
    <w:basedOn w:val="af"/>
    <w:link w:val="Char5"/>
    <w:autoRedefine/>
    <w:qFormat/>
    <w:rsid w:val="009853A3"/>
    <w:pPr>
      <w:ind w:firstLineChars="200" w:firstLine="480"/>
      <w:jc w:val="left"/>
    </w:pPr>
    <w:rPr>
      <w:b w:val="0"/>
    </w:rPr>
  </w:style>
  <w:style w:type="character" w:customStyle="1" w:styleId="Char5">
    <w:name w:val="表格注释 Char"/>
    <w:link w:val="ae"/>
    <w:rsid w:val="009853A3"/>
    <w:rPr>
      <w:kern w:val="2"/>
      <w:sz w:val="21"/>
      <w:szCs w:val="24"/>
    </w:rPr>
  </w:style>
  <w:style w:type="paragraph" w:customStyle="1" w:styleId="af">
    <w:name w:val="表格标题"/>
    <w:basedOn w:val="a"/>
    <w:link w:val="Char6"/>
    <w:autoRedefine/>
    <w:qFormat/>
    <w:rsid w:val="00FC1386"/>
    <w:pPr>
      <w:keepNext/>
      <w:widowControl/>
      <w:adjustRightInd w:val="0"/>
      <w:snapToGrid w:val="0"/>
      <w:spacing w:beforeLines="50" w:before="163"/>
      <w:jc w:val="center"/>
    </w:pPr>
    <w:rPr>
      <w:b/>
      <w:szCs w:val="24"/>
    </w:rPr>
  </w:style>
  <w:style w:type="character" w:customStyle="1" w:styleId="Char6">
    <w:name w:val="表格标题 Char"/>
    <w:link w:val="af"/>
    <w:rsid w:val="00FC1386"/>
    <w:rPr>
      <w:b/>
      <w:kern w:val="2"/>
      <w:sz w:val="24"/>
      <w:szCs w:val="24"/>
    </w:rPr>
  </w:style>
  <w:style w:type="paragraph" w:customStyle="1" w:styleId="af0">
    <w:name w:val="图名"/>
    <w:basedOn w:val="af"/>
    <w:link w:val="Char7"/>
    <w:qFormat/>
    <w:rsid w:val="009853A3"/>
    <w:pPr>
      <w:keepNext w:val="0"/>
      <w:spacing w:beforeLines="0" w:before="0" w:afterLines="50" w:after="50"/>
    </w:pPr>
    <w:rPr>
      <w:noProof/>
    </w:rPr>
  </w:style>
  <w:style w:type="character" w:customStyle="1" w:styleId="Char7">
    <w:name w:val="图名 Char"/>
    <w:link w:val="af0"/>
    <w:rsid w:val="009853A3"/>
    <w:rPr>
      <w:b/>
      <w:noProof/>
      <w:kern w:val="2"/>
      <w:sz w:val="21"/>
      <w:szCs w:val="24"/>
    </w:rPr>
  </w:style>
  <w:style w:type="paragraph" w:styleId="af1">
    <w:name w:val="Body Text"/>
    <w:basedOn w:val="a"/>
    <w:link w:val="Char8"/>
    <w:uiPriority w:val="99"/>
    <w:unhideWhenUsed/>
    <w:rsid w:val="00FA4FCB"/>
    <w:pPr>
      <w:spacing w:after="120"/>
    </w:pPr>
  </w:style>
  <w:style w:type="character" w:customStyle="1" w:styleId="Char8">
    <w:name w:val="正文文本 Char"/>
    <w:link w:val="af1"/>
    <w:uiPriority w:val="99"/>
    <w:rsid w:val="00FA4FCB"/>
    <w:rPr>
      <w:rFonts w:eastAsia="宋体" w:cs="Times New Roman"/>
      <w:kern w:val="2"/>
      <w:sz w:val="24"/>
      <w:szCs w:val="22"/>
    </w:rPr>
  </w:style>
  <w:style w:type="paragraph" w:styleId="TOC">
    <w:name w:val="TOC Heading"/>
    <w:basedOn w:val="1"/>
    <w:next w:val="a"/>
    <w:uiPriority w:val="39"/>
    <w:unhideWhenUsed/>
    <w:qFormat/>
    <w:rsid w:val="00745E88"/>
    <w:pPr>
      <w:widowControl/>
      <w:spacing w:before="240" w:after="0" w:line="259" w:lineRule="auto"/>
      <w:jc w:val="left"/>
      <w:outlineLvl w:val="9"/>
    </w:pPr>
    <w:rPr>
      <w:rFonts w:ascii="Calibri Light" w:eastAsia="宋体" w:hAnsi="Calibri Light"/>
      <w:b w:val="0"/>
      <w:bCs w:val="0"/>
      <w:color w:val="2E74B5"/>
      <w:kern w:val="0"/>
      <w:szCs w:val="32"/>
    </w:rPr>
  </w:style>
  <w:style w:type="paragraph" w:styleId="30">
    <w:name w:val="toc 3"/>
    <w:basedOn w:val="a"/>
    <w:next w:val="a"/>
    <w:autoRedefine/>
    <w:uiPriority w:val="39"/>
    <w:rsid w:val="00745E88"/>
    <w:pPr>
      <w:ind w:leftChars="400" w:left="840"/>
    </w:pPr>
  </w:style>
  <w:style w:type="character" w:customStyle="1" w:styleId="Char">
    <w:name w:val="页脚 Char"/>
    <w:link w:val="a3"/>
    <w:rsid w:val="00745E88"/>
    <w:rPr>
      <w:kern w:val="2"/>
      <w:sz w:val="18"/>
      <w:szCs w:val="18"/>
    </w:rPr>
  </w:style>
  <w:style w:type="character" w:customStyle="1" w:styleId="Char0">
    <w:name w:val="页眉 Char"/>
    <w:link w:val="a6"/>
    <w:uiPriority w:val="99"/>
    <w:rsid w:val="00745E88"/>
    <w:rPr>
      <w:kern w:val="2"/>
      <w:sz w:val="18"/>
      <w:szCs w:val="18"/>
    </w:rPr>
  </w:style>
  <w:style w:type="character" w:customStyle="1" w:styleId="4Char">
    <w:name w:val="标题 4 Char"/>
    <w:link w:val="4"/>
    <w:rsid w:val="00905F80"/>
    <w:rPr>
      <w:rFonts w:ascii="Calibri Light" w:eastAsia="宋体" w:hAnsi="Calibri Light" w:cs="Times New Roman"/>
      <w:b/>
      <w:bCs/>
      <w:kern w:val="2"/>
      <w:sz w:val="28"/>
      <w:szCs w:val="28"/>
    </w:rPr>
  </w:style>
  <w:style w:type="paragraph" w:customStyle="1" w:styleId="CharChar4">
    <w:name w:val=" Char Char4"/>
    <w:basedOn w:val="a"/>
    <w:rsid w:val="006313DF"/>
    <w:pPr>
      <w:spacing w:line="240" w:lineRule="auto"/>
    </w:pPr>
    <w:rPr>
      <w:szCs w:val="24"/>
    </w:rPr>
  </w:style>
  <w:style w:type="paragraph" w:customStyle="1" w:styleId="af2">
    <w:name w:val="正文文字"/>
    <w:basedOn w:val="a"/>
    <w:link w:val="Char9"/>
    <w:autoRedefine/>
    <w:qFormat/>
    <w:rsid w:val="00C477C0"/>
    <w:pPr>
      <w:ind w:firstLineChars="200" w:firstLine="200"/>
      <w:jc w:val="left"/>
    </w:pPr>
  </w:style>
  <w:style w:type="character" w:customStyle="1" w:styleId="Char9">
    <w:name w:val="正文文字 Char"/>
    <w:link w:val="af2"/>
    <w:rsid w:val="00C477C0"/>
    <w:rPr>
      <w:kern w:val="2"/>
      <w:sz w:val="24"/>
      <w:szCs w:val="22"/>
    </w:r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4"/>
    <w:rsid w:val="0076022D"/>
    <w:rPr>
      <w:kern w:val="2"/>
      <w:sz w:val="24"/>
      <w:szCs w:val="22"/>
    </w:rPr>
  </w:style>
  <w:style w:type="paragraph" w:customStyle="1" w:styleId="af3">
    <w:name w:val="图名名"/>
    <w:basedOn w:val="a"/>
    <w:rsid w:val="0076022D"/>
    <w:pPr>
      <w:spacing w:line="240" w:lineRule="auto"/>
      <w:jc w:val="center"/>
    </w:pPr>
    <w:rPr>
      <w:rFonts w:ascii="黑体" w:eastAsia="黑体" w:hAnsi="Calibri" w:cs="黑体"/>
      <w:kern w:val="0"/>
    </w:rPr>
  </w:style>
  <w:style w:type="character" w:customStyle="1" w:styleId="1Char">
    <w:name w:val="标题 1 Char"/>
    <w:link w:val="1"/>
    <w:rsid w:val="00D37E74"/>
    <w:rPr>
      <w:rFonts w:eastAsia="黑体"/>
      <w:b/>
      <w:bCs/>
      <w:kern w:val="44"/>
      <w:sz w:val="32"/>
      <w:szCs w:val="44"/>
    </w:rPr>
  </w:style>
  <w:style w:type="character" w:customStyle="1" w:styleId="2Char">
    <w:name w:val="标题 2 Char"/>
    <w:link w:val="2"/>
    <w:uiPriority w:val="9"/>
    <w:rsid w:val="00D37E74"/>
    <w:rPr>
      <w:b/>
      <w:bCs/>
      <w:kern w:val="2"/>
      <w:sz w:val="30"/>
      <w:szCs w:val="32"/>
    </w:rPr>
  </w:style>
  <w:style w:type="character" w:customStyle="1" w:styleId="3Char">
    <w:name w:val="标题 3 Char"/>
    <w:link w:val="3"/>
    <w:rsid w:val="00D37E74"/>
    <w:rPr>
      <w:b/>
      <w:bCs/>
      <w:kern w:val="2"/>
      <w:sz w:val="28"/>
      <w:szCs w:val="32"/>
    </w:rPr>
  </w:style>
  <w:style w:type="paragraph" w:customStyle="1" w:styleId="af4">
    <w:name w:val="表格内容"/>
    <w:basedOn w:val="a"/>
    <w:link w:val="Chara"/>
    <w:qFormat/>
    <w:rsid w:val="009853A3"/>
    <w:pPr>
      <w:widowControl/>
      <w:adjustRightInd w:val="0"/>
      <w:snapToGrid w:val="0"/>
      <w:spacing w:line="240" w:lineRule="auto"/>
      <w:jc w:val="center"/>
      <w:textAlignment w:val="baseline"/>
    </w:pPr>
    <w:rPr>
      <w:rFonts w:eastAsia="Times New Roman"/>
      <w:color w:val="000000"/>
      <w:kern w:val="0"/>
      <w:sz w:val="21"/>
      <w:szCs w:val="21"/>
    </w:rPr>
  </w:style>
  <w:style w:type="character" w:customStyle="1" w:styleId="Chara">
    <w:name w:val="表格内容 Char"/>
    <w:link w:val="af4"/>
    <w:rsid w:val="009853A3"/>
    <w:rPr>
      <w:rFonts w:eastAsia="Times New Roman"/>
      <w:color w:val="000000"/>
      <w:sz w:val="21"/>
      <w:szCs w:val="21"/>
    </w:rPr>
  </w:style>
  <w:style w:type="paragraph" w:styleId="40">
    <w:name w:val="toc 4"/>
    <w:basedOn w:val="a"/>
    <w:next w:val="a"/>
    <w:autoRedefine/>
    <w:rsid w:val="00957688"/>
    <w:pPr>
      <w:ind w:leftChars="600" w:left="1260"/>
    </w:pPr>
  </w:style>
  <w:style w:type="paragraph" w:styleId="5">
    <w:name w:val="toc 5"/>
    <w:basedOn w:val="a"/>
    <w:next w:val="a"/>
    <w:autoRedefine/>
    <w:rsid w:val="00957688"/>
    <w:pPr>
      <w:ind w:leftChars="800" w:left="1680"/>
    </w:pPr>
  </w:style>
  <w:style w:type="paragraph" w:styleId="6">
    <w:name w:val="toc 6"/>
    <w:basedOn w:val="a"/>
    <w:next w:val="a"/>
    <w:autoRedefine/>
    <w:rsid w:val="00957688"/>
    <w:pPr>
      <w:ind w:leftChars="1000" w:left="2100"/>
    </w:pPr>
  </w:style>
  <w:style w:type="paragraph" w:styleId="7">
    <w:name w:val="toc 7"/>
    <w:basedOn w:val="a"/>
    <w:next w:val="a"/>
    <w:autoRedefine/>
    <w:rsid w:val="00957688"/>
    <w:pPr>
      <w:ind w:leftChars="1200" w:left="2520"/>
    </w:pPr>
  </w:style>
  <w:style w:type="paragraph" w:styleId="8">
    <w:name w:val="toc 8"/>
    <w:basedOn w:val="a"/>
    <w:next w:val="a"/>
    <w:autoRedefine/>
    <w:rsid w:val="00957688"/>
    <w:pPr>
      <w:ind w:leftChars="1400" w:left="2940"/>
    </w:pPr>
  </w:style>
  <w:style w:type="paragraph" w:styleId="9">
    <w:name w:val="toc 9"/>
    <w:basedOn w:val="a"/>
    <w:next w:val="a"/>
    <w:autoRedefine/>
    <w:rsid w:val="00957688"/>
    <w:pPr>
      <w:ind w:leftChars="1600" w:left="3360"/>
    </w:pPr>
  </w:style>
  <w:style w:type="paragraph" w:styleId="af5">
    <w:name w:val="annotation subject"/>
    <w:basedOn w:val="ab"/>
    <w:next w:val="ab"/>
    <w:link w:val="Charb"/>
    <w:rsid w:val="003B4909"/>
    <w:pPr>
      <w:ind w:firstLineChars="0" w:firstLine="0"/>
    </w:pPr>
    <w:rPr>
      <w:b/>
      <w:bCs/>
    </w:rPr>
  </w:style>
  <w:style w:type="character" w:customStyle="1" w:styleId="Charb">
    <w:name w:val="批注主题 Char"/>
    <w:link w:val="af5"/>
    <w:rsid w:val="003B4909"/>
    <w:rPr>
      <w:b/>
      <w:bCs/>
      <w:kern w:val="2"/>
      <w:sz w:val="24"/>
      <w:szCs w:val="22"/>
    </w:rPr>
  </w:style>
  <w:style w:type="character" w:customStyle="1" w:styleId="12">
    <w:name w:val="正文文本1"/>
    <w:rsid w:val="007B3C98"/>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paragraph" w:customStyle="1" w:styleId="af6">
    <w:name w:val="！正文"/>
    <w:basedOn w:val="a"/>
    <w:link w:val="Charc"/>
    <w:qFormat/>
    <w:rsid w:val="007111C1"/>
    <w:pPr>
      <w:ind w:firstLineChars="200" w:firstLine="480"/>
    </w:pPr>
    <w:rPr>
      <w:color w:val="000000"/>
      <w:szCs w:val="24"/>
    </w:rPr>
  </w:style>
  <w:style w:type="character" w:customStyle="1" w:styleId="Charc">
    <w:name w:val="！正文 Char"/>
    <w:link w:val="af6"/>
    <w:rsid w:val="007111C1"/>
    <w:rPr>
      <w:color w:val="000000"/>
      <w:kern w:val="2"/>
      <w:sz w:val="24"/>
      <w:szCs w:val="24"/>
    </w:rPr>
  </w:style>
  <w:style w:type="paragraph" w:styleId="af7">
    <w:name w:val="Revision"/>
    <w:hidden/>
    <w:uiPriority w:val="99"/>
    <w:semiHidden/>
    <w:rsid w:val="000E3650"/>
    <w:rPr>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A4FCB"/>
    <w:pPr>
      <w:widowControl w:val="0"/>
      <w:spacing w:line="360" w:lineRule="auto"/>
      <w:jc w:val="both"/>
    </w:pPr>
    <w:rPr>
      <w:kern w:val="2"/>
      <w:sz w:val="24"/>
      <w:szCs w:val="22"/>
    </w:rPr>
  </w:style>
  <w:style w:type="paragraph" w:styleId="1">
    <w:name w:val="heading 1"/>
    <w:basedOn w:val="a"/>
    <w:next w:val="a"/>
    <w:link w:val="1Char"/>
    <w:autoRedefine/>
    <w:qFormat/>
    <w:rsid w:val="00D37E74"/>
    <w:pPr>
      <w:keepNext/>
      <w:keepLines/>
      <w:spacing w:beforeLines="50" w:before="50" w:afterLines="50" w:after="5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D37E74"/>
    <w:pPr>
      <w:keepNext/>
      <w:keepLines/>
      <w:spacing w:beforeLines="50" w:before="50" w:afterLines="50" w:after="50"/>
      <w:outlineLvl w:val="1"/>
    </w:pPr>
    <w:rPr>
      <w:b/>
      <w:bCs/>
      <w:sz w:val="30"/>
      <w:szCs w:val="32"/>
    </w:rPr>
  </w:style>
  <w:style w:type="paragraph" w:styleId="3">
    <w:name w:val="heading 3"/>
    <w:basedOn w:val="a"/>
    <w:next w:val="a"/>
    <w:link w:val="3Char"/>
    <w:autoRedefine/>
    <w:qFormat/>
    <w:rsid w:val="00D37E74"/>
    <w:pPr>
      <w:keepNext/>
      <w:keepLines/>
      <w:adjustRightInd w:val="0"/>
      <w:snapToGrid w:val="0"/>
      <w:spacing w:beforeLines="50" w:before="50"/>
      <w:outlineLvl w:val="2"/>
    </w:pPr>
    <w:rPr>
      <w:b/>
      <w:bCs/>
      <w:sz w:val="28"/>
      <w:szCs w:val="32"/>
    </w:rPr>
  </w:style>
  <w:style w:type="paragraph" w:styleId="4">
    <w:name w:val="heading 4"/>
    <w:basedOn w:val="a"/>
    <w:next w:val="a"/>
    <w:link w:val="4Char"/>
    <w:unhideWhenUsed/>
    <w:qFormat/>
    <w:rsid w:val="00905F80"/>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正文（首行缩进两字）,首行缩进两字 Char Char Char Char Char,四号,正文1,s,正文缩进 Char Char1 Char"/>
    <w:basedOn w:val="a"/>
    <w:link w:val="Char1"/>
    <w:pPr>
      <w:ind w:firstLineChars="200" w:firstLine="420"/>
    </w:pPr>
  </w:style>
  <w:style w:type="paragraph" w:styleId="20">
    <w:name w:val="Body Text Indent 2"/>
    <w:basedOn w:val="a"/>
    <w:autoRedefine/>
    <w:rsid w:val="00493057"/>
    <w:pPr>
      <w:snapToGrid w:val="0"/>
      <w:ind w:firstLineChars="192" w:firstLine="461"/>
    </w:pPr>
    <w:rPr>
      <w:rFonts w:ascii="宋体" w:hAnsi="宋体"/>
    </w:rPr>
  </w:style>
  <w:style w:type="paragraph" w:styleId="a5">
    <w:name w:val="Document Map"/>
    <w:basedOn w:val="a"/>
    <w:semiHidden/>
    <w:pPr>
      <w:shd w:val="clear" w:color="auto" w:fill="000080"/>
    </w:p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paragraph" w:styleId="a8">
    <w:name w:val="Date"/>
    <w:basedOn w:val="a"/>
    <w:next w:val="a"/>
    <w:pPr>
      <w:ind w:leftChars="2500" w:left="100"/>
    </w:pPr>
  </w:style>
  <w:style w:type="paragraph" w:styleId="10">
    <w:name w:val="toc 1"/>
    <w:basedOn w:val="a"/>
    <w:next w:val="a"/>
    <w:uiPriority w:val="39"/>
    <w:pPr>
      <w:jc w:val="left"/>
    </w:pPr>
    <w:rPr>
      <w:rFonts w:eastAsia="黑体"/>
      <w:smallCaps/>
      <w:sz w:val="28"/>
    </w:rPr>
  </w:style>
  <w:style w:type="paragraph" w:styleId="21">
    <w:name w:val="toc 2"/>
    <w:basedOn w:val="a"/>
    <w:next w:val="a"/>
    <w:autoRedefine/>
    <w:uiPriority w:val="39"/>
    <w:pPr>
      <w:ind w:left="210"/>
      <w:jc w:val="left"/>
    </w:pPr>
    <w:rPr>
      <w:rFonts w:eastAsia="黑体"/>
      <w:smallCaps/>
      <w:sz w:val="28"/>
    </w:rPr>
  </w:style>
  <w:style w:type="character" w:styleId="a9">
    <w:name w:val="Hyperlink"/>
    <w:uiPriority w:val="99"/>
    <w:rPr>
      <w:color w:val="0000FF"/>
      <w:u w:val="single"/>
    </w:rPr>
  </w:style>
  <w:style w:type="paragraph" w:customStyle="1" w:styleId="11">
    <w:name w:val="样式1"/>
    <w:basedOn w:val="a4"/>
    <w:rsid w:val="009D28E4"/>
  </w:style>
  <w:style w:type="character" w:styleId="aa">
    <w:name w:val="annotation reference"/>
    <w:rsid w:val="003168D8"/>
    <w:rPr>
      <w:sz w:val="21"/>
      <w:szCs w:val="21"/>
    </w:rPr>
  </w:style>
  <w:style w:type="paragraph" w:styleId="ab">
    <w:name w:val="annotation text"/>
    <w:aliases w:val=" Char10"/>
    <w:basedOn w:val="a"/>
    <w:link w:val="Char2"/>
    <w:rsid w:val="003168D8"/>
    <w:pPr>
      <w:ind w:firstLineChars="200" w:firstLine="200"/>
      <w:jc w:val="left"/>
    </w:pPr>
  </w:style>
  <w:style w:type="character" w:customStyle="1" w:styleId="Char2">
    <w:name w:val="批注文字 Char"/>
    <w:aliases w:val=" Char10 Char"/>
    <w:link w:val="ab"/>
    <w:rsid w:val="003168D8"/>
    <w:rPr>
      <w:kern w:val="2"/>
      <w:sz w:val="24"/>
      <w:szCs w:val="24"/>
    </w:rPr>
  </w:style>
  <w:style w:type="paragraph" w:customStyle="1" w:styleId="ac">
    <w:name w:val="表格文字"/>
    <w:basedOn w:val="a"/>
    <w:link w:val="Char3"/>
    <w:autoRedefine/>
    <w:qFormat/>
    <w:rsid w:val="00FC1386"/>
    <w:pPr>
      <w:adjustRightInd w:val="0"/>
      <w:snapToGrid w:val="0"/>
      <w:spacing w:line="240" w:lineRule="auto"/>
      <w:jc w:val="center"/>
    </w:pPr>
    <w:rPr>
      <w:sz w:val="21"/>
    </w:rPr>
  </w:style>
  <w:style w:type="character" w:customStyle="1" w:styleId="Char3">
    <w:name w:val="表格文字 Char"/>
    <w:link w:val="ac"/>
    <w:rsid w:val="00FC1386"/>
    <w:rPr>
      <w:kern w:val="2"/>
      <w:sz w:val="21"/>
      <w:szCs w:val="22"/>
    </w:rPr>
  </w:style>
  <w:style w:type="paragraph" w:styleId="ad">
    <w:name w:val="Balloon Text"/>
    <w:basedOn w:val="a"/>
    <w:link w:val="Char4"/>
    <w:rsid w:val="00D94A3F"/>
    <w:rPr>
      <w:sz w:val="18"/>
      <w:szCs w:val="18"/>
    </w:rPr>
  </w:style>
  <w:style w:type="character" w:customStyle="1" w:styleId="Char4">
    <w:name w:val="批注框文本 Char"/>
    <w:link w:val="ad"/>
    <w:rsid w:val="00D94A3F"/>
    <w:rPr>
      <w:kern w:val="2"/>
      <w:sz w:val="18"/>
      <w:szCs w:val="18"/>
    </w:rPr>
  </w:style>
  <w:style w:type="paragraph" w:customStyle="1" w:styleId="ae">
    <w:name w:val="表格注释"/>
    <w:basedOn w:val="af"/>
    <w:link w:val="Char5"/>
    <w:autoRedefine/>
    <w:qFormat/>
    <w:rsid w:val="009853A3"/>
    <w:pPr>
      <w:ind w:firstLineChars="200" w:firstLine="480"/>
      <w:jc w:val="left"/>
    </w:pPr>
    <w:rPr>
      <w:b w:val="0"/>
    </w:rPr>
  </w:style>
  <w:style w:type="character" w:customStyle="1" w:styleId="Char5">
    <w:name w:val="表格注释 Char"/>
    <w:link w:val="ae"/>
    <w:rsid w:val="009853A3"/>
    <w:rPr>
      <w:kern w:val="2"/>
      <w:sz w:val="21"/>
      <w:szCs w:val="24"/>
    </w:rPr>
  </w:style>
  <w:style w:type="paragraph" w:customStyle="1" w:styleId="af">
    <w:name w:val="表格标题"/>
    <w:basedOn w:val="a"/>
    <w:link w:val="Char6"/>
    <w:autoRedefine/>
    <w:qFormat/>
    <w:rsid w:val="00FC1386"/>
    <w:pPr>
      <w:keepNext/>
      <w:widowControl/>
      <w:adjustRightInd w:val="0"/>
      <w:snapToGrid w:val="0"/>
      <w:spacing w:beforeLines="50" w:before="163"/>
      <w:jc w:val="center"/>
    </w:pPr>
    <w:rPr>
      <w:b/>
      <w:szCs w:val="24"/>
    </w:rPr>
  </w:style>
  <w:style w:type="character" w:customStyle="1" w:styleId="Char6">
    <w:name w:val="表格标题 Char"/>
    <w:link w:val="af"/>
    <w:rsid w:val="00FC1386"/>
    <w:rPr>
      <w:b/>
      <w:kern w:val="2"/>
      <w:sz w:val="24"/>
      <w:szCs w:val="24"/>
    </w:rPr>
  </w:style>
  <w:style w:type="paragraph" w:customStyle="1" w:styleId="af0">
    <w:name w:val="图名"/>
    <w:basedOn w:val="af"/>
    <w:link w:val="Char7"/>
    <w:qFormat/>
    <w:rsid w:val="009853A3"/>
    <w:pPr>
      <w:keepNext w:val="0"/>
      <w:spacing w:beforeLines="0" w:before="0" w:afterLines="50" w:after="50"/>
    </w:pPr>
    <w:rPr>
      <w:noProof/>
    </w:rPr>
  </w:style>
  <w:style w:type="character" w:customStyle="1" w:styleId="Char7">
    <w:name w:val="图名 Char"/>
    <w:link w:val="af0"/>
    <w:rsid w:val="009853A3"/>
    <w:rPr>
      <w:b/>
      <w:noProof/>
      <w:kern w:val="2"/>
      <w:sz w:val="21"/>
      <w:szCs w:val="24"/>
    </w:rPr>
  </w:style>
  <w:style w:type="paragraph" w:styleId="af1">
    <w:name w:val="Body Text"/>
    <w:basedOn w:val="a"/>
    <w:link w:val="Char8"/>
    <w:uiPriority w:val="99"/>
    <w:unhideWhenUsed/>
    <w:rsid w:val="00FA4FCB"/>
    <w:pPr>
      <w:spacing w:after="120"/>
    </w:pPr>
  </w:style>
  <w:style w:type="character" w:customStyle="1" w:styleId="Char8">
    <w:name w:val="正文文本 Char"/>
    <w:link w:val="af1"/>
    <w:uiPriority w:val="99"/>
    <w:rsid w:val="00FA4FCB"/>
    <w:rPr>
      <w:rFonts w:eastAsia="宋体" w:cs="Times New Roman"/>
      <w:kern w:val="2"/>
      <w:sz w:val="24"/>
      <w:szCs w:val="22"/>
    </w:rPr>
  </w:style>
  <w:style w:type="paragraph" w:styleId="TOC">
    <w:name w:val="TOC Heading"/>
    <w:basedOn w:val="1"/>
    <w:next w:val="a"/>
    <w:uiPriority w:val="39"/>
    <w:unhideWhenUsed/>
    <w:qFormat/>
    <w:rsid w:val="00745E88"/>
    <w:pPr>
      <w:widowControl/>
      <w:spacing w:before="240" w:after="0" w:line="259" w:lineRule="auto"/>
      <w:jc w:val="left"/>
      <w:outlineLvl w:val="9"/>
    </w:pPr>
    <w:rPr>
      <w:rFonts w:ascii="Calibri Light" w:eastAsia="宋体" w:hAnsi="Calibri Light"/>
      <w:b w:val="0"/>
      <w:bCs w:val="0"/>
      <w:color w:val="2E74B5"/>
      <w:kern w:val="0"/>
      <w:szCs w:val="32"/>
    </w:rPr>
  </w:style>
  <w:style w:type="paragraph" w:styleId="30">
    <w:name w:val="toc 3"/>
    <w:basedOn w:val="a"/>
    <w:next w:val="a"/>
    <w:autoRedefine/>
    <w:uiPriority w:val="39"/>
    <w:rsid w:val="00745E88"/>
    <w:pPr>
      <w:ind w:leftChars="400" w:left="840"/>
    </w:pPr>
  </w:style>
  <w:style w:type="character" w:customStyle="1" w:styleId="Char">
    <w:name w:val="页脚 Char"/>
    <w:link w:val="a3"/>
    <w:rsid w:val="00745E88"/>
    <w:rPr>
      <w:kern w:val="2"/>
      <w:sz w:val="18"/>
      <w:szCs w:val="18"/>
    </w:rPr>
  </w:style>
  <w:style w:type="character" w:customStyle="1" w:styleId="Char0">
    <w:name w:val="页眉 Char"/>
    <w:link w:val="a6"/>
    <w:uiPriority w:val="99"/>
    <w:rsid w:val="00745E88"/>
    <w:rPr>
      <w:kern w:val="2"/>
      <w:sz w:val="18"/>
      <w:szCs w:val="18"/>
    </w:rPr>
  </w:style>
  <w:style w:type="character" w:customStyle="1" w:styleId="4Char">
    <w:name w:val="标题 4 Char"/>
    <w:link w:val="4"/>
    <w:rsid w:val="00905F80"/>
    <w:rPr>
      <w:rFonts w:ascii="Calibri Light" w:eastAsia="宋体" w:hAnsi="Calibri Light" w:cs="Times New Roman"/>
      <w:b/>
      <w:bCs/>
      <w:kern w:val="2"/>
      <w:sz w:val="28"/>
      <w:szCs w:val="28"/>
    </w:rPr>
  </w:style>
  <w:style w:type="paragraph" w:customStyle="1" w:styleId="CharChar4">
    <w:name w:val=" Char Char4"/>
    <w:basedOn w:val="a"/>
    <w:rsid w:val="006313DF"/>
    <w:pPr>
      <w:spacing w:line="240" w:lineRule="auto"/>
    </w:pPr>
    <w:rPr>
      <w:szCs w:val="24"/>
    </w:rPr>
  </w:style>
  <w:style w:type="paragraph" w:customStyle="1" w:styleId="af2">
    <w:name w:val="正文文字"/>
    <w:basedOn w:val="a"/>
    <w:link w:val="Char9"/>
    <w:autoRedefine/>
    <w:qFormat/>
    <w:rsid w:val="00C477C0"/>
    <w:pPr>
      <w:ind w:firstLineChars="200" w:firstLine="200"/>
      <w:jc w:val="left"/>
    </w:pPr>
  </w:style>
  <w:style w:type="character" w:customStyle="1" w:styleId="Char9">
    <w:name w:val="正文文字 Char"/>
    <w:link w:val="af2"/>
    <w:rsid w:val="00C477C0"/>
    <w:rPr>
      <w:kern w:val="2"/>
      <w:sz w:val="24"/>
      <w:szCs w:val="22"/>
    </w:rPr>
  </w:style>
  <w:style w:type="character" w:customStyle="1" w:styleId="Char1">
    <w:name w:val="正文缩进 Char1"/>
    <w:aliases w:val="首行缩进两字 Char,正文（首行缩进两字） Char Char1,首行缩进两字 Char Char Char,正文（首行缩进两字） Char Char Char Char1,正文（首行缩进两字） Char Char Char Char Char,特点 Char,ÕýÎÄ1 Char,文本 Char,正文（首行缩进两字） Char Char Char1,通用正文缩进 Char Char Char,表正文 Char,正文非缩进 Char,段1 Char,正文不缩进 Char"/>
    <w:link w:val="a4"/>
    <w:rsid w:val="0076022D"/>
    <w:rPr>
      <w:kern w:val="2"/>
      <w:sz w:val="24"/>
      <w:szCs w:val="22"/>
    </w:rPr>
  </w:style>
  <w:style w:type="paragraph" w:customStyle="1" w:styleId="af3">
    <w:name w:val="图名名"/>
    <w:basedOn w:val="a"/>
    <w:rsid w:val="0076022D"/>
    <w:pPr>
      <w:spacing w:line="240" w:lineRule="auto"/>
      <w:jc w:val="center"/>
    </w:pPr>
    <w:rPr>
      <w:rFonts w:ascii="黑体" w:eastAsia="黑体" w:hAnsi="Calibri" w:cs="黑体"/>
      <w:kern w:val="0"/>
    </w:rPr>
  </w:style>
  <w:style w:type="character" w:customStyle="1" w:styleId="1Char">
    <w:name w:val="标题 1 Char"/>
    <w:link w:val="1"/>
    <w:rsid w:val="00D37E74"/>
    <w:rPr>
      <w:rFonts w:eastAsia="黑体"/>
      <w:b/>
      <w:bCs/>
      <w:kern w:val="44"/>
      <w:sz w:val="32"/>
      <w:szCs w:val="44"/>
    </w:rPr>
  </w:style>
  <w:style w:type="character" w:customStyle="1" w:styleId="2Char">
    <w:name w:val="标题 2 Char"/>
    <w:link w:val="2"/>
    <w:uiPriority w:val="9"/>
    <w:rsid w:val="00D37E74"/>
    <w:rPr>
      <w:b/>
      <w:bCs/>
      <w:kern w:val="2"/>
      <w:sz w:val="30"/>
      <w:szCs w:val="32"/>
    </w:rPr>
  </w:style>
  <w:style w:type="character" w:customStyle="1" w:styleId="3Char">
    <w:name w:val="标题 3 Char"/>
    <w:link w:val="3"/>
    <w:rsid w:val="00D37E74"/>
    <w:rPr>
      <w:b/>
      <w:bCs/>
      <w:kern w:val="2"/>
      <w:sz w:val="28"/>
      <w:szCs w:val="32"/>
    </w:rPr>
  </w:style>
  <w:style w:type="paragraph" w:customStyle="1" w:styleId="af4">
    <w:name w:val="表格内容"/>
    <w:basedOn w:val="a"/>
    <w:link w:val="Chara"/>
    <w:qFormat/>
    <w:rsid w:val="009853A3"/>
    <w:pPr>
      <w:widowControl/>
      <w:adjustRightInd w:val="0"/>
      <w:snapToGrid w:val="0"/>
      <w:spacing w:line="240" w:lineRule="auto"/>
      <w:jc w:val="center"/>
      <w:textAlignment w:val="baseline"/>
    </w:pPr>
    <w:rPr>
      <w:rFonts w:eastAsia="Times New Roman"/>
      <w:color w:val="000000"/>
      <w:kern w:val="0"/>
      <w:sz w:val="21"/>
      <w:szCs w:val="21"/>
    </w:rPr>
  </w:style>
  <w:style w:type="character" w:customStyle="1" w:styleId="Chara">
    <w:name w:val="表格内容 Char"/>
    <w:link w:val="af4"/>
    <w:rsid w:val="009853A3"/>
    <w:rPr>
      <w:rFonts w:eastAsia="Times New Roman"/>
      <w:color w:val="000000"/>
      <w:sz w:val="21"/>
      <w:szCs w:val="21"/>
    </w:rPr>
  </w:style>
  <w:style w:type="paragraph" w:styleId="40">
    <w:name w:val="toc 4"/>
    <w:basedOn w:val="a"/>
    <w:next w:val="a"/>
    <w:autoRedefine/>
    <w:rsid w:val="00957688"/>
    <w:pPr>
      <w:ind w:leftChars="600" w:left="1260"/>
    </w:pPr>
  </w:style>
  <w:style w:type="paragraph" w:styleId="5">
    <w:name w:val="toc 5"/>
    <w:basedOn w:val="a"/>
    <w:next w:val="a"/>
    <w:autoRedefine/>
    <w:rsid w:val="00957688"/>
    <w:pPr>
      <w:ind w:leftChars="800" w:left="1680"/>
    </w:pPr>
  </w:style>
  <w:style w:type="paragraph" w:styleId="6">
    <w:name w:val="toc 6"/>
    <w:basedOn w:val="a"/>
    <w:next w:val="a"/>
    <w:autoRedefine/>
    <w:rsid w:val="00957688"/>
    <w:pPr>
      <w:ind w:leftChars="1000" w:left="2100"/>
    </w:pPr>
  </w:style>
  <w:style w:type="paragraph" w:styleId="7">
    <w:name w:val="toc 7"/>
    <w:basedOn w:val="a"/>
    <w:next w:val="a"/>
    <w:autoRedefine/>
    <w:rsid w:val="00957688"/>
    <w:pPr>
      <w:ind w:leftChars="1200" w:left="2520"/>
    </w:pPr>
  </w:style>
  <w:style w:type="paragraph" w:styleId="8">
    <w:name w:val="toc 8"/>
    <w:basedOn w:val="a"/>
    <w:next w:val="a"/>
    <w:autoRedefine/>
    <w:rsid w:val="00957688"/>
    <w:pPr>
      <w:ind w:leftChars="1400" w:left="2940"/>
    </w:pPr>
  </w:style>
  <w:style w:type="paragraph" w:styleId="9">
    <w:name w:val="toc 9"/>
    <w:basedOn w:val="a"/>
    <w:next w:val="a"/>
    <w:autoRedefine/>
    <w:rsid w:val="00957688"/>
    <w:pPr>
      <w:ind w:leftChars="1600" w:left="3360"/>
    </w:pPr>
  </w:style>
  <w:style w:type="paragraph" w:styleId="af5">
    <w:name w:val="annotation subject"/>
    <w:basedOn w:val="ab"/>
    <w:next w:val="ab"/>
    <w:link w:val="Charb"/>
    <w:rsid w:val="003B4909"/>
    <w:pPr>
      <w:ind w:firstLineChars="0" w:firstLine="0"/>
    </w:pPr>
    <w:rPr>
      <w:b/>
      <w:bCs/>
    </w:rPr>
  </w:style>
  <w:style w:type="character" w:customStyle="1" w:styleId="Charb">
    <w:name w:val="批注主题 Char"/>
    <w:link w:val="af5"/>
    <w:rsid w:val="003B4909"/>
    <w:rPr>
      <w:b/>
      <w:bCs/>
      <w:kern w:val="2"/>
      <w:sz w:val="24"/>
      <w:szCs w:val="22"/>
    </w:rPr>
  </w:style>
  <w:style w:type="character" w:customStyle="1" w:styleId="12">
    <w:name w:val="正文文本1"/>
    <w:rsid w:val="007B3C98"/>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paragraph" w:customStyle="1" w:styleId="af6">
    <w:name w:val="！正文"/>
    <w:basedOn w:val="a"/>
    <w:link w:val="Charc"/>
    <w:qFormat/>
    <w:rsid w:val="007111C1"/>
    <w:pPr>
      <w:ind w:firstLineChars="200" w:firstLine="480"/>
    </w:pPr>
    <w:rPr>
      <w:color w:val="000000"/>
      <w:szCs w:val="24"/>
    </w:rPr>
  </w:style>
  <w:style w:type="character" w:customStyle="1" w:styleId="Charc">
    <w:name w:val="！正文 Char"/>
    <w:link w:val="af6"/>
    <w:rsid w:val="007111C1"/>
    <w:rPr>
      <w:color w:val="000000"/>
      <w:kern w:val="2"/>
      <w:sz w:val="24"/>
      <w:szCs w:val="24"/>
    </w:rPr>
  </w:style>
  <w:style w:type="paragraph" w:styleId="af7">
    <w:name w:val="Revision"/>
    <w:hidden/>
    <w:uiPriority w:val="99"/>
    <w:semiHidden/>
    <w:rsid w:val="000E3650"/>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3306">
      <w:bodyDiv w:val="1"/>
      <w:marLeft w:val="0"/>
      <w:marRight w:val="0"/>
      <w:marTop w:val="0"/>
      <w:marBottom w:val="0"/>
      <w:divBdr>
        <w:top w:val="none" w:sz="0" w:space="0" w:color="auto"/>
        <w:left w:val="none" w:sz="0" w:space="0" w:color="auto"/>
        <w:bottom w:val="none" w:sz="0" w:space="0" w:color="auto"/>
        <w:right w:val="none" w:sz="0" w:space="0" w:color="auto"/>
      </w:divBdr>
    </w:div>
    <w:div w:id="805313771">
      <w:bodyDiv w:val="1"/>
      <w:marLeft w:val="0"/>
      <w:marRight w:val="0"/>
      <w:marTop w:val="0"/>
      <w:marBottom w:val="0"/>
      <w:divBdr>
        <w:top w:val="none" w:sz="0" w:space="0" w:color="auto"/>
        <w:left w:val="none" w:sz="0" w:space="0" w:color="auto"/>
        <w:bottom w:val="none" w:sz="0" w:space="0" w:color="auto"/>
        <w:right w:val="none" w:sz="0" w:space="0" w:color="auto"/>
      </w:divBdr>
    </w:div>
    <w:div w:id="894698452">
      <w:bodyDiv w:val="1"/>
      <w:marLeft w:val="0"/>
      <w:marRight w:val="0"/>
      <w:marTop w:val="0"/>
      <w:marBottom w:val="0"/>
      <w:divBdr>
        <w:top w:val="none" w:sz="0" w:space="0" w:color="auto"/>
        <w:left w:val="none" w:sz="0" w:space="0" w:color="auto"/>
        <w:bottom w:val="none" w:sz="0" w:space="0" w:color="auto"/>
        <w:right w:val="none" w:sz="0" w:space="0" w:color="auto"/>
      </w:divBdr>
    </w:div>
    <w:div w:id="1097823048">
      <w:bodyDiv w:val="1"/>
      <w:marLeft w:val="0"/>
      <w:marRight w:val="0"/>
      <w:marTop w:val="0"/>
      <w:marBottom w:val="0"/>
      <w:divBdr>
        <w:top w:val="none" w:sz="0" w:space="0" w:color="auto"/>
        <w:left w:val="none" w:sz="0" w:space="0" w:color="auto"/>
        <w:bottom w:val="none" w:sz="0" w:space="0" w:color="auto"/>
        <w:right w:val="none" w:sz="0" w:space="0" w:color="auto"/>
      </w:divBdr>
    </w:div>
    <w:div w:id="1193960200">
      <w:bodyDiv w:val="1"/>
      <w:marLeft w:val="0"/>
      <w:marRight w:val="0"/>
      <w:marTop w:val="0"/>
      <w:marBottom w:val="0"/>
      <w:divBdr>
        <w:top w:val="none" w:sz="0" w:space="0" w:color="auto"/>
        <w:left w:val="none" w:sz="0" w:space="0" w:color="auto"/>
        <w:bottom w:val="none" w:sz="0" w:space="0" w:color="auto"/>
        <w:right w:val="none" w:sz="0" w:space="0" w:color="auto"/>
      </w:divBdr>
    </w:div>
    <w:div w:id="1310476196">
      <w:bodyDiv w:val="1"/>
      <w:marLeft w:val="0"/>
      <w:marRight w:val="0"/>
      <w:marTop w:val="0"/>
      <w:marBottom w:val="0"/>
      <w:divBdr>
        <w:top w:val="none" w:sz="0" w:space="0" w:color="auto"/>
        <w:left w:val="none" w:sz="0" w:space="0" w:color="auto"/>
        <w:bottom w:val="none" w:sz="0" w:space="0" w:color="auto"/>
        <w:right w:val="none" w:sz="0" w:space="0" w:color="auto"/>
      </w:divBdr>
    </w:div>
    <w:div w:id="1347368283">
      <w:bodyDiv w:val="1"/>
      <w:marLeft w:val="0"/>
      <w:marRight w:val="0"/>
      <w:marTop w:val="0"/>
      <w:marBottom w:val="0"/>
      <w:divBdr>
        <w:top w:val="none" w:sz="0" w:space="0" w:color="auto"/>
        <w:left w:val="none" w:sz="0" w:space="0" w:color="auto"/>
        <w:bottom w:val="none" w:sz="0" w:space="0" w:color="auto"/>
        <w:right w:val="none" w:sz="0" w:space="0" w:color="auto"/>
      </w:divBdr>
    </w:div>
    <w:div w:id="1491942111">
      <w:bodyDiv w:val="1"/>
      <w:marLeft w:val="0"/>
      <w:marRight w:val="0"/>
      <w:marTop w:val="0"/>
      <w:marBottom w:val="0"/>
      <w:divBdr>
        <w:top w:val="none" w:sz="0" w:space="0" w:color="auto"/>
        <w:left w:val="none" w:sz="0" w:space="0" w:color="auto"/>
        <w:bottom w:val="none" w:sz="0" w:space="0" w:color="auto"/>
        <w:right w:val="none" w:sz="0" w:space="0" w:color="auto"/>
      </w:divBdr>
    </w:div>
    <w:div w:id="1703095571">
      <w:bodyDiv w:val="1"/>
      <w:marLeft w:val="0"/>
      <w:marRight w:val="0"/>
      <w:marTop w:val="0"/>
      <w:marBottom w:val="0"/>
      <w:divBdr>
        <w:top w:val="none" w:sz="0" w:space="0" w:color="auto"/>
        <w:left w:val="none" w:sz="0" w:space="0" w:color="auto"/>
        <w:bottom w:val="none" w:sz="0" w:space="0" w:color="auto"/>
        <w:right w:val="none" w:sz="0" w:space="0" w:color="auto"/>
      </w:divBdr>
    </w:div>
    <w:div w:id="1765148905">
      <w:bodyDiv w:val="1"/>
      <w:marLeft w:val="0"/>
      <w:marRight w:val="0"/>
      <w:marTop w:val="0"/>
      <w:marBottom w:val="0"/>
      <w:divBdr>
        <w:top w:val="none" w:sz="0" w:space="0" w:color="auto"/>
        <w:left w:val="none" w:sz="0" w:space="0" w:color="auto"/>
        <w:bottom w:val="none" w:sz="0" w:space="0" w:color="auto"/>
        <w:right w:val="none" w:sz="0" w:space="0" w:color="auto"/>
      </w:divBdr>
    </w:div>
    <w:div w:id="213093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w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0782-0C02-43FB-B5F4-06FD6510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20</Pages>
  <Words>2098</Words>
  <Characters>11965</Characters>
  <Application>Microsoft Office Word</Application>
  <DocSecurity>0</DocSecurity>
  <Lines>99</Lines>
  <Paragraphs>28</Paragraphs>
  <ScaleCrop>false</ScaleCrop>
  <Company>浙江省水利河口研究院</Company>
  <LinksUpToDate>false</LinksUpToDate>
  <CharactersWithSpaces>14035</CharactersWithSpaces>
  <SharedDoc>false</SharedDoc>
  <HLinks>
    <vt:vector size="198" baseType="variant">
      <vt:variant>
        <vt:i4>1703989</vt:i4>
      </vt:variant>
      <vt:variant>
        <vt:i4>197</vt:i4>
      </vt:variant>
      <vt:variant>
        <vt:i4>0</vt:i4>
      </vt:variant>
      <vt:variant>
        <vt:i4>5</vt:i4>
      </vt:variant>
      <vt:variant>
        <vt:lpwstr/>
      </vt:variant>
      <vt:variant>
        <vt:lpwstr>_Toc511843578</vt:lpwstr>
      </vt:variant>
      <vt:variant>
        <vt:i4>1703989</vt:i4>
      </vt:variant>
      <vt:variant>
        <vt:i4>191</vt:i4>
      </vt:variant>
      <vt:variant>
        <vt:i4>0</vt:i4>
      </vt:variant>
      <vt:variant>
        <vt:i4>5</vt:i4>
      </vt:variant>
      <vt:variant>
        <vt:lpwstr/>
      </vt:variant>
      <vt:variant>
        <vt:lpwstr>_Toc511843577</vt:lpwstr>
      </vt:variant>
      <vt:variant>
        <vt:i4>1703989</vt:i4>
      </vt:variant>
      <vt:variant>
        <vt:i4>185</vt:i4>
      </vt:variant>
      <vt:variant>
        <vt:i4>0</vt:i4>
      </vt:variant>
      <vt:variant>
        <vt:i4>5</vt:i4>
      </vt:variant>
      <vt:variant>
        <vt:lpwstr/>
      </vt:variant>
      <vt:variant>
        <vt:lpwstr>_Toc511843576</vt:lpwstr>
      </vt:variant>
      <vt:variant>
        <vt:i4>1703989</vt:i4>
      </vt:variant>
      <vt:variant>
        <vt:i4>179</vt:i4>
      </vt:variant>
      <vt:variant>
        <vt:i4>0</vt:i4>
      </vt:variant>
      <vt:variant>
        <vt:i4>5</vt:i4>
      </vt:variant>
      <vt:variant>
        <vt:lpwstr/>
      </vt:variant>
      <vt:variant>
        <vt:lpwstr>_Toc511843575</vt:lpwstr>
      </vt:variant>
      <vt:variant>
        <vt:i4>1703989</vt:i4>
      </vt:variant>
      <vt:variant>
        <vt:i4>173</vt:i4>
      </vt:variant>
      <vt:variant>
        <vt:i4>0</vt:i4>
      </vt:variant>
      <vt:variant>
        <vt:i4>5</vt:i4>
      </vt:variant>
      <vt:variant>
        <vt:lpwstr/>
      </vt:variant>
      <vt:variant>
        <vt:lpwstr>_Toc511843574</vt:lpwstr>
      </vt:variant>
      <vt:variant>
        <vt:i4>1703989</vt:i4>
      </vt:variant>
      <vt:variant>
        <vt:i4>167</vt:i4>
      </vt:variant>
      <vt:variant>
        <vt:i4>0</vt:i4>
      </vt:variant>
      <vt:variant>
        <vt:i4>5</vt:i4>
      </vt:variant>
      <vt:variant>
        <vt:lpwstr/>
      </vt:variant>
      <vt:variant>
        <vt:lpwstr>_Toc511843573</vt:lpwstr>
      </vt:variant>
      <vt:variant>
        <vt:i4>1703989</vt:i4>
      </vt:variant>
      <vt:variant>
        <vt:i4>161</vt:i4>
      </vt:variant>
      <vt:variant>
        <vt:i4>0</vt:i4>
      </vt:variant>
      <vt:variant>
        <vt:i4>5</vt:i4>
      </vt:variant>
      <vt:variant>
        <vt:lpwstr/>
      </vt:variant>
      <vt:variant>
        <vt:lpwstr>_Toc511843572</vt:lpwstr>
      </vt:variant>
      <vt:variant>
        <vt:i4>1703989</vt:i4>
      </vt:variant>
      <vt:variant>
        <vt:i4>155</vt:i4>
      </vt:variant>
      <vt:variant>
        <vt:i4>0</vt:i4>
      </vt:variant>
      <vt:variant>
        <vt:i4>5</vt:i4>
      </vt:variant>
      <vt:variant>
        <vt:lpwstr/>
      </vt:variant>
      <vt:variant>
        <vt:lpwstr>_Toc511843571</vt:lpwstr>
      </vt:variant>
      <vt:variant>
        <vt:i4>1703989</vt:i4>
      </vt:variant>
      <vt:variant>
        <vt:i4>149</vt:i4>
      </vt:variant>
      <vt:variant>
        <vt:i4>0</vt:i4>
      </vt:variant>
      <vt:variant>
        <vt:i4>5</vt:i4>
      </vt:variant>
      <vt:variant>
        <vt:lpwstr/>
      </vt:variant>
      <vt:variant>
        <vt:lpwstr>_Toc511843570</vt:lpwstr>
      </vt:variant>
      <vt:variant>
        <vt:i4>1769525</vt:i4>
      </vt:variant>
      <vt:variant>
        <vt:i4>143</vt:i4>
      </vt:variant>
      <vt:variant>
        <vt:i4>0</vt:i4>
      </vt:variant>
      <vt:variant>
        <vt:i4>5</vt:i4>
      </vt:variant>
      <vt:variant>
        <vt:lpwstr/>
      </vt:variant>
      <vt:variant>
        <vt:lpwstr>_Toc511843569</vt:lpwstr>
      </vt:variant>
      <vt:variant>
        <vt:i4>1769525</vt:i4>
      </vt:variant>
      <vt:variant>
        <vt:i4>137</vt:i4>
      </vt:variant>
      <vt:variant>
        <vt:i4>0</vt:i4>
      </vt:variant>
      <vt:variant>
        <vt:i4>5</vt:i4>
      </vt:variant>
      <vt:variant>
        <vt:lpwstr/>
      </vt:variant>
      <vt:variant>
        <vt:lpwstr>_Toc511843568</vt:lpwstr>
      </vt:variant>
      <vt:variant>
        <vt:i4>1769525</vt:i4>
      </vt:variant>
      <vt:variant>
        <vt:i4>131</vt:i4>
      </vt:variant>
      <vt:variant>
        <vt:i4>0</vt:i4>
      </vt:variant>
      <vt:variant>
        <vt:i4>5</vt:i4>
      </vt:variant>
      <vt:variant>
        <vt:lpwstr/>
      </vt:variant>
      <vt:variant>
        <vt:lpwstr>_Toc511843567</vt:lpwstr>
      </vt:variant>
      <vt:variant>
        <vt:i4>1769525</vt:i4>
      </vt:variant>
      <vt:variant>
        <vt:i4>125</vt:i4>
      </vt:variant>
      <vt:variant>
        <vt:i4>0</vt:i4>
      </vt:variant>
      <vt:variant>
        <vt:i4>5</vt:i4>
      </vt:variant>
      <vt:variant>
        <vt:lpwstr/>
      </vt:variant>
      <vt:variant>
        <vt:lpwstr>_Toc511843566</vt:lpwstr>
      </vt:variant>
      <vt:variant>
        <vt:i4>1769525</vt:i4>
      </vt:variant>
      <vt:variant>
        <vt:i4>119</vt:i4>
      </vt:variant>
      <vt:variant>
        <vt:i4>0</vt:i4>
      </vt:variant>
      <vt:variant>
        <vt:i4>5</vt:i4>
      </vt:variant>
      <vt:variant>
        <vt:lpwstr/>
      </vt:variant>
      <vt:variant>
        <vt:lpwstr>_Toc511843565</vt:lpwstr>
      </vt:variant>
      <vt:variant>
        <vt:i4>1769525</vt:i4>
      </vt:variant>
      <vt:variant>
        <vt:i4>113</vt:i4>
      </vt:variant>
      <vt:variant>
        <vt:i4>0</vt:i4>
      </vt:variant>
      <vt:variant>
        <vt:i4>5</vt:i4>
      </vt:variant>
      <vt:variant>
        <vt:lpwstr/>
      </vt:variant>
      <vt:variant>
        <vt:lpwstr>_Toc511843564</vt:lpwstr>
      </vt:variant>
      <vt:variant>
        <vt:i4>1769525</vt:i4>
      </vt:variant>
      <vt:variant>
        <vt:i4>107</vt:i4>
      </vt:variant>
      <vt:variant>
        <vt:i4>0</vt:i4>
      </vt:variant>
      <vt:variant>
        <vt:i4>5</vt:i4>
      </vt:variant>
      <vt:variant>
        <vt:lpwstr/>
      </vt:variant>
      <vt:variant>
        <vt:lpwstr>_Toc511843563</vt:lpwstr>
      </vt:variant>
      <vt:variant>
        <vt:i4>1703991</vt:i4>
      </vt:variant>
      <vt:variant>
        <vt:i4>100</vt:i4>
      </vt:variant>
      <vt:variant>
        <vt:i4>0</vt:i4>
      </vt:variant>
      <vt:variant>
        <vt:i4>5</vt:i4>
      </vt:variant>
      <vt:variant>
        <vt:lpwstr/>
      </vt:variant>
      <vt:variant>
        <vt:lpwstr>_Toc512420286</vt:lpwstr>
      </vt:variant>
      <vt:variant>
        <vt:i4>1703991</vt:i4>
      </vt:variant>
      <vt:variant>
        <vt:i4>94</vt:i4>
      </vt:variant>
      <vt:variant>
        <vt:i4>0</vt:i4>
      </vt:variant>
      <vt:variant>
        <vt:i4>5</vt:i4>
      </vt:variant>
      <vt:variant>
        <vt:lpwstr/>
      </vt:variant>
      <vt:variant>
        <vt:lpwstr>_Toc512420285</vt:lpwstr>
      </vt:variant>
      <vt:variant>
        <vt:i4>1703991</vt:i4>
      </vt:variant>
      <vt:variant>
        <vt:i4>88</vt:i4>
      </vt:variant>
      <vt:variant>
        <vt:i4>0</vt:i4>
      </vt:variant>
      <vt:variant>
        <vt:i4>5</vt:i4>
      </vt:variant>
      <vt:variant>
        <vt:lpwstr/>
      </vt:variant>
      <vt:variant>
        <vt:lpwstr>_Toc512420284</vt:lpwstr>
      </vt:variant>
      <vt:variant>
        <vt:i4>1703991</vt:i4>
      </vt:variant>
      <vt:variant>
        <vt:i4>82</vt:i4>
      </vt:variant>
      <vt:variant>
        <vt:i4>0</vt:i4>
      </vt:variant>
      <vt:variant>
        <vt:i4>5</vt:i4>
      </vt:variant>
      <vt:variant>
        <vt:lpwstr/>
      </vt:variant>
      <vt:variant>
        <vt:lpwstr>_Toc512420283</vt:lpwstr>
      </vt:variant>
      <vt:variant>
        <vt:i4>1703991</vt:i4>
      </vt:variant>
      <vt:variant>
        <vt:i4>76</vt:i4>
      </vt:variant>
      <vt:variant>
        <vt:i4>0</vt:i4>
      </vt:variant>
      <vt:variant>
        <vt:i4>5</vt:i4>
      </vt:variant>
      <vt:variant>
        <vt:lpwstr/>
      </vt:variant>
      <vt:variant>
        <vt:lpwstr>_Toc512420282</vt:lpwstr>
      </vt:variant>
      <vt:variant>
        <vt:i4>1703991</vt:i4>
      </vt:variant>
      <vt:variant>
        <vt:i4>70</vt:i4>
      </vt:variant>
      <vt:variant>
        <vt:i4>0</vt:i4>
      </vt:variant>
      <vt:variant>
        <vt:i4>5</vt:i4>
      </vt:variant>
      <vt:variant>
        <vt:lpwstr/>
      </vt:variant>
      <vt:variant>
        <vt:lpwstr>_Toc512420281</vt:lpwstr>
      </vt:variant>
      <vt:variant>
        <vt:i4>1703991</vt:i4>
      </vt:variant>
      <vt:variant>
        <vt:i4>64</vt:i4>
      </vt:variant>
      <vt:variant>
        <vt:i4>0</vt:i4>
      </vt:variant>
      <vt:variant>
        <vt:i4>5</vt:i4>
      </vt:variant>
      <vt:variant>
        <vt:lpwstr/>
      </vt:variant>
      <vt:variant>
        <vt:lpwstr>_Toc512420280</vt:lpwstr>
      </vt:variant>
      <vt:variant>
        <vt:i4>1376311</vt:i4>
      </vt:variant>
      <vt:variant>
        <vt:i4>58</vt:i4>
      </vt:variant>
      <vt:variant>
        <vt:i4>0</vt:i4>
      </vt:variant>
      <vt:variant>
        <vt:i4>5</vt:i4>
      </vt:variant>
      <vt:variant>
        <vt:lpwstr/>
      </vt:variant>
      <vt:variant>
        <vt:lpwstr>_Toc512420279</vt:lpwstr>
      </vt:variant>
      <vt:variant>
        <vt:i4>1376311</vt:i4>
      </vt:variant>
      <vt:variant>
        <vt:i4>52</vt:i4>
      </vt:variant>
      <vt:variant>
        <vt:i4>0</vt:i4>
      </vt:variant>
      <vt:variant>
        <vt:i4>5</vt:i4>
      </vt:variant>
      <vt:variant>
        <vt:lpwstr/>
      </vt:variant>
      <vt:variant>
        <vt:lpwstr>_Toc512420278</vt:lpwstr>
      </vt:variant>
      <vt:variant>
        <vt:i4>1376311</vt:i4>
      </vt:variant>
      <vt:variant>
        <vt:i4>46</vt:i4>
      </vt:variant>
      <vt:variant>
        <vt:i4>0</vt:i4>
      </vt:variant>
      <vt:variant>
        <vt:i4>5</vt:i4>
      </vt:variant>
      <vt:variant>
        <vt:lpwstr/>
      </vt:variant>
      <vt:variant>
        <vt:lpwstr>_Toc512420277</vt:lpwstr>
      </vt:variant>
      <vt:variant>
        <vt:i4>1376311</vt:i4>
      </vt:variant>
      <vt:variant>
        <vt:i4>40</vt:i4>
      </vt:variant>
      <vt:variant>
        <vt:i4>0</vt:i4>
      </vt:variant>
      <vt:variant>
        <vt:i4>5</vt:i4>
      </vt:variant>
      <vt:variant>
        <vt:lpwstr/>
      </vt:variant>
      <vt:variant>
        <vt:lpwstr>_Toc512420276</vt:lpwstr>
      </vt:variant>
      <vt:variant>
        <vt:i4>1376311</vt:i4>
      </vt:variant>
      <vt:variant>
        <vt:i4>34</vt:i4>
      </vt:variant>
      <vt:variant>
        <vt:i4>0</vt:i4>
      </vt:variant>
      <vt:variant>
        <vt:i4>5</vt:i4>
      </vt:variant>
      <vt:variant>
        <vt:lpwstr/>
      </vt:variant>
      <vt:variant>
        <vt:lpwstr>_Toc512420275</vt:lpwstr>
      </vt:variant>
      <vt:variant>
        <vt:i4>1376311</vt:i4>
      </vt:variant>
      <vt:variant>
        <vt:i4>28</vt:i4>
      </vt:variant>
      <vt:variant>
        <vt:i4>0</vt:i4>
      </vt:variant>
      <vt:variant>
        <vt:i4>5</vt:i4>
      </vt:variant>
      <vt:variant>
        <vt:lpwstr/>
      </vt:variant>
      <vt:variant>
        <vt:lpwstr>_Toc512420274</vt:lpwstr>
      </vt:variant>
      <vt:variant>
        <vt:i4>1376311</vt:i4>
      </vt:variant>
      <vt:variant>
        <vt:i4>22</vt:i4>
      </vt:variant>
      <vt:variant>
        <vt:i4>0</vt:i4>
      </vt:variant>
      <vt:variant>
        <vt:i4>5</vt:i4>
      </vt:variant>
      <vt:variant>
        <vt:lpwstr/>
      </vt:variant>
      <vt:variant>
        <vt:lpwstr>_Toc512420273</vt:lpwstr>
      </vt:variant>
      <vt:variant>
        <vt:i4>1376311</vt:i4>
      </vt:variant>
      <vt:variant>
        <vt:i4>16</vt:i4>
      </vt:variant>
      <vt:variant>
        <vt:i4>0</vt:i4>
      </vt:variant>
      <vt:variant>
        <vt:i4>5</vt:i4>
      </vt:variant>
      <vt:variant>
        <vt:lpwstr/>
      </vt:variant>
      <vt:variant>
        <vt:lpwstr>_Toc512420272</vt:lpwstr>
      </vt:variant>
      <vt:variant>
        <vt:i4>1376311</vt:i4>
      </vt:variant>
      <vt:variant>
        <vt:i4>10</vt:i4>
      </vt:variant>
      <vt:variant>
        <vt:i4>0</vt:i4>
      </vt:variant>
      <vt:variant>
        <vt:i4>5</vt:i4>
      </vt:variant>
      <vt:variant>
        <vt:lpwstr/>
      </vt:variant>
      <vt:variant>
        <vt:lpwstr>_Toc512420271</vt:lpwstr>
      </vt:variant>
      <vt:variant>
        <vt:i4>1376311</vt:i4>
      </vt:variant>
      <vt:variant>
        <vt:i4>4</vt:i4>
      </vt:variant>
      <vt:variant>
        <vt:i4>0</vt:i4>
      </vt:variant>
      <vt:variant>
        <vt:i4>5</vt:i4>
      </vt:variant>
      <vt:variant>
        <vt:lpwstr/>
      </vt:variant>
      <vt:variant>
        <vt:lpwstr>_Toc512420270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4</cp:revision>
  <cp:lastPrinted>2005-10-14T08:29:00Z</cp:lastPrinted>
  <dcterms:created xsi:type="dcterms:W3CDTF">2018-04-27T04:33:00Z</dcterms:created>
  <dcterms:modified xsi:type="dcterms:W3CDTF">2018-04-27T13:23:00Z</dcterms:modified>
</cp:coreProperties>
</file>