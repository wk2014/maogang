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7099" w14:textId="77777777" w:rsidR="003232CB" w:rsidRPr="00827F33" w:rsidRDefault="003232CB" w:rsidP="003232CB">
      <w:bookmarkStart w:id="2" w:name="_Toc141873592"/>
      <w:bookmarkStart w:id="3" w:name="_Toc163120082"/>
    </w:p>
    <w:p w14:paraId="073C9E8A" w14:textId="687B13D0" w:rsidR="003232CB" w:rsidRPr="00827F33" w:rsidRDefault="003232CB" w:rsidP="003232CB">
      <w:r w:rsidRPr="00827F33">
        <w:rPr>
          <w:noProof/>
        </w:rPr>
        <w:drawing>
          <wp:anchor distT="0" distB="0" distL="114935" distR="114935" simplePos="0" relativeHeight="251659264" behindDoc="0" locked="0" layoutInCell="1" allowOverlap="1" wp14:anchorId="61F79EB5" wp14:editId="12BC9A60">
            <wp:simplePos x="0" y="0"/>
            <wp:positionH relativeFrom="column">
              <wp:posOffset>92710</wp:posOffset>
            </wp:positionH>
            <wp:positionV relativeFrom="paragraph">
              <wp:posOffset>1905</wp:posOffset>
            </wp:positionV>
            <wp:extent cx="1007745" cy="720090"/>
            <wp:effectExtent l="0" t="0" r="1905" b="3810"/>
            <wp:wrapNone/>
            <wp:docPr id="2" name="图片 2"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AB879" w14:textId="77777777" w:rsidR="003232CB" w:rsidRPr="00827F33" w:rsidRDefault="003232CB" w:rsidP="003232CB"/>
    <w:p w14:paraId="39A3D778" w14:textId="77777777" w:rsidR="003232CB" w:rsidRPr="00827F33" w:rsidRDefault="003232CB" w:rsidP="003232CB"/>
    <w:p w14:paraId="5D8DE471" w14:textId="77777777" w:rsidR="003232CB" w:rsidRPr="00827F33" w:rsidRDefault="003232CB" w:rsidP="003232CB">
      <w:pPr>
        <w:wordWrap w:val="0"/>
        <w:jc w:val="right"/>
      </w:pPr>
    </w:p>
    <w:p w14:paraId="2781B8B1" w14:textId="77777777" w:rsidR="003232CB" w:rsidRPr="00827F33" w:rsidRDefault="003232CB" w:rsidP="003232CB">
      <w:pPr>
        <w:snapToGrid w:val="0"/>
        <w:jc w:val="center"/>
        <w:rPr>
          <w:rFonts w:eastAsia="黑体"/>
          <w:b/>
          <w:spacing w:val="20"/>
          <w:sz w:val="30"/>
          <w:szCs w:val="30"/>
        </w:rPr>
      </w:pPr>
    </w:p>
    <w:p w14:paraId="36971885" w14:textId="77777777" w:rsidR="003232CB" w:rsidRPr="00827F33" w:rsidRDefault="003232CB" w:rsidP="003232CB">
      <w:pPr>
        <w:snapToGrid w:val="0"/>
        <w:jc w:val="center"/>
        <w:rPr>
          <w:rFonts w:eastAsia="黑体"/>
          <w:b/>
          <w:spacing w:val="20"/>
          <w:sz w:val="30"/>
          <w:szCs w:val="30"/>
        </w:rPr>
      </w:pPr>
    </w:p>
    <w:p w14:paraId="07A22145" w14:textId="77777777" w:rsidR="00F04F85" w:rsidRPr="00827F33"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浙江省</w:t>
      </w:r>
      <w:r w:rsidRPr="00827F33">
        <w:rPr>
          <w:rFonts w:eastAsia="方正小标宋简体"/>
          <w:b/>
          <w:color w:val="000000"/>
          <w:sz w:val="48"/>
          <w:szCs w:val="48"/>
        </w:rPr>
        <w:t xml:space="preserve">  </w:t>
      </w:r>
      <w:r w:rsidRPr="00827F33">
        <w:rPr>
          <w:rFonts w:eastAsia="方正小标宋简体"/>
          <w:b/>
          <w:color w:val="000000"/>
          <w:sz w:val="48"/>
          <w:szCs w:val="48"/>
        </w:rPr>
        <w:t>开化县</w:t>
      </w:r>
    </w:p>
    <w:p w14:paraId="71E3049E" w14:textId="08DAB26C" w:rsidR="00F04F85" w:rsidRPr="00827F33" w:rsidRDefault="00F04F85" w:rsidP="00F04F85">
      <w:pPr>
        <w:snapToGrid w:val="0"/>
        <w:spacing w:line="360" w:lineRule="auto"/>
        <w:jc w:val="center"/>
        <w:rPr>
          <w:rFonts w:eastAsia="方正小标宋简体"/>
          <w:b/>
          <w:color w:val="000000"/>
          <w:sz w:val="48"/>
          <w:szCs w:val="48"/>
        </w:rPr>
      </w:pPr>
      <w:r w:rsidRPr="00827F33">
        <w:rPr>
          <w:rFonts w:eastAsia="方正小标宋简体"/>
          <w:b/>
          <w:color w:val="000000"/>
          <w:sz w:val="48"/>
          <w:szCs w:val="48"/>
        </w:rPr>
        <w:t>茅岗水库大坝</w:t>
      </w:r>
      <w:r w:rsidR="00320D4E" w:rsidRPr="00827F33">
        <w:rPr>
          <w:rFonts w:eastAsia="方正小标宋简体"/>
          <w:b/>
          <w:color w:val="000000"/>
          <w:sz w:val="48"/>
          <w:szCs w:val="48"/>
        </w:rPr>
        <w:t>运行管理</w:t>
      </w:r>
      <w:r w:rsidRPr="00827F33">
        <w:rPr>
          <w:rFonts w:eastAsia="方正小标宋简体"/>
          <w:b/>
          <w:color w:val="000000"/>
          <w:sz w:val="48"/>
          <w:szCs w:val="48"/>
        </w:rPr>
        <w:t>评价报告</w:t>
      </w:r>
    </w:p>
    <w:p w14:paraId="2D351637" w14:textId="5D0A3AAC" w:rsidR="00F04F85" w:rsidRPr="00827F33" w:rsidRDefault="00F04F85" w:rsidP="00F04F85">
      <w:pPr>
        <w:snapToGrid w:val="0"/>
        <w:spacing w:line="360" w:lineRule="auto"/>
        <w:ind w:leftChars="-59" w:left="17" w:hangingChars="39" w:hanging="141"/>
        <w:jc w:val="center"/>
        <w:rPr>
          <w:rFonts w:eastAsia="仿宋_GB2312"/>
          <w:b/>
          <w:color w:val="000000"/>
          <w:sz w:val="44"/>
          <w:szCs w:val="44"/>
        </w:rPr>
      </w:pPr>
      <w:r w:rsidRPr="00827F33">
        <w:rPr>
          <w:rFonts w:eastAsia="仿宋_GB2312"/>
          <w:b/>
          <w:sz w:val="36"/>
          <w:szCs w:val="36"/>
        </w:rPr>
        <w:t>（</w:t>
      </w:r>
      <w:r w:rsidR="00CD3BDB">
        <w:rPr>
          <w:rFonts w:eastAsia="仿宋_GB2312" w:hint="eastAsia"/>
          <w:b/>
          <w:sz w:val="36"/>
          <w:szCs w:val="36"/>
        </w:rPr>
        <w:t>送审</w:t>
      </w:r>
      <w:r w:rsidRPr="00827F33">
        <w:rPr>
          <w:rFonts w:eastAsia="仿宋_GB2312"/>
          <w:b/>
          <w:sz w:val="36"/>
          <w:szCs w:val="36"/>
        </w:rPr>
        <w:t>稿）</w:t>
      </w:r>
    </w:p>
    <w:p w14:paraId="68A1F659" w14:textId="77777777" w:rsidR="00F04F85" w:rsidRPr="00827F33" w:rsidRDefault="00F04F85" w:rsidP="00F04F85">
      <w:pPr>
        <w:snapToGrid w:val="0"/>
        <w:spacing w:line="360" w:lineRule="auto"/>
        <w:ind w:firstLineChars="200" w:firstLine="420"/>
        <w:jc w:val="center"/>
      </w:pPr>
    </w:p>
    <w:p w14:paraId="2874A148" w14:textId="77777777" w:rsidR="00F04F85" w:rsidRPr="00827F33" w:rsidRDefault="00F04F85" w:rsidP="00F04F85">
      <w:pPr>
        <w:snapToGrid w:val="0"/>
        <w:spacing w:line="360" w:lineRule="auto"/>
        <w:ind w:firstLineChars="200" w:firstLine="420"/>
        <w:jc w:val="center"/>
      </w:pPr>
    </w:p>
    <w:p w14:paraId="1D5BFEAE" w14:textId="77777777" w:rsidR="00F04F85" w:rsidRPr="00827F33" w:rsidRDefault="00F04F85" w:rsidP="00F04F85">
      <w:pPr>
        <w:snapToGrid w:val="0"/>
        <w:spacing w:line="360" w:lineRule="auto"/>
        <w:ind w:firstLineChars="200" w:firstLine="420"/>
        <w:jc w:val="center"/>
      </w:pPr>
    </w:p>
    <w:p w14:paraId="6D46238A" w14:textId="77777777" w:rsidR="00F04F85" w:rsidRPr="00827F33" w:rsidRDefault="00F04F85" w:rsidP="00F04F85">
      <w:pPr>
        <w:snapToGrid w:val="0"/>
        <w:spacing w:line="360" w:lineRule="auto"/>
        <w:ind w:firstLineChars="200" w:firstLine="420"/>
        <w:jc w:val="center"/>
      </w:pPr>
    </w:p>
    <w:p w14:paraId="36CE462A" w14:textId="77777777" w:rsidR="00F04F85" w:rsidRPr="00827F33" w:rsidRDefault="00F04F85" w:rsidP="00F04F85">
      <w:pPr>
        <w:snapToGrid w:val="0"/>
        <w:spacing w:line="360" w:lineRule="auto"/>
        <w:ind w:firstLineChars="200" w:firstLine="420"/>
        <w:jc w:val="center"/>
      </w:pPr>
    </w:p>
    <w:p w14:paraId="22669BCA" w14:textId="77777777" w:rsidR="00F04F85" w:rsidRPr="00827F33" w:rsidRDefault="00F04F85" w:rsidP="00F04F85">
      <w:pPr>
        <w:snapToGrid w:val="0"/>
        <w:spacing w:line="360" w:lineRule="auto"/>
        <w:ind w:firstLineChars="200" w:firstLine="420"/>
        <w:jc w:val="center"/>
      </w:pPr>
    </w:p>
    <w:p w14:paraId="557368C0" w14:textId="77777777" w:rsidR="00F04F85" w:rsidRPr="00827F33" w:rsidRDefault="00F04F85" w:rsidP="00F04F85">
      <w:pPr>
        <w:snapToGrid w:val="0"/>
        <w:spacing w:line="360" w:lineRule="auto"/>
        <w:ind w:firstLineChars="200" w:firstLine="420"/>
        <w:jc w:val="center"/>
      </w:pPr>
    </w:p>
    <w:p w14:paraId="47867BD2" w14:textId="77777777" w:rsidR="00F04F85" w:rsidRPr="00827F33" w:rsidRDefault="00F04F85" w:rsidP="00F04F85">
      <w:pPr>
        <w:snapToGrid w:val="0"/>
        <w:spacing w:line="360" w:lineRule="auto"/>
        <w:ind w:firstLineChars="200" w:firstLine="420"/>
        <w:jc w:val="center"/>
      </w:pPr>
    </w:p>
    <w:p w14:paraId="0D48FA9D" w14:textId="77777777" w:rsidR="00F04F85" w:rsidRPr="00827F33" w:rsidRDefault="00F04F85" w:rsidP="00F04F85">
      <w:pPr>
        <w:snapToGrid w:val="0"/>
        <w:spacing w:line="360" w:lineRule="auto"/>
        <w:ind w:firstLineChars="200" w:firstLine="420"/>
        <w:jc w:val="center"/>
      </w:pPr>
    </w:p>
    <w:p w14:paraId="43C30BE9" w14:textId="77777777" w:rsidR="00F04F85" w:rsidRPr="00827F33" w:rsidRDefault="00F04F85" w:rsidP="00F04F85">
      <w:pPr>
        <w:snapToGrid w:val="0"/>
        <w:spacing w:line="360" w:lineRule="auto"/>
        <w:ind w:firstLineChars="200" w:firstLine="420"/>
        <w:jc w:val="center"/>
      </w:pPr>
    </w:p>
    <w:p w14:paraId="2CACD04C" w14:textId="77777777" w:rsidR="00F04F85" w:rsidRPr="00827F33" w:rsidRDefault="00F04F85" w:rsidP="00F04F85">
      <w:pPr>
        <w:snapToGrid w:val="0"/>
        <w:spacing w:line="360" w:lineRule="auto"/>
        <w:ind w:firstLineChars="200" w:firstLine="420"/>
        <w:jc w:val="center"/>
      </w:pPr>
    </w:p>
    <w:p w14:paraId="7CBFC79A" w14:textId="77777777" w:rsidR="00F04F85" w:rsidRPr="00827F33" w:rsidRDefault="00F04F85" w:rsidP="00F04F85">
      <w:pPr>
        <w:snapToGrid w:val="0"/>
        <w:spacing w:line="360" w:lineRule="auto"/>
        <w:ind w:firstLineChars="200" w:firstLine="420"/>
        <w:jc w:val="center"/>
      </w:pPr>
    </w:p>
    <w:p w14:paraId="64595089" w14:textId="77777777" w:rsidR="00F04F85" w:rsidRPr="00827F33" w:rsidRDefault="00F04F85" w:rsidP="00F04F85">
      <w:pPr>
        <w:snapToGrid w:val="0"/>
        <w:spacing w:line="360" w:lineRule="auto"/>
        <w:ind w:firstLineChars="200" w:firstLine="420"/>
        <w:jc w:val="center"/>
      </w:pPr>
    </w:p>
    <w:p w14:paraId="51737FB2" w14:textId="77777777" w:rsidR="00F04F85" w:rsidRPr="00827F33" w:rsidRDefault="00F04F85" w:rsidP="00F04F85">
      <w:pPr>
        <w:snapToGrid w:val="0"/>
        <w:spacing w:line="360" w:lineRule="auto"/>
        <w:ind w:firstLineChars="200" w:firstLine="420"/>
        <w:jc w:val="center"/>
      </w:pPr>
    </w:p>
    <w:p w14:paraId="56F6A708" w14:textId="77777777" w:rsidR="00F04F85" w:rsidRPr="00827F33" w:rsidRDefault="00F04F85" w:rsidP="00F04F85">
      <w:pPr>
        <w:snapToGrid w:val="0"/>
        <w:spacing w:line="360" w:lineRule="auto"/>
        <w:ind w:firstLineChars="200" w:firstLine="420"/>
        <w:jc w:val="center"/>
      </w:pPr>
    </w:p>
    <w:p w14:paraId="4F72AFCD" w14:textId="77777777" w:rsidR="00F04F85" w:rsidRPr="00827F33" w:rsidRDefault="00F04F85" w:rsidP="00F04F85">
      <w:pPr>
        <w:snapToGrid w:val="0"/>
        <w:spacing w:line="360" w:lineRule="auto"/>
        <w:ind w:firstLineChars="200" w:firstLine="420"/>
        <w:jc w:val="center"/>
      </w:pPr>
    </w:p>
    <w:p w14:paraId="7DCF39C3" w14:textId="77777777" w:rsidR="00F04F85" w:rsidRPr="00827F33" w:rsidRDefault="00F04F85" w:rsidP="00F04F85">
      <w:pPr>
        <w:widowControl/>
        <w:snapToGrid w:val="0"/>
        <w:spacing w:line="360" w:lineRule="auto"/>
        <w:jc w:val="center"/>
        <w:rPr>
          <w:rFonts w:eastAsia="仿宋_GB2312"/>
          <w:b/>
          <w:kern w:val="36"/>
          <w:sz w:val="36"/>
          <w:szCs w:val="36"/>
        </w:rPr>
      </w:pPr>
      <w:r w:rsidRPr="00827F33">
        <w:rPr>
          <w:rFonts w:eastAsia="仿宋_GB2312"/>
          <w:b/>
          <w:kern w:val="36"/>
          <w:sz w:val="36"/>
          <w:szCs w:val="36"/>
        </w:rPr>
        <w:t>浙江省水利河口研究院</w:t>
      </w:r>
    </w:p>
    <w:p w14:paraId="11E7FC6E" w14:textId="77777777" w:rsidR="00F04F85" w:rsidRPr="00827F33" w:rsidRDefault="00F04F85" w:rsidP="00F04F85">
      <w:pPr>
        <w:widowControl/>
        <w:snapToGrid w:val="0"/>
        <w:spacing w:line="360" w:lineRule="auto"/>
        <w:jc w:val="center"/>
        <w:rPr>
          <w:rFonts w:eastAsia="仿宋_GB2312"/>
          <w:b/>
          <w:kern w:val="36"/>
          <w:sz w:val="36"/>
          <w:szCs w:val="36"/>
        </w:rPr>
      </w:pPr>
      <w:r w:rsidRPr="00827F33">
        <w:rPr>
          <w:rFonts w:eastAsia="仿宋_GB2312"/>
          <w:b/>
          <w:kern w:val="36"/>
          <w:sz w:val="36"/>
          <w:szCs w:val="36"/>
        </w:rPr>
        <w:t>浙江省水库大坝安全监测中心</w:t>
      </w:r>
    </w:p>
    <w:p w14:paraId="6F714F5B" w14:textId="59965984" w:rsidR="003232CB" w:rsidRPr="00827F33" w:rsidRDefault="00F04F85" w:rsidP="00F04F85">
      <w:pPr>
        <w:widowControl/>
        <w:snapToGrid w:val="0"/>
        <w:spacing w:line="360" w:lineRule="auto"/>
        <w:jc w:val="center"/>
        <w:rPr>
          <w:rFonts w:eastAsia="仿宋_GB2312"/>
          <w:b/>
          <w:color w:val="000000"/>
          <w:sz w:val="36"/>
          <w:szCs w:val="36"/>
        </w:rPr>
      </w:pPr>
      <w:r w:rsidRPr="00827F33">
        <w:rPr>
          <w:rFonts w:eastAsia="仿宋_GB2312"/>
          <w:b/>
          <w:kern w:val="36"/>
          <w:sz w:val="36"/>
          <w:szCs w:val="36"/>
        </w:rPr>
        <w:t>二</w:t>
      </w:r>
      <w:r w:rsidRPr="00827F33">
        <w:rPr>
          <w:rFonts w:eastAsia="仿宋_GB2312"/>
          <w:b/>
          <w:kern w:val="36"/>
          <w:sz w:val="36"/>
          <w:szCs w:val="36"/>
        </w:rPr>
        <w:t>○</w:t>
      </w:r>
      <w:r w:rsidR="00514FD2" w:rsidRPr="00827F33">
        <w:rPr>
          <w:rFonts w:eastAsia="仿宋_GB2312"/>
          <w:b/>
          <w:kern w:val="36"/>
          <w:sz w:val="36"/>
          <w:szCs w:val="36"/>
        </w:rPr>
        <w:t>一八</w:t>
      </w:r>
      <w:r w:rsidRPr="00827F33">
        <w:rPr>
          <w:rFonts w:eastAsia="仿宋_GB2312"/>
          <w:b/>
          <w:kern w:val="36"/>
          <w:sz w:val="36"/>
          <w:szCs w:val="36"/>
        </w:rPr>
        <w:t>年</w:t>
      </w:r>
      <w:r w:rsidR="00514FD2" w:rsidRPr="00827F33">
        <w:rPr>
          <w:rFonts w:eastAsia="仿宋_GB2312"/>
          <w:b/>
          <w:kern w:val="36"/>
          <w:sz w:val="36"/>
          <w:szCs w:val="36"/>
        </w:rPr>
        <w:t>四</w:t>
      </w:r>
      <w:r w:rsidRPr="00827F33">
        <w:rPr>
          <w:rFonts w:eastAsia="仿宋_GB2312"/>
          <w:b/>
          <w:kern w:val="36"/>
          <w:sz w:val="36"/>
          <w:szCs w:val="36"/>
        </w:rPr>
        <w:t>月</w:t>
      </w:r>
      <w:r w:rsidR="003232CB" w:rsidRPr="00827F33">
        <w:rPr>
          <w:rFonts w:eastAsia="仿宋_GB2312"/>
          <w:b/>
          <w:color w:val="000000"/>
          <w:sz w:val="36"/>
          <w:szCs w:val="36"/>
        </w:rPr>
        <w:br w:type="page"/>
      </w:r>
    </w:p>
    <w:p w14:paraId="7813CC5D"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648A299E" w14:textId="77777777" w:rsidR="0036221C"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浙江省开化县茅岗水库</w:t>
      </w:r>
    </w:p>
    <w:p w14:paraId="6C6AA780" w14:textId="236B70E3" w:rsidR="00E77A34" w:rsidRPr="00827F33" w:rsidRDefault="00E77A34" w:rsidP="003746B4">
      <w:pPr>
        <w:snapToGrid w:val="0"/>
        <w:spacing w:beforeLines="50" w:before="156" w:line="360" w:lineRule="auto"/>
        <w:ind w:leftChars="-50" w:left="-105" w:right="-284"/>
        <w:jc w:val="center"/>
        <w:rPr>
          <w:rFonts w:eastAsia="黑体"/>
          <w:b/>
          <w:sz w:val="36"/>
          <w:szCs w:val="36"/>
        </w:rPr>
      </w:pPr>
      <w:r w:rsidRPr="00827F33">
        <w:rPr>
          <w:rFonts w:eastAsia="黑体"/>
          <w:b/>
          <w:sz w:val="36"/>
          <w:szCs w:val="36"/>
        </w:rPr>
        <w:t>大坝运行管理评价报告</w:t>
      </w:r>
    </w:p>
    <w:p w14:paraId="52A8C16D" w14:textId="77777777" w:rsidR="00E77A34" w:rsidRPr="00827F33" w:rsidRDefault="00E77A34" w:rsidP="00E261E3">
      <w:pPr>
        <w:spacing w:beforeLines="50" w:before="156" w:line="360" w:lineRule="auto"/>
        <w:contextualSpacing/>
        <w:jc w:val="center"/>
        <w:rPr>
          <w:rFonts w:eastAsia="仿宋_GB2312"/>
          <w:b/>
          <w:color w:val="000000"/>
          <w:sz w:val="36"/>
          <w:szCs w:val="36"/>
        </w:rPr>
      </w:pPr>
    </w:p>
    <w:p w14:paraId="5CBBFF8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334646E4"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2A1A6DCC" w14:textId="77777777" w:rsidR="00E261E3" w:rsidRPr="00827F33" w:rsidRDefault="00E261E3" w:rsidP="00E261E3">
      <w:pPr>
        <w:spacing w:beforeLines="50" w:before="156" w:line="360" w:lineRule="auto"/>
        <w:contextualSpacing/>
        <w:jc w:val="center"/>
        <w:rPr>
          <w:rFonts w:eastAsia="仿宋_GB2312"/>
          <w:b/>
          <w:color w:val="000000"/>
          <w:sz w:val="36"/>
          <w:szCs w:val="36"/>
        </w:rPr>
      </w:pPr>
    </w:p>
    <w:p w14:paraId="5BF73EC5" w14:textId="77777777" w:rsidR="00514FD2" w:rsidRPr="00827F33" w:rsidRDefault="00514FD2" w:rsidP="00514FD2">
      <w:pPr>
        <w:spacing w:line="360" w:lineRule="auto"/>
        <w:ind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定</w:t>
      </w:r>
      <w:r w:rsidRPr="00827F33">
        <w:rPr>
          <w:rFonts w:eastAsia="仿宋_GB2312"/>
          <w:b/>
          <w:sz w:val="32"/>
          <w:szCs w:val="32"/>
        </w:rPr>
        <w:t xml:space="preserve">  </w:t>
      </w:r>
      <w:r w:rsidRPr="00827F33">
        <w:rPr>
          <w:rFonts w:eastAsia="仿宋_GB2312"/>
          <w:b/>
          <w:sz w:val="32"/>
          <w:szCs w:val="32"/>
        </w:rPr>
        <w:t>人：徐庆华</w:t>
      </w:r>
    </w:p>
    <w:p w14:paraId="372FE22F" w14:textId="77777777" w:rsidR="00514FD2" w:rsidRPr="00827F33" w:rsidRDefault="00514FD2" w:rsidP="00514FD2">
      <w:pPr>
        <w:tabs>
          <w:tab w:val="left" w:pos="2552"/>
          <w:tab w:val="left" w:pos="3675"/>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审</w:t>
      </w:r>
      <w:r w:rsidRPr="00827F33">
        <w:rPr>
          <w:rFonts w:eastAsia="仿宋_GB2312"/>
          <w:b/>
          <w:sz w:val="32"/>
          <w:szCs w:val="32"/>
        </w:rPr>
        <w:t xml:space="preserve">  </w:t>
      </w:r>
      <w:r w:rsidRPr="00827F33">
        <w:rPr>
          <w:rFonts w:eastAsia="仿宋_GB2312"/>
          <w:b/>
          <w:sz w:val="32"/>
          <w:szCs w:val="32"/>
        </w:rPr>
        <w:t>核</w:t>
      </w:r>
      <w:r w:rsidRPr="00827F33">
        <w:rPr>
          <w:rFonts w:eastAsia="仿宋_GB2312"/>
          <w:b/>
          <w:sz w:val="32"/>
          <w:szCs w:val="32"/>
        </w:rPr>
        <w:t xml:space="preserve">  </w:t>
      </w:r>
      <w:r w:rsidRPr="00827F33">
        <w:rPr>
          <w:rFonts w:eastAsia="仿宋_GB2312"/>
          <w:b/>
          <w:sz w:val="32"/>
          <w:szCs w:val="32"/>
        </w:rPr>
        <w:t>人：郑敏生</w:t>
      </w:r>
    </w:p>
    <w:p w14:paraId="4304FE04"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复</w:t>
      </w:r>
      <w:r w:rsidRPr="00827F33">
        <w:rPr>
          <w:rFonts w:eastAsia="仿宋_GB2312"/>
          <w:b/>
          <w:sz w:val="32"/>
          <w:szCs w:val="32"/>
        </w:rPr>
        <w:t xml:space="preserve">  </w:t>
      </w:r>
      <w:r w:rsidRPr="00827F33">
        <w:rPr>
          <w:rFonts w:eastAsia="仿宋_GB2312"/>
          <w:b/>
          <w:sz w:val="32"/>
          <w:szCs w:val="32"/>
        </w:rPr>
        <w:t>核</w:t>
      </w:r>
      <w:r w:rsidRPr="00827F33">
        <w:rPr>
          <w:rFonts w:eastAsia="仿宋_GB2312"/>
          <w:b/>
          <w:sz w:val="32"/>
          <w:szCs w:val="32"/>
        </w:rPr>
        <w:t xml:space="preserve">  </w:t>
      </w:r>
      <w:r w:rsidRPr="00827F33">
        <w:rPr>
          <w:rFonts w:eastAsia="仿宋_GB2312"/>
          <w:b/>
          <w:sz w:val="32"/>
          <w:szCs w:val="32"/>
        </w:rPr>
        <w:t>人：施齐欢</w:t>
      </w:r>
    </w:p>
    <w:p w14:paraId="3191AA3C" w14:textId="16FFADE0"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项目负责人：吉顺文</w:t>
      </w:r>
      <w:r w:rsidR="00A461EC" w:rsidRPr="00827F33">
        <w:rPr>
          <w:rFonts w:eastAsia="仿宋_GB2312"/>
          <w:b/>
          <w:sz w:val="32"/>
          <w:szCs w:val="32"/>
        </w:rPr>
        <w:t xml:space="preserve">  </w:t>
      </w:r>
      <w:r w:rsidR="00A461EC" w:rsidRPr="00827F33">
        <w:rPr>
          <w:rFonts w:eastAsia="仿宋_GB2312"/>
          <w:b/>
          <w:sz w:val="32"/>
          <w:szCs w:val="32"/>
        </w:rPr>
        <w:t>王</w:t>
      </w:r>
      <w:r w:rsidR="00A461EC" w:rsidRPr="00827F33">
        <w:rPr>
          <w:rFonts w:eastAsia="仿宋_GB2312"/>
          <w:b/>
          <w:sz w:val="32"/>
          <w:szCs w:val="32"/>
        </w:rPr>
        <w:t xml:space="preserve">  </w:t>
      </w:r>
      <w:r w:rsidR="00A461EC" w:rsidRPr="00827F33">
        <w:rPr>
          <w:rFonts w:eastAsia="仿宋_GB2312"/>
          <w:b/>
          <w:sz w:val="32"/>
          <w:szCs w:val="32"/>
        </w:rPr>
        <w:t>凯</w:t>
      </w:r>
    </w:p>
    <w:p w14:paraId="3C3C7DEA" w14:textId="0CDEF23E"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报告编写人：胡天翰</w:t>
      </w:r>
    </w:p>
    <w:p w14:paraId="77B743BC"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项目组成员：施齐欢</w:t>
      </w:r>
      <w:r w:rsidRPr="00827F33">
        <w:rPr>
          <w:rFonts w:eastAsia="仿宋_GB2312"/>
          <w:b/>
          <w:sz w:val="32"/>
          <w:szCs w:val="32"/>
        </w:rPr>
        <w:t xml:space="preserve">  </w:t>
      </w:r>
      <w:r w:rsidRPr="00827F33">
        <w:rPr>
          <w:rFonts w:eastAsia="仿宋_GB2312"/>
          <w:b/>
          <w:sz w:val="32"/>
          <w:szCs w:val="32"/>
        </w:rPr>
        <w:t>何耀辉</w:t>
      </w:r>
      <w:r w:rsidRPr="00827F33">
        <w:rPr>
          <w:rFonts w:eastAsia="仿宋_GB2312"/>
          <w:b/>
          <w:sz w:val="32"/>
          <w:szCs w:val="32"/>
        </w:rPr>
        <w:t xml:space="preserve">  </w:t>
      </w:r>
      <w:r w:rsidRPr="00827F33">
        <w:rPr>
          <w:rFonts w:eastAsia="仿宋_GB2312"/>
          <w:b/>
          <w:sz w:val="32"/>
          <w:szCs w:val="32"/>
        </w:rPr>
        <w:t>吉顺文</w:t>
      </w:r>
    </w:p>
    <w:p w14:paraId="4CAE794F"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王</w:t>
      </w:r>
      <w:r w:rsidRPr="00827F33">
        <w:rPr>
          <w:rFonts w:eastAsia="仿宋_GB2312"/>
          <w:b/>
          <w:sz w:val="32"/>
          <w:szCs w:val="32"/>
        </w:rPr>
        <w:t xml:space="preserve">  </w:t>
      </w:r>
      <w:r w:rsidRPr="00827F33">
        <w:rPr>
          <w:rFonts w:eastAsia="仿宋_GB2312"/>
          <w:b/>
          <w:sz w:val="32"/>
          <w:szCs w:val="32"/>
        </w:rPr>
        <w:t>凯</w:t>
      </w:r>
      <w:r w:rsidRPr="00827F33">
        <w:rPr>
          <w:rFonts w:eastAsia="仿宋_GB2312"/>
          <w:b/>
          <w:sz w:val="32"/>
          <w:szCs w:val="32"/>
        </w:rPr>
        <w:t xml:space="preserve">  </w:t>
      </w:r>
      <w:r w:rsidRPr="00827F33">
        <w:rPr>
          <w:rFonts w:eastAsia="仿宋_GB2312"/>
          <w:b/>
          <w:sz w:val="32"/>
          <w:szCs w:val="32"/>
        </w:rPr>
        <w:t>张</w:t>
      </w:r>
      <w:r w:rsidRPr="00827F33">
        <w:rPr>
          <w:rFonts w:eastAsia="仿宋_GB2312"/>
          <w:b/>
          <w:sz w:val="32"/>
          <w:szCs w:val="32"/>
        </w:rPr>
        <w:t xml:space="preserve">  </w:t>
      </w:r>
      <w:r w:rsidRPr="00827F33">
        <w:rPr>
          <w:rFonts w:eastAsia="仿宋_GB2312"/>
          <w:b/>
          <w:sz w:val="32"/>
          <w:szCs w:val="32"/>
        </w:rPr>
        <w:t>婷</w:t>
      </w:r>
      <w:r w:rsidRPr="00827F33">
        <w:rPr>
          <w:rFonts w:eastAsia="仿宋_GB2312"/>
          <w:b/>
          <w:sz w:val="32"/>
          <w:szCs w:val="32"/>
        </w:rPr>
        <w:t xml:space="preserve">  </w:t>
      </w:r>
      <w:r w:rsidRPr="00827F33">
        <w:rPr>
          <w:rFonts w:eastAsia="仿宋_GB2312"/>
          <w:b/>
          <w:sz w:val="32"/>
          <w:szCs w:val="32"/>
        </w:rPr>
        <w:t>金泉华</w:t>
      </w:r>
    </w:p>
    <w:p w14:paraId="5C70A8D5" w14:textId="77777777" w:rsidR="00514FD2" w:rsidRPr="00827F33" w:rsidRDefault="00514FD2" w:rsidP="00514FD2">
      <w:pPr>
        <w:tabs>
          <w:tab w:val="left" w:pos="2552"/>
        </w:tabs>
        <w:adjustRightInd w:val="0"/>
        <w:snapToGrid w:val="0"/>
        <w:spacing w:line="360" w:lineRule="auto"/>
        <w:ind w:firstLineChars="618" w:firstLine="1985"/>
        <w:rPr>
          <w:rFonts w:eastAsia="仿宋_GB2312"/>
          <w:b/>
          <w:sz w:val="32"/>
          <w:szCs w:val="32"/>
        </w:rPr>
      </w:pPr>
      <w:r w:rsidRPr="00827F33">
        <w:rPr>
          <w:rFonts w:eastAsia="仿宋_GB2312"/>
          <w:b/>
          <w:sz w:val="32"/>
          <w:szCs w:val="32"/>
        </w:rPr>
        <w:t xml:space="preserve">            </w:t>
      </w:r>
      <w:r w:rsidRPr="00827F33">
        <w:rPr>
          <w:rFonts w:eastAsia="仿宋_GB2312"/>
          <w:b/>
          <w:sz w:val="32"/>
          <w:szCs w:val="32"/>
        </w:rPr>
        <w:t>胡天翰</w:t>
      </w:r>
      <w:r w:rsidRPr="00827F33">
        <w:rPr>
          <w:rFonts w:eastAsia="仿宋_GB2312"/>
          <w:b/>
          <w:sz w:val="32"/>
          <w:szCs w:val="32"/>
        </w:rPr>
        <w:t xml:space="preserve">  </w:t>
      </w:r>
      <w:r w:rsidRPr="00827F33">
        <w:rPr>
          <w:rFonts w:eastAsia="仿宋_GB2312"/>
          <w:b/>
          <w:sz w:val="32"/>
          <w:szCs w:val="32"/>
        </w:rPr>
        <w:t>方春晖</w:t>
      </w:r>
      <w:r w:rsidRPr="00827F33">
        <w:rPr>
          <w:rFonts w:eastAsia="仿宋_GB2312"/>
          <w:b/>
          <w:sz w:val="32"/>
          <w:szCs w:val="32"/>
        </w:rPr>
        <w:t xml:space="preserve">  </w:t>
      </w:r>
      <w:r w:rsidRPr="00827F33">
        <w:rPr>
          <w:rFonts w:eastAsia="仿宋_GB2312"/>
          <w:b/>
          <w:sz w:val="32"/>
          <w:szCs w:val="32"/>
        </w:rPr>
        <w:t>闫</w:t>
      </w:r>
      <w:r w:rsidRPr="00827F33">
        <w:rPr>
          <w:rFonts w:eastAsia="仿宋_GB2312"/>
          <w:b/>
          <w:sz w:val="32"/>
          <w:szCs w:val="32"/>
        </w:rPr>
        <w:t xml:space="preserve">  </w:t>
      </w:r>
      <w:r w:rsidRPr="00827F33">
        <w:rPr>
          <w:rFonts w:eastAsia="仿宋_GB2312"/>
          <w:b/>
          <w:sz w:val="32"/>
          <w:szCs w:val="32"/>
        </w:rPr>
        <w:t>滨</w:t>
      </w:r>
    </w:p>
    <w:p w14:paraId="128138EF" w14:textId="6909EB1D" w:rsidR="00E77A34" w:rsidRPr="00827F33" w:rsidRDefault="00514FD2" w:rsidP="00514FD2">
      <w:pPr>
        <w:spacing w:line="360" w:lineRule="auto"/>
        <w:ind w:firstLineChars="1218" w:firstLine="3913"/>
        <w:jc w:val="left"/>
        <w:rPr>
          <w:b/>
          <w:color w:val="000000"/>
          <w:sz w:val="32"/>
          <w:szCs w:val="32"/>
        </w:rPr>
      </w:pPr>
      <w:r w:rsidRPr="00827F33">
        <w:rPr>
          <w:rFonts w:eastAsia="仿宋_GB2312"/>
          <w:b/>
          <w:sz w:val="32"/>
          <w:szCs w:val="32"/>
        </w:rPr>
        <w:t>李</w:t>
      </w:r>
      <w:r w:rsidRPr="00827F33">
        <w:rPr>
          <w:rFonts w:eastAsia="仿宋_GB2312"/>
          <w:b/>
          <w:sz w:val="32"/>
          <w:szCs w:val="32"/>
        </w:rPr>
        <w:t xml:space="preserve">  </w:t>
      </w:r>
      <w:r w:rsidRPr="00827F33">
        <w:rPr>
          <w:rFonts w:eastAsia="仿宋_GB2312"/>
          <w:b/>
          <w:sz w:val="32"/>
          <w:szCs w:val="32"/>
        </w:rPr>
        <w:t>飞</w:t>
      </w:r>
      <w:r w:rsidRPr="00827F33">
        <w:rPr>
          <w:rFonts w:eastAsia="仿宋_GB2312"/>
          <w:b/>
          <w:sz w:val="32"/>
          <w:szCs w:val="32"/>
        </w:rPr>
        <w:t xml:space="preserve">  </w:t>
      </w:r>
      <w:r w:rsidRPr="00827F33">
        <w:rPr>
          <w:rFonts w:eastAsia="仿宋_GB2312"/>
          <w:b/>
          <w:sz w:val="32"/>
          <w:szCs w:val="32"/>
        </w:rPr>
        <w:t>王利容</w:t>
      </w:r>
      <w:r w:rsidRPr="00827F33">
        <w:rPr>
          <w:rFonts w:eastAsia="仿宋_GB2312"/>
          <w:b/>
          <w:sz w:val="32"/>
          <w:szCs w:val="32"/>
        </w:rPr>
        <w:t xml:space="preserve">  </w:t>
      </w:r>
      <w:r w:rsidRPr="00827F33">
        <w:rPr>
          <w:rFonts w:eastAsia="仿宋_GB2312"/>
          <w:b/>
          <w:sz w:val="32"/>
          <w:szCs w:val="32"/>
        </w:rPr>
        <w:t>赵</w:t>
      </w:r>
      <w:r w:rsidRPr="00827F33">
        <w:rPr>
          <w:rFonts w:eastAsia="仿宋_GB2312"/>
          <w:b/>
          <w:sz w:val="32"/>
          <w:szCs w:val="32"/>
        </w:rPr>
        <w:t xml:space="preserve">  </w:t>
      </w:r>
      <w:r w:rsidRPr="00827F33">
        <w:rPr>
          <w:rFonts w:eastAsia="仿宋"/>
          <w:b/>
          <w:sz w:val="32"/>
          <w:szCs w:val="32"/>
        </w:rPr>
        <w:t>翀</w:t>
      </w:r>
    </w:p>
    <w:p w14:paraId="0271DDA7" w14:textId="77777777" w:rsidR="00E77A34" w:rsidRPr="00827F33" w:rsidRDefault="00E77A34" w:rsidP="00E77A34">
      <w:pPr>
        <w:spacing w:line="360" w:lineRule="auto"/>
        <w:ind w:firstLine="643"/>
        <w:jc w:val="left"/>
        <w:rPr>
          <w:rFonts w:eastAsia="仿宋_GB2312"/>
          <w:b/>
          <w:sz w:val="32"/>
          <w:szCs w:val="32"/>
        </w:rPr>
      </w:pPr>
    </w:p>
    <w:p w14:paraId="65510551" w14:textId="77777777" w:rsidR="00E77A34" w:rsidRPr="00827F33" w:rsidRDefault="00E77A34" w:rsidP="00E77A34">
      <w:pPr>
        <w:spacing w:line="360" w:lineRule="auto"/>
        <w:ind w:firstLine="643"/>
        <w:jc w:val="center"/>
        <w:rPr>
          <w:rFonts w:eastAsia="仿宋_GB2312"/>
          <w:b/>
          <w:sz w:val="32"/>
          <w:szCs w:val="32"/>
        </w:rPr>
      </w:pPr>
      <w:r w:rsidRPr="00827F33">
        <w:rPr>
          <w:rFonts w:eastAsia="仿宋_GB2312"/>
          <w:b/>
          <w:sz w:val="32"/>
          <w:szCs w:val="32"/>
        </w:rPr>
        <w:t>浙江省水利河口研究院</w:t>
      </w:r>
    </w:p>
    <w:p w14:paraId="41576BC2" w14:textId="5CFC1BB4" w:rsidR="00E77A34" w:rsidRPr="00827F33" w:rsidRDefault="00004EFB" w:rsidP="00E77A34">
      <w:pPr>
        <w:spacing w:line="360" w:lineRule="auto"/>
        <w:ind w:firstLine="643"/>
        <w:jc w:val="center"/>
        <w:rPr>
          <w:rFonts w:eastAsia="仿宋_GB2312"/>
          <w:b/>
          <w:color w:val="000000"/>
          <w:sz w:val="32"/>
          <w:szCs w:val="32"/>
        </w:rPr>
      </w:pPr>
      <w:r w:rsidRPr="00827F33">
        <w:rPr>
          <w:rFonts w:eastAsia="仿宋_GB2312"/>
          <w:b/>
          <w:color w:val="000000"/>
          <w:sz w:val="32"/>
          <w:szCs w:val="32"/>
        </w:rPr>
        <w:t>浙江省水库大坝安全监测中心</w:t>
      </w:r>
    </w:p>
    <w:p w14:paraId="4EBFA514" w14:textId="77777777" w:rsidR="00004EFB" w:rsidRPr="00827F33" w:rsidRDefault="00004EFB" w:rsidP="00E77A34">
      <w:pPr>
        <w:spacing w:line="360" w:lineRule="auto"/>
        <w:ind w:firstLine="643"/>
        <w:jc w:val="center"/>
        <w:rPr>
          <w:rFonts w:eastAsia="仿宋_GB2312"/>
          <w:b/>
          <w:color w:val="000000"/>
          <w:sz w:val="32"/>
          <w:szCs w:val="32"/>
        </w:rPr>
      </w:pPr>
    </w:p>
    <w:p w14:paraId="3489340B" w14:textId="77777777" w:rsidR="00004EFB" w:rsidRPr="00827F33" w:rsidRDefault="00004EFB" w:rsidP="00037B4A">
      <w:pPr>
        <w:spacing w:line="360" w:lineRule="auto"/>
        <w:ind w:firstLine="643"/>
        <w:rPr>
          <w:rFonts w:eastAsia="仿宋_GB2312"/>
          <w:b/>
          <w:color w:val="000000"/>
          <w:sz w:val="32"/>
          <w:szCs w:val="32"/>
        </w:rPr>
        <w:sectPr w:rsidR="00004EFB" w:rsidRPr="00827F33" w:rsidSect="00BC024F">
          <w:headerReference w:type="even" r:id="rId10"/>
          <w:headerReference w:type="default" r:id="rId11"/>
          <w:pgSz w:w="11906" w:h="16838"/>
          <w:pgMar w:top="1440" w:right="1797" w:bottom="1440" w:left="1797" w:header="850" w:footer="794" w:gutter="0"/>
          <w:cols w:space="425"/>
          <w:docGrid w:type="lines" w:linePitch="312"/>
        </w:sectPr>
      </w:pPr>
    </w:p>
    <w:sdt>
      <w:sdtPr>
        <w:rPr>
          <w:rFonts w:ascii="黑体" w:eastAsia="黑体"/>
          <w:b/>
          <w:smallCaps/>
          <w:color w:val="000000"/>
          <w:sz w:val="32"/>
          <w:szCs w:val="32"/>
        </w:rPr>
        <w:id w:val="532149576"/>
        <w:docPartObj>
          <w:docPartGallery w:val="Table of Contents"/>
          <w:docPartUnique/>
        </w:docPartObj>
      </w:sdtPr>
      <w:sdtEndPr>
        <w:rPr>
          <w:rFonts w:ascii="Times New Roman"/>
          <w:b w:val="0"/>
          <w:color w:val="auto"/>
          <w:sz w:val="28"/>
          <w:szCs w:val="24"/>
          <w:lang w:val="zh-CN"/>
        </w:rPr>
      </w:sdtEndPr>
      <w:sdtContent>
        <w:p w14:paraId="5D8804E9" w14:textId="2B78D3C9" w:rsidR="0023318A" w:rsidRPr="00320E05" w:rsidRDefault="0023318A" w:rsidP="00320E05">
          <w:pPr>
            <w:snapToGrid w:val="0"/>
            <w:spacing w:line="360" w:lineRule="auto"/>
            <w:jc w:val="center"/>
            <w:rPr>
              <w:rFonts w:ascii="黑体" w:eastAsia="黑体"/>
              <w:color w:val="000000"/>
              <w:sz w:val="32"/>
              <w:szCs w:val="32"/>
            </w:rPr>
          </w:pPr>
          <w:r w:rsidRPr="00320E05">
            <w:rPr>
              <w:rFonts w:ascii="黑体" w:eastAsia="黑体"/>
              <w:color w:val="000000"/>
              <w:sz w:val="32"/>
              <w:szCs w:val="32"/>
            </w:rPr>
            <w:t>目</w:t>
          </w:r>
          <w:r w:rsidR="00037B4A" w:rsidRPr="00320E05">
            <w:rPr>
              <w:rFonts w:ascii="黑体" w:eastAsia="黑体"/>
              <w:color w:val="000000"/>
              <w:sz w:val="32"/>
              <w:szCs w:val="32"/>
            </w:rPr>
            <w:t xml:space="preserve">  </w:t>
          </w:r>
          <w:r w:rsidRPr="00320E05">
            <w:rPr>
              <w:rFonts w:ascii="黑体" w:eastAsia="黑体"/>
              <w:color w:val="000000"/>
              <w:sz w:val="32"/>
              <w:szCs w:val="32"/>
            </w:rPr>
            <w:t>录</w:t>
          </w:r>
        </w:p>
        <w:p w14:paraId="3677A319" w14:textId="0DA834D7" w:rsidR="00106659" w:rsidRPr="00A97899" w:rsidDel="00084A70" w:rsidRDefault="00106659">
          <w:pPr>
            <w:pStyle w:val="10"/>
            <w:tabs>
              <w:tab w:val="right" w:leader="dot" w:pos="8302"/>
              <w:tab w:val="right" w:leader="dot" w:pos="8364"/>
            </w:tabs>
            <w:snapToGrid w:val="0"/>
            <w:rPr>
              <w:del w:id="4" w:author="王凯" w:date="2018-04-25T11:47:00Z"/>
              <w:rStyle w:val="af5"/>
              <w:rFonts w:eastAsia="宋体"/>
              <w:bCs/>
              <w:caps/>
              <w:smallCaps w:val="0"/>
              <w:noProof/>
              <w:color w:val="auto"/>
              <w:sz w:val="21"/>
              <w:szCs w:val="28"/>
            </w:rPr>
            <w:pPrChange w:id="5" w:author="王凯" w:date="2018-04-25T11:47:00Z">
              <w:pPr>
                <w:pStyle w:val="10"/>
                <w:tabs>
                  <w:tab w:val="right" w:leader="dot" w:pos="8364"/>
                </w:tabs>
                <w:snapToGrid w:val="0"/>
              </w:pPr>
            </w:pPrChange>
          </w:pPr>
          <w:del w:id="6" w:author="王凯" w:date="2018-04-25T11:47:00Z">
            <w:r w:rsidRPr="00A97899" w:rsidDel="00084A70">
              <w:rPr>
                <w:rStyle w:val="af5"/>
                <w:b/>
                <w:bCs/>
                <w:caps/>
                <w:smallCaps w:val="0"/>
                <w:noProof/>
                <w:color w:val="auto"/>
                <w:szCs w:val="28"/>
              </w:rPr>
              <w:fldChar w:fldCharType="begin"/>
            </w:r>
            <w:r w:rsidRPr="00A97899" w:rsidDel="00084A70">
              <w:rPr>
                <w:rStyle w:val="af5"/>
                <w:bCs/>
                <w:caps/>
                <w:smallCaps w:val="0"/>
                <w:noProof/>
                <w:color w:val="auto"/>
                <w:szCs w:val="28"/>
              </w:rPr>
              <w:delInstrText xml:space="preserve"> TOC \o "1-2" \h \z \u </w:delInstrText>
            </w:r>
            <w:r w:rsidRPr="00A97899" w:rsidDel="00084A70">
              <w:rPr>
                <w:rStyle w:val="af5"/>
                <w:b/>
                <w:bCs/>
                <w:caps/>
                <w:smallCaps w:val="0"/>
                <w:noProof/>
                <w:color w:val="auto"/>
                <w:szCs w:val="28"/>
              </w:rPr>
              <w:fldChar w:fldCharType="separate"/>
            </w:r>
            <w:r w:rsidR="00467518" w:rsidDel="00084A70">
              <w:fldChar w:fldCharType="begin"/>
            </w:r>
            <w:r w:rsidR="00467518" w:rsidDel="00084A70">
              <w:delInstrText xml:space="preserve"> HYPERLINK \l "_Toc511842684" </w:delInstrText>
            </w:r>
            <w:r w:rsidR="00467518" w:rsidDel="00084A70">
              <w:fldChar w:fldCharType="separate"/>
            </w:r>
            <w:r w:rsidRPr="00A97899" w:rsidDel="00084A70">
              <w:rPr>
                <w:rStyle w:val="af5"/>
                <w:bCs/>
                <w:caps/>
                <w:smallCaps w:val="0"/>
                <w:noProof/>
                <w:color w:val="auto"/>
                <w:szCs w:val="28"/>
              </w:rPr>
              <w:delText xml:space="preserve">1 </w:delText>
            </w:r>
            <w:r w:rsidRPr="00A97899" w:rsidDel="00084A70">
              <w:rPr>
                <w:rStyle w:val="af5"/>
                <w:rFonts w:hint="eastAsia"/>
                <w:bCs/>
                <w:caps/>
                <w:smallCaps w:val="0"/>
                <w:noProof/>
                <w:color w:val="auto"/>
                <w:szCs w:val="28"/>
              </w:rPr>
              <w:delText>运行管理能力评价</w:delText>
            </w:r>
            <w:r w:rsidRPr="00A97899" w:rsidDel="00084A70">
              <w:rPr>
                <w:rStyle w:val="af5"/>
                <w:bCs/>
                <w:caps/>
                <w:smallCaps w:val="0"/>
                <w:noProof/>
                <w:webHidden/>
                <w:color w:val="auto"/>
                <w:szCs w:val="28"/>
              </w:rPr>
              <w:tab/>
            </w:r>
            <w:r w:rsidRPr="00A97899" w:rsidDel="00084A70">
              <w:rPr>
                <w:rStyle w:val="af5"/>
                <w:b/>
                <w:bCs/>
                <w:caps/>
                <w:noProof/>
                <w:webHidden/>
                <w:color w:val="auto"/>
                <w:szCs w:val="28"/>
              </w:rPr>
              <w:fldChar w:fldCharType="begin"/>
            </w:r>
            <w:r w:rsidRPr="00A97899" w:rsidDel="00084A70">
              <w:rPr>
                <w:rStyle w:val="af5"/>
                <w:bCs/>
                <w:caps/>
                <w:smallCaps w:val="0"/>
                <w:noProof/>
                <w:webHidden/>
                <w:color w:val="auto"/>
                <w:szCs w:val="28"/>
              </w:rPr>
              <w:delInstrText xml:space="preserve"> PAGEREF _Toc511842684 \h </w:delInstrText>
            </w:r>
            <w:r w:rsidRPr="00A97899" w:rsidDel="00084A70">
              <w:rPr>
                <w:rStyle w:val="af5"/>
                <w:b/>
                <w:bCs/>
                <w:caps/>
                <w:noProof/>
                <w:webHidden/>
                <w:color w:val="auto"/>
                <w:szCs w:val="28"/>
              </w:rPr>
            </w:r>
            <w:r w:rsidRPr="00A97899" w:rsidDel="00084A70">
              <w:rPr>
                <w:rStyle w:val="af5"/>
                <w:b/>
                <w:bCs/>
                <w:caps/>
                <w:noProof/>
                <w:webHidden/>
                <w:color w:val="auto"/>
                <w:szCs w:val="28"/>
              </w:rPr>
              <w:fldChar w:fldCharType="separate"/>
            </w:r>
            <w:r w:rsidR="0023347F" w:rsidDel="00084A70">
              <w:rPr>
                <w:rStyle w:val="af5"/>
                <w:bCs/>
                <w:caps/>
                <w:smallCaps w:val="0"/>
                <w:noProof/>
                <w:webHidden/>
                <w:color w:val="auto"/>
                <w:szCs w:val="28"/>
              </w:rPr>
              <w:delText>1</w:delText>
            </w:r>
            <w:r w:rsidRPr="00A97899" w:rsidDel="00084A70">
              <w:rPr>
                <w:rStyle w:val="af5"/>
                <w:b/>
                <w:bCs/>
                <w:caps/>
                <w:noProof/>
                <w:webHidden/>
                <w:color w:val="auto"/>
                <w:szCs w:val="28"/>
              </w:rPr>
              <w:fldChar w:fldCharType="end"/>
            </w:r>
            <w:r w:rsidR="00467518" w:rsidDel="00084A70">
              <w:rPr>
                <w:rStyle w:val="af5"/>
                <w:bCs/>
                <w:caps/>
                <w:noProof/>
                <w:color w:val="auto"/>
                <w:szCs w:val="28"/>
              </w:rPr>
              <w:fldChar w:fldCharType="end"/>
            </w:r>
          </w:del>
        </w:p>
        <w:p w14:paraId="26B8CD00" w14:textId="6F9272BB" w:rsidR="00106659" w:rsidRPr="00A97899" w:rsidDel="00084A70" w:rsidRDefault="00467518">
          <w:pPr>
            <w:pStyle w:val="22"/>
            <w:tabs>
              <w:tab w:val="right" w:leader="dot" w:pos="8302"/>
              <w:tab w:val="right" w:leader="dot" w:pos="8364"/>
            </w:tabs>
            <w:snapToGrid w:val="0"/>
            <w:jc w:val="center"/>
            <w:rPr>
              <w:del w:id="7" w:author="王凯" w:date="2018-04-25T11:47:00Z"/>
              <w:rStyle w:val="af5"/>
              <w:rFonts w:eastAsia="宋体"/>
              <w:smallCaps w:val="0"/>
              <w:noProof/>
              <w:color w:val="auto"/>
              <w:kern w:val="0"/>
              <w:sz w:val="21"/>
              <w:szCs w:val="28"/>
            </w:rPr>
            <w:pPrChange w:id="8" w:author="王凯" w:date="2018-04-25T11:47:00Z">
              <w:pPr>
                <w:pStyle w:val="22"/>
                <w:tabs>
                  <w:tab w:val="right" w:leader="dot" w:pos="8364"/>
                </w:tabs>
                <w:snapToGrid w:val="0"/>
                <w:jc w:val="center"/>
              </w:pPr>
            </w:pPrChange>
          </w:pPr>
          <w:del w:id="9" w:author="王凯" w:date="2018-04-25T11:47:00Z">
            <w:r w:rsidDel="00084A70">
              <w:fldChar w:fldCharType="begin"/>
            </w:r>
            <w:r w:rsidDel="00084A70">
              <w:delInstrText xml:space="preserve"> HYPERLINK \l "_Toc511842685" </w:delInstrText>
            </w:r>
            <w:r w:rsidDel="00084A70">
              <w:fldChar w:fldCharType="separate"/>
            </w:r>
            <w:r w:rsidR="00106659" w:rsidRPr="00A97899" w:rsidDel="00084A70">
              <w:rPr>
                <w:rStyle w:val="af5"/>
                <w:noProof/>
                <w:color w:val="auto"/>
                <w:kern w:val="0"/>
                <w:szCs w:val="28"/>
              </w:rPr>
              <w:delText xml:space="preserve">1.1 </w:delText>
            </w:r>
            <w:r w:rsidR="00106659" w:rsidRPr="00A97899" w:rsidDel="00084A70">
              <w:rPr>
                <w:rStyle w:val="af5"/>
                <w:rFonts w:hint="eastAsia"/>
                <w:noProof/>
                <w:color w:val="auto"/>
                <w:kern w:val="0"/>
                <w:szCs w:val="28"/>
              </w:rPr>
              <w:delText>工程概况</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_Toc511842685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1A9D4774" w14:textId="3BCEEE7F" w:rsidR="00106659" w:rsidRPr="00A97899" w:rsidDel="00084A70" w:rsidRDefault="00467518">
          <w:pPr>
            <w:pStyle w:val="22"/>
            <w:tabs>
              <w:tab w:val="right" w:leader="dot" w:pos="8302"/>
              <w:tab w:val="right" w:leader="dot" w:pos="8364"/>
            </w:tabs>
            <w:snapToGrid w:val="0"/>
            <w:jc w:val="center"/>
            <w:rPr>
              <w:del w:id="10" w:author="王凯" w:date="2018-04-25T11:47:00Z"/>
              <w:rStyle w:val="af5"/>
              <w:rFonts w:eastAsia="宋体"/>
              <w:smallCaps w:val="0"/>
              <w:noProof/>
              <w:color w:val="auto"/>
              <w:kern w:val="0"/>
              <w:sz w:val="21"/>
              <w:szCs w:val="28"/>
            </w:rPr>
            <w:pPrChange w:id="11" w:author="王凯" w:date="2018-04-25T11:47:00Z">
              <w:pPr>
                <w:pStyle w:val="22"/>
                <w:tabs>
                  <w:tab w:val="right" w:leader="dot" w:pos="8364"/>
                </w:tabs>
                <w:snapToGrid w:val="0"/>
                <w:jc w:val="center"/>
              </w:pPr>
            </w:pPrChange>
          </w:pPr>
          <w:del w:id="12" w:author="王凯" w:date="2018-04-25T11:47:00Z">
            <w:r w:rsidDel="00084A70">
              <w:fldChar w:fldCharType="begin"/>
            </w:r>
            <w:r w:rsidDel="00084A70">
              <w:delInstrText xml:space="preserve"> HYPERLINK \l "_Toc511842686" </w:delInstrText>
            </w:r>
            <w:r w:rsidDel="00084A70">
              <w:fldChar w:fldCharType="separate"/>
            </w:r>
            <w:r w:rsidR="00106659" w:rsidRPr="00A97899" w:rsidDel="00084A70">
              <w:rPr>
                <w:rStyle w:val="af5"/>
                <w:noProof/>
                <w:color w:val="auto"/>
                <w:kern w:val="0"/>
                <w:szCs w:val="28"/>
              </w:rPr>
              <w:delText xml:space="preserve">1.2 </w:delText>
            </w:r>
            <w:r w:rsidR="00106659" w:rsidRPr="00A97899" w:rsidDel="00084A70">
              <w:rPr>
                <w:rStyle w:val="af5"/>
                <w:rFonts w:hint="eastAsia"/>
                <w:noProof/>
                <w:color w:val="auto"/>
                <w:kern w:val="0"/>
                <w:szCs w:val="28"/>
              </w:rPr>
              <w:delText>管理体制</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_Toc511842686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2</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1ECAE770" w14:textId="7AE76450" w:rsidR="00106659" w:rsidRPr="00A97899" w:rsidDel="00084A70" w:rsidRDefault="00467518">
          <w:pPr>
            <w:pStyle w:val="22"/>
            <w:tabs>
              <w:tab w:val="right" w:leader="dot" w:pos="8302"/>
              <w:tab w:val="right" w:leader="dot" w:pos="8364"/>
            </w:tabs>
            <w:snapToGrid w:val="0"/>
            <w:jc w:val="center"/>
            <w:rPr>
              <w:del w:id="13" w:author="王凯" w:date="2018-04-25T11:47:00Z"/>
              <w:rStyle w:val="af5"/>
              <w:rFonts w:eastAsia="宋体"/>
              <w:smallCaps w:val="0"/>
              <w:noProof/>
              <w:color w:val="auto"/>
              <w:kern w:val="0"/>
              <w:sz w:val="21"/>
              <w:szCs w:val="28"/>
            </w:rPr>
            <w:pPrChange w:id="14" w:author="王凯" w:date="2018-04-25T11:47:00Z">
              <w:pPr>
                <w:pStyle w:val="22"/>
                <w:tabs>
                  <w:tab w:val="right" w:leader="dot" w:pos="8364"/>
                </w:tabs>
                <w:snapToGrid w:val="0"/>
                <w:jc w:val="center"/>
              </w:pPr>
            </w:pPrChange>
          </w:pPr>
          <w:del w:id="15" w:author="王凯" w:date="2018-04-25T11:47:00Z">
            <w:r w:rsidDel="00084A70">
              <w:fldChar w:fldCharType="begin"/>
            </w:r>
            <w:r w:rsidDel="00084A70">
              <w:delInstrText xml:space="preserve"> HYPERLINK \l "_Toc511842687" </w:delInstrText>
            </w:r>
            <w:r w:rsidDel="00084A70">
              <w:fldChar w:fldCharType="separate"/>
            </w:r>
            <w:r w:rsidR="00106659" w:rsidRPr="00A97899" w:rsidDel="00084A70">
              <w:rPr>
                <w:rStyle w:val="af5"/>
                <w:noProof/>
                <w:color w:val="auto"/>
                <w:kern w:val="0"/>
                <w:szCs w:val="28"/>
              </w:rPr>
              <w:delText xml:space="preserve">1.3 </w:delText>
            </w:r>
            <w:r w:rsidR="00106659" w:rsidRPr="00A97899" w:rsidDel="00084A70">
              <w:rPr>
                <w:rStyle w:val="af5"/>
                <w:rFonts w:hint="eastAsia"/>
                <w:noProof/>
                <w:color w:val="auto"/>
                <w:kern w:val="0"/>
                <w:szCs w:val="28"/>
              </w:rPr>
              <w:delText>管理机构</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_Toc511842687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3</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691D734D" w14:textId="53C173DA" w:rsidR="00106659" w:rsidRPr="00A97899" w:rsidDel="00084A70" w:rsidRDefault="00467518">
          <w:pPr>
            <w:pStyle w:val="22"/>
            <w:tabs>
              <w:tab w:val="right" w:leader="dot" w:pos="8302"/>
              <w:tab w:val="right" w:leader="dot" w:pos="8364"/>
            </w:tabs>
            <w:snapToGrid w:val="0"/>
            <w:jc w:val="center"/>
            <w:rPr>
              <w:del w:id="16" w:author="王凯" w:date="2018-04-25T11:47:00Z"/>
              <w:rStyle w:val="af5"/>
              <w:rFonts w:eastAsia="宋体"/>
              <w:smallCaps w:val="0"/>
              <w:noProof/>
              <w:color w:val="auto"/>
              <w:kern w:val="0"/>
              <w:sz w:val="21"/>
              <w:szCs w:val="28"/>
            </w:rPr>
            <w:pPrChange w:id="17" w:author="王凯" w:date="2018-04-25T11:47:00Z">
              <w:pPr>
                <w:pStyle w:val="22"/>
                <w:tabs>
                  <w:tab w:val="right" w:leader="dot" w:pos="8364"/>
                </w:tabs>
                <w:snapToGrid w:val="0"/>
                <w:jc w:val="center"/>
              </w:pPr>
            </w:pPrChange>
          </w:pPr>
          <w:del w:id="18" w:author="王凯" w:date="2018-04-25T11:47:00Z">
            <w:r w:rsidDel="00084A70">
              <w:fldChar w:fldCharType="begin"/>
            </w:r>
            <w:r w:rsidDel="00084A70">
              <w:delInstrText xml:space="preserve"> HYPERLINK \l "_Toc511842688" </w:delInstrText>
            </w:r>
            <w:r w:rsidDel="00084A70">
              <w:fldChar w:fldCharType="separate"/>
            </w:r>
            <w:r w:rsidR="00106659" w:rsidRPr="00A97899" w:rsidDel="00084A70">
              <w:rPr>
                <w:rStyle w:val="af5"/>
                <w:noProof/>
                <w:color w:val="auto"/>
                <w:kern w:val="0"/>
                <w:szCs w:val="28"/>
              </w:rPr>
              <w:delText xml:space="preserve">1.4 </w:delText>
            </w:r>
            <w:r w:rsidR="00106659" w:rsidRPr="00A97899" w:rsidDel="00084A70">
              <w:rPr>
                <w:rStyle w:val="af5"/>
                <w:rFonts w:hint="eastAsia"/>
                <w:noProof/>
                <w:color w:val="auto"/>
                <w:kern w:val="0"/>
                <w:szCs w:val="28"/>
              </w:rPr>
              <w:delText>管理制度</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_Toc511842688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4</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29DD32FB" w14:textId="571C91E4" w:rsidR="00106659" w:rsidRPr="00A97899" w:rsidDel="00084A70" w:rsidRDefault="00467518">
          <w:pPr>
            <w:pStyle w:val="22"/>
            <w:tabs>
              <w:tab w:val="right" w:leader="dot" w:pos="8302"/>
              <w:tab w:val="right" w:leader="dot" w:pos="8364"/>
            </w:tabs>
            <w:snapToGrid w:val="0"/>
            <w:jc w:val="center"/>
            <w:rPr>
              <w:del w:id="19" w:author="王凯" w:date="2018-04-25T11:47:00Z"/>
              <w:rStyle w:val="af5"/>
              <w:rFonts w:eastAsia="宋体"/>
              <w:smallCaps w:val="0"/>
              <w:noProof/>
              <w:color w:val="auto"/>
              <w:kern w:val="0"/>
              <w:sz w:val="21"/>
              <w:szCs w:val="28"/>
            </w:rPr>
            <w:pPrChange w:id="20" w:author="王凯" w:date="2018-04-25T11:47:00Z">
              <w:pPr>
                <w:pStyle w:val="22"/>
                <w:tabs>
                  <w:tab w:val="right" w:leader="dot" w:pos="8364"/>
                </w:tabs>
                <w:snapToGrid w:val="0"/>
                <w:jc w:val="center"/>
              </w:pPr>
            </w:pPrChange>
          </w:pPr>
          <w:del w:id="21" w:author="王凯" w:date="2018-04-25T11:47:00Z">
            <w:r w:rsidDel="00084A70">
              <w:fldChar w:fldCharType="begin"/>
            </w:r>
            <w:r w:rsidDel="00084A70">
              <w:delInstrText xml:space="preserve"> HYPERLINK \l "_Toc511842689" </w:delInstrText>
            </w:r>
            <w:r w:rsidDel="00084A70">
              <w:fldChar w:fldCharType="separate"/>
            </w:r>
            <w:r w:rsidR="00106659" w:rsidRPr="00A97899" w:rsidDel="00084A70">
              <w:rPr>
                <w:rStyle w:val="af5"/>
                <w:noProof/>
                <w:color w:val="auto"/>
                <w:kern w:val="0"/>
                <w:szCs w:val="28"/>
              </w:rPr>
              <w:delText xml:space="preserve">1.5 </w:delText>
            </w:r>
            <w:r w:rsidR="00106659" w:rsidRPr="00A97899" w:rsidDel="00084A70">
              <w:rPr>
                <w:rStyle w:val="af5"/>
                <w:rFonts w:hint="eastAsia"/>
                <w:noProof/>
                <w:color w:val="auto"/>
                <w:kern w:val="0"/>
                <w:szCs w:val="28"/>
              </w:rPr>
              <w:delText>管理设施</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_Toc511842689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4</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25F99124" w14:textId="55E58CFF" w:rsidR="00106659" w:rsidRPr="00A97899" w:rsidDel="00084A70" w:rsidRDefault="00467518">
          <w:pPr>
            <w:pStyle w:val="10"/>
            <w:tabs>
              <w:tab w:val="right" w:leader="dot" w:pos="8302"/>
              <w:tab w:val="right" w:leader="dot" w:pos="8364"/>
            </w:tabs>
            <w:snapToGrid w:val="0"/>
            <w:rPr>
              <w:del w:id="22" w:author="王凯" w:date="2018-04-25T11:47:00Z"/>
              <w:rStyle w:val="af5"/>
              <w:rFonts w:eastAsia="宋体"/>
              <w:bCs/>
              <w:caps/>
              <w:smallCaps w:val="0"/>
              <w:noProof/>
              <w:color w:val="auto"/>
              <w:sz w:val="21"/>
              <w:szCs w:val="28"/>
            </w:rPr>
            <w:pPrChange w:id="23" w:author="王凯" w:date="2018-04-25T11:47:00Z">
              <w:pPr>
                <w:pStyle w:val="10"/>
                <w:tabs>
                  <w:tab w:val="right" w:leader="dot" w:pos="8364"/>
                </w:tabs>
                <w:snapToGrid w:val="0"/>
              </w:pPr>
            </w:pPrChange>
          </w:pPr>
          <w:del w:id="24" w:author="王凯" w:date="2018-04-25T11:47:00Z">
            <w:r w:rsidDel="00084A70">
              <w:fldChar w:fldCharType="begin"/>
            </w:r>
            <w:r w:rsidDel="00084A70">
              <w:delInstrText xml:space="preserve"> HYPERLINK \l "_Toc511842690" </w:delInstrText>
            </w:r>
            <w:r w:rsidDel="00084A70">
              <w:fldChar w:fldCharType="separate"/>
            </w:r>
            <w:r w:rsidR="00106659" w:rsidRPr="00A97899" w:rsidDel="00084A70">
              <w:rPr>
                <w:rStyle w:val="af5"/>
                <w:bCs/>
                <w:caps/>
                <w:smallCaps w:val="0"/>
                <w:noProof/>
                <w:color w:val="auto"/>
                <w:szCs w:val="28"/>
              </w:rPr>
              <w:delText xml:space="preserve">2 </w:delText>
            </w:r>
            <w:r w:rsidR="00106659" w:rsidRPr="00A97899" w:rsidDel="00084A70">
              <w:rPr>
                <w:rStyle w:val="af5"/>
                <w:rFonts w:hint="eastAsia"/>
                <w:bCs/>
                <w:caps/>
                <w:smallCaps w:val="0"/>
                <w:noProof/>
                <w:color w:val="auto"/>
                <w:szCs w:val="28"/>
              </w:rPr>
              <w:delText>调度运行评价</w:delText>
            </w:r>
            <w:r w:rsidR="00106659" w:rsidRPr="00A97899" w:rsidDel="00084A70">
              <w:rPr>
                <w:rStyle w:val="af5"/>
                <w:bCs/>
                <w:caps/>
                <w:smallCaps w:val="0"/>
                <w:noProof/>
                <w:webHidden/>
                <w:color w:val="auto"/>
                <w:szCs w:val="28"/>
              </w:rPr>
              <w:tab/>
            </w:r>
            <w:r w:rsidR="00106659" w:rsidRPr="00A97899" w:rsidDel="00084A70">
              <w:rPr>
                <w:rStyle w:val="af5"/>
                <w:b/>
                <w:bCs/>
                <w:caps/>
                <w:noProof/>
                <w:webHidden/>
                <w:color w:val="auto"/>
                <w:szCs w:val="28"/>
              </w:rPr>
              <w:fldChar w:fldCharType="begin"/>
            </w:r>
            <w:r w:rsidR="00106659" w:rsidRPr="00A97899" w:rsidDel="00084A70">
              <w:rPr>
                <w:rStyle w:val="af5"/>
                <w:bCs/>
                <w:caps/>
                <w:smallCaps w:val="0"/>
                <w:noProof/>
                <w:webHidden/>
                <w:color w:val="auto"/>
                <w:szCs w:val="28"/>
              </w:rPr>
              <w:delInstrText xml:space="preserve"> PAGEREF _Toc511842690 \h </w:delInstrText>
            </w:r>
            <w:r w:rsidR="00106659" w:rsidRPr="00A97899" w:rsidDel="00084A70">
              <w:rPr>
                <w:rStyle w:val="af5"/>
                <w:b/>
                <w:bCs/>
                <w:caps/>
                <w:noProof/>
                <w:webHidden/>
                <w:color w:val="auto"/>
                <w:szCs w:val="28"/>
              </w:rPr>
            </w:r>
            <w:r w:rsidR="00106659" w:rsidRPr="00A97899" w:rsidDel="00084A70">
              <w:rPr>
                <w:rStyle w:val="af5"/>
                <w:b/>
                <w:bCs/>
                <w:caps/>
                <w:noProof/>
                <w:webHidden/>
                <w:color w:val="auto"/>
                <w:szCs w:val="28"/>
              </w:rPr>
              <w:fldChar w:fldCharType="separate"/>
            </w:r>
            <w:r w:rsidR="0023347F" w:rsidDel="00084A70">
              <w:rPr>
                <w:rStyle w:val="af5"/>
                <w:bCs/>
                <w:caps/>
                <w:smallCaps w:val="0"/>
                <w:noProof/>
                <w:webHidden/>
                <w:color w:val="auto"/>
                <w:szCs w:val="28"/>
              </w:rPr>
              <w:delText>6</w:delText>
            </w:r>
            <w:r w:rsidR="00106659" w:rsidRPr="00A97899" w:rsidDel="00084A70">
              <w:rPr>
                <w:rStyle w:val="af5"/>
                <w:b/>
                <w:bCs/>
                <w:caps/>
                <w:noProof/>
                <w:webHidden/>
                <w:color w:val="auto"/>
                <w:szCs w:val="28"/>
              </w:rPr>
              <w:fldChar w:fldCharType="end"/>
            </w:r>
            <w:r w:rsidDel="00084A70">
              <w:rPr>
                <w:rStyle w:val="af5"/>
                <w:bCs/>
                <w:caps/>
                <w:noProof/>
                <w:color w:val="auto"/>
                <w:szCs w:val="28"/>
              </w:rPr>
              <w:fldChar w:fldCharType="end"/>
            </w:r>
          </w:del>
        </w:p>
        <w:p w14:paraId="7241D044" w14:textId="02F4172A" w:rsidR="00106659" w:rsidRPr="00A97899" w:rsidDel="00084A70" w:rsidRDefault="00467518">
          <w:pPr>
            <w:pStyle w:val="22"/>
            <w:tabs>
              <w:tab w:val="right" w:leader="dot" w:pos="8302"/>
              <w:tab w:val="right" w:leader="dot" w:pos="8364"/>
            </w:tabs>
            <w:snapToGrid w:val="0"/>
            <w:jc w:val="center"/>
            <w:rPr>
              <w:del w:id="25" w:author="王凯" w:date="2018-04-25T11:47:00Z"/>
              <w:rStyle w:val="af5"/>
              <w:rFonts w:eastAsia="宋体"/>
              <w:smallCaps w:val="0"/>
              <w:noProof/>
              <w:color w:val="auto"/>
              <w:kern w:val="0"/>
              <w:sz w:val="21"/>
              <w:szCs w:val="28"/>
            </w:rPr>
            <w:pPrChange w:id="26" w:author="王凯" w:date="2018-04-25T11:47:00Z">
              <w:pPr>
                <w:pStyle w:val="22"/>
                <w:tabs>
                  <w:tab w:val="right" w:leader="dot" w:pos="8364"/>
                </w:tabs>
                <w:snapToGrid w:val="0"/>
                <w:jc w:val="center"/>
              </w:pPr>
            </w:pPrChange>
          </w:pPr>
          <w:del w:id="27" w:author="王凯" w:date="2018-04-25T11:47:00Z">
            <w:r w:rsidDel="00084A70">
              <w:fldChar w:fldCharType="begin"/>
            </w:r>
            <w:r w:rsidDel="00084A70">
              <w:delInstrText xml:space="preserve"> HYPERLINK \l "_Toc511842691" </w:delInstrText>
            </w:r>
            <w:r w:rsidDel="00084A70">
              <w:fldChar w:fldCharType="separate"/>
            </w:r>
            <w:r w:rsidR="00106659" w:rsidRPr="00A97899" w:rsidDel="00084A70">
              <w:rPr>
                <w:rStyle w:val="af5"/>
                <w:noProof/>
                <w:color w:val="auto"/>
                <w:kern w:val="0"/>
                <w:szCs w:val="28"/>
              </w:rPr>
              <w:delText xml:space="preserve">2.1 </w:delText>
            </w:r>
            <w:r w:rsidR="00106659" w:rsidRPr="00A97899" w:rsidDel="00084A70">
              <w:rPr>
                <w:rStyle w:val="af5"/>
                <w:rFonts w:hint="eastAsia"/>
                <w:noProof/>
                <w:color w:val="auto"/>
                <w:kern w:val="0"/>
                <w:szCs w:val="28"/>
              </w:rPr>
              <w:delText>调度规程编制</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_Toc511842691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6</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477AB43D" w14:textId="2EF8C95D" w:rsidR="00106659" w:rsidRPr="00A97899" w:rsidDel="00084A70" w:rsidRDefault="00467518">
          <w:pPr>
            <w:pStyle w:val="22"/>
            <w:tabs>
              <w:tab w:val="right" w:leader="dot" w:pos="8302"/>
              <w:tab w:val="right" w:leader="dot" w:pos="8364"/>
            </w:tabs>
            <w:snapToGrid w:val="0"/>
            <w:jc w:val="center"/>
            <w:rPr>
              <w:del w:id="28" w:author="王凯" w:date="2018-04-25T11:47:00Z"/>
              <w:rStyle w:val="af5"/>
              <w:rFonts w:eastAsia="宋体"/>
              <w:smallCaps w:val="0"/>
              <w:noProof/>
              <w:color w:val="auto"/>
              <w:kern w:val="0"/>
              <w:sz w:val="21"/>
              <w:szCs w:val="28"/>
            </w:rPr>
            <w:pPrChange w:id="29" w:author="王凯" w:date="2018-04-25T11:47:00Z">
              <w:pPr>
                <w:pStyle w:val="22"/>
                <w:tabs>
                  <w:tab w:val="right" w:leader="dot" w:pos="8364"/>
                </w:tabs>
                <w:snapToGrid w:val="0"/>
                <w:jc w:val="center"/>
              </w:pPr>
            </w:pPrChange>
          </w:pPr>
          <w:del w:id="30" w:author="王凯" w:date="2018-04-25T11:47:00Z">
            <w:r w:rsidDel="00084A70">
              <w:fldChar w:fldCharType="begin"/>
            </w:r>
            <w:r w:rsidDel="00084A70">
              <w:delInstrText xml:space="preserve"> HYPERLINK \l "_Toc511842694" </w:delInstrText>
            </w:r>
            <w:r w:rsidDel="00084A70">
              <w:fldChar w:fldCharType="separate"/>
            </w:r>
            <w:r w:rsidR="00106659" w:rsidRPr="00A97899" w:rsidDel="00084A70">
              <w:rPr>
                <w:rStyle w:val="af5"/>
                <w:noProof/>
                <w:color w:val="auto"/>
                <w:kern w:val="0"/>
                <w:szCs w:val="28"/>
              </w:rPr>
              <w:delText xml:space="preserve">2.2 </w:delText>
            </w:r>
            <w:r w:rsidR="00106659" w:rsidRPr="00A97899" w:rsidDel="00084A70">
              <w:rPr>
                <w:rStyle w:val="af5"/>
                <w:rFonts w:hint="eastAsia"/>
                <w:noProof/>
                <w:color w:val="auto"/>
                <w:kern w:val="0"/>
                <w:szCs w:val="28"/>
              </w:rPr>
              <w:delText>安全监测</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_Toc511842694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7</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49617149" w14:textId="3154678E" w:rsidR="00106659" w:rsidRPr="00A97899" w:rsidDel="00084A70" w:rsidRDefault="00467518">
          <w:pPr>
            <w:pStyle w:val="22"/>
            <w:tabs>
              <w:tab w:val="right" w:leader="dot" w:pos="8302"/>
              <w:tab w:val="right" w:leader="dot" w:pos="8364"/>
            </w:tabs>
            <w:snapToGrid w:val="0"/>
            <w:jc w:val="center"/>
            <w:rPr>
              <w:del w:id="31" w:author="王凯" w:date="2018-04-25T11:47:00Z"/>
              <w:rStyle w:val="af5"/>
              <w:rFonts w:eastAsia="宋体"/>
              <w:smallCaps w:val="0"/>
              <w:noProof/>
              <w:color w:val="auto"/>
              <w:kern w:val="0"/>
              <w:sz w:val="21"/>
              <w:szCs w:val="28"/>
            </w:rPr>
            <w:pPrChange w:id="32" w:author="王凯" w:date="2018-04-25T11:47:00Z">
              <w:pPr>
                <w:pStyle w:val="22"/>
                <w:tabs>
                  <w:tab w:val="right" w:leader="dot" w:pos="8364"/>
                </w:tabs>
                <w:snapToGrid w:val="0"/>
                <w:jc w:val="center"/>
              </w:pPr>
            </w:pPrChange>
          </w:pPr>
          <w:del w:id="33" w:author="王凯" w:date="2018-04-25T11:47:00Z">
            <w:r w:rsidDel="00084A70">
              <w:fldChar w:fldCharType="begin"/>
            </w:r>
            <w:r w:rsidDel="00084A70">
              <w:delInstrText xml:space="preserve"> HYPERLINK \l "_Toc511842695" </w:delInstrText>
            </w:r>
            <w:r w:rsidDel="00084A70">
              <w:fldChar w:fldCharType="separate"/>
            </w:r>
            <w:r w:rsidR="00106659" w:rsidRPr="00A97899" w:rsidDel="00084A70">
              <w:rPr>
                <w:rStyle w:val="af5"/>
                <w:noProof/>
                <w:color w:val="auto"/>
                <w:kern w:val="0"/>
                <w:szCs w:val="28"/>
              </w:rPr>
              <w:delText xml:space="preserve">2.3 </w:delText>
            </w:r>
            <w:r w:rsidR="00106659" w:rsidRPr="00A97899" w:rsidDel="00084A70">
              <w:rPr>
                <w:rStyle w:val="af5"/>
                <w:rFonts w:hint="eastAsia"/>
                <w:noProof/>
                <w:color w:val="auto"/>
                <w:kern w:val="0"/>
                <w:szCs w:val="28"/>
              </w:rPr>
              <w:delText>安全应急预案</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_Toc511842695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9</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3A43D14A" w14:textId="0A7C1F09" w:rsidR="00106659" w:rsidRPr="00A97899" w:rsidDel="00084A70" w:rsidRDefault="004F01BD">
          <w:pPr>
            <w:pStyle w:val="22"/>
            <w:tabs>
              <w:tab w:val="right" w:leader="dot" w:pos="8302"/>
              <w:tab w:val="right" w:leader="dot" w:pos="8364"/>
            </w:tabs>
            <w:snapToGrid w:val="0"/>
            <w:jc w:val="center"/>
            <w:rPr>
              <w:del w:id="34" w:author="王凯" w:date="2018-04-25T11:47:00Z"/>
              <w:rStyle w:val="af5"/>
              <w:rFonts w:eastAsia="宋体"/>
              <w:smallCaps w:val="0"/>
              <w:noProof/>
              <w:color w:val="auto"/>
              <w:kern w:val="0"/>
              <w:sz w:val="21"/>
              <w:szCs w:val="28"/>
            </w:rPr>
            <w:pPrChange w:id="35" w:author="王凯" w:date="2018-04-25T11:47:00Z">
              <w:pPr>
                <w:pStyle w:val="22"/>
                <w:tabs>
                  <w:tab w:val="right" w:leader="dot" w:pos="8364"/>
                </w:tabs>
                <w:snapToGrid w:val="0"/>
                <w:jc w:val="center"/>
              </w:pPr>
            </w:pPrChange>
          </w:pPr>
          <w:del w:id="36" w:author="王凯" w:date="2018-04-25T11:47:00Z">
            <w:r w:rsidDel="00084A70">
              <w:rPr>
                <w:rFonts w:eastAsia="宋体"/>
                <w:sz w:val="24"/>
              </w:rPr>
              <w:fldChar w:fldCharType="begin"/>
            </w:r>
            <w:r w:rsidDel="00084A70">
              <w:rPr>
                <w:noProof/>
              </w:rPr>
              <w:delInstrText xml:space="preserve"> HYPERLINK \l "_Toc511842696" </w:delInstrText>
            </w:r>
            <w:r w:rsidDel="00084A70">
              <w:rPr>
                <w:rFonts w:eastAsia="宋体"/>
                <w:sz w:val="24"/>
              </w:rPr>
              <w:fldChar w:fldCharType="separate"/>
            </w:r>
            <w:r w:rsidR="00106659" w:rsidRPr="00A97899" w:rsidDel="00084A70">
              <w:rPr>
                <w:rStyle w:val="af5"/>
                <w:noProof/>
                <w:color w:val="auto"/>
                <w:kern w:val="0"/>
                <w:szCs w:val="28"/>
              </w:rPr>
              <w:delText xml:space="preserve">2.4 </w:delText>
            </w:r>
            <w:r w:rsidR="00106659" w:rsidRPr="00A97899" w:rsidDel="00084A70">
              <w:rPr>
                <w:rStyle w:val="af5"/>
                <w:rFonts w:hint="eastAsia"/>
                <w:noProof/>
                <w:color w:val="auto"/>
                <w:kern w:val="0"/>
                <w:szCs w:val="28"/>
              </w:rPr>
              <w:delText>放水</w:delText>
            </w:r>
          </w:del>
          <w:ins w:id="37" w:author="HT" w:date="2018-04-24T10:29:00Z">
            <w:del w:id="38" w:author="王凯" w:date="2018-04-25T11:47:00Z">
              <w:r w:rsidR="0023347F" w:rsidDel="00084A70">
                <w:rPr>
                  <w:rStyle w:val="af5"/>
                  <w:rFonts w:hint="eastAsia"/>
                  <w:noProof/>
                  <w:color w:val="auto"/>
                  <w:kern w:val="0"/>
                  <w:szCs w:val="28"/>
                </w:rPr>
                <w:delText>泄洪</w:delText>
              </w:r>
            </w:del>
          </w:ins>
          <w:del w:id="39" w:author="王凯" w:date="2018-04-25T11:47:00Z">
            <w:r w:rsidR="00106659" w:rsidRPr="00A97899" w:rsidDel="00084A70">
              <w:rPr>
                <w:rStyle w:val="af5"/>
                <w:rFonts w:hint="eastAsia"/>
                <w:noProof/>
                <w:color w:val="auto"/>
                <w:kern w:val="0"/>
                <w:szCs w:val="28"/>
              </w:rPr>
              <w:delText>预警</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_Toc511842696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10</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56C0E091" w14:textId="75540594" w:rsidR="00106659" w:rsidRPr="00A97899" w:rsidDel="00084A70" w:rsidRDefault="00467518">
          <w:pPr>
            <w:pStyle w:val="22"/>
            <w:tabs>
              <w:tab w:val="right" w:leader="dot" w:pos="8302"/>
              <w:tab w:val="right" w:leader="dot" w:pos="8364"/>
            </w:tabs>
            <w:snapToGrid w:val="0"/>
            <w:jc w:val="center"/>
            <w:rPr>
              <w:del w:id="40" w:author="王凯" w:date="2018-04-25T11:47:00Z"/>
              <w:rStyle w:val="af5"/>
              <w:rFonts w:eastAsia="宋体"/>
              <w:smallCaps w:val="0"/>
              <w:noProof/>
              <w:color w:val="auto"/>
              <w:kern w:val="0"/>
              <w:sz w:val="21"/>
              <w:szCs w:val="28"/>
            </w:rPr>
            <w:pPrChange w:id="41" w:author="王凯" w:date="2018-04-25T11:47:00Z">
              <w:pPr>
                <w:pStyle w:val="22"/>
                <w:tabs>
                  <w:tab w:val="right" w:leader="dot" w:pos="8364"/>
                </w:tabs>
                <w:snapToGrid w:val="0"/>
                <w:jc w:val="center"/>
              </w:pPr>
            </w:pPrChange>
          </w:pPr>
          <w:del w:id="42" w:author="王凯" w:date="2018-04-25T11:47:00Z">
            <w:r w:rsidDel="00084A70">
              <w:fldChar w:fldCharType="begin"/>
            </w:r>
            <w:r w:rsidDel="00084A70">
              <w:delInstrText xml:space="preserve"> HYPERLINK \l "_Toc511842697" </w:delInstrText>
            </w:r>
            <w:r w:rsidDel="00084A70">
              <w:fldChar w:fldCharType="separate"/>
            </w:r>
            <w:r w:rsidR="00106659" w:rsidRPr="00A97899" w:rsidDel="00084A70">
              <w:rPr>
                <w:rStyle w:val="af5"/>
                <w:noProof/>
                <w:color w:val="auto"/>
                <w:kern w:val="0"/>
                <w:szCs w:val="28"/>
              </w:rPr>
              <w:delText xml:space="preserve">2.5 </w:delText>
            </w:r>
            <w:r w:rsidR="00106659" w:rsidRPr="00A97899" w:rsidDel="00084A70">
              <w:rPr>
                <w:rStyle w:val="af5"/>
                <w:rFonts w:hint="eastAsia"/>
                <w:noProof/>
                <w:color w:val="auto"/>
                <w:kern w:val="0"/>
                <w:szCs w:val="28"/>
              </w:rPr>
              <w:delText>调度运行简况</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_Toc511842697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10</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40740EF7" w14:textId="768AC9FD" w:rsidR="00106659" w:rsidRPr="00A97899" w:rsidDel="00084A70" w:rsidRDefault="00467518">
          <w:pPr>
            <w:pStyle w:val="22"/>
            <w:tabs>
              <w:tab w:val="right" w:leader="dot" w:pos="8302"/>
              <w:tab w:val="right" w:leader="dot" w:pos="8364"/>
            </w:tabs>
            <w:snapToGrid w:val="0"/>
            <w:jc w:val="center"/>
            <w:rPr>
              <w:del w:id="43" w:author="王凯" w:date="2018-04-25T11:47:00Z"/>
              <w:rStyle w:val="af5"/>
              <w:rFonts w:eastAsia="宋体"/>
              <w:smallCaps w:val="0"/>
              <w:noProof/>
              <w:color w:val="auto"/>
              <w:kern w:val="0"/>
              <w:sz w:val="21"/>
              <w:szCs w:val="28"/>
            </w:rPr>
            <w:pPrChange w:id="44" w:author="王凯" w:date="2018-04-25T11:47:00Z">
              <w:pPr>
                <w:pStyle w:val="22"/>
                <w:tabs>
                  <w:tab w:val="right" w:leader="dot" w:pos="8364"/>
                </w:tabs>
                <w:snapToGrid w:val="0"/>
                <w:jc w:val="center"/>
              </w:pPr>
            </w:pPrChange>
          </w:pPr>
          <w:del w:id="45" w:author="王凯" w:date="2018-04-25T11:47:00Z">
            <w:r w:rsidDel="00084A70">
              <w:fldChar w:fldCharType="begin"/>
            </w:r>
            <w:r w:rsidDel="00084A70">
              <w:delInstrText xml:space="preserve"> HYPERLINK \l "_Toc511842698" </w:delInstrText>
            </w:r>
            <w:r w:rsidDel="00084A70">
              <w:fldChar w:fldCharType="separate"/>
            </w:r>
            <w:r w:rsidR="00106659" w:rsidRPr="00A97899" w:rsidDel="00084A70">
              <w:rPr>
                <w:rStyle w:val="af5"/>
                <w:noProof/>
                <w:color w:val="auto"/>
                <w:kern w:val="0"/>
                <w:szCs w:val="28"/>
              </w:rPr>
              <w:delText xml:space="preserve">2.6 </w:delText>
            </w:r>
            <w:r w:rsidR="00106659" w:rsidRPr="00A97899" w:rsidDel="00084A70">
              <w:rPr>
                <w:rStyle w:val="af5"/>
                <w:rFonts w:hint="eastAsia"/>
                <w:noProof/>
                <w:color w:val="auto"/>
                <w:kern w:val="0"/>
                <w:szCs w:val="28"/>
              </w:rPr>
              <w:delText>技术档案管理</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_Toc511842698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11</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3F6EEFF9" w14:textId="72BBB67B" w:rsidR="00106659" w:rsidRPr="00A97899" w:rsidDel="00084A70" w:rsidRDefault="00467518">
          <w:pPr>
            <w:pStyle w:val="10"/>
            <w:tabs>
              <w:tab w:val="right" w:leader="dot" w:pos="8302"/>
              <w:tab w:val="right" w:leader="dot" w:pos="8364"/>
            </w:tabs>
            <w:snapToGrid w:val="0"/>
            <w:rPr>
              <w:del w:id="46" w:author="王凯" w:date="2018-04-25T11:47:00Z"/>
              <w:rStyle w:val="af5"/>
              <w:rFonts w:eastAsia="宋体"/>
              <w:bCs/>
              <w:caps/>
              <w:smallCaps w:val="0"/>
              <w:noProof/>
              <w:color w:val="auto"/>
              <w:sz w:val="21"/>
              <w:szCs w:val="28"/>
            </w:rPr>
            <w:pPrChange w:id="47" w:author="王凯" w:date="2018-04-25T11:47:00Z">
              <w:pPr>
                <w:pStyle w:val="10"/>
                <w:tabs>
                  <w:tab w:val="right" w:leader="dot" w:pos="8364"/>
                </w:tabs>
                <w:snapToGrid w:val="0"/>
              </w:pPr>
            </w:pPrChange>
          </w:pPr>
          <w:del w:id="48" w:author="王凯" w:date="2018-04-25T11:47:00Z">
            <w:r w:rsidDel="00084A70">
              <w:fldChar w:fldCharType="begin"/>
            </w:r>
            <w:r w:rsidDel="00084A70">
              <w:delInstrText xml:space="preserve"> HYPERLINK \l "_Toc511842699" </w:delInstrText>
            </w:r>
            <w:r w:rsidDel="00084A70">
              <w:fldChar w:fldCharType="separate"/>
            </w:r>
            <w:r w:rsidR="00106659" w:rsidRPr="00A97899" w:rsidDel="00084A70">
              <w:rPr>
                <w:rStyle w:val="af5"/>
                <w:bCs/>
                <w:caps/>
                <w:smallCaps w:val="0"/>
                <w:noProof/>
                <w:color w:val="auto"/>
                <w:szCs w:val="28"/>
              </w:rPr>
              <w:delText xml:space="preserve">3 </w:delText>
            </w:r>
            <w:r w:rsidR="00106659" w:rsidRPr="00A97899" w:rsidDel="00084A70">
              <w:rPr>
                <w:rStyle w:val="af5"/>
                <w:rFonts w:hint="eastAsia"/>
                <w:bCs/>
                <w:caps/>
                <w:smallCaps w:val="0"/>
                <w:noProof/>
                <w:color w:val="auto"/>
                <w:szCs w:val="28"/>
              </w:rPr>
              <w:delText>工程养护修理评价</w:delText>
            </w:r>
            <w:r w:rsidR="00106659" w:rsidRPr="00A97899" w:rsidDel="00084A70">
              <w:rPr>
                <w:rStyle w:val="af5"/>
                <w:bCs/>
                <w:caps/>
                <w:smallCaps w:val="0"/>
                <w:noProof/>
                <w:webHidden/>
                <w:color w:val="auto"/>
                <w:szCs w:val="28"/>
              </w:rPr>
              <w:tab/>
            </w:r>
            <w:r w:rsidR="00106659" w:rsidRPr="00A97899" w:rsidDel="00084A70">
              <w:rPr>
                <w:rStyle w:val="af5"/>
                <w:b/>
                <w:bCs/>
                <w:caps/>
                <w:noProof/>
                <w:webHidden/>
                <w:color w:val="auto"/>
                <w:szCs w:val="28"/>
              </w:rPr>
              <w:fldChar w:fldCharType="begin"/>
            </w:r>
            <w:r w:rsidR="00106659" w:rsidRPr="00A97899" w:rsidDel="00084A70">
              <w:rPr>
                <w:rStyle w:val="af5"/>
                <w:bCs/>
                <w:caps/>
                <w:smallCaps w:val="0"/>
                <w:noProof/>
                <w:webHidden/>
                <w:color w:val="auto"/>
                <w:szCs w:val="28"/>
              </w:rPr>
              <w:delInstrText xml:space="preserve"> PAGEREF _Toc511842699 \h </w:delInstrText>
            </w:r>
            <w:r w:rsidR="00106659" w:rsidRPr="00A97899" w:rsidDel="00084A70">
              <w:rPr>
                <w:rStyle w:val="af5"/>
                <w:b/>
                <w:bCs/>
                <w:caps/>
                <w:noProof/>
                <w:webHidden/>
                <w:color w:val="auto"/>
                <w:szCs w:val="28"/>
              </w:rPr>
            </w:r>
            <w:r w:rsidR="00106659" w:rsidRPr="00A97899" w:rsidDel="00084A70">
              <w:rPr>
                <w:rStyle w:val="af5"/>
                <w:b/>
                <w:bCs/>
                <w:caps/>
                <w:noProof/>
                <w:webHidden/>
                <w:color w:val="auto"/>
                <w:szCs w:val="28"/>
              </w:rPr>
              <w:fldChar w:fldCharType="separate"/>
            </w:r>
            <w:r w:rsidR="0023347F" w:rsidDel="00084A70">
              <w:rPr>
                <w:rStyle w:val="af5"/>
                <w:bCs/>
                <w:caps/>
                <w:smallCaps w:val="0"/>
                <w:noProof/>
                <w:webHidden/>
                <w:color w:val="auto"/>
                <w:szCs w:val="28"/>
              </w:rPr>
              <w:delText>12</w:delText>
            </w:r>
            <w:r w:rsidR="00106659" w:rsidRPr="00A97899" w:rsidDel="00084A70">
              <w:rPr>
                <w:rStyle w:val="af5"/>
                <w:b/>
                <w:bCs/>
                <w:caps/>
                <w:noProof/>
                <w:webHidden/>
                <w:color w:val="auto"/>
                <w:szCs w:val="28"/>
              </w:rPr>
              <w:fldChar w:fldCharType="end"/>
            </w:r>
            <w:r w:rsidDel="00084A70">
              <w:rPr>
                <w:rStyle w:val="af5"/>
                <w:bCs/>
                <w:caps/>
                <w:noProof/>
                <w:color w:val="auto"/>
                <w:szCs w:val="28"/>
              </w:rPr>
              <w:fldChar w:fldCharType="end"/>
            </w:r>
          </w:del>
        </w:p>
        <w:p w14:paraId="1DF8FFEC" w14:textId="2408667D" w:rsidR="00106659" w:rsidRPr="00A97899" w:rsidDel="00084A70" w:rsidRDefault="00467518">
          <w:pPr>
            <w:pStyle w:val="22"/>
            <w:tabs>
              <w:tab w:val="right" w:leader="dot" w:pos="8302"/>
              <w:tab w:val="right" w:leader="dot" w:pos="8364"/>
            </w:tabs>
            <w:snapToGrid w:val="0"/>
            <w:jc w:val="center"/>
            <w:rPr>
              <w:del w:id="49" w:author="王凯" w:date="2018-04-25T11:47:00Z"/>
              <w:rStyle w:val="af5"/>
              <w:rFonts w:eastAsia="宋体"/>
              <w:smallCaps w:val="0"/>
              <w:noProof/>
              <w:color w:val="auto"/>
              <w:kern w:val="0"/>
              <w:sz w:val="21"/>
              <w:szCs w:val="28"/>
            </w:rPr>
            <w:pPrChange w:id="50" w:author="王凯" w:date="2018-04-25T11:47:00Z">
              <w:pPr>
                <w:pStyle w:val="22"/>
                <w:tabs>
                  <w:tab w:val="right" w:leader="dot" w:pos="8364"/>
                </w:tabs>
                <w:snapToGrid w:val="0"/>
                <w:jc w:val="center"/>
              </w:pPr>
            </w:pPrChange>
          </w:pPr>
          <w:del w:id="51" w:author="王凯" w:date="2018-04-25T11:47:00Z">
            <w:r w:rsidDel="00084A70">
              <w:fldChar w:fldCharType="begin"/>
            </w:r>
            <w:r w:rsidDel="00084A70">
              <w:delInstrText xml:space="preserve"> HYPERLINK \l "_Toc511842700" </w:delInstrText>
            </w:r>
            <w:r w:rsidDel="00084A70">
              <w:fldChar w:fldCharType="separate"/>
            </w:r>
            <w:r w:rsidR="00106659" w:rsidRPr="00A97899" w:rsidDel="00084A70">
              <w:rPr>
                <w:rStyle w:val="af5"/>
                <w:noProof/>
                <w:color w:val="auto"/>
                <w:kern w:val="0"/>
                <w:szCs w:val="28"/>
              </w:rPr>
              <w:delText xml:space="preserve">3.1 </w:delText>
            </w:r>
            <w:r w:rsidR="00106659" w:rsidRPr="00A97899" w:rsidDel="00084A70">
              <w:rPr>
                <w:rStyle w:val="af5"/>
                <w:rFonts w:hint="eastAsia"/>
                <w:noProof/>
                <w:color w:val="auto"/>
                <w:kern w:val="0"/>
                <w:szCs w:val="28"/>
              </w:rPr>
              <w:delText>维修养护</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_Toc511842700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12</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747EB9C0" w14:textId="3442BB9B" w:rsidR="00106659" w:rsidRPr="00A97899" w:rsidDel="00084A70" w:rsidRDefault="00467518">
          <w:pPr>
            <w:pStyle w:val="22"/>
            <w:tabs>
              <w:tab w:val="right" w:leader="dot" w:pos="8302"/>
              <w:tab w:val="right" w:leader="dot" w:pos="8364"/>
            </w:tabs>
            <w:snapToGrid w:val="0"/>
            <w:jc w:val="center"/>
            <w:rPr>
              <w:del w:id="52" w:author="王凯" w:date="2018-04-25T11:47:00Z"/>
              <w:rStyle w:val="af5"/>
              <w:rFonts w:eastAsia="宋体"/>
              <w:smallCaps w:val="0"/>
              <w:noProof/>
              <w:color w:val="auto"/>
              <w:kern w:val="0"/>
              <w:sz w:val="21"/>
              <w:szCs w:val="28"/>
            </w:rPr>
            <w:pPrChange w:id="53" w:author="王凯" w:date="2018-04-25T11:47:00Z">
              <w:pPr>
                <w:pStyle w:val="22"/>
                <w:tabs>
                  <w:tab w:val="right" w:leader="dot" w:pos="8364"/>
                </w:tabs>
                <w:snapToGrid w:val="0"/>
                <w:jc w:val="center"/>
              </w:pPr>
            </w:pPrChange>
          </w:pPr>
          <w:del w:id="54" w:author="王凯" w:date="2018-04-25T11:47:00Z">
            <w:r w:rsidDel="00084A70">
              <w:fldChar w:fldCharType="begin"/>
            </w:r>
            <w:r w:rsidDel="00084A70">
              <w:delInstrText xml:space="preserve"> HYPERLINK \l "_Toc511842701" </w:delInstrText>
            </w:r>
            <w:r w:rsidDel="00084A70">
              <w:fldChar w:fldCharType="separate"/>
            </w:r>
            <w:r w:rsidR="00106659" w:rsidRPr="00A97899" w:rsidDel="00084A70">
              <w:rPr>
                <w:rStyle w:val="af5"/>
                <w:noProof/>
                <w:color w:val="auto"/>
                <w:kern w:val="0"/>
                <w:szCs w:val="28"/>
              </w:rPr>
              <w:delText xml:space="preserve">3.2 </w:delText>
            </w:r>
            <w:r w:rsidR="00106659" w:rsidRPr="00A97899" w:rsidDel="00084A70">
              <w:rPr>
                <w:rStyle w:val="af5"/>
                <w:rFonts w:hint="eastAsia"/>
                <w:noProof/>
                <w:color w:val="auto"/>
                <w:kern w:val="0"/>
                <w:szCs w:val="28"/>
              </w:rPr>
              <w:delText>除险加固</w:delText>
            </w:r>
            <w:r w:rsidR="00106659" w:rsidRPr="00A97899" w:rsidDel="00084A70">
              <w:rPr>
                <w:rStyle w:val="af5"/>
                <w:noProof/>
                <w:webHidden/>
                <w:color w:val="auto"/>
                <w:kern w:val="0"/>
                <w:szCs w:val="28"/>
              </w:rPr>
              <w:tab/>
            </w:r>
            <w:r w:rsidR="00106659" w:rsidRPr="00A97899" w:rsidDel="00084A70">
              <w:rPr>
                <w:rStyle w:val="af5"/>
                <w:smallCaps w:val="0"/>
                <w:noProof/>
                <w:webHidden/>
                <w:color w:val="auto"/>
                <w:kern w:val="0"/>
                <w:szCs w:val="28"/>
              </w:rPr>
              <w:fldChar w:fldCharType="begin"/>
            </w:r>
            <w:r w:rsidR="00106659" w:rsidRPr="00A97899" w:rsidDel="00084A70">
              <w:rPr>
                <w:rStyle w:val="af5"/>
                <w:noProof/>
                <w:webHidden/>
                <w:color w:val="auto"/>
                <w:kern w:val="0"/>
                <w:szCs w:val="28"/>
              </w:rPr>
              <w:delInstrText xml:space="preserve"> PAGEREF _Toc511842701 \h </w:delInstrText>
            </w:r>
            <w:r w:rsidR="00106659" w:rsidRPr="00A97899" w:rsidDel="00084A70">
              <w:rPr>
                <w:rStyle w:val="af5"/>
                <w:smallCaps w:val="0"/>
                <w:noProof/>
                <w:webHidden/>
                <w:color w:val="auto"/>
                <w:kern w:val="0"/>
                <w:szCs w:val="28"/>
              </w:rPr>
            </w:r>
            <w:r w:rsidR="00106659" w:rsidRPr="00A97899" w:rsidDel="00084A70">
              <w:rPr>
                <w:rStyle w:val="af5"/>
                <w:smallCaps w:val="0"/>
                <w:noProof/>
                <w:webHidden/>
                <w:color w:val="auto"/>
                <w:kern w:val="0"/>
                <w:szCs w:val="28"/>
              </w:rPr>
              <w:fldChar w:fldCharType="separate"/>
            </w:r>
            <w:r w:rsidR="0023347F" w:rsidDel="00084A70">
              <w:rPr>
                <w:rStyle w:val="af5"/>
                <w:noProof/>
                <w:webHidden/>
                <w:color w:val="auto"/>
                <w:kern w:val="0"/>
                <w:szCs w:val="28"/>
              </w:rPr>
              <w:delText>12</w:delText>
            </w:r>
            <w:r w:rsidR="00106659" w:rsidRPr="00A97899" w:rsidDel="00084A70">
              <w:rPr>
                <w:rStyle w:val="af5"/>
                <w:smallCaps w:val="0"/>
                <w:noProof/>
                <w:webHidden/>
                <w:color w:val="auto"/>
                <w:kern w:val="0"/>
                <w:szCs w:val="28"/>
              </w:rPr>
              <w:fldChar w:fldCharType="end"/>
            </w:r>
            <w:r w:rsidDel="00084A70">
              <w:rPr>
                <w:rStyle w:val="af5"/>
                <w:smallCaps w:val="0"/>
                <w:noProof/>
                <w:color w:val="auto"/>
                <w:kern w:val="0"/>
                <w:szCs w:val="28"/>
              </w:rPr>
              <w:fldChar w:fldCharType="end"/>
            </w:r>
          </w:del>
        </w:p>
        <w:p w14:paraId="3CA903B8" w14:textId="102C9692" w:rsidR="00106659" w:rsidRPr="00A97899" w:rsidDel="00084A70" w:rsidRDefault="00467518">
          <w:pPr>
            <w:pStyle w:val="10"/>
            <w:tabs>
              <w:tab w:val="right" w:leader="dot" w:pos="8302"/>
              <w:tab w:val="right" w:leader="dot" w:pos="8364"/>
            </w:tabs>
            <w:snapToGrid w:val="0"/>
            <w:rPr>
              <w:del w:id="55" w:author="王凯" w:date="2018-04-25T11:47:00Z"/>
              <w:rStyle w:val="af5"/>
              <w:rFonts w:eastAsia="宋体"/>
              <w:bCs/>
              <w:caps/>
              <w:smallCaps w:val="0"/>
              <w:noProof/>
              <w:color w:val="auto"/>
              <w:sz w:val="21"/>
              <w:szCs w:val="28"/>
            </w:rPr>
            <w:pPrChange w:id="56" w:author="王凯" w:date="2018-04-25T11:47:00Z">
              <w:pPr>
                <w:pStyle w:val="10"/>
                <w:tabs>
                  <w:tab w:val="right" w:leader="dot" w:pos="8364"/>
                </w:tabs>
                <w:snapToGrid w:val="0"/>
              </w:pPr>
            </w:pPrChange>
          </w:pPr>
          <w:del w:id="57" w:author="王凯" w:date="2018-04-25T11:47:00Z">
            <w:r w:rsidDel="00084A70">
              <w:fldChar w:fldCharType="begin"/>
            </w:r>
            <w:r w:rsidDel="00084A70">
              <w:delInstrText xml:space="preserve"> HYPERLINK \l "_Toc511842702" </w:delInstrText>
            </w:r>
            <w:r w:rsidDel="00084A70">
              <w:fldChar w:fldCharType="separate"/>
            </w:r>
            <w:r w:rsidR="00106659" w:rsidRPr="00A97899" w:rsidDel="00084A70">
              <w:rPr>
                <w:rStyle w:val="af5"/>
                <w:bCs/>
                <w:caps/>
                <w:smallCaps w:val="0"/>
                <w:noProof/>
                <w:color w:val="auto"/>
                <w:szCs w:val="28"/>
              </w:rPr>
              <w:delText xml:space="preserve">4 </w:delText>
            </w:r>
            <w:r w:rsidR="00106659" w:rsidRPr="00A97899" w:rsidDel="00084A70">
              <w:rPr>
                <w:rStyle w:val="af5"/>
                <w:rFonts w:hint="eastAsia"/>
                <w:bCs/>
                <w:caps/>
                <w:smallCaps w:val="0"/>
                <w:noProof/>
                <w:color w:val="auto"/>
                <w:szCs w:val="28"/>
              </w:rPr>
              <w:delText>运行管理评价结论</w:delText>
            </w:r>
            <w:r w:rsidR="00106659" w:rsidRPr="00A97899" w:rsidDel="00084A70">
              <w:rPr>
                <w:rStyle w:val="af5"/>
                <w:bCs/>
                <w:caps/>
                <w:smallCaps w:val="0"/>
                <w:noProof/>
                <w:webHidden/>
                <w:color w:val="auto"/>
                <w:szCs w:val="28"/>
              </w:rPr>
              <w:tab/>
            </w:r>
            <w:r w:rsidR="00106659" w:rsidRPr="00A97899" w:rsidDel="00084A70">
              <w:rPr>
                <w:rStyle w:val="af5"/>
                <w:b/>
                <w:bCs/>
                <w:caps/>
                <w:noProof/>
                <w:webHidden/>
                <w:color w:val="auto"/>
                <w:szCs w:val="28"/>
              </w:rPr>
              <w:fldChar w:fldCharType="begin"/>
            </w:r>
            <w:r w:rsidR="00106659" w:rsidRPr="00A97899" w:rsidDel="00084A70">
              <w:rPr>
                <w:rStyle w:val="af5"/>
                <w:bCs/>
                <w:caps/>
                <w:smallCaps w:val="0"/>
                <w:noProof/>
                <w:webHidden/>
                <w:color w:val="auto"/>
                <w:szCs w:val="28"/>
              </w:rPr>
              <w:delInstrText xml:space="preserve"> PAGEREF _Toc511842702 \h </w:delInstrText>
            </w:r>
            <w:r w:rsidR="00106659" w:rsidRPr="00A97899" w:rsidDel="00084A70">
              <w:rPr>
                <w:rStyle w:val="af5"/>
                <w:b/>
                <w:bCs/>
                <w:caps/>
                <w:noProof/>
                <w:webHidden/>
                <w:color w:val="auto"/>
                <w:szCs w:val="28"/>
              </w:rPr>
            </w:r>
            <w:r w:rsidR="00106659" w:rsidRPr="00A97899" w:rsidDel="00084A70">
              <w:rPr>
                <w:rStyle w:val="af5"/>
                <w:b/>
                <w:bCs/>
                <w:caps/>
                <w:noProof/>
                <w:webHidden/>
                <w:color w:val="auto"/>
                <w:szCs w:val="28"/>
              </w:rPr>
              <w:fldChar w:fldCharType="separate"/>
            </w:r>
            <w:r w:rsidR="0023347F" w:rsidDel="00084A70">
              <w:rPr>
                <w:rStyle w:val="af5"/>
                <w:bCs/>
                <w:caps/>
                <w:smallCaps w:val="0"/>
                <w:noProof/>
                <w:webHidden/>
                <w:color w:val="auto"/>
                <w:szCs w:val="28"/>
              </w:rPr>
              <w:delText>14</w:delText>
            </w:r>
            <w:r w:rsidR="00106659" w:rsidRPr="00A97899" w:rsidDel="00084A70">
              <w:rPr>
                <w:rStyle w:val="af5"/>
                <w:b/>
                <w:bCs/>
                <w:caps/>
                <w:noProof/>
                <w:webHidden/>
                <w:color w:val="auto"/>
                <w:szCs w:val="28"/>
              </w:rPr>
              <w:fldChar w:fldCharType="end"/>
            </w:r>
            <w:r w:rsidDel="00084A70">
              <w:rPr>
                <w:rStyle w:val="af5"/>
                <w:bCs/>
                <w:caps/>
                <w:noProof/>
                <w:color w:val="auto"/>
                <w:szCs w:val="28"/>
              </w:rPr>
              <w:fldChar w:fldCharType="end"/>
            </w:r>
          </w:del>
        </w:p>
        <w:p w14:paraId="7056D096" w14:textId="77777777" w:rsidR="00084A70" w:rsidRDefault="00106659">
          <w:pPr>
            <w:pStyle w:val="10"/>
            <w:tabs>
              <w:tab w:val="right" w:leader="dot" w:pos="8302"/>
            </w:tabs>
            <w:rPr>
              <w:ins w:id="58" w:author="王凯" w:date="2018-04-25T11:47:00Z"/>
              <w:rFonts w:asciiTheme="minorHAnsi" w:eastAsiaTheme="minorEastAsia" w:hAnsiTheme="minorHAnsi" w:cstheme="minorBidi"/>
              <w:smallCaps w:val="0"/>
              <w:noProof/>
              <w:sz w:val="21"/>
              <w:szCs w:val="22"/>
            </w:rPr>
          </w:pPr>
          <w:del w:id="59" w:author="王凯" w:date="2018-04-25T11:47:00Z">
            <w:r w:rsidRPr="00A97899" w:rsidDel="00084A70">
              <w:rPr>
                <w:rStyle w:val="af5"/>
                <w:b/>
                <w:bCs/>
                <w:caps/>
                <w:smallCaps w:val="0"/>
                <w:noProof/>
                <w:color w:val="auto"/>
                <w:szCs w:val="28"/>
              </w:rPr>
              <w:fldChar w:fldCharType="end"/>
            </w:r>
          </w:del>
          <w:ins w:id="60" w:author="王凯" w:date="2018-04-25T11:47:00Z">
            <w:r w:rsidR="00084A70">
              <w:rPr>
                <w:rStyle w:val="af5"/>
                <w:b/>
                <w:bCs/>
                <w:caps/>
                <w:smallCaps w:val="0"/>
                <w:noProof/>
                <w:color w:val="auto"/>
                <w:szCs w:val="28"/>
              </w:rPr>
              <w:fldChar w:fldCharType="begin"/>
            </w:r>
            <w:r w:rsidR="00084A70">
              <w:rPr>
                <w:rStyle w:val="af5"/>
                <w:b/>
                <w:bCs/>
                <w:caps/>
                <w:smallCaps w:val="0"/>
                <w:noProof/>
                <w:color w:val="auto"/>
                <w:szCs w:val="28"/>
              </w:rPr>
              <w:instrText xml:space="preserve"> TOC \o "1-2" \h \z \u </w:instrText>
            </w:r>
          </w:ins>
          <w:r w:rsidR="00084A70">
            <w:rPr>
              <w:rStyle w:val="af5"/>
              <w:b/>
              <w:bCs/>
              <w:caps/>
              <w:smallCaps w:val="0"/>
              <w:noProof/>
              <w:color w:val="auto"/>
              <w:szCs w:val="28"/>
            </w:rPr>
            <w:fldChar w:fldCharType="separate"/>
          </w:r>
          <w:ins w:id="61" w:author="王凯" w:date="2018-04-25T11:47:00Z">
            <w:r w:rsidR="00084A70" w:rsidRPr="00C228D7">
              <w:rPr>
                <w:rStyle w:val="af5"/>
                <w:noProof/>
              </w:rPr>
              <w:fldChar w:fldCharType="begin"/>
            </w:r>
            <w:r w:rsidR="00084A70" w:rsidRPr="00C228D7">
              <w:rPr>
                <w:rStyle w:val="af5"/>
                <w:noProof/>
              </w:rPr>
              <w:instrText xml:space="preserve"> </w:instrText>
            </w:r>
            <w:r w:rsidR="00084A70">
              <w:rPr>
                <w:noProof/>
              </w:rPr>
              <w:instrText>HYPERLINK \l "_Toc512420170"</w:instrText>
            </w:r>
            <w:r w:rsidR="00084A70" w:rsidRPr="00C228D7">
              <w:rPr>
                <w:rStyle w:val="af5"/>
                <w:noProof/>
              </w:rPr>
              <w:instrText xml:space="preserve"> </w:instrText>
            </w:r>
            <w:r w:rsidR="00084A70" w:rsidRPr="00C228D7">
              <w:rPr>
                <w:rStyle w:val="af5"/>
                <w:noProof/>
              </w:rPr>
              <w:fldChar w:fldCharType="separate"/>
            </w:r>
            <w:r w:rsidR="00084A70" w:rsidRPr="00C228D7">
              <w:rPr>
                <w:rStyle w:val="af5"/>
                <w:noProof/>
              </w:rPr>
              <w:t xml:space="preserve">1 </w:t>
            </w:r>
            <w:r w:rsidR="00084A70" w:rsidRPr="00C228D7">
              <w:rPr>
                <w:rStyle w:val="af5"/>
                <w:rFonts w:hint="eastAsia"/>
                <w:noProof/>
              </w:rPr>
              <w:t>运行管理能力评价</w:t>
            </w:r>
            <w:r w:rsidR="00084A70">
              <w:rPr>
                <w:noProof/>
                <w:webHidden/>
              </w:rPr>
              <w:tab/>
            </w:r>
            <w:r w:rsidR="00084A70">
              <w:rPr>
                <w:noProof/>
                <w:webHidden/>
              </w:rPr>
              <w:fldChar w:fldCharType="begin"/>
            </w:r>
            <w:r w:rsidR="00084A70">
              <w:rPr>
                <w:noProof/>
                <w:webHidden/>
              </w:rPr>
              <w:instrText xml:space="preserve"> PAGEREF _Toc512420170 \h </w:instrText>
            </w:r>
          </w:ins>
          <w:r w:rsidR="00084A70">
            <w:rPr>
              <w:noProof/>
              <w:webHidden/>
            </w:rPr>
          </w:r>
          <w:r w:rsidR="00084A70">
            <w:rPr>
              <w:noProof/>
              <w:webHidden/>
            </w:rPr>
            <w:fldChar w:fldCharType="separate"/>
          </w:r>
          <w:ins w:id="62" w:author="王凯" w:date="2018-04-25T11:47:00Z">
            <w:r w:rsidR="00084A70">
              <w:rPr>
                <w:noProof/>
                <w:webHidden/>
              </w:rPr>
              <w:t>1</w:t>
            </w:r>
            <w:r w:rsidR="00084A70">
              <w:rPr>
                <w:noProof/>
                <w:webHidden/>
              </w:rPr>
              <w:fldChar w:fldCharType="end"/>
            </w:r>
            <w:r w:rsidR="00084A70" w:rsidRPr="00C228D7">
              <w:rPr>
                <w:rStyle w:val="af5"/>
                <w:noProof/>
              </w:rPr>
              <w:fldChar w:fldCharType="end"/>
            </w:r>
          </w:ins>
        </w:p>
        <w:p w14:paraId="4D8D0274" w14:textId="77777777" w:rsidR="00084A70" w:rsidRDefault="00084A70">
          <w:pPr>
            <w:pStyle w:val="22"/>
            <w:tabs>
              <w:tab w:val="right" w:leader="dot" w:pos="8302"/>
            </w:tabs>
            <w:rPr>
              <w:ins w:id="63" w:author="王凯" w:date="2018-04-25T11:47:00Z"/>
              <w:rFonts w:asciiTheme="minorHAnsi" w:eastAsiaTheme="minorEastAsia" w:hAnsiTheme="minorHAnsi" w:cstheme="minorBidi"/>
              <w:smallCaps w:val="0"/>
              <w:noProof/>
              <w:sz w:val="21"/>
              <w:szCs w:val="22"/>
            </w:rPr>
          </w:pPr>
          <w:ins w:id="64" w:author="王凯" w:date="2018-04-25T11:47:00Z">
            <w:r w:rsidRPr="00C228D7">
              <w:rPr>
                <w:rStyle w:val="af5"/>
                <w:noProof/>
              </w:rPr>
              <w:fldChar w:fldCharType="begin"/>
            </w:r>
            <w:r w:rsidRPr="00C228D7">
              <w:rPr>
                <w:rStyle w:val="af5"/>
                <w:noProof/>
              </w:rPr>
              <w:instrText xml:space="preserve"> </w:instrText>
            </w:r>
            <w:r>
              <w:rPr>
                <w:noProof/>
              </w:rPr>
              <w:instrText>HYPERLINK \l "_Toc512420171"</w:instrText>
            </w:r>
            <w:r w:rsidRPr="00C228D7">
              <w:rPr>
                <w:rStyle w:val="af5"/>
                <w:noProof/>
              </w:rPr>
              <w:instrText xml:space="preserve"> </w:instrText>
            </w:r>
            <w:r w:rsidRPr="00C228D7">
              <w:rPr>
                <w:rStyle w:val="af5"/>
                <w:noProof/>
              </w:rPr>
              <w:fldChar w:fldCharType="separate"/>
            </w:r>
            <w:r w:rsidRPr="00C228D7">
              <w:rPr>
                <w:rStyle w:val="af5"/>
                <w:noProof/>
              </w:rPr>
              <w:t xml:space="preserve">1.1 </w:t>
            </w:r>
            <w:r w:rsidRPr="00C228D7">
              <w:rPr>
                <w:rStyle w:val="af5"/>
                <w:rFonts w:hint="eastAsia"/>
                <w:noProof/>
              </w:rPr>
              <w:t>工程概况</w:t>
            </w:r>
            <w:r>
              <w:rPr>
                <w:noProof/>
                <w:webHidden/>
              </w:rPr>
              <w:tab/>
            </w:r>
            <w:r>
              <w:rPr>
                <w:noProof/>
                <w:webHidden/>
              </w:rPr>
              <w:fldChar w:fldCharType="begin"/>
            </w:r>
            <w:r>
              <w:rPr>
                <w:noProof/>
                <w:webHidden/>
              </w:rPr>
              <w:instrText xml:space="preserve"> PAGEREF _Toc512420171 \h </w:instrText>
            </w:r>
          </w:ins>
          <w:r>
            <w:rPr>
              <w:noProof/>
              <w:webHidden/>
            </w:rPr>
          </w:r>
          <w:r>
            <w:rPr>
              <w:noProof/>
              <w:webHidden/>
            </w:rPr>
            <w:fldChar w:fldCharType="separate"/>
          </w:r>
          <w:ins w:id="65" w:author="王凯" w:date="2018-04-25T11:47:00Z">
            <w:r>
              <w:rPr>
                <w:noProof/>
                <w:webHidden/>
              </w:rPr>
              <w:t>1</w:t>
            </w:r>
            <w:r>
              <w:rPr>
                <w:noProof/>
                <w:webHidden/>
              </w:rPr>
              <w:fldChar w:fldCharType="end"/>
            </w:r>
            <w:r w:rsidRPr="00C228D7">
              <w:rPr>
                <w:rStyle w:val="af5"/>
                <w:noProof/>
              </w:rPr>
              <w:fldChar w:fldCharType="end"/>
            </w:r>
          </w:ins>
        </w:p>
        <w:p w14:paraId="35A3EEA3" w14:textId="77777777" w:rsidR="00084A70" w:rsidRDefault="00084A70">
          <w:pPr>
            <w:pStyle w:val="22"/>
            <w:tabs>
              <w:tab w:val="right" w:leader="dot" w:pos="8302"/>
            </w:tabs>
            <w:rPr>
              <w:ins w:id="66" w:author="王凯" w:date="2018-04-25T11:47:00Z"/>
              <w:rFonts w:asciiTheme="minorHAnsi" w:eastAsiaTheme="minorEastAsia" w:hAnsiTheme="minorHAnsi" w:cstheme="minorBidi"/>
              <w:smallCaps w:val="0"/>
              <w:noProof/>
              <w:sz w:val="21"/>
              <w:szCs w:val="22"/>
            </w:rPr>
          </w:pPr>
          <w:ins w:id="67" w:author="王凯" w:date="2018-04-25T11:47:00Z">
            <w:r w:rsidRPr="00C228D7">
              <w:rPr>
                <w:rStyle w:val="af5"/>
                <w:noProof/>
              </w:rPr>
              <w:fldChar w:fldCharType="begin"/>
            </w:r>
            <w:r w:rsidRPr="00C228D7">
              <w:rPr>
                <w:rStyle w:val="af5"/>
                <w:noProof/>
              </w:rPr>
              <w:instrText xml:space="preserve"> </w:instrText>
            </w:r>
            <w:r>
              <w:rPr>
                <w:noProof/>
              </w:rPr>
              <w:instrText>HYPERLINK \l "_Toc512420172"</w:instrText>
            </w:r>
            <w:r w:rsidRPr="00C228D7">
              <w:rPr>
                <w:rStyle w:val="af5"/>
                <w:noProof/>
              </w:rPr>
              <w:instrText xml:space="preserve"> </w:instrText>
            </w:r>
            <w:r w:rsidRPr="00C228D7">
              <w:rPr>
                <w:rStyle w:val="af5"/>
                <w:noProof/>
              </w:rPr>
              <w:fldChar w:fldCharType="separate"/>
            </w:r>
            <w:r w:rsidRPr="00C228D7">
              <w:rPr>
                <w:rStyle w:val="af5"/>
                <w:noProof/>
              </w:rPr>
              <w:t xml:space="preserve">1.2 </w:t>
            </w:r>
            <w:r w:rsidRPr="00C228D7">
              <w:rPr>
                <w:rStyle w:val="af5"/>
                <w:rFonts w:hint="eastAsia"/>
                <w:noProof/>
              </w:rPr>
              <w:t>管理体制</w:t>
            </w:r>
            <w:r>
              <w:rPr>
                <w:noProof/>
                <w:webHidden/>
              </w:rPr>
              <w:tab/>
            </w:r>
            <w:r>
              <w:rPr>
                <w:noProof/>
                <w:webHidden/>
              </w:rPr>
              <w:fldChar w:fldCharType="begin"/>
            </w:r>
            <w:r>
              <w:rPr>
                <w:noProof/>
                <w:webHidden/>
              </w:rPr>
              <w:instrText xml:space="preserve"> PAGEREF _Toc512420172 \h </w:instrText>
            </w:r>
          </w:ins>
          <w:r>
            <w:rPr>
              <w:noProof/>
              <w:webHidden/>
            </w:rPr>
          </w:r>
          <w:r>
            <w:rPr>
              <w:noProof/>
              <w:webHidden/>
            </w:rPr>
            <w:fldChar w:fldCharType="separate"/>
          </w:r>
          <w:ins w:id="68" w:author="王凯" w:date="2018-04-25T11:47:00Z">
            <w:r>
              <w:rPr>
                <w:noProof/>
                <w:webHidden/>
              </w:rPr>
              <w:t>2</w:t>
            </w:r>
            <w:r>
              <w:rPr>
                <w:noProof/>
                <w:webHidden/>
              </w:rPr>
              <w:fldChar w:fldCharType="end"/>
            </w:r>
            <w:r w:rsidRPr="00C228D7">
              <w:rPr>
                <w:rStyle w:val="af5"/>
                <w:noProof/>
              </w:rPr>
              <w:fldChar w:fldCharType="end"/>
            </w:r>
          </w:ins>
        </w:p>
        <w:p w14:paraId="6D06BC87" w14:textId="77777777" w:rsidR="00084A70" w:rsidRDefault="00084A70">
          <w:pPr>
            <w:pStyle w:val="22"/>
            <w:tabs>
              <w:tab w:val="right" w:leader="dot" w:pos="8302"/>
            </w:tabs>
            <w:rPr>
              <w:ins w:id="69" w:author="王凯" w:date="2018-04-25T11:47:00Z"/>
              <w:rFonts w:asciiTheme="minorHAnsi" w:eastAsiaTheme="minorEastAsia" w:hAnsiTheme="minorHAnsi" w:cstheme="minorBidi"/>
              <w:smallCaps w:val="0"/>
              <w:noProof/>
              <w:sz w:val="21"/>
              <w:szCs w:val="22"/>
            </w:rPr>
          </w:pPr>
          <w:ins w:id="70" w:author="王凯" w:date="2018-04-25T11:47:00Z">
            <w:r w:rsidRPr="00C228D7">
              <w:rPr>
                <w:rStyle w:val="af5"/>
                <w:noProof/>
              </w:rPr>
              <w:fldChar w:fldCharType="begin"/>
            </w:r>
            <w:r w:rsidRPr="00C228D7">
              <w:rPr>
                <w:rStyle w:val="af5"/>
                <w:noProof/>
              </w:rPr>
              <w:instrText xml:space="preserve"> </w:instrText>
            </w:r>
            <w:r>
              <w:rPr>
                <w:noProof/>
              </w:rPr>
              <w:instrText>HYPERLINK \l "_Toc512420173"</w:instrText>
            </w:r>
            <w:r w:rsidRPr="00C228D7">
              <w:rPr>
                <w:rStyle w:val="af5"/>
                <w:noProof/>
              </w:rPr>
              <w:instrText xml:space="preserve"> </w:instrText>
            </w:r>
            <w:r w:rsidRPr="00C228D7">
              <w:rPr>
                <w:rStyle w:val="af5"/>
                <w:noProof/>
              </w:rPr>
              <w:fldChar w:fldCharType="separate"/>
            </w:r>
            <w:r w:rsidRPr="00C228D7">
              <w:rPr>
                <w:rStyle w:val="af5"/>
                <w:noProof/>
              </w:rPr>
              <w:t xml:space="preserve">1.3 </w:t>
            </w:r>
            <w:r w:rsidRPr="00C228D7">
              <w:rPr>
                <w:rStyle w:val="af5"/>
                <w:rFonts w:hint="eastAsia"/>
                <w:noProof/>
              </w:rPr>
              <w:t>管理机构</w:t>
            </w:r>
            <w:r>
              <w:rPr>
                <w:noProof/>
                <w:webHidden/>
              </w:rPr>
              <w:tab/>
            </w:r>
            <w:r>
              <w:rPr>
                <w:noProof/>
                <w:webHidden/>
              </w:rPr>
              <w:fldChar w:fldCharType="begin"/>
            </w:r>
            <w:r>
              <w:rPr>
                <w:noProof/>
                <w:webHidden/>
              </w:rPr>
              <w:instrText xml:space="preserve"> PAGEREF _Toc512420173 \h </w:instrText>
            </w:r>
          </w:ins>
          <w:r>
            <w:rPr>
              <w:noProof/>
              <w:webHidden/>
            </w:rPr>
          </w:r>
          <w:r>
            <w:rPr>
              <w:noProof/>
              <w:webHidden/>
            </w:rPr>
            <w:fldChar w:fldCharType="separate"/>
          </w:r>
          <w:ins w:id="71" w:author="王凯" w:date="2018-04-25T11:47:00Z">
            <w:r>
              <w:rPr>
                <w:noProof/>
                <w:webHidden/>
              </w:rPr>
              <w:t>3</w:t>
            </w:r>
            <w:r>
              <w:rPr>
                <w:noProof/>
                <w:webHidden/>
              </w:rPr>
              <w:fldChar w:fldCharType="end"/>
            </w:r>
            <w:r w:rsidRPr="00C228D7">
              <w:rPr>
                <w:rStyle w:val="af5"/>
                <w:noProof/>
              </w:rPr>
              <w:fldChar w:fldCharType="end"/>
            </w:r>
          </w:ins>
        </w:p>
        <w:p w14:paraId="367B74AA" w14:textId="77777777" w:rsidR="00084A70" w:rsidRDefault="00084A70">
          <w:pPr>
            <w:pStyle w:val="22"/>
            <w:tabs>
              <w:tab w:val="right" w:leader="dot" w:pos="8302"/>
            </w:tabs>
            <w:rPr>
              <w:ins w:id="72" w:author="王凯" w:date="2018-04-25T11:47:00Z"/>
              <w:rFonts w:asciiTheme="minorHAnsi" w:eastAsiaTheme="minorEastAsia" w:hAnsiTheme="minorHAnsi" w:cstheme="minorBidi"/>
              <w:smallCaps w:val="0"/>
              <w:noProof/>
              <w:sz w:val="21"/>
              <w:szCs w:val="22"/>
            </w:rPr>
          </w:pPr>
          <w:ins w:id="73" w:author="王凯" w:date="2018-04-25T11:47:00Z">
            <w:r w:rsidRPr="00C228D7">
              <w:rPr>
                <w:rStyle w:val="af5"/>
                <w:noProof/>
              </w:rPr>
              <w:fldChar w:fldCharType="begin"/>
            </w:r>
            <w:r w:rsidRPr="00C228D7">
              <w:rPr>
                <w:rStyle w:val="af5"/>
                <w:noProof/>
              </w:rPr>
              <w:instrText xml:space="preserve"> </w:instrText>
            </w:r>
            <w:r>
              <w:rPr>
                <w:noProof/>
              </w:rPr>
              <w:instrText>HYPERLINK \l "_Toc512420174"</w:instrText>
            </w:r>
            <w:r w:rsidRPr="00C228D7">
              <w:rPr>
                <w:rStyle w:val="af5"/>
                <w:noProof/>
              </w:rPr>
              <w:instrText xml:space="preserve"> </w:instrText>
            </w:r>
            <w:r w:rsidRPr="00C228D7">
              <w:rPr>
                <w:rStyle w:val="af5"/>
                <w:noProof/>
              </w:rPr>
              <w:fldChar w:fldCharType="separate"/>
            </w:r>
            <w:r w:rsidRPr="00C228D7">
              <w:rPr>
                <w:rStyle w:val="af5"/>
                <w:noProof/>
              </w:rPr>
              <w:t xml:space="preserve">1.4 </w:t>
            </w:r>
            <w:r w:rsidRPr="00C228D7">
              <w:rPr>
                <w:rStyle w:val="af5"/>
                <w:rFonts w:hint="eastAsia"/>
                <w:noProof/>
              </w:rPr>
              <w:t>管理制度</w:t>
            </w:r>
            <w:r>
              <w:rPr>
                <w:noProof/>
                <w:webHidden/>
              </w:rPr>
              <w:tab/>
            </w:r>
            <w:r>
              <w:rPr>
                <w:noProof/>
                <w:webHidden/>
              </w:rPr>
              <w:fldChar w:fldCharType="begin"/>
            </w:r>
            <w:r>
              <w:rPr>
                <w:noProof/>
                <w:webHidden/>
              </w:rPr>
              <w:instrText xml:space="preserve"> PAGEREF _Toc512420174 \h </w:instrText>
            </w:r>
          </w:ins>
          <w:r>
            <w:rPr>
              <w:noProof/>
              <w:webHidden/>
            </w:rPr>
          </w:r>
          <w:r>
            <w:rPr>
              <w:noProof/>
              <w:webHidden/>
            </w:rPr>
            <w:fldChar w:fldCharType="separate"/>
          </w:r>
          <w:ins w:id="74" w:author="王凯" w:date="2018-04-25T11:47:00Z">
            <w:r>
              <w:rPr>
                <w:noProof/>
                <w:webHidden/>
              </w:rPr>
              <w:t>4</w:t>
            </w:r>
            <w:r>
              <w:rPr>
                <w:noProof/>
                <w:webHidden/>
              </w:rPr>
              <w:fldChar w:fldCharType="end"/>
            </w:r>
            <w:r w:rsidRPr="00C228D7">
              <w:rPr>
                <w:rStyle w:val="af5"/>
                <w:noProof/>
              </w:rPr>
              <w:fldChar w:fldCharType="end"/>
            </w:r>
          </w:ins>
        </w:p>
        <w:p w14:paraId="39376DB5" w14:textId="77777777" w:rsidR="00084A70" w:rsidRDefault="00084A70">
          <w:pPr>
            <w:pStyle w:val="22"/>
            <w:tabs>
              <w:tab w:val="right" w:leader="dot" w:pos="8302"/>
            </w:tabs>
            <w:rPr>
              <w:ins w:id="75" w:author="王凯" w:date="2018-04-25T11:47:00Z"/>
              <w:rFonts w:asciiTheme="minorHAnsi" w:eastAsiaTheme="minorEastAsia" w:hAnsiTheme="minorHAnsi" w:cstheme="minorBidi"/>
              <w:smallCaps w:val="0"/>
              <w:noProof/>
              <w:sz w:val="21"/>
              <w:szCs w:val="22"/>
            </w:rPr>
          </w:pPr>
          <w:ins w:id="76" w:author="王凯" w:date="2018-04-25T11:47:00Z">
            <w:r w:rsidRPr="00C228D7">
              <w:rPr>
                <w:rStyle w:val="af5"/>
                <w:noProof/>
              </w:rPr>
              <w:fldChar w:fldCharType="begin"/>
            </w:r>
            <w:r w:rsidRPr="00C228D7">
              <w:rPr>
                <w:rStyle w:val="af5"/>
                <w:noProof/>
              </w:rPr>
              <w:instrText xml:space="preserve"> </w:instrText>
            </w:r>
            <w:r>
              <w:rPr>
                <w:noProof/>
              </w:rPr>
              <w:instrText>HYPERLINK \l "_Toc512420175"</w:instrText>
            </w:r>
            <w:r w:rsidRPr="00C228D7">
              <w:rPr>
                <w:rStyle w:val="af5"/>
                <w:noProof/>
              </w:rPr>
              <w:instrText xml:space="preserve"> </w:instrText>
            </w:r>
            <w:r w:rsidRPr="00C228D7">
              <w:rPr>
                <w:rStyle w:val="af5"/>
                <w:noProof/>
              </w:rPr>
              <w:fldChar w:fldCharType="separate"/>
            </w:r>
            <w:r w:rsidRPr="00C228D7">
              <w:rPr>
                <w:rStyle w:val="af5"/>
                <w:noProof/>
              </w:rPr>
              <w:t xml:space="preserve">1.5 </w:t>
            </w:r>
            <w:r w:rsidRPr="00C228D7">
              <w:rPr>
                <w:rStyle w:val="af5"/>
                <w:rFonts w:hint="eastAsia"/>
                <w:noProof/>
              </w:rPr>
              <w:t>管理设施</w:t>
            </w:r>
            <w:r>
              <w:rPr>
                <w:noProof/>
                <w:webHidden/>
              </w:rPr>
              <w:tab/>
            </w:r>
            <w:r>
              <w:rPr>
                <w:noProof/>
                <w:webHidden/>
              </w:rPr>
              <w:fldChar w:fldCharType="begin"/>
            </w:r>
            <w:r>
              <w:rPr>
                <w:noProof/>
                <w:webHidden/>
              </w:rPr>
              <w:instrText xml:space="preserve"> PAGEREF _Toc512420175 \h </w:instrText>
            </w:r>
          </w:ins>
          <w:r>
            <w:rPr>
              <w:noProof/>
              <w:webHidden/>
            </w:rPr>
          </w:r>
          <w:r>
            <w:rPr>
              <w:noProof/>
              <w:webHidden/>
            </w:rPr>
            <w:fldChar w:fldCharType="separate"/>
          </w:r>
          <w:ins w:id="77" w:author="王凯" w:date="2018-04-25T11:47:00Z">
            <w:r>
              <w:rPr>
                <w:noProof/>
                <w:webHidden/>
              </w:rPr>
              <w:t>4</w:t>
            </w:r>
            <w:r>
              <w:rPr>
                <w:noProof/>
                <w:webHidden/>
              </w:rPr>
              <w:fldChar w:fldCharType="end"/>
            </w:r>
            <w:r w:rsidRPr="00C228D7">
              <w:rPr>
                <w:rStyle w:val="af5"/>
                <w:noProof/>
              </w:rPr>
              <w:fldChar w:fldCharType="end"/>
            </w:r>
          </w:ins>
        </w:p>
        <w:p w14:paraId="1E788B54" w14:textId="77777777" w:rsidR="00084A70" w:rsidRDefault="00084A70">
          <w:pPr>
            <w:pStyle w:val="10"/>
            <w:tabs>
              <w:tab w:val="right" w:leader="dot" w:pos="8302"/>
            </w:tabs>
            <w:rPr>
              <w:ins w:id="78" w:author="王凯" w:date="2018-04-25T11:47:00Z"/>
              <w:rFonts w:asciiTheme="minorHAnsi" w:eastAsiaTheme="minorEastAsia" w:hAnsiTheme="minorHAnsi" w:cstheme="minorBidi"/>
              <w:smallCaps w:val="0"/>
              <w:noProof/>
              <w:sz w:val="21"/>
              <w:szCs w:val="22"/>
            </w:rPr>
          </w:pPr>
          <w:ins w:id="79" w:author="王凯" w:date="2018-04-25T11:47:00Z">
            <w:r w:rsidRPr="00C228D7">
              <w:rPr>
                <w:rStyle w:val="af5"/>
                <w:noProof/>
              </w:rPr>
              <w:fldChar w:fldCharType="begin"/>
            </w:r>
            <w:r w:rsidRPr="00C228D7">
              <w:rPr>
                <w:rStyle w:val="af5"/>
                <w:noProof/>
              </w:rPr>
              <w:instrText xml:space="preserve"> </w:instrText>
            </w:r>
            <w:r>
              <w:rPr>
                <w:noProof/>
              </w:rPr>
              <w:instrText>HYPERLINK \l "_Toc512420176"</w:instrText>
            </w:r>
            <w:r w:rsidRPr="00C228D7">
              <w:rPr>
                <w:rStyle w:val="af5"/>
                <w:noProof/>
              </w:rPr>
              <w:instrText xml:space="preserve"> </w:instrText>
            </w:r>
            <w:r w:rsidRPr="00C228D7">
              <w:rPr>
                <w:rStyle w:val="af5"/>
                <w:noProof/>
              </w:rPr>
              <w:fldChar w:fldCharType="separate"/>
            </w:r>
            <w:r w:rsidRPr="00C228D7">
              <w:rPr>
                <w:rStyle w:val="af5"/>
                <w:noProof/>
              </w:rPr>
              <w:t xml:space="preserve">2 </w:t>
            </w:r>
            <w:r w:rsidRPr="00C228D7">
              <w:rPr>
                <w:rStyle w:val="af5"/>
                <w:rFonts w:hint="eastAsia"/>
                <w:noProof/>
              </w:rPr>
              <w:t>调度运行评价</w:t>
            </w:r>
            <w:r>
              <w:rPr>
                <w:noProof/>
                <w:webHidden/>
              </w:rPr>
              <w:tab/>
            </w:r>
            <w:r>
              <w:rPr>
                <w:noProof/>
                <w:webHidden/>
              </w:rPr>
              <w:fldChar w:fldCharType="begin"/>
            </w:r>
            <w:r>
              <w:rPr>
                <w:noProof/>
                <w:webHidden/>
              </w:rPr>
              <w:instrText xml:space="preserve"> PAGEREF _Toc512420176 \h </w:instrText>
            </w:r>
          </w:ins>
          <w:r>
            <w:rPr>
              <w:noProof/>
              <w:webHidden/>
            </w:rPr>
          </w:r>
          <w:r>
            <w:rPr>
              <w:noProof/>
              <w:webHidden/>
            </w:rPr>
            <w:fldChar w:fldCharType="separate"/>
          </w:r>
          <w:ins w:id="80" w:author="王凯" w:date="2018-04-25T11:47:00Z">
            <w:r>
              <w:rPr>
                <w:noProof/>
                <w:webHidden/>
              </w:rPr>
              <w:t>6</w:t>
            </w:r>
            <w:r>
              <w:rPr>
                <w:noProof/>
                <w:webHidden/>
              </w:rPr>
              <w:fldChar w:fldCharType="end"/>
            </w:r>
            <w:r w:rsidRPr="00C228D7">
              <w:rPr>
                <w:rStyle w:val="af5"/>
                <w:noProof/>
              </w:rPr>
              <w:fldChar w:fldCharType="end"/>
            </w:r>
          </w:ins>
        </w:p>
        <w:p w14:paraId="1185CF70" w14:textId="77777777" w:rsidR="00084A70" w:rsidRDefault="00084A70">
          <w:pPr>
            <w:pStyle w:val="22"/>
            <w:tabs>
              <w:tab w:val="right" w:leader="dot" w:pos="8302"/>
            </w:tabs>
            <w:rPr>
              <w:ins w:id="81" w:author="王凯" w:date="2018-04-25T11:47:00Z"/>
              <w:rFonts w:asciiTheme="minorHAnsi" w:eastAsiaTheme="minorEastAsia" w:hAnsiTheme="minorHAnsi" w:cstheme="minorBidi"/>
              <w:smallCaps w:val="0"/>
              <w:noProof/>
              <w:sz w:val="21"/>
              <w:szCs w:val="22"/>
            </w:rPr>
          </w:pPr>
          <w:ins w:id="82" w:author="王凯" w:date="2018-04-25T11:47:00Z">
            <w:r w:rsidRPr="00C228D7">
              <w:rPr>
                <w:rStyle w:val="af5"/>
                <w:noProof/>
              </w:rPr>
              <w:fldChar w:fldCharType="begin"/>
            </w:r>
            <w:r w:rsidRPr="00C228D7">
              <w:rPr>
                <w:rStyle w:val="af5"/>
                <w:noProof/>
              </w:rPr>
              <w:instrText xml:space="preserve"> </w:instrText>
            </w:r>
            <w:r>
              <w:rPr>
                <w:noProof/>
              </w:rPr>
              <w:instrText>HYPERLINK \l "_Toc512420177"</w:instrText>
            </w:r>
            <w:r w:rsidRPr="00C228D7">
              <w:rPr>
                <w:rStyle w:val="af5"/>
                <w:noProof/>
              </w:rPr>
              <w:instrText xml:space="preserve"> </w:instrText>
            </w:r>
            <w:r w:rsidRPr="00C228D7">
              <w:rPr>
                <w:rStyle w:val="af5"/>
                <w:noProof/>
              </w:rPr>
              <w:fldChar w:fldCharType="separate"/>
            </w:r>
            <w:r w:rsidRPr="00C228D7">
              <w:rPr>
                <w:rStyle w:val="af5"/>
                <w:noProof/>
              </w:rPr>
              <w:t xml:space="preserve">2.1 </w:t>
            </w:r>
            <w:r w:rsidRPr="00C228D7">
              <w:rPr>
                <w:rStyle w:val="af5"/>
                <w:rFonts w:hint="eastAsia"/>
                <w:noProof/>
              </w:rPr>
              <w:t>调度规程编制</w:t>
            </w:r>
            <w:r>
              <w:rPr>
                <w:noProof/>
                <w:webHidden/>
              </w:rPr>
              <w:tab/>
            </w:r>
            <w:r>
              <w:rPr>
                <w:noProof/>
                <w:webHidden/>
              </w:rPr>
              <w:fldChar w:fldCharType="begin"/>
            </w:r>
            <w:r>
              <w:rPr>
                <w:noProof/>
                <w:webHidden/>
              </w:rPr>
              <w:instrText xml:space="preserve"> PAGEREF _Toc512420177 \h </w:instrText>
            </w:r>
          </w:ins>
          <w:r>
            <w:rPr>
              <w:noProof/>
              <w:webHidden/>
            </w:rPr>
          </w:r>
          <w:r>
            <w:rPr>
              <w:noProof/>
              <w:webHidden/>
            </w:rPr>
            <w:fldChar w:fldCharType="separate"/>
          </w:r>
          <w:ins w:id="83" w:author="王凯" w:date="2018-04-25T11:47:00Z">
            <w:r>
              <w:rPr>
                <w:noProof/>
                <w:webHidden/>
              </w:rPr>
              <w:t>6</w:t>
            </w:r>
            <w:r>
              <w:rPr>
                <w:noProof/>
                <w:webHidden/>
              </w:rPr>
              <w:fldChar w:fldCharType="end"/>
            </w:r>
            <w:r w:rsidRPr="00C228D7">
              <w:rPr>
                <w:rStyle w:val="af5"/>
                <w:noProof/>
              </w:rPr>
              <w:fldChar w:fldCharType="end"/>
            </w:r>
          </w:ins>
        </w:p>
        <w:p w14:paraId="5573BED3" w14:textId="77777777" w:rsidR="00084A70" w:rsidRDefault="00084A70">
          <w:pPr>
            <w:pStyle w:val="22"/>
            <w:tabs>
              <w:tab w:val="right" w:leader="dot" w:pos="8302"/>
            </w:tabs>
            <w:rPr>
              <w:ins w:id="84" w:author="王凯" w:date="2018-04-25T11:47:00Z"/>
              <w:rFonts w:asciiTheme="minorHAnsi" w:eastAsiaTheme="minorEastAsia" w:hAnsiTheme="minorHAnsi" w:cstheme="minorBidi"/>
              <w:smallCaps w:val="0"/>
              <w:noProof/>
              <w:sz w:val="21"/>
              <w:szCs w:val="22"/>
            </w:rPr>
          </w:pPr>
          <w:ins w:id="85" w:author="王凯" w:date="2018-04-25T11:47:00Z">
            <w:r w:rsidRPr="00C228D7">
              <w:rPr>
                <w:rStyle w:val="af5"/>
                <w:noProof/>
              </w:rPr>
              <w:fldChar w:fldCharType="begin"/>
            </w:r>
            <w:r w:rsidRPr="00C228D7">
              <w:rPr>
                <w:rStyle w:val="af5"/>
                <w:noProof/>
              </w:rPr>
              <w:instrText xml:space="preserve"> </w:instrText>
            </w:r>
            <w:r>
              <w:rPr>
                <w:noProof/>
              </w:rPr>
              <w:instrText>HYPERLINK \l "_Toc512420178"</w:instrText>
            </w:r>
            <w:r w:rsidRPr="00C228D7">
              <w:rPr>
                <w:rStyle w:val="af5"/>
                <w:noProof/>
              </w:rPr>
              <w:instrText xml:space="preserve"> </w:instrText>
            </w:r>
            <w:r w:rsidRPr="00C228D7">
              <w:rPr>
                <w:rStyle w:val="af5"/>
                <w:noProof/>
              </w:rPr>
              <w:fldChar w:fldCharType="separate"/>
            </w:r>
            <w:r w:rsidRPr="00C228D7">
              <w:rPr>
                <w:rStyle w:val="af5"/>
                <w:noProof/>
              </w:rPr>
              <w:t xml:space="preserve">2.1.1 </w:t>
            </w:r>
            <w:r w:rsidRPr="00C228D7">
              <w:rPr>
                <w:rStyle w:val="af5"/>
                <w:rFonts w:hint="eastAsia"/>
                <w:noProof/>
              </w:rPr>
              <w:t>防汛防洪调度</w:t>
            </w:r>
            <w:r>
              <w:rPr>
                <w:noProof/>
                <w:webHidden/>
              </w:rPr>
              <w:tab/>
            </w:r>
            <w:r>
              <w:rPr>
                <w:noProof/>
                <w:webHidden/>
              </w:rPr>
              <w:fldChar w:fldCharType="begin"/>
            </w:r>
            <w:r>
              <w:rPr>
                <w:noProof/>
                <w:webHidden/>
              </w:rPr>
              <w:instrText xml:space="preserve"> PAGEREF _Toc512420178 \h </w:instrText>
            </w:r>
          </w:ins>
          <w:r>
            <w:rPr>
              <w:noProof/>
              <w:webHidden/>
            </w:rPr>
          </w:r>
          <w:r>
            <w:rPr>
              <w:noProof/>
              <w:webHidden/>
            </w:rPr>
            <w:fldChar w:fldCharType="separate"/>
          </w:r>
          <w:ins w:id="86" w:author="王凯" w:date="2018-04-25T11:47:00Z">
            <w:r>
              <w:rPr>
                <w:noProof/>
                <w:webHidden/>
              </w:rPr>
              <w:t>6</w:t>
            </w:r>
            <w:r>
              <w:rPr>
                <w:noProof/>
                <w:webHidden/>
              </w:rPr>
              <w:fldChar w:fldCharType="end"/>
            </w:r>
            <w:r w:rsidRPr="00C228D7">
              <w:rPr>
                <w:rStyle w:val="af5"/>
                <w:noProof/>
              </w:rPr>
              <w:fldChar w:fldCharType="end"/>
            </w:r>
          </w:ins>
        </w:p>
        <w:p w14:paraId="546C74E6" w14:textId="77777777" w:rsidR="00084A70" w:rsidRDefault="00084A70">
          <w:pPr>
            <w:pStyle w:val="22"/>
            <w:tabs>
              <w:tab w:val="right" w:leader="dot" w:pos="8302"/>
            </w:tabs>
            <w:rPr>
              <w:ins w:id="87" w:author="王凯" w:date="2018-04-25T11:47:00Z"/>
              <w:rFonts w:asciiTheme="minorHAnsi" w:eastAsiaTheme="minorEastAsia" w:hAnsiTheme="minorHAnsi" w:cstheme="minorBidi"/>
              <w:smallCaps w:val="0"/>
              <w:noProof/>
              <w:sz w:val="21"/>
              <w:szCs w:val="22"/>
            </w:rPr>
          </w:pPr>
          <w:ins w:id="88" w:author="王凯" w:date="2018-04-25T11:47:00Z">
            <w:r w:rsidRPr="00C228D7">
              <w:rPr>
                <w:rStyle w:val="af5"/>
                <w:noProof/>
              </w:rPr>
              <w:fldChar w:fldCharType="begin"/>
            </w:r>
            <w:r w:rsidRPr="00C228D7">
              <w:rPr>
                <w:rStyle w:val="af5"/>
                <w:noProof/>
              </w:rPr>
              <w:instrText xml:space="preserve"> </w:instrText>
            </w:r>
            <w:r>
              <w:rPr>
                <w:noProof/>
              </w:rPr>
              <w:instrText>HYPERLINK \l "_Toc512420179"</w:instrText>
            </w:r>
            <w:r w:rsidRPr="00C228D7">
              <w:rPr>
                <w:rStyle w:val="af5"/>
                <w:noProof/>
              </w:rPr>
              <w:instrText xml:space="preserve"> </w:instrText>
            </w:r>
            <w:r w:rsidRPr="00C228D7">
              <w:rPr>
                <w:rStyle w:val="af5"/>
                <w:noProof/>
              </w:rPr>
              <w:fldChar w:fldCharType="separate"/>
            </w:r>
            <w:r w:rsidRPr="00C228D7">
              <w:rPr>
                <w:rStyle w:val="af5"/>
                <w:noProof/>
              </w:rPr>
              <w:t xml:space="preserve">2.1.2 </w:t>
            </w:r>
            <w:r w:rsidRPr="00C228D7">
              <w:rPr>
                <w:rStyle w:val="af5"/>
                <w:rFonts w:hint="eastAsia"/>
                <w:noProof/>
              </w:rPr>
              <w:t>兴利调度</w:t>
            </w:r>
            <w:r>
              <w:rPr>
                <w:noProof/>
                <w:webHidden/>
              </w:rPr>
              <w:tab/>
            </w:r>
            <w:r>
              <w:rPr>
                <w:noProof/>
                <w:webHidden/>
              </w:rPr>
              <w:fldChar w:fldCharType="begin"/>
            </w:r>
            <w:r>
              <w:rPr>
                <w:noProof/>
                <w:webHidden/>
              </w:rPr>
              <w:instrText xml:space="preserve"> PAGEREF _Toc512420179 \h </w:instrText>
            </w:r>
          </w:ins>
          <w:r>
            <w:rPr>
              <w:noProof/>
              <w:webHidden/>
            </w:rPr>
          </w:r>
          <w:r>
            <w:rPr>
              <w:noProof/>
              <w:webHidden/>
            </w:rPr>
            <w:fldChar w:fldCharType="separate"/>
          </w:r>
          <w:ins w:id="89" w:author="王凯" w:date="2018-04-25T11:47:00Z">
            <w:r>
              <w:rPr>
                <w:noProof/>
                <w:webHidden/>
              </w:rPr>
              <w:t>6</w:t>
            </w:r>
            <w:r>
              <w:rPr>
                <w:noProof/>
                <w:webHidden/>
              </w:rPr>
              <w:fldChar w:fldCharType="end"/>
            </w:r>
            <w:r w:rsidRPr="00C228D7">
              <w:rPr>
                <w:rStyle w:val="af5"/>
                <w:noProof/>
              </w:rPr>
              <w:fldChar w:fldCharType="end"/>
            </w:r>
          </w:ins>
        </w:p>
        <w:p w14:paraId="5FCD89FF" w14:textId="77777777" w:rsidR="00084A70" w:rsidRDefault="00084A70">
          <w:pPr>
            <w:pStyle w:val="22"/>
            <w:tabs>
              <w:tab w:val="right" w:leader="dot" w:pos="8302"/>
            </w:tabs>
            <w:rPr>
              <w:ins w:id="90" w:author="王凯" w:date="2018-04-25T11:47:00Z"/>
              <w:rFonts w:asciiTheme="minorHAnsi" w:eastAsiaTheme="minorEastAsia" w:hAnsiTheme="minorHAnsi" w:cstheme="minorBidi"/>
              <w:smallCaps w:val="0"/>
              <w:noProof/>
              <w:sz w:val="21"/>
              <w:szCs w:val="22"/>
            </w:rPr>
          </w:pPr>
          <w:ins w:id="91" w:author="王凯" w:date="2018-04-25T11:47:00Z">
            <w:r w:rsidRPr="00C228D7">
              <w:rPr>
                <w:rStyle w:val="af5"/>
                <w:noProof/>
              </w:rPr>
              <w:fldChar w:fldCharType="begin"/>
            </w:r>
            <w:r w:rsidRPr="00C228D7">
              <w:rPr>
                <w:rStyle w:val="af5"/>
                <w:noProof/>
              </w:rPr>
              <w:instrText xml:space="preserve"> </w:instrText>
            </w:r>
            <w:r>
              <w:rPr>
                <w:noProof/>
              </w:rPr>
              <w:instrText>HYPERLINK \l "_Toc512420180"</w:instrText>
            </w:r>
            <w:r w:rsidRPr="00C228D7">
              <w:rPr>
                <w:rStyle w:val="af5"/>
                <w:noProof/>
              </w:rPr>
              <w:instrText xml:space="preserve"> </w:instrText>
            </w:r>
            <w:r w:rsidRPr="00C228D7">
              <w:rPr>
                <w:rStyle w:val="af5"/>
                <w:noProof/>
              </w:rPr>
              <w:fldChar w:fldCharType="separate"/>
            </w:r>
            <w:r w:rsidRPr="00C228D7">
              <w:rPr>
                <w:rStyle w:val="af5"/>
                <w:noProof/>
              </w:rPr>
              <w:t xml:space="preserve">2.2 </w:t>
            </w:r>
            <w:r w:rsidRPr="00C228D7">
              <w:rPr>
                <w:rStyle w:val="af5"/>
                <w:rFonts w:hint="eastAsia"/>
                <w:noProof/>
              </w:rPr>
              <w:t>安全监测</w:t>
            </w:r>
            <w:r>
              <w:rPr>
                <w:noProof/>
                <w:webHidden/>
              </w:rPr>
              <w:tab/>
            </w:r>
            <w:r>
              <w:rPr>
                <w:noProof/>
                <w:webHidden/>
              </w:rPr>
              <w:fldChar w:fldCharType="begin"/>
            </w:r>
            <w:r>
              <w:rPr>
                <w:noProof/>
                <w:webHidden/>
              </w:rPr>
              <w:instrText xml:space="preserve"> PAGEREF _Toc512420180 \h </w:instrText>
            </w:r>
          </w:ins>
          <w:r>
            <w:rPr>
              <w:noProof/>
              <w:webHidden/>
            </w:rPr>
          </w:r>
          <w:r>
            <w:rPr>
              <w:noProof/>
              <w:webHidden/>
            </w:rPr>
            <w:fldChar w:fldCharType="separate"/>
          </w:r>
          <w:ins w:id="92" w:author="王凯" w:date="2018-04-25T11:47:00Z">
            <w:r>
              <w:rPr>
                <w:noProof/>
                <w:webHidden/>
              </w:rPr>
              <w:t>7</w:t>
            </w:r>
            <w:r>
              <w:rPr>
                <w:noProof/>
                <w:webHidden/>
              </w:rPr>
              <w:fldChar w:fldCharType="end"/>
            </w:r>
            <w:r w:rsidRPr="00C228D7">
              <w:rPr>
                <w:rStyle w:val="af5"/>
                <w:noProof/>
              </w:rPr>
              <w:fldChar w:fldCharType="end"/>
            </w:r>
          </w:ins>
        </w:p>
        <w:p w14:paraId="6B33F1CC" w14:textId="77777777" w:rsidR="00084A70" w:rsidRDefault="00084A70">
          <w:pPr>
            <w:pStyle w:val="22"/>
            <w:tabs>
              <w:tab w:val="right" w:leader="dot" w:pos="8302"/>
            </w:tabs>
            <w:rPr>
              <w:ins w:id="93" w:author="王凯" w:date="2018-04-25T11:47:00Z"/>
              <w:rFonts w:asciiTheme="minorHAnsi" w:eastAsiaTheme="minorEastAsia" w:hAnsiTheme="minorHAnsi" w:cstheme="minorBidi"/>
              <w:smallCaps w:val="0"/>
              <w:noProof/>
              <w:sz w:val="21"/>
              <w:szCs w:val="22"/>
            </w:rPr>
          </w:pPr>
          <w:ins w:id="94" w:author="王凯" w:date="2018-04-25T11:47:00Z">
            <w:r w:rsidRPr="00C228D7">
              <w:rPr>
                <w:rStyle w:val="af5"/>
                <w:noProof/>
              </w:rPr>
              <w:fldChar w:fldCharType="begin"/>
            </w:r>
            <w:r w:rsidRPr="00C228D7">
              <w:rPr>
                <w:rStyle w:val="af5"/>
                <w:noProof/>
              </w:rPr>
              <w:instrText xml:space="preserve"> </w:instrText>
            </w:r>
            <w:r>
              <w:rPr>
                <w:noProof/>
              </w:rPr>
              <w:instrText>HYPERLINK \l "_Toc512420181"</w:instrText>
            </w:r>
            <w:r w:rsidRPr="00C228D7">
              <w:rPr>
                <w:rStyle w:val="af5"/>
                <w:noProof/>
              </w:rPr>
              <w:instrText xml:space="preserve"> </w:instrText>
            </w:r>
            <w:r w:rsidRPr="00C228D7">
              <w:rPr>
                <w:rStyle w:val="af5"/>
                <w:noProof/>
              </w:rPr>
              <w:fldChar w:fldCharType="separate"/>
            </w:r>
            <w:r w:rsidRPr="00C228D7">
              <w:rPr>
                <w:rStyle w:val="af5"/>
                <w:noProof/>
              </w:rPr>
              <w:t xml:space="preserve">2.3 </w:t>
            </w:r>
            <w:r w:rsidRPr="00C228D7">
              <w:rPr>
                <w:rStyle w:val="af5"/>
                <w:rFonts w:hint="eastAsia"/>
                <w:noProof/>
              </w:rPr>
              <w:t>安全应急预案</w:t>
            </w:r>
            <w:r>
              <w:rPr>
                <w:noProof/>
                <w:webHidden/>
              </w:rPr>
              <w:tab/>
            </w:r>
            <w:r>
              <w:rPr>
                <w:noProof/>
                <w:webHidden/>
              </w:rPr>
              <w:fldChar w:fldCharType="begin"/>
            </w:r>
            <w:r>
              <w:rPr>
                <w:noProof/>
                <w:webHidden/>
              </w:rPr>
              <w:instrText xml:space="preserve"> PAGEREF _Toc512420181 \h </w:instrText>
            </w:r>
          </w:ins>
          <w:r>
            <w:rPr>
              <w:noProof/>
              <w:webHidden/>
            </w:rPr>
          </w:r>
          <w:r>
            <w:rPr>
              <w:noProof/>
              <w:webHidden/>
            </w:rPr>
            <w:fldChar w:fldCharType="separate"/>
          </w:r>
          <w:ins w:id="95" w:author="王凯" w:date="2018-04-25T11:47:00Z">
            <w:r>
              <w:rPr>
                <w:noProof/>
                <w:webHidden/>
              </w:rPr>
              <w:t>10</w:t>
            </w:r>
            <w:r>
              <w:rPr>
                <w:noProof/>
                <w:webHidden/>
              </w:rPr>
              <w:fldChar w:fldCharType="end"/>
            </w:r>
            <w:r w:rsidRPr="00C228D7">
              <w:rPr>
                <w:rStyle w:val="af5"/>
                <w:noProof/>
              </w:rPr>
              <w:fldChar w:fldCharType="end"/>
            </w:r>
          </w:ins>
        </w:p>
        <w:p w14:paraId="42D00A1B" w14:textId="77777777" w:rsidR="00084A70" w:rsidRDefault="00084A70">
          <w:pPr>
            <w:pStyle w:val="22"/>
            <w:tabs>
              <w:tab w:val="right" w:leader="dot" w:pos="8302"/>
            </w:tabs>
            <w:rPr>
              <w:ins w:id="96" w:author="王凯" w:date="2018-04-25T11:47:00Z"/>
              <w:rFonts w:asciiTheme="minorHAnsi" w:eastAsiaTheme="minorEastAsia" w:hAnsiTheme="minorHAnsi" w:cstheme="minorBidi"/>
              <w:smallCaps w:val="0"/>
              <w:noProof/>
              <w:sz w:val="21"/>
              <w:szCs w:val="22"/>
            </w:rPr>
          </w:pPr>
          <w:ins w:id="97" w:author="王凯" w:date="2018-04-25T11:47:00Z">
            <w:r w:rsidRPr="00C228D7">
              <w:rPr>
                <w:rStyle w:val="af5"/>
                <w:noProof/>
              </w:rPr>
              <w:fldChar w:fldCharType="begin"/>
            </w:r>
            <w:r w:rsidRPr="00C228D7">
              <w:rPr>
                <w:rStyle w:val="af5"/>
                <w:noProof/>
              </w:rPr>
              <w:instrText xml:space="preserve"> </w:instrText>
            </w:r>
            <w:r>
              <w:rPr>
                <w:noProof/>
              </w:rPr>
              <w:instrText>HYPERLINK \l "_Toc512420182"</w:instrText>
            </w:r>
            <w:r w:rsidRPr="00C228D7">
              <w:rPr>
                <w:rStyle w:val="af5"/>
                <w:noProof/>
              </w:rPr>
              <w:instrText xml:space="preserve"> </w:instrText>
            </w:r>
            <w:r w:rsidRPr="00C228D7">
              <w:rPr>
                <w:rStyle w:val="af5"/>
                <w:noProof/>
              </w:rPr>
              <w:fldChar w:fldCharType="separate"/>
            </w:r>
            <w:r w:rsidRPr="00C228D7">
              <w:rPr>
                <w:rStyle w:val="af5"/>
                <w:noProof/>
              </w:rPr>
              <w:t xml:space="preserve">2.4 </w:t>
            </w:r>
            <w:r w:rsidRPr="00C228D7">
              <w:rPr>
                <w:rStyle w:val="af5"/>
                <w:rFonts w:hint="eastAsia"/>
                <w:noProof/>
              </w:rPr>
              <w:t>泄洪预警</w:t>
            </w:r>
            <w:r>
              <w:rPr>
                <w:noProof/>
                <w:webHidden/>
              </w:rPr>
              <w:tab/>
            </w:r>
            <w:r>
              <w:rPr>
                <w:noProof/>
                <w:webHidden/>
              </w:rPr>
              <w:fldChar w:fldCharType="begin"/>
            </w:r>
            <w:r>
              <w:rPr>
                <w:noProof/>
                <w:webHidden/>
              </w:rPr>
              <w:instrText xml:space="preserve"> PAGEREF _Toc512420182 \h </w:instrText>
            </w:r>
          </w:ins>
          <w:r>
            <w:rPr>
              <w:noProof/>
              <w:webHidden/>
            </w:rPr>
          </w:r>
          <w:r>
            <w:rPr>
              <w:noProof/>
              <w:webHidden/>
            </w:rPr>
            <w:fldChar w:fldCharType="separate"/>
          </w:r>
          <w:ins w:id="98" w:author="王凯" w:date="2018-04-25T11:47:00Z">
            <w:r>
              <w:rPr>
                <w:noProof/>
                <w:webHidden/>
              </w:rPr>
              <w:t>10</w:t>
            </w:r>
            <w:r>
              <w:rPr>
                <w:noProof/>
                <w:webHidden/>
              </w:rPr>
              <w:fldChar w:fldCharType="end"/>
            </w:r>
            <w:r w:rsidRPr="00C228D7">
              <w:rPr>
                <w:rStyle w:val="af5"/>
                <w:noProof/>
              </w:rPr>
              <w:fldChar w:fldCharType="end"/>
            </w:r>
          </w:ins>
        </w:p>
        <w:p w14:paraId="42209655" w14:textId="77777777" w:rsidR="00084A70" w:rsidRDefault="00084A70">
          <w:pPr>
            <w:pStyle w:val="22"/>
            <w:tabs>
              <w:tab w:val="right" w:leader="dot" w:pos="8302"/>
            </w:tabs>
            <w:rPr>
              <w:ins w:id="99" w:author="王凯" w:date="2018-04-25T11:47:00Z"/>
              <w:rFonts w:asciiTheme="minorHAnsi" w:eastAsiaTheme="minorEastAsia" w:hAnsiTheme="minorHAnsi" w:cstheme="minorBidi"/>
              <w:smallCaps w:val="0"/>
              <w:noProof/>
              <w:sz w:val="21"/>
              <w:szCs w:val="22"/>
            </w:rPr>
          </w:pPr>
          <w:ins w:id="100" w:author="王凯" w:date="2018-04-25T11:47:00Z">
            <w:r w:rsidRPr="00C228D7">
              <w:rPr>
                <w:rStyle w:val="af5"/>
                <w:noProof/>
              </w:rPr>
              <w:fldChar w:fldCharType="begin"/>
            </w:r>
            <w:r w:rsidRPr="00C228D7">
              <w:rPr>
                <w:rStyle w:val="af5"/>
                <w:noProof/>
              </w:rPr>
              <w:instrText xml:space="preserve"> </w:instrText>
            </w:r>
            <w:r>
              <w:rPr>
                <w:noProof/>
              </w:rPr>
              <w:instrText>HYPERLINK \l "_Toc512420183"</w:instrText>
            </w:r>
            <w:r w:rsidRPr="00C228D7">
              <w:rPr>
                <w:rStyle w:val="af5"/>
                <w:noProof/>
              </w:rPr>
              <w:instrText xml:space="preserve"> </w:instrText>
            </w:r>
            <w:r w:rsidRPr="00C228D7">
              <w:rPr>
                <w:rStyle w:val="af5"/>
                <w:noProof/>
              </w:rPr>
              <w:fldChar w:fldCharType="separate"/>
            </w:r>
            <w:r w:rsidRPr="00C228D7">
              <w:rPr>
                <w:rStyle w:val="af5"/>
                <w:noProof/>
              </w:rPr>
              <w:t xml:space="preserve">2.5 </w:t>
            </w:r>
            <w:r w:rsidRPr="00C228D7">
              <w:rPr>
                <w:rStyle w:val="af5"/>
                <w:rFonts w:hint="eastAsia"/>
                <w:noProof/>
              </w:rPr>
              <w:t>调度运行简况</w:t>
            </w:r>
            <w:r>
              <w:rPr>
                <w:noProof/>
                <w:webHidden/>
              </w:rPr>
              <w:tab/>
            </w:r>
            <w:r>
              <w:rPr>
                <w:noProof/>
                <w:webHidden/>
              </w:rPr>
              <w:fldChar w:fldCharType="begin"/>
            </w:r>
            <w:r>
              <w:rPr>
                <w:noProof/>
                <w:webHidden/>
              </w:rPr>
              <w:instrText xml:space="preserve"> PAGEREF _Toc512420183 \h </w:instrText>
            </w:r>
          </w:ins>
          <w:r>
            <w:rPr>
              <w:noProof/>
              <w:webHidden/>
            </w:rPr>
          </w:r>
          <w:r>
            <w:rPr>
              <w:noProof/>
              <w:webHidden/>
            </w:rPr>
            <w:fldChar w:fldCharType="separate"/>
          </w:r>
          <w:ins w:id="101" w:author="王凯" w:date="2018-04-25T11:47:00Z">
            <w:r>
              <w:rPr>
                <w:noProof/>
                <w:webHidden/>
              </w:rPr>
              <w:t>11</w:t>
            </w:r>
            <w:r>
              <w:rPr>
                <w:noProof/>
                <w:webHidden/>
              </w:rPr>
              <w:fldChar w:fldCharType="end"/>
            </w:r>
            <w:r w:rsidRPr="00C228D7">
              <w:rPr>
                <w:rStyle w:val="af5"/>
                <w:noProof/>
              </w:rPr>
              <w:fldChar w:fldCharType="end"/>
            </w:r>
          </w:ins>
        </w:p>
        <w:p w14:paraId="773423A0" w14:textId="77777777" w:rsidR="00084A70" w:rsidRDefault="00084A70">
          <w:pPr>
            <w:pStyle w:val="22"/>
            <w:tabs>
              <w:tab w:val="right" w:leader="dot" w:pos="8302"/>
            </w:tabs>
            <w:rPr>
              <w:ins w:id="102" w:author="王凯" w:date="2018-04-25T11:47:00Z"/>
              <w:rFonts w:asciiTheme="minorHAnsi" w:eastAsiaTheme="minorEastAsia" w:hAnsiTheme="minorHAnsi" w:cstheme="minorBidi"/>
              <w:smallCaps w:val="0"/>
              <w:noProof/>
              <w:sz w:val="21"/>
              <w:szCs w:val="22"/>
            </w:rPr>
          </w:pPr>
          <w:ins w:id="103" w:author="王凯" w:date="2018-04-25T11:47:00Z">
            <w:r w:rsidRPr="00C228D7">
              <w:rPr>
                <w:rStyle w:val="af5"/>
                <w:noProof/>
              </w:rPr>
              <w:fldChar w:fldCharType="begin"/>
            </w:r>
            <w:r w:rsidRPr="00C228D7">
              <w:rPr>
                <w:rStyle w:val="af5"/>
                <w:noProof/>
              </w:rPr>
              <w:instrText xml:space="preserve"> </w:instrText>
            </w:r>
            <w:r>
              <w:rPr>
                <w:noProof/>
              </w:rPr>
              <w:instrText>HYPERLINK \l "_Toc512420184"</w:instrText>
            </w:r>
            <w:r w:rsidRPr="00C228D7">
              <w:rPr>
                <w:rStyle w:val="af5"/>
                <w:noProof/>
              </w:rPr>
              <w:instrText xml:space="preserve"> </w:instrText>
            </w:r>
            <w:r w:rsidRPr="00C228D7">
              <w:rPr>
                <w:rStyle w:val="af5"/>
                <w:noProof/>
              </w:rPr>
              <w:fldChar w:fldCharType="separate"/>
            </w:r>
            <w:r w:rsidRPr="00C228D7">
              <w:rPr>
                <w:rStyle w:val="af5"/>
                <w:noProof/>
              </w:rPr>
              <w:t xml:space="preserve">2.6 </w:t>
            </w:r>
            <w:r w:rsidRPr="00C228D7">
              <w:rPr>
                <w:rStyle w:val="af5"/>
                <w:rFonts w:hint="eastAsia"/>
                <w:noProof/>
              </w:rPr>
              <w:t>技术档案管理</w:t>
            </w:r>
            <w:r>
              <w:rPr>
                <w:noProof/>
                <w:webHidden/>
              </w:rPr>
              <w:tab/>
            </w:r>
            <w:r>
              <w:rPr>
                <w:noProof/>
                <w:webHidden/>
              </w:rPr>
              <w:fldChar w:fldCharType="begin"/>
            </w:r>
            <w:r>
              <w:rPr>
                <w:noProof/>
                <w:webHidden/>
              </w:rPr>
              <w:instrText xml:space="preserve"> PAGEREF _Toc512420184 \h </w:instrText>
            </w:r>
          </w:ins>
          <w:r>
            <w:rPr>
              <w:noProof/>
              <w:webHidden/>
            </w:rPr>
          </w:r>
          <w:r>
            <w:rPr>
              <w:noProof/>
              <w:webHidden/>
            </w:rPr>
            <w:fldChar w:fldCharType="separate"/>
          </w:r>
          <w:ins w:id="104" w:author="王凯" w:date="2018-04-25T11:47:00Z">
            <w:r>
              <w:rPr>
                <w:noProof/>
                <w:webHidden/>
              </w:rPr>
              <w:t>11</w:t>
            </w:r>
            <w:r>
              <w:rPr>
                <w:noProof/>
                <w:webHidden/>
              </w:rPr>
              <w:fldChar w:fldCharType="end"/>
            </w:r>
            <w:r w:rsidRPr="00C228D7">
              <w:rPr>
                <w:rStyle w:val="af5"/>
                <w:noProof/>
              </w:rPr>
              <w:fldChar w:fldCharType="end"/>
            </w:r>
          </w:ins>
        </w:p>
        <w:p w14:paraId="2647AEC8" w14:textId="77777777" w:rsidR="00084A70" w:rsidRDefault="00084A70">
          <w:pPr>
            <w:pStyle w:val="10"/>
            <w:tabs>
              <w:tab w:val="right" w:leader="dot" w:pos="8302"/>
            </w:tabs>
            <w:rPr>
              <w:ins w:id="105" w:author="王凯" w:date="2018-04-25T11:47:00Z"/>
              <w:rFonts w:asciiTheme="minorHAnsi" w:eastAsiaTheme="minorEastAsia" w:hAnsiTheme="minorHAnsi" w:cstheme="minorBidi"/>
              <w:smallCaps w:val="0"/>
              <w:noProof/>
              <w:sz w:val="21"/>
              <w:szCs w:val="22"/>
            </w:rPr>
          </w:pPr>
          <w:ins w:id="106" w:author="王凯" w:date="2018-04-25T11:47:00Z">
            <w:r w:rsidRPr="00C228D7">
              <w:rPr>
                <w:rStyle w:val="af5"/>
                <w:noProof/>
              </w:rPr>
              <w:fldChar w:fldCharType="begin"/>
            </w:r>
            <w:r w:rsidRPr="00C228D7">
              <w:rPr>
                <w:rStyle w:val="af5"/>
                <w:noProof/>
              </w:rPr>
              <w:instrText xml:space="preserve"> </w:instrText>
            </w:r>
            <w:r>
              <w:rPr>
                <w:noProof/>
              </w:rPr>
              <w:instrText>HYPERLINK \l "_Toc512420185"</w:instrText>
            </w:r>
            <w:r w:rsidRPr="00C228D7">
              <w:rPr>
                <w:rStyle w:val="af5"/>
                <w:noProof/>
              </w:rPr>
              <w:instrText xml:space="preserve"> </w:instrText>
            </w:r>
            <w:r w:rsidRPr="00C228D7">
              <w:rPr>
                <w:rStyle w:val="af5"/>
                <w:noProof/>
              </w:rPr>
              <w:fldChar w:fldCharType="separate"/>
            </w:r>
            <w:r w:rsidRPr="00C228D7">
              <w:rPr>
                <w:rStyle w:val="af5"/>
                <w:noProof/>
              </w:rPr>
              <w:t xml:space="preserve">3 </w:t>
            </w:r>
            <w:r w:rsidRPr="00C228D7">
              <w:rPr>
                <w:rStyle w:val="af5"/>
                <w:rFonts w:hint="eastAsia"/>
                <w:noProof/>
              </w:rPr>
              <w:t>工程养护修理评价</w:t>
            </w:r>
            <w:r>
              <w:rPr>
                <w:noProof/>
                <w:webHidden/>
              </w:rPr>
              <w:tab/>
            </w:r>
            <w:r>
              <w:rPr>
                <w:noProof/>
                <w:webHidden/>
              </w:rPr>
              <w:fldChar w:fldCharType="begin"/>
            </w:r>
            <w:r>
              <w:rPr>
                <w:noProof/>
                <w:webHidden/>
              </w:rPr>
              <w:instrText xml:space="preserve"> PAGEREF _Toc512420185 \h </w:instrText>
            </w:r>
          </w:ins>
          <w:r>
            <w:rPr>
              <w:noProof/>
              <w:webHidden/>
            </w:rPr>
          </w:r>
          <w:r>
            <w:rPr>
              <w:noProof/>
              <w:webHidden/>
            </w:rPr>
            <w:fldChar w:fldCharType="separate"/>
          </w:r>
          <w:ins w:id="107" w:author="王凯" w:date="2018-04-25T11:47:00Z">
            <w:r>
              <w:rPr>
                <w:noProof/>
                <w:webHidden/>
              </w:rPr>
              <w:t>13</w:t>
            </w:r>
            <w:r>
              <w:rPr>
                <w:noProof/>
                <w:webHidden/>
              </w:rPr>
              <w:fldChar w:fldCharType="end"/>
            </w:r>
            <w:r w:rsidRPr="00C228D7">
              <w:rPr>
                <w:rStyle w:val="af5"/>
                <w:noProof/>
              </w:rPr>
              <w:fldChar w:fldCharType="end"/>
            </w:r>
          </w:ins>
        </w:p>
        <w:p w14:paraId="2708F9A9" w14:textId="77777777" w:rsidR="00084A70" w:rsidRDefault="00084A70">
          <w:pPr>
            <w:pStyle w:val="22"/>
            <w:tabs>
              <w:tab w:val="right" w:leader="dot" w:pos="8302"/>
            </w:tabs>
            <w:rPr>
              <w:ins w:id="108" w:author="王凯" w:date="2018-04-25T11:47:00Z"/>
              <w:rFonts w:asciiTheme="minorHAnsi" w:eastAsiaTheme="minorEastAsia" w:hAnsiTheme="minorHAnsi" w:cstheme="minorBidi"/>
              <w:smallCaps w:val="0"/>
              <w:noProof/>
              <w:sz w:val="21"/>
              <w:szCs w:val="22"/>
            </w:rPr>
          </w:pPr>
          <w:ins w:id="109" w:author="王凯" w:date="2018-04-25T11:47:00Z">
            <w:r w:rsidRPr="00C228D7">
              <w:rPr>
                <w:rStyle w:val="af5"/>
                <w:noProof/>
              </w:rPr>
              <w:fldChar w:fldCharType="begin"/>
            </w:r>
            <w:r w:rsidRPr="00C228D7">
              <w:rPr>
                <w:rStyle w:val="af5"/>
                <w:noProof/>
              </w:rPr>
              <w:instrText xml:space="preserve"> </w:instrText>
            </w:r>
            <w:r>
              <w:rPr>
                <w:noProof/>
              </w:rPr>
              <w:instrText>HYPERLINK \l "_Toc512420186"</w:instrText>
            </w:r>
            <w:r w:rsidRPr="00C228D7">
              <w:rPr>
                <w:rStyle w:val="af5"/>
                <w:noProof/>
              </w:rPr>
              <w:instrText xml:space="preserve"> </w:instrText>
            </w:r>
            <w:r w:rsidRPr="00C228D7">
              <w:rPr>
                <w:rStyle w:val="af5"/>
                <w:noProof/>
              </w:rPr>
              <w:fldChar w:fldCharType="separate"/>
            </w:r>
            <w:r w:rsidRPr="00C228D7">
              <w:rPr>
                <w:rStyle w:val="af5"/>
                <w:noProof/>
              </w:rPr>
              <w:t xml:space="preserve">3.1 </w:t>
            </w:r>
            <w:r w:rsidRPr="00C228D7">
              <w:rPr>
                <w:rStyle w:val="af5"/>
                <w:rFonts w:hint="eastAsia"/>
                <w:noProof/>
              </w:rPr>
              <w:t>维修养护</w:t>
            </w:r>
            <w:r>
              <w:rPr>
                <w:noProof/>
                <w:webHidden/>
              </w:rPr>
              <w:tab/>
            </w:r>
            <w:r>
              <w:rPr>
                <w:noProof/>
                <w:webHidden/>
              </w:rPr>
              <w:fldChar w:fldCharType="begin"/>
            </w:r>
            <w:r>
              <w:rPr>
                <w:noProof/>
                <w:webHidden/>
              </w:rPr>
              <w:instrText xml:space="preserve"> PAGEREF _Toc512420186 \h </w:instrText>
            </w:r>
          </w:ins>
          <w:r>
            <w:rPr>
              <w:noProof/>
              <w:webHidden/>
            </w:rPr>
          </w:r>
          <w:r>
            <w:rPr>
              <w:noProof/>
              <w:webHidden/>
            </w:rPr>
            <w:fldChar w:fldCharType="separate"/>
          </w:r>
          <w:ins w:id="110" w:author="王凯" w:date="2018-04-25T11:47:00Z">
            <w:r>
              <w:rPr>
                <w:noProof/>
                <w:webHidden/>
              </w:rPr>
              <w:t>13</w:t>
            </w:r>
            <w:r>
              <w:rPr>
                <w:noProof/>
                <w:webHidden/>
              </w:rPr>
              <w:fldChar w:fldCharType="end"/>
            </w:r>
            <w:r w:rsidRPr="00C228D7">
              <w:rPr>
                <w:rStyle w:val="af5"/>
                <w:noProof/>
              </w:rPr>
              <w:fldChar w:fldCharType="end"/>
            </w:r>
          </w:ins>
        </w:p>
        <w:p w14:paraId="1E5E9B6B" w14:textId="77777777" w:rsidR="00084A70" w:rsidRDefault="00084A70">
          <w:pPr>
            <w:pStyle w:val="22"/>
            <w:tabs>
              <w:tab w:val="right" w:leader="dot" w:pos="8302"/>
            </w:tabs>
            <w:rPr>
              <w:ins w:id="111" w:author="王凯" w:date="2018-04-25T11:47:00Z"/>
              <w:rFonts w:asciiTheme="minorHAnsi" w:eastAsiaTheme="minorEastAsia" w:hAnsiTheme="minorHAnsi" w:cstheme="minorBidi"/>
              <w:smallCaps w:val="0"/>
              <w:noProof/>
              <w:sz w:val="21"/>
              <w:szCs w:val="22"/>
            </w:rPr>
          </w:pPr>
          <w:ins w:id="112" w:author="王凯" w:date="2018-04-25T11:47:00Z">
            <w:r w:rsidRPr="00C228D7">
              <w:rPr>
                <w:rStyle w:val="af5"/>
                <w:noProof/>
              </w:rPr>
              <w:fldChar w:fldCharType="begin"/>
            </w:r>
            <w:r w:rsidRPr="00C228D7">
              <w:rPr>
                <w:rStyle w:val="af5"/>
                <w:noProof/>
              </w:rPr>
              <w:instrText xml:space="preserve"> </w:instrText>
            </w:r>
            <w:r>
              <w:rPr>
                <w:noProof/>
              </w:rPr>
              <w:instrText>HYPERLINK \l "_Toc512420187"</w:instrText>
            </w:r>
            <w:r w:rsidRPr="00C228D7">
              <w:rPr>
                <w:rStyle w:val="af5"/>
                <w:noProof/>
              </w:rPr>
              <w:instrText xml:space="preserve"> </w:instrText>
            </w:r>
            <w:r w:rsidRPr="00C228D7">
              <w:rPr>
                <w:rStyle w:val="af5"/>
                <w:noProof/>
              </w:rPr>
              <w:fldChar w:fldCharType="separate"/>
            </w:r>
            <w:r w:rsidRPr="00C228D7">
              <w:rPr>
                <w:rStyle w:val="af5"/>
                <w:noProof/>
              </w:rPr>
              <w:t xml:space="preserve">3.2 </w:t>
            </w:r>
            <w:r w:rsidRPr="00C228D7">
              <w:rPr>
                <w:rStyle w:val="af5"/>
                <w:rFonts w:hint="eastAsia"/>
                <w:noProof/>
              </w:rPr>
              <w:t>除险加固</w:t>
            </w:r>
            <w:r>
              <w:rPr>
                <w:noProof/>
                <w:webHidden/>
              </w:rPr>
              <w:tab/>
            </w:r>
            <w:r>
              <w:rPr>
                <w:noProof/>
                <w:webHidden/>
              </w:rPr>
              <w:fldChar w:fldCharType="begin"/>
            </w:r>
            <w:r>
              <w:rPr>
                <w:noProof/>
                <w:webHidden/>
              </w:rPr>
              <w:instrText xml:space="preserve"> PAGEREF _Toc512420187 \h </w:instrText>
            </w:r>
          </w:ins>
          <w:r>
            <w:rPr>
              <w:noProof/>
              <w:webHidden/>
            </w:rPr>
          </w:r>
          <w:r>
            <w:rPr>
              <w:noProof/>
              <w:webHidden/>
            </w:rPr>
            <w:fldChar w:fldCharType="separate"/>
          </w:r>
          <w:ins w:id="113" w:author="王凯" w:date="2018-04-25T11:47:00Z">
            <w:r>
              <w:rPr>
                <w:noProof/>
                <w:webHidden/>
              </w:rPr>
              <w:t>13</w:t>
            </w:r>
            <w:r>
              <w:rPr>
                <w:noProof/>
                <w:webHidden/>
              </w:rPr>
              <w:fldChar w:fldCharType="end"/>
            </w:r>
            <w:r w:rsidRPr="00C228D7">
              <w:rPr>
                <w:rStyle w:val="af5"/>
                <w:noProof/>
              </w:rPr>
              <w:fldChar w:fldCharType="end"/>
            </w:r>
          </w:ins>
        </w:p>
        <w:p w14:paraId="2E7D153D" w14:textId="77777777" w:rsidR="00084A70" w:rsidRDefault="00084A70">
          <w:pPr>
            <w:pStyle w:val="10"/>
            <w:tabs>
              <w:tab w:val="right" w:leader="dot" w:pos="8302"/>
            </w:tabs>
            <w:rPr>
              <w:ins w:id="114" w:author="王凯" w:date="2018-04-25T11:47:00Z"/>
              <w:rFonts w:asciiTheme="minorHAnsi" w:eastAsiaTheme="minorEastAsia" w:hAnsiTheme="minorHAnsi" w:cstheme="minorBidi"/>
              <w:smallCaps w:val="0"/>
              <w:noProof/>
              <w:sz w:val="21"/>
              <w:szCs w:val="22"/>
            </w:rPr>
          </w:pPr>
          <w:ins w:id="115" w:author="王凯" w:date="2018-04-25T11:47:00Z">
            <w:r w:rsidRPr="00C228D7">
              <w:rPr>
                <w:rStyle w:val="af5"/>
                <w:noProof/>
              </w:rPr>
              <w:fldChar w:fldCharType="begin"/>
            </w:r>
            <w:r w:rsidRPr="00C228D7">
              <w:rPr>
                <w:rStyle w:val="af5"/>
                <w:noProof/>
              </w:rPr>
              <w:instrText xml:space="preserve"> </w:instrText>
            </w:r>
            <w:r>
              <w:rPr>
                <w:noProof/>
              </w:rPr>
              <w:instrText>HYPERLINK \l "_Toc512420188"</w:instrText>
            </w:r>
            <w:r w:rsidRPr="00C228D7">
              <w:rPr>
                <w:rStyle w:val="af5"/>
                <w:noProof/>
              </w:rPr>
              <w:instrText xml:space="preserve"> </w:instrText>
            </w:r>
            <w:r w:rsidRPr="00C228D7">
              <w:rPr>
                <w:rStyle w:val="af5"/>
                <w:noProof/>
              </w:rPr>
              <w:fldChar w:fldCharType="separate"/>
            </w:r>
            <w:r w:rsidRPr="00C228D7">
              <w:rPr>
                <w:rStyle w:val="af5"/>
                <w:noProof/>
              </w:rPr>
              <w:t xml:space="preserve">4 </w:t>
            </w:r>
            <w:r w:rsidRPr="00C228D7">
              <w:rPr>
                <w:rStyle w:val="af5"/>
                <w:rFonts w:hint="eastAsia"/>
                <w:noProof/>
              </w:rPr>
              <w:t>运行管理评价结论</w:t>
            </w:r>
            <w:r>
              <w:rPr>
                <w:noProof/>
                <w:webHidden/>
              </w:rPr>
              <w:tab/>
            </w:r>
            <w:r>
              <w:rPr>
                <w:noProof/>
                <w:webHidden/>
              </w:rPr>
              <w:fldChar w:fldCharType="begin"/>
            </w:r>
            <w:r>
              <w:rPr>
                <w:noProof/>
                <w:webHidden/>
              </w:rPr>
              <w:instrText xml:space="preserve"> PAGEREF _Toc512420188 \h </w:instrText>
            </w:r>
          </w:ins>
          <w:r>
            <w:rPr>
              <w:noProof/>
              <w:webHidden/>
            </w:rPr>
          </w:r>
          <w:r>
            <w:rPr>
              <w:noProof/>
              <w:webHidden/>
            </w:rPr>
            <w:fldChar w:fldCharType="separate"/>
          </w:r>
          <w:ins w:id="116" w:author="王凯" w:date="2018-04-25T11:47:00Z">
            <w:r>
              <w:rPr>
                <w:noProof/>
                <w:webHidden/>
              </w:rPr>
              <w:t>15</w:t>
            </w:r>
            <w:r>
              <w:rPr>
                <w:noProof/>
                <w:webHidden/>
              </w:rPr>
              <w:fldChar w:fldCharType="end"/>
            </w:r>
            <w:r w:rsidRPr="00C228D7">
              <w:rPr>
                <w:rStyle w:val="af5"/>
                <w:noProof/>
              </w:rPr>
              <w:fldChar w:fldCharType="end"/>
            </w:r>
          </w:ins>
        </w:p>
        <w:p w14:paraId="7562F4D0" w14:textId="77777777" w:rsidR="00084A70" w:rsidDel="00084A70" w:rsidRDefault="00084A70">
          <w:pPr>
            <w:pStyle w:val="10"/>
            <w:tabs>
              <w:tab w:val="right" w:leader="dot" w:pos="8302"/>
            </w:tabs>
            <w:rPr>
              <w:del w:id="117" w:author="王凯" w:date="2018-04-25T11:47:00Z"/>
              <w:noProof/>
            </w:rPr>
            <w:pPrChange w:id="118" w:author="王凯" w:date="2018-04-25T11:47:00Z">
              <w:pPr>
                <w:pStyle w:val="10"/>
              </w:pPr>
            </w:pPrChange>
          </w:pPr>
        </w:p>
        <w:p w14:paraId="27B62F56" w14:textId="7A9D1D73" w:rsidR="0023318A" w:rsidRPr="00827F33" w:rsidRDefault="00084A70">
          <w:pPr>
            <w:pStyle w:val="10"/>
            <w:pPrChange w:id="119" w:author="王凯" w:date="2018-04-25T11:47:00Z">
              <w:pPr>
                <w:pStyle w:val="10"/>
                <w:tabs>
                  <w:tab w:val="right" w:leader="dot" w:pos="8364"/>
                </w:tabs>
                <w:snapToGrid w:val="0"/>
              </w:pPr>
            </w:pPrChange>
          </w:pPr>
          <w:ins w:id="120" w:author="王凯" w:date="2018-04-25T11:47:00Z">
            <w:r>
              <w:rPr>
                <w:rStyle w:val="af5"/>
                <w:b/>
                <w:bCs/>
                <w:caps/>
                <w:smallCaps w:val="0"/>
                <w:noProof/>
                <w:color w:val="auto"/>
                <w:szCs w:val="28"/>
              </w:rPr>
              <w:fldChar w:fldCharType="end"/>
            </w:r>
          </w:ins>
        </w:p>
      </w:sdtContent>
    </w:sdt>
    <w:p w14:paraId="1342CFC9" w14:textId="3818C452" w:rsidR="00E77A34" w:rsidRPr="00827F33" w:rsidDel="00084A70" w:rsidRDefault="00D77DF5" w:rsidP="00D17A12">
      <w:pPr>
        <w:tabs>
          <w:tab w:val="left" w:pos="689"/>
        </w:tabs>
        <w:snapToGrid w:val="0"/>
        <w:spacing w:beforeLines="50" w:before="156" w:line="360" w:lineRule="auto"/>
        <w:ind w:right="-28"/>
        <w:rPr>
          <w:del w:id="121" w:author="王凯" w:date="2018-04-25T11:47:00Z"/>
          <w:rFonts w:eastAsia="黑体"/>
          <w:b/>
          <w:sz w:val="30"/>
          <w:szCs w:val="30"/>
        </w:rPr>
      </w:pPr>
      <w:del w:id="122" w:author="王凯" w:date="2018-04-25T11:47:00Z">
        <w:r w:rsidRPr="00827F33" w:rsidDel="00084A70">
          <w:rPr>
            <w:rFonts w:eastAsia="黑体"/>
            <w:b/>
            <w:sz w:val="30"/>
            <w:szCs w:val="30"/>
          </w:rPr>
          <w:tab/>
        </w:r>
      </w:del>
    </w:p>
    <w:p w14:paraId="052A07D2" w14:textId="77777777" w:rsidR="00E77A34" w:rsidRPr="00827F33" w:rsidRDefault="00E77A34">
      <w:pPr>
        <w:tabs>
          <w:tab w:val="left" w:pos="689"/>
        </w:tabs>
        <w:snapToGrid w:val="0"/>
        <w:spacing w:beforeLines="50" w:before="156" w:line="360" w:lineRule="auto"/>
        <w:ind w:right="-28"/>
        <w:rPr>
          <w:rFonts w:eastAsia="黑体"/>
          <w:sz w:val="28"/>
          <w:szCs w:val="28"/>
        </w:rPr>
        <w:pPrChange w:id="123" w:author="王凯" w:date="2018-04-25T11:47:00Z">
          <w:pPr>
            <w:spacing w:line="360" w:lineRule="auto"/>
            <w:ind w:firstLine="560"/>
          </w:pPr>
        </w:pPrChange>
      </w:pPr>
    </w:p>
    <w:p w14:paraId="387AC6CD" w14:textId="22804A29" w:rsidR="00E77A34" w:rsidRPr="00827F33" w:rsidRDefault="00E77A34" w:rsidP="00E77A34">
      <w:pPr>
        <w:widowControl/>
        <w:spacing w:line="360" w:lineRule="auto"/>
        <w:jc w:val="left"/>
        <w:rPr>
          <w:rFonts w:eastAsia="黑体"/>
          <w:sz w:val="24"/>
        </w:rPr>
        <w:sectPr w:rsidR="00E77A34" w:rsidRPr="00827F33" w:rsidSect="00BC024F">
          <w:headerReference w:type="default" r:id="rId12"/>
          <w:footerReference w:type="default" r:id="rId13"/>
          <w:pgSz w:w="11906" w:h="16838"/>
          <w:pgMar w:top="1440" w:right="1797" w:bottom="1440" w:left="1797" w:header="850" w:footer="794" w:gutter="0"/>
          <w:pgNumType w:fmt="upperRoman" w:start="1"/>
          <w:cols w:space="720"/>
          <w:docGrid w:type="lines" w:linePitch="312"/>
        </w:sectPr>
      </w:pPr>
    </w:p>
    <w:p w14:paraId="506579B4" w14:textId="328CF4DB" w:rsidR="00BA2D83" w:rsidRPr="00827F33" w:rsidRDefault="00BA2D83" w:rsidP="002E3C45">
      <w:pPr>
        <w:pStyle w:val="1"/>
        <w:spacing w:before="120" w:after="120"/>
      </w:pPr>
      <w:bookmarkStart w:id="124" w:name="_Toc493693136"/>
      <w:bookmarkStart w:id="125" w:name="_Toc511491036"/>
      <w:bookmarkStart w:id="126" w:name="_Toc511842684"/>
      <w:bookmarkStart w:id="127" w:name="_Toc512420170"/>
      <w:bookmarkEnd w:id="2"/>
      <w:bookmarkEnd w:id="3"/>
      <w:r w:rsidRPr="00827F33">
        <w:lastRenderedPageBreak/>
        <w:t xml:space="preserve">1 </w:t>
      </w:r>
      <w:r w:rsidRPr="00827F33">
        <w:t>运行管理能力评价</w:t>
      </w:r>
      <w:bookmarkEnd w:id="124"/>
      <w:bookmarkEnd w:id="125"/>
      <w:bookmarkEnd w:id="126"/>
      <w:bookmarkEnd w:id="127"/>
    </w:p>
    <w:p w14:paraId="64B2F8D2" w14:textId="77777777" w:rsidR="00E77A34" w:rsidRPr="00827F33" w:rsidRDefault="00E77A34" w:rsidP="002A3132">
      <w:pPr>
        <w:pStyle w:val="2"/>
        <w:spacing w:before="120" w:after="120"/>
      </w:pPr>
      <w:bookmarkStart w:id="128" w:name="_Toc493693137"/>
      <w:bookmarkStart w:id="129" w:name="_Toc511491037"/>
      <w:bookmarkStart w:id="130" w:name="_Toc511842685"/>
      <w:bookmarkStart w:id="131" w:name="_Toc512420171"/>
      <w:r w:rsidRPr="00827F33">
        <w:t xml:space="preserve">1.1 </w:t>
      </w:r>
      <w:r w:rsidRPr="00827F33">
        <w:t>工程概况</w:t>
      </w:r>
      <w:bookmarkEnd w:id="128"/>
      <w:bookmarkEnd w:id="129"/>
      <w:bookmarkEnd w:id="130"/>
      <w:bookmarkEnd w:id="131"/>
    </w:p>
    <w:p w14:paraId="410069AE" w14:textId="1C8BD42E" w:rsidR="00E77A34" w:rsidRPr="00827F33" w:rsidRDefault="00E77A34" w:rsidP="0023318A">
      <w:pPr>
        <w:pStyle w:val="a8"/>
      </w:pPr>
      <w:r w:rsidRPr="00827F33">
        <w:t>茅岗水库位于浙江省开化县境内，马金溪支流中村溪上游，距开化县城</w:t>
      </w:r>
      <w:r w:rsidRPr="00827F33">
        <w:t>30km</w:t>
      </w:r>
      <w:r w:rsidRPr="00827F33">
        <w:t>。茅岗水库总库容</w:t>
      </w:r>
      <w:r w:rsidR="002254E6" w:rsidRPr="00827F33">
        <w:t>1116</w:t>
      </w:r>
      <w:r w:rsidRPr="00827F33">
        <w:t>万</w:t>
      </w:r>
      <w:r w:rsidRPr="00827F33">
        <w:t>m</w:t>
      </w:r>
      <w:r w:rsidRPr="00827F33">
        <w:rPr>
          <w:vertAlign w:val="superscript"/>
        </w:rPr>
        <w:t>3</w:t>
      </w:r>
      <w:r w:rsidRPr="00827F33">
        <w:t>，主流长</w:t>
      </w:r>
      <w:r w:rsidRPr="00827F33">
        <w:t>8.35km</w:t>
      </w:r>
      <w:r w:rsidRPr="00827F33">
        <w:t>，集雨面积</w:t>
      </w:r>
      <w:smartTag w:uri="urn:schemas-microsoft-com:office:smarttags" w:element="chmetcnv">
        <w:smartTagPr>
          <w:attr w:name="TCSC" w:val="0"/>
          <w:attr w:name="NumberType" w:val="1"/>
          <w:attr w:name="Negative" w:val="False"/>
          <w:attr w:name="HasSpace" w:val="False"/>
          <w:attr w:name="SourceValue" w:val="30"/>
          <w:attr w:name="UnitName" w:val="km"/>
        </w:smartTagPr>
        <w:r w:rsidRPr="00827F33">
          <w:t>30km</w:t>
        </w:r>
      </w:smartTag>
      <w:r w:rsidRPr="00827F33">
        <w:rPr>
          <w:vertAlign w:val="superscript"/>
        </w:rPr>
        <w:t>2</w:t>
      </w:r>
      <w:r w:rsidR="00E43FD0" w:rsidRPr="00827F33">
        <w:t>，是一座以灌溉为主结合发电</w:t>
      </w:r>
      <w:r w:rsidRPr="00827F33">
        <w:t>、防洪等综合利用的中型水库。茅岗水库于</w:t>
      </w:r>
      <w:r w:rsidRPr="00827F33">
        <w:t>1969</w:t>
      </w:r>
      <w:r w:rsidRPr="00827F33">
        <w:t>年开工建设，</w:t>
      </w:r>
      <w:r w:rsidRPr="00827F33">
        <w:t>1977</w:t>
      </w:r>
      <w:r w:rsidRPr="00827F33">
        <w:t>年建成，</w:t>
      </w:r>
      <w:r w:rsidRPr="00827F33">
        <w:t>200</w:t>
      </w:r>
      <w:r w:rsidR="00A30F8D">
        <w:rPr>
          <w:rFonts w:hint="eastAsia"/>
        </w:rPr>
        <w:t>6</w:t>
      </w:r>
      <w:r w:rsidRPr="00827F33">
        <w:t>年进行除险加固，</w:t>
      </w:r>
      <w:r w:rsidRPr="00827F33">
        <w:t>2010</w:t>
      </w:r>
      <w:r w:rsidRPr="00827F33">
        <w:t>年除险加固竣工验收。</w:t>
      </w:r>
    </w:p>
    <w:p w14:paraId="47E30670" w14:textId="12414112" w:rsidR="00086498" w:rsidRPr="002456B4" w:rsidRDefault="00F25C95" w:rsidP="006D7715">
      <w:pPr>
        <w:pStyle w:val="a8"/>
      </w:pPr>
      <w:r w:rsidRPr="00827F33">
        <w:t>水库主要由主坝、副坝、灌溉发电输水隧洞、非常溢洪道</w:t>
      </w:r>
      <w:r w:rsidR="00E77A34" w:rsidRPr="00827F33">
        <w:t>、放空洞、上坝道路</w:t>
      </w:r>
      <w:r w:rsidRPr="00827F33">
        <w:t>等建筑物组成，工程等别为</w:t>
      </w:r>
      <w:r w:rsidRPr="00827F33">
        <w:t>III</w:t>
      </w:r>
      <w:r w:rsidRPr="00827F33">
        <w:t>等，主坝、副坝、</w:t>
      </w:r>
      <w:r w:rsidR="00E77A34" w:rsidRPr="00827F33">
        <w:t>非常溢洪道</w:t>
      </w:r>
      <w:r w:rsidRPr="00827F33">
        <w:t>等主要建筑物级别为</w:t>
      </w:r>
      <w:r w:rsidRPr="00827F33">
        <w:t>3</w:t>
      </w:r>
      <w:r w:rsidRPr="00827F33">
        <w:t>级，按</w:t>
      </w:r>
      <w:r w:rsidRPr="00827F33">
        <w:t>50</w:t>
      </w:r>
      <w:r w:rsidRPr="00827F33">
        <w:t>年一遇（</w:t>
      </w:r>
      <w:r w:rsidRPr="00827F33">
        <w:t>P=2%</w:t>
      </w:r>
      <w:r w:rsidRPr="00827F33">
        <w:t>）洪水设计，</w:t>
      </w:r>
      <w:r w:rsidRPr="00827F33">
        <w:t>PMF</w:t>
      </w:r>
      <w:r w:rsidRPr="00827F33">
        <w:t>（最大可能）洪水校核；灌溉发电输水隧洞、</w:t>
      </w:r>
      <w:r w:rsidR="00E77A34" w:rsidRPr="00827F33">
        <w:t>放空洞、上坝道路</w:t>
      </w:r>
      <w:r w:rsidRPr="00827F33">
        <w:t>等次要建筑物级别为</w:t>
      </w:r>
      <w:r w:rsidR="00E77A34" w:rsidRPr="00827F33">
        <w:t>4</w:t>
      </w:r>
      <w:r w:rsidR="00E77A34" w:rsidRPr="00827F33">
        <w:t>级</w:t>
      </w:r>
      <w:r w:rsidRPr="00827F33">
        <w:t>，按</w:t>
      </w:r>
      <w:r w:rsidR="00E77A34" w:rsidRPr="00827F33">
        <w:t>30</w:t>
      </w:r>
      <w:r w:rsidRPr="00827F33">
        <w:t>年一遇（</w:t>
      </w:r>
      <w:r w:rsidRPr="00827F33">
        <w:t>P=</w:t>
      </w:r>
      <w:r w:rsidR="00E77A34" w:rsidRPr="00827F33">
        <w:t>3.3%</w:t>
      </w:r>
      <w:r w:rsidRPr="00827F33">
        <w:t>）设计，</w:t>
      </w:r>
      <w:r w:rsidR="00E77A34" w:rsidRPr="00827F33">
        <w:t>200</w:t>
      </w:r>
      <w:r w:rsidRPr="00827F33">
        <w:t>年一遇（</w:t>
      </w:r>
      <w:r w:rsidRPr="00827F33">
        <w:t>P=</w:t>
      </w:r>
      <w:r w:rsidR="00E77A34" w:rsidRPr="00827F33">
        <w:t>0.5%</w:t>
      </w:r>
      <w:r w:rsidRPr="00827F33">
        <w:t>）校核。水库正常蓄水位</w:t>
      </w:r>
      <w:r w:rsidRPr="00827F33">
        <w:t>301.04m</w:t>
      </w:r>
      <w:r w:rsidRPr="00827F33">
        <w:t>（</w:t>
      </w:r>
      <w:r w:rsidR="00E77A34" w:rsidRPr="00827F33">
        <w:t>1985</w:t>
      </w:r>
      <w:r w:rsidR="00E77A34" w:rsidRPr="00827F33">
        <w:t>国家</w:t>
      </w:r>
      <w:r w:rsidRPr="00827F33">
        <w:t>高程</w:t>
      </w:r>
      <w:r w:rsidR="00E77A34" w:rsidRPr="00827F33">
        <w:t>基准</w:t>
      </w:r>
      <w:r w:rsidRPr="00827F33">
        <w:t>，下同），相应库容</w:t>
      </w:r>
      <w:r w:rsidR="00E77A34" w:rsidRPr="00827F33">
        <w:t>875</w:t>
      </w:r>
      <w:r w:rsidR="00E77A34" w:rsidRPr="00827F33">
        <w:t>万</w:t>
      </w:r>
      <w:r w:rsidRPr="00827F33">
        <w:t>m</w:t>
      </w:r>
      <w:r w:rsidRPr="00827F33">
        <w:rPr>
          <w:vertAlign w:val="superscript"/>
        </w:rPr>
        <w:t>3</w:t>
      </w:r>
      <w:r w:rsidRPr="00827F33">
        <w:t>。</w:t>
      </w:r>
      <w:r w:rsidR="002456B4">
        <w:t>2006</w:t>
      </w:r>
      <w:r w:rsidR="002456B4">
        <w:rPr>
          <w:rFonts w:hint="eastAsia"/>
        </w:rPr>
        <w:t>年</w:t>
      </w:r>
      <w:r w:rsidR="002456B4" w:rsidRPr="00EC6C94">
        <w:t>除险加固设</w:t>
      </w:r>
      <w:r w:rsidR="002456B4">
        <w:rPr>
          <w:rFonts w:hint="eastAsia"/>
        </w:rPr>
        <w:t>计，主要</w:t>
      </w:r>
      <w:r w:rsidR="002456B4">
        <w:t>建筑物按</w:t>
      </w:r>
      <w:r w:rsidR="002456B4" w:rsidRPr="00EC6C94">
        <w:t>50</w:t>
      </w:r>
      <w:r w:rsidR="002456B4" w:rsidRPr="00EC6C94">
        <w:t>年一遇</w:t>
      </w:r>
      <w:proofErr w:type="gramStart"/>
      <w:r w:rsidR="002456B4">
        <w:rPr>
          <w:rFonts w:hint="eastAsia"/>
        </w:rPr>
        <w:t>（</w:t>
      </w:r>
      <w:proofErr w:type="gramEnd"/>
      <w:r w:rsidR="002456B4">
        <w:rPr>
          <w:rFonts w:hint="eastAsia"/>
        </w:rPr>
        <w:t>P</w:t>
      </w:r>
      <w:r w:rsidR="002456B4">
        <w:t>=2%</w:t>
      </w:r>
      <w:r w:rsidR="002456B4">
        <w:rPr>
          <w:rFonts w:hint="eastAsia"/>
        </w:rPr>
        <w:t>）洪水</w:t>
      </w:r>
      <w:r w:rsidR="002456B4">
        <w:t>设计</w:t>
      </w:r>
      <w:r w:rsidR="002456B4" w:rsidRPr="00EC6C94">
        <w:t>，</w:t>
      </w:r>
      <w:r w:rsidR="002456B4" w:rsidRPr="00EC6C94">
        <w:t>5000</w:t>
      </w:r>
      <w:r w:rsidR="002456B4" w:rsidRPr="00EC6C94">
        <w:t>年一遇</w:t>
      </w:r>
      <w:proofErr w:type="gramStart"/>
      <w:r w:rsidR="002456B4">
        <w:rPr>
          <w:rFonts w:hint="eastAsia"/>
        </w:rPr>
        <w:t>（</w:t>
      </w:r>
      <w:proofErr w:type="gramEnd"/>
      <w:r w:rsidR="002456B4">
        <w:rPr>
          <w:rFonts w:hint="eastAsia"/>
        </w:rPr>
        <w:t>P</w:t>
      </w:r>
      <w:r w:rsidR="002456B4">
        <w:t>=</w:t>
      </w:r>
      <w:r w:rsidR="002456B4">
        <w:rPr>
          <w:rFonts w:hint="eastAsia"/>
        </w:rPr>
        <w:t>0.</w:t>
      </w:r>
      <w:r w:rsidR="002456B4">
        <w:t>0</w:t>
      </w:r>
      <w:r w:rsidR="002456B4">
        <w:rPr>
          <w:rFonts w:hint="eastAsia"/>
        </w:rPr>
        <w:t>2</w:t>
      </w:r>
      <w:r w:rsidR="002456B4">
        <w:t>%</w:t>
      </w:r>
      <w:r w:rsidR="002456B4">
        <w:rPr>
          <w:rFonts w:hint="eastAsia"/>
        </w:rPr>
        <w:t>）进行校核</w:t>
      </w:r>
      <w:r w:rsidR="002456B4" w:rsidRPr="00EC6C94">
        <w:t>。</w:t>
      </w:r>
      <w:r w:rsidR="002456B4" w:rsidRPr="00FF3B67">
        <w:t>水库正常蓄水位</w:t>
      </w:r>
      <w:r w:rsidR="002456B4" w:rsidRPr="00FF3B67">
        <w:t>301.04m</w:t>
      </w:r>
      <w:r w:rsidR="002456B4" w:rsidRPr="00FF3B67">
        <w:t>（</w:t>
      </w:r>
      <w:r w:rsidR="002456B4" w:rsidRPr="00FF3B67">
        <w:t>1985</w:t>
      </w:r>
      <w:r w:rsidR="002456B4" w:rsidRPr="00FF3B67">
        <w:t>国家高程基准，下同），相应库容</w:t>
      </w:r>
      <w:r w:rsidR="002456B4" w:rsidRPr="00FF3B67">
        <w:t>875</w:t>
      </w:r>
      <w:r w:rsidR="002456B4" w:rsidRPr="00FF3B67">
        <w:t>万</w:t>
      </w:r>
      <w:r w:rsidR="002456B4" w:rsidRPr="00FF3B67">
        <w:t>m</w:t>
      </w:r>
      <w:r w:rsidR="002456B4" w:rsidRPr="00FF3B67">
        <w:rPr>
          <w:vertAlign w:val="superscript"/>
        </w:rPr>
        <w:t>3</w:t>
      </w:r>
      <w:r w:rsidR="002456B4">
        <w:rPr>
          <w:rFonts w:hint="eastAsia"/>
        </w:rPr>
        <w:t>；</w:t>
      </w:r>
      <w:r w:rsidR="002456B4" w:rsidRPr="00FF3B67">
        <w:t>设计洪水位为</w:t>
      </w:r>
      <w:r w:rsidR="002456B4" w:rsidRPr="00FF3B67">
        <w:t>303.54m</w:t>
      </w:r>
      <w:r w:rsidR="002456B4" w:rsidRPr="00FF3B67">
        <w:t>，相应库容</w:t>
      </w:r>
      <w:r w:rsidR="002456B4" w:rsidRPr="00FF3B67">
        <w:t>1031</w:t>
      </w:r>
      <w:r w:rsidR="002456B4" w:rsidRPr="00FF3B67">
        <w:t>万</w:t>
      </w:r>
      <w:r w:rsidR="002456B4" w:rsidRPr="00FF3B67">
        <w:t>m</w:t>
      </w:r>
      <w:r w:rsidR="002456B4" w:rsidRPr="00FF3B67">
        <w:rPr>
          <w:vertAlign w:val="superscript"/>
        </w:rPr>
        <w:t>3</w:t>
      </w:r>
      <w:r w:rsidR="002456B4" w:rsidRPr="00FF3B67">
        <w:t>，相应下泄流量</w:t>
      </w:r>
      <w:r w:rsidR="002456B4" w:rsidRPr="00FF3B67">
        <w:t>425m</w:t>
      </w:r>
      <w:r w:rsidR="002456B4" w:rsidRPr="00FF3B67">
        <w:rPr>
          <w:vertAlign w:val="superscript"/>
        </w:rPr>
        <w:t>3</w:t>
      </w:r>
      <w:r w:rsidR="002456B4" w:rsidRPr="00FF3B67">
        <w:t>/s</w:t>
      </w:r>
      <w:r w:rsidR="002456B4">
        <w:rPr>
          <w:rFonts w:hint="eastAsia"/>
        </w:rPr>
        <w:t>；</w:t>
      </w:r>
      <w:r w:rsidR="002456B4" w:rsidRPr="00FF3B67">
        <w:t>校核洪水位</w:t>
      </w:r>
      <w:r w:rsidR="002456B4" w:rsidRPr="00FF3B67">
        <w:t>304.91m</w:t>
      </w:r>
      <w:r w:rsidR="002456B4" w:rsidRPr="00FF3B67">
        <w:t>，相应库容</w:t>
      </w:r>
      <w:r w:rsidR="002456B4" w:rsidRPr="00FF3B67">
        <w:t>1116</w:t>
      </w:r>
      <w:r w:rsidR="002456B4" w:rsidRPr="00FF3B67">
        <w:t>万</w:t>
      </w:r>
      <w:r w:rsidR="002456B4" w:rsidRPr="00FF3B67">
        <w:t>m</w:t>
      </w:r>
      <w:r w:rsidR="002456B4" w:rsidRPr="00FF3B67">
        <w:rPr>
          <w:vertAlign w:val="superscript"/>
        </w:rPr>
        <w:t>3</w:t>
      </w:r>
      <w:r w:rsidR="002456B4" w:rsidRPr="00FF3B67">
        <w:t>，相应下泄流量</w:t>
      </w:r>
      <w:r w:rsidR="002456B4" w:rsidRPr="00FF3B67">
        <w:t>864m</w:t>
      </w:r>
      <w:r w:rsidR="002456B4" w:rsidRPr="00FF3B67">
        <w:rPr>
          <w:vertAlign w:val="superscript"/>
        </w:rPr>
        <w:t>3</w:t>
      </w:r>
      <w:r w:rsidR="002456B4" w:rsidRPr="00FF3B67">
        <w:t>/s</w:t>
      </w:r>
      <w:r w:rsidR="002456B4" w:rsidRPr="00FF3B67">
        <w:t>。</w:t>
      </w:r>
    </w:p>
    <w:p w14:paraId="6B7AC270" w14:textId="77777777" w:rsidR="00E77A34" w:rsidRPr="00827F33" w:rsidRDefault="00E77A34" w:rsidP="0023318A">
      <w:pPr>
        <w:pStyle w:val="a8"/>
      </w:pPr>
      <w:r w:rsidRPr="00827F33">
        <w:t>1</w:t>
      </w:r>
      <w:r w:rsidRPr="00827F33">
        <w:t>、主坝</w:t>
      </w:r>
    </w:p>
    <w:p w14:paraId="5F823507" w14:textId="77777777" w:rsidR="00E77A34" w:rsidRPr="00827F33" w:rsidRDefault="00E77A34" w:rsidP="0023318A">
      <w:pPr>
        <w:pStyle w:val="a8"/>
      </w:pPr>
      <w:r w:rsidRPr="00827F33">
        <w:t>主坝分为左非溢流坝段、溢流坝段、右非溢流坝段。坝顶长度</w:t>
      </w:r>
      <w:r w:rsidRPr="00827F33">
        <w:t>120m</w:t>
      </w:r>
      <w:r w:rsidRPr="00827F33">
        <w:t>，其中溢流坝段长度为</w:t>
      </w:r>
      <w:r w:rsidRPr="00827F33">
        <w:t>50m</w:t>
      </w:r>
      <w:r w:rsidRPr="00827F33">
        <w:t>。溢流坝段顶高程为</w:t>
      </w:r>
      <w:r w:rsidRPr="00827F33">
        <w:t>301.04m</w:t>
      </w:r>
      <w:r w:rsidRPr="00827F33">
        <w:t>，最大坝高为</w:t>
      </w:r>
      <w:r w:rsidRPr="00827F33">
        <w:t>38m</w:t>
      </w:r>
      <w:r w:rsidRPr="00827F33">
        <w:t>，左右非溢流坝段顶高程为</w:t>
      </w:r>
      <w:r w:rsidRPr="00827F33">
        <w:t>305.04m</w:t>
      </w:r>
      <w:r w:rsidRPr="00827F33">
        <w:t>，最大坝高为</w:t>
      </w:r>
      <w:r w:rsidRPr="00827F33">
        <w:t>42m</w:t>
      </w:r>
      <w:r w:rsidRPr="00827F33">
        <w:t>。左非溢流坝段和溢流坝段为</w:t>
      </w:r>
      <w:r w:rsidRPr="00827F33">
        <w:t>80</w:t>
      </w:r>
      <w:r w:rsidRPr="00827F33">
        <w:t>号砂浆砌石重力坝。右非溢流坝段为上游侧</w:t>
      </w:r>
      <w:r w:rsidRPr="00827F33">
        <w:t>80</w:t>
      </w:r>
      <w:r w:rsidRPr="00827F33">
        <w:t>号砂浆砌石和下游侧干砌块石混合重力坝。溢流坝段和非溢流坝段上游均设</w:t>
      </w:r>
      <w:r w:rsidRPr="00827F33">
        <w:t>150</w:t>
      </w:r>
      <w:r w:rsidRPr="00827F33">
        <w:t>号</w:t>
      </w:r>
      <w:r w:rsidRPr="00827F33">
        <w:t>0.6~1.5m</w:t>
      </w:r>
      <w:r w:rsidRPr="00827F33">
        <w:t>厚混凝土面板防渗，后又增设了</w:t>
      </w:r>
      <w:r w:rsidRPr="00827F33">
        <w:t>5cm</w:t>
      </w:r>
      <w:r w:rsidRPr="00827F33">
        <w:t>厚高频振捣钢丝网水泥面板。</w:t>
      </w:r>
    </w:p>
    <w:p w14:paraId="21392E94" w14:textId="77777777" w:rsidR="00E77A34" w:rsidRPr="00827F33" w:rsidRDefault="00E77A34" w:rsidP="0023318A">
      <w:pPr>
        <w:pStyle w:val="a8"/>
      </w:pPr>
      <w:r w:rsidRPr="00827F33">
        <w:t>2</w:t>
      </w:r>
      <w:r w:rsidRPr="00827F33">
        <w:t>、副坝</w:t>
      </w:r>
    </w:p>
    <w:p w14:paraId="29BC9FDC" w14:textId="3253D303" w:rsidR="00E77A34" w:rsidRPr="00827F33" w:rsidRDefault="00E77A34" w:rsidP="0023318A">
      <w:pPr>
        <w:pStyle w:val="a8"/>
      </w:pPr>
      <w:r w:rsidRPr="00827F33">
        <w:t>副坝位于主坝右侧</w:t>
      </w:r>
      <w:r w:rsidRPr="00827F33">
        <w:t>40m</w:t>
      </w:r>
      <w:r w:rsidRPr="00827F33">
        <w:t>处，为均质土坝，坝顶高程为</w:t>
      </w:r>
      <w:r w:rsidRPr="00827F33">
        <w:t>306.27m</w:t>
      </w:r>
      <w:r w:rsidRPr="00827F33">
        <w:t>，最大坝高为</w:t>
      </w:r>
      <w:r w:rsidRPr="00827F33">
        <w:t>6.00m</w:t>
      </w:r>
      <w:r w:rsidRPr="00827F33">
        <w:t>，上下游坝坡及坝顶均设干砌块石衬护。上游坝坡加厚至</w:t>
      </w:r>
      <w:r w:rsidRPr="00827F33">
        <w:t>1:2.5</w:t>
      </w:r>
      <w:r w:rsidRPr="00827F33">
        <w:t>，设</w:t>
      </w:r>
      <w:r w:rsidRPr="00827F33">
        <w:t>12cm</w:t>
      </w:r>
      <w:r w:rsidRPr="00827F33">
        <w:t>厚浆砌</w:t>
      </w:r>
      <w:r w:rsidRPr="00827F33">
        <w:t>C25</w:t>
      </w:r>
      <w:r w:rsidRPr="00827F33">
        <w:t>混凝土预制块，并设</w:t>
      </w:r>
      <w:r w:rsidRPr="00827F33">
        <w:t>30cm</w:t>
      </w:r>
      <w:r w:rsidRPr="00827F33">
        <w:t>厚砂卵石反滤，设排水管。</w:t>
      </w:r>
      <w:r w:rsidR="002456B4">
        <w:rPr>
          <w:rFonts w:hint="eastAsia"/>
        </w:rPr>
        <w:t>下游坝坡</w:t>
      </w:r>
      <w:r w:rsidR="002456B4">
        <w:rPr>
          <w:rFonts w:hint="eastAsia"/>
        </w:rPr>
        <w:t>1</w:t>
      </w:r>
      <w:r w:rsidR="002456B4">
        <w:rPr>
          <w:rFonts w:hint="eastAsia"/>
        </w:rPr>
        <w:t>：</w:t>
      </w:r>
      <w:r w:rsidR="002456B4">
        <w:rPr>
          <w:rFonts w:hint="eastAsia"/>
        </w:rPr>
        <w:t>2.5</w:t>
      </w:r>
      <w:r w:rsidR="002456B4">
        <w:rPr>
          <w:rFonts w:hint="eastAsia"/>
        </w:rPr>
        <w:t>，</w:t>
      </w:r>
      <w:r w:rsidRPr="00827F33">
        <w:t>下游</w:t>
      </w:r>
      <w:proofErr w:type="gramStart"/>
      <w:r w:rsidRPr="00827F33">
        <w:t>设干砌块石</w:t>
      </w:r>
      <w:proofErr w:type="gramEnd"/>
      <w:r w:rsidRPr="00827F33">
        <w:t>护坡，</w:t>
      </w:r>
      <w:proofErr w:type="gramStart"/>
      <w:r w:rsidRPr="00827F33">
        <w:t>坝脚设排水</w:t>
      </w:r>
      <w:proofErr w:type="gramEnd"/>
      <w:r w:rsidRPr="00827F33">
        <w:t>棱体。</w:t>
      </w:r>
    </w:p>
    <w:p w14:paraId="444D8853" w14:textId="77777777" w:rsidR="00E77A34" w:rsidRPr="00827F33" w:rsidRDefault="00E77A34" w:rsidP="0023318A">
      <w:pPr>
        <w:pStyle w:val="a8"/>
      </w:pPr>
      <w:r w:rsidRPr="00827F33">
        <w:lastRenderedPageBreak/>
        <w:t>3</w:t>
      </w:r>
      <w:r w:rsidRPr="00827F33">
        <w:t>、溢洪道</w:t>
      </w:r>
    </w:p>
    <w:p w14:paraId="459A8A4F" w14:textId="4B749B31" w:rsidR="002254E6" w:rsidRPr="00827F33" w:rsidRDefault="0042034F" w:rsidP="002254E6">
      <w:pPr>
        <w:pStyle w:val="af0"/>
        <w:ind w:firstLine="480"/>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2254E6" w:rsidRPr="00827F33">
        <w:rPr>
          <w:rFonts w:cs="Times New Roman"/>
        </w:rPr>
        <w:t>溢流坝段溢流头部为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）钢筋混凝土，直线段为水泥砂浆砌条石，反弧段及挑流鼻坎为</w:t>
      </w:r>
      <w:r w:rsidR="002254E6" w:rsidRPr="00827F33">
        <w:rPr>
          <w:rFonts w:cs="Times New Roman"/>
        </w:rPr>
        <w:t>150</w:t>
      </w:r>
      <w:r w:rsidR="002254E6" w:rsidRPr="00827F33">
        <w:rPr>
          <w:rFonts w:cs="Times New Roman"/>
        </w:rPr>
        <w:t>号（</w:t>
      </w:r>
      <w:r w:rsidR="002254E6" w:rsidRPr="00827F33">
        <w:rPr>
          <w:rFonts w:cs="Times New Roman"/>
        </w:rPr>
        <w:t>C13</w:t>
      </w:r>
      <w:r w:rsidR="002254E6" w:rsidRPr="00827F33">
        <w:rPr>
          <w:rFonts w:cs="Times New Roman"/>
        </w:rPr>
        <w:t>）钢筋混凝土，表层配置直径</w:t>
      </w:r>
      <w:r w:rsidR="002254E6" w:rsidRPr="00827F33">
        <w:rPr>
          <w:rFonts w:cs="Times New Roman"/>
        </w:rPr>
        <w:t>6mm</w:t>
      </w:r>
      <w:r w:rsidR="002254E6" w:rsidRPr="00827F33">
        <w:rPr>
          <w:rFonts w:cs="Times New Roman"/>
        </w:rPr>
        <w:t>钢筋网。消能设施为挑流消能。加固后反弧段及挑流鼻坎为</w:t>
      </w:r>
      <w:r w:rsidR="002254E6" w:rsidRPr="00827F33">
        <w:rPr>
          <w:rFonts w:cs="Times New Roman"/>
        </w:rPr>
        <w:t>C25</w:t>
      </w:r>
      <w:r w:rsidR="002254E6" w:rsidRPr="00827F33">
        <w:rPr>
          <w:rFonts w:cs="Times New Roman"/>
        </w:rPr>
        <w:t>钢筋混凝土。</w:t>
      </w:r>
    </w:p>
    <w:p w14:paraId="0866A722" w14:textId="77777777" w:rsidR="00E77A34" w:rsidRPr="00827F33" w:rsidRDefault="00E77A34" w:rsidP="0023318A">
      <w:pPr>
        <w:pStyle w:val="a8"/>
      </w:pPr>
      <w:r w:rsidRPr="00827F33">
        <w:t>4</w:t>
      </w:r>
      <w:r w:rsidRPr="00827F33">
        <w:t>、非常溢洪道</w:t>
      </w:r>
    </w:p>
    <w:p w14:paraId="31B605BB" w14:textId="77777777" w:rsidR="0042034F" w:rsidRPr="00CB6EBA" w:rsidRDefault="0042034F" w:rsidP="0042034F">
      <w:pPr>
        <w:pStyle w:val="a8"/>
      </w:pPr>
      <w:r w:rsidRPr="00CB6EBA">
        <w:t>非常溢洪道位于副坝右侧</w:t>
      </w:r>
      <w:r w:rsidRPr="00CB6EBA">
        <w:t>43.0m</w:t>
      </w:r>
      <w:r w:rsidRPr="00CB6EBA">
        <w:t>处，</w:t>
      </w:r>
      <w:r>
        <w:rPr>
          <w:rFonts w:hint="eastAsia"/>
        </w:rPr>
        <w:t>原</w:t>
      </w:r>
      <w:r>
        <w:t>为自溃坝</w:t>
      </w:r>
      <w:proofErr w:type="gramStart"/>
      <w:r>
        <w:t>式侧堰溢洪道</w:t>
      </w:r>
      <w:proofErr w:type="gramEnd"/>
      <w:r>
        <w:t>，溢流堰</w:t>
      </w:r>
      <w:proofErr w:type="gramStart"/>
      <w:r>
        <w:t>堰型为宽顶堰</w:t>
      </w:r>
      <w:proofErr w:type="gramEnd"/>
      <w:r>
        <w:t>，堰顶高程</w:t>
      </w:r>
      <w:r w:rsidRPr="00CB6EBA">
        <w:t>301.54m</w:t>
      </w:r>
      <w:r>
        <w:t>，</w:t>
      </w:r>
      <w:proofErr w:type="gramStart"/>
      <w:r>
        <w:t>堰宽</w:t>
      </w:r>
      <w:proofErr w:type="gramEnd"/>
      <w:r w:rsidRPr="00CB6EBA">
        <w:t>40.7m</w:t>
      </w:r>
      <w:r>
        <w:t>。自溃坝为粘土和山壤土混合坝，坝顶高程</w:t>
      </w:r>
      <w:r w:rsidRPr="00CB6EBA">
        <w:t>304.56m</w:t>
      </w:r>
      <w:r w:rsidRPr="00CB6EBA">
        <w:t>。</w:t>
      </w:r>
      <w:r>
        <w:rPr>
          <w:rFonts w:hint="eastAsia"/>
        </w:rPr>
        <w:t>2006</w:t>
      </w:r>
      <w:r>
        <w:rPr>
          <w:rFonts w:hint="eastAsia"/>
        </w:rPr>
        <w:t>年除险</w:t>
      </w:r>
      <w:r w:rsidRPr="00CB6EBA">
        <w:t>加固后取消自溃坝，溢流堰改为实用</w:t>
      </w:r>
      <w:r>
        <w:t>堰，堰顶高程</w:t>
      </w:r>
      <w:r w:rsidRPr="00CB6EBA">
        <w:t>304.16m</w:t>
      </w:r>
      <w:r w:rsidRPr="00CB6EBA">
        <w:t>。</w:t>
      </w:r>
    </w:p>
    <w:p w14:paraId="101C6F85" w14:textId="77777777" w:rsidR="00E77A34" w:rsidRPr="00827F33" w:rsidRDefault="00E77A34" w:rsidP="0023318A">
      <w:pPr>
        <w:pStyle w:val="a8"/>
      </w:pPr>
      <w:r w:rsidRPr="00827F33">
        <w:t>5</w:t>
      </w:r>
      <w:r w:rsidRPr="00827F33">
        <w:t>、灌溉发电输水隧洞</w:t>
      </w:r>
    </w:p>
    <w:p w14:paraId="2DEEE8F4" w14:textId="77777777" w:rsidR="00E77A34" w:rsidRPr="00827F33" w:rsidRDefault="00E77A34" w:rsidP="0023318A">
      <w:pPr>
        <w:pStyle w:val="a8"/>
      </w:pPr>
      <w:r w:rsidRPr="00827F33">
        <w:t>灌溉发电输水隧洞位于主坝左坝头山体。最大发电引水流量为</w:t>
      </w:r>
      <w:r w:rsidRPr="00827F33">
        <w:t>3.16m3/s</w:t>
      </w:r>
      <w:r w:rsidRPr="00827F33">
        <w:t>，隧洞进口段为城门洞型断面，断面尺寸为</w:t>
      </w:r>
      <w:r w:rsidRPr="00827F33">
        <w:t>1.2m×1.8m</w:t>
      </w:r>
      <w:r w:rsidRPr="00827F33">
        <w:t>，其余段为圆形断面，衬砌后直径</w:t>
      </w:r>
      <w:r w:rsidRPr="00827F33">
        <w:t>1.5m</w:t>
      </w:r>
      <w:r w:rsidRPr="00827F33">
        <w:t>，隧洞总长度为</w:t>
      </w:r>
      <w:r w:rsidRPr="00827F33">
        <w:t>111m</w:t>
      </w:r>
      <w:r w:rsidRPr="00827F33">
        <w:t>，进口底高程为</w:t>
      </w:r>
      <w:r w:rsidRPr="00827F33">
        <w:t>271.56m</w:t>
      </w:r>
      <w:r w:rsidRPr="00827F33">
        <w:t>。</w:t>
      </w:r>
    </w:p>
    <w:p w14:paraId="416BB5DA" w14:textId="77777777" w:rsidR="00E77A34" w:rsidRPr="00827F33" w:rsidRDefault="00E77A34" w:rsidP="0023318A">
      <w:pPr>
        <w:pStyle w:val="a8"/>
      </w:pPr>
      <w:r w:rsidRPr="00827F33">
        <w:t>6</w:t>
      </w:r>
      <w:r w:rsidRPr="00827F33">
        <w:t>、放空洞</w:t>
      </w:r>
    </w:p>
    <w:p w14:paraId="5C2C4489" w14:textId="77777777" w:rsidR="00022760" w:rsidRPr="00827F33" w:rsidRDefault="00E77A34" w:rsidP="00022760">
      <w:pPr>
        <w:pStyle w:val="a8"/>
      </w:pPr>
      <w:r w:rsidRPr="00827F33">
        <w:t>放空洞设置在溢流坝段，进水口中心线高程为</w:t>
      </w:r>
      <w:r w:rsidRPr="00827F33">
        <w:t>266.19m</w:t>
      </w:r>
      <w:r w:rsidRPr="00827F33">
        <w:t>，直径为</w:t>
      </w:r>
      <w:r w:rsidRPr="00827F33">
        <w:t>0.8m</w:t>
      </w:r>
      <w:r w:rsidRPr="00827F33">
        <w:t>，排架式启闭机平台高程为</w:t>
      </w:r>
      <w:r w:rsidRPr="00827F33">
        <w:t>273.91m</w:t>
      </w:r>
      <w:r w:rsidRPr="00827F33">
        <w:t>，设手动螺杆式启闭机。</w:t>
      </w:r>
    </w:p>
    <w:p w14:paraId="318CD013" w14:textId="37423877" w:rsidR="00274CEE" w:rsidRPr="00827F33" w:rsidRDefault="00274CEE" w:rsidP="002A3132">
      <w:pPr>
        <w:pStyle w:val="2"/>
        <w:spacing w:before="120" w:after="120"/>
      </w:pPr>
      <w:bookmarkStart w:id="132" w:name="_Toc493693138"/>
      <w:bookmarkStart w:id="133" w:name="_Toc511491038"/>
      <w:bookmarkStart w:id="134" w:name="_Toc511842686"/>
      <w:bookmarkStart w:id="135" w:name="_Toc512420172"/>
      <w:r w:rsidRPr="00827F33">
        <w:t xml:space="preserve">1.2 </w:t>
      </w:r>
      <w:r w:rsidRPr="00827F33">
        <w:t>管理体制</w:t>
      </w:r>
      <w:bookmarkEnd w:id="132"/>
      <w:bookmarkEnd w:id="133"/>
      <w:bookmarkEnd w:id="134"/>
      <w:bookmarkEnd w:id="135"/>
    </w:p>
    <w:p w14:paraId="02172D77" w14:textId="77777777" w:rsidR="00274CEE" w:rsidRPr="00827F33" w:rsidRDefault="00274CEE" w:rsidP="00274CEE">
      <w:pPr>
        <w:pStyle w:val="a8"/>
      </w:pPr>
      <w:r w:rsidRPr="00827F33">
        <w:t>1</w:t>
      </w:r>
      <w:r w:rsidRPr="00827F33">
        <w:t>、注册登记</w:t>
      </w:r>
    </w:p>
    <w:p w14:paraId="4E37E96C" w14:textId="77777777" w:rsidR="00274CEE" w:rsidRPr="00827F33" w:rsidRDefault="00274CEE" w:rsidP="00274CEE">
      <w:pPr>
        <w:pStyle w:val="a8"/>
      </w:pPr>
      <w:r w:rsidRPr="00827F33">
        <w:t>2015</w:t>
      </w:r>
      <w:r w:rsidRPr="00827F33">
        <w:t>年</w:t>
      </w:r>
      <w:r w:rsidRPr="00827F33">
        <w:t>9</w:t>
      </w:r>
      <w:r w:rsidRPr="00827F33">
        <w:t>月，茅岗水库在浙江省水利厅进行了大坝注册登记，登记号为：</w:t>
      </w:r>
      <w:r w:rsidRPr="00827F33">
        <w:t>33080030007-A4</w:t>
      </w:r>
      <w:r w:rsidRPr="00827F33">
        <w:t>，注册登记机构为衢州市水利局。</w:t>
      </w:r>
    </w:p>
    <w:p w14:paraId="5202C11B" w14:textId="77777777" w:rsidR="00274CEE" w:rsidRPr="00827F33" w:rsidRDefault="00274CEE" w:rsidP="00274CEE">
      <w:pPr>
        <w:spacing w:line="360" w:lineRule="auto"/>
        <w:ind w:firstLineChars="200" w:firstLine="480"/>
        <w:rPr>
          <w:sz w:val="24"/>
        </w:rPr>
      </w:pPr>
      <w:r w:rsidRPr="00827F33">
        <w:rPr>
          <w:sz w:val="24"/>
        </w:rPr>
        <w:t>2</w:t>
      </w:r>
      <w:r w:rsidRPr="00827F33">
        <w:rPr>
          <w:sz w:val="24"/>
        </w:rPr>
        <w:t>、管理机制</w:t>
      </w:r>
    </w:p>
    <w:p w14:paraId="791D8E37" w14:textId="7EFE7B35" w:rsidR="006166DD" w:rsidRPr="00827F33" w:rsidRDefault="00274CEE" w:rsidP="00274CEE">
      <w:pPr>
        <w:spacing w:line="360" w:lineRule="auto"/>
        <w:ind w:firstLineChars="200" w:firstLine="480"/>
        <w:rPr>
          <w:sz w:val="24"/>
        </w:rPr>
      </w:pPr>
      <w:r w:rsidRPr="00827F33">
        <w:rPr>
          <w:sz w:val="24"/>
        </w:rPr>
        <w:t>开化县人民政府为茅岗水库突发事件应急处置的责任主体，负责人为开化县分管副县长；水库主管部门为开化</w:t>
      </w:r>
      <w:r w:rsidR="00491383" w:rsidRPr="00827F33">
        <w:rPr>
          <w:sz w:val="24"/>
        </w:rPr>
        <w:t>县水利局，负责人为水利局局长</w:t>
      </w:r>
      <w:r w:rsidRPr="00827F33">
        <w:rPr>
          <w:sz w:val="24"/>
        </w:rPr>
        <w:t>；水库管理单位</w:t>
      </w:r>
      <w:r w:rsidR="000C5179" w:rsidRPr="00827F33">
        <w:rPr>
          <w:sz w:val="24"/>
        </w:rPr>
        <w:t>为开化县水电事业公司，负责人</w:t>
      </w:r>
      <w:r w:rsidRPr="00827F33">
        <w:rPr>
          <w:sz w:val="24"/>
        </w:rPr>
        <w:t>为开化县水电实业公司</w:t>
      </w:r>
      <w:r w:rsidR="000C5179" w:rsidRPr="00827F33">
        <w:rPr>
          <w:sz w:val="24"/>
        </w:rPr>
        <w:t>经理</w:t>
      </w:r>
      <w:r w:rsidR="009058A9" w:rsidRPr="00827F33">
        <w:rPr>
          <w:sz w:val="24"/>
        </w:rPr>
        <w:t>。</w:t>
      </w:r>
    </w:p>
    <w:p w14:paraId="4EB716BA" w14:textId="4FE5D448" w:rsidR="00274CEE" w:rsidRPr="00827F33" w:rsidRDefault="00DF732A" w:rsidP="00B9184E">
      <w:pPr>
        <w:spacing w:line="360" w:lineRule="auto"/>
        <w:ind w:firstLineChars="200" w:firstLine="480"/>
        <w:rPr>
          <w:sz w:val="24"/>
        </w:rPr>
      </w:pPr>
      <w:r w:rsidRPr="00827F33">
        <w:rPr>
          <w:sz w:val="24"/>
        </w:rPr>
        <w:t>根据开化县编制委员会《关于同意成立县水电实业公司的通知》（开编</w:t>
      </w:r>
      <w:r w:rsidR="002577B0" w:rsidRPr="00827F33">
        <w:rPr>
          <w:sz w:val="24"/>
        </w:rPr>
        <w:t>〔</w:t>
      </w:r>
      <w:r w:rsidR="002577B0" w:rsidRPr="00827F33">
        <w:rPr>
          <w:sz w:val="24"/>
        </w:rPr>
        <w:t>1996</w:t>
      </w:r>
      <w:r w:rsidR="002577B0" w:rsidRPr="00827F33">
        <w:rPr>
          <w:sz w:val="24"/>
        </w:rPr>
        <w:t>〕</w:t>
      </w:r>
      <w:r w:rsidRPr="00827F33">
        <w:rPr>
          <w:sz w:val="24"/>
        </w:rPr>
        <w:t>9</w:t>
      </w:r>
      <w:r w:rsidRPr="00827F33">
        <w:rPr>
          <w:sz w:val="24"/>
        </w:rPr>
        <w:t>号），公司定性为企业化管理的事业单位，实行独立核算，自负盈亏</w:t>
      </w:r>
      <w:r w:rsidR="006166DD" w:rsidRPr="00827F33">
        <w:rPr>
          <w:sz w:val="24"/>
        </w:rPr>
        <w:t>；根据《关于同意成立开化县中型水库管理局的批复》（开编</w:t>
      </w:r>
      <w:r w:rsidR="002577B0" w:rsidRPr="00827F33">
        <w:rPr>
          <w:sz w:val="24"/>
        </w:rPr>
        <w:t>〔</w:t>
      </w:r>
      <w:r w:rsidR="002577B0" w:rsidRPr="00827F33">
        <w:rPr>
          <w:sz w:val="24"/>
        </w:rPr>
        <w:t>2008</w:t>
      </w:r>
      <w:r w:rsidR="002577B0" w:rsidRPr="00827F33">
        <w:rPr>
          <w:sz w:val="24"/>
        </w:rPr>
        <w:t>〕</w:t>
      </w:r>
      <w:r w:rsidR="006166DD" w:rsidRPr="00827F33">
        <w:rPr>
          <w:sz w:val="24"/>
        </w:rPr>
        <w:t>4</w:t>
      </w:r>
      <w:r w:rsidR="006166DD" w:rsidRPr="00827F33">
        <w:rPr>
          <w:sz w:val="24"/>
        </w:rPr>
        <w:t>号），编委会同意成立归开化县水利局管理的、纯公益类事业单位开化县中型水库管理局，负责水库</w:t>
      </w:r>
      <w:r w:rsidR="006166DD" w:rsidRPr="00827F33">
        <w:rPr>
          <w:sz w:val="24"/>
        </w:rPr>
        <w:lastRenderedPageBreak/>
        <w:t>的安全、防汛、除险加固及工程管理等工作</w:t>
      </w:r>
      <w:r w:rsidR="00B9184E" w:rsidRPr="00827F33">
        <w:rPr>
          <w:sz w:val="24"/>
        </w:rPr>
        <w:t>，并</w:t>
      </w:r>
      <w:r w:rsidR="00AB3772" w:rsidRPr="00827F33">
        <w:rPr>
          <w:sz w:val="24"/>
        </w:rPr>
        <w:t>对其下属公司</w:t>
      </w:r>
      <w:r w:rsidR="006166DD" w:rsidRPr="00827F33">
        <w:rPr>
          <w:sz w:val="24"/>
        </w:rPr>
        <w:t>开化县水电实业公司监督管理。</w:t>
      </w:r>
      <w:r w:rsidR="00AB3772" w:rsidRPr="00827F33">
        <w:rPr>
          <w:sz w:val="24"/>
        </w:rPr>
        <w:t>目前</w:t>
      </w:r>
      <w:r w:rsidR="00B9184E" w:rsidRPr="00827F33">
        <w:rPr>
          <w:sz w:val="24"/>
        </w:rPr>
        <w:t>开化</w:t>
      </w:r>
      <w:r w:rsidR="00AB3772" w:rsidRPr="00827F33">
        <w:rPr>
          <w:sz w:val="24"/>
        </w:rPr>
        <w:t>县水电实业公司</w:t>
      </w:r>
      <w:r w:rsidR="00B9184E" w:rsidRPr="00827F33">
        <w:rPr>
          <w:sz w:val="24"/>
        </w:rPr>
        <w:t>作为茅岗水库管理单位</w:t>
      </w:r>
      <w:r w:rsidR="00AB3772" w:rsidRPr="00827F33">
        <w:rPr>
          <w:sz w:val="24"/>
        </w:rPr>
        <w:t>，其</w:t>
      </w:r>
      <w:r w:rsidR="00491383" w:rsidRPr="00827F33">
        <w:rPr>
          <w:sz w:val="24"/>
        </w:rPr>
        <w:t>水库管护经费主要来源于开化县水电实业公司，部分来源于浙江省水利厅维养经费</w:t>
      </w:r>
      <w:r w:rsidR="00D25AA1" w:rsidRPr="00827F33">
        <w:rPr>
          <w:sz w:val="24"/>
        </w:rPr>
        <w:t>，目前管理人员基本支出与工程维护经费、安全监测工作费用基本落实</w:t>
      </w:r>
      <w:r w:rsidR="00491383" w:rsidRPr="00827F33">
        <w:rPr>
          <w:sz w:val="24"/>
        </w:rPr>
        <w:t>。</w:t>
      </w:r>
    </w:p>
    <w:p w14:paraId="60EFC951" w14:textId="77777777" w:rsidR="00274CEE" w:rsidRPr="00827F33" w:rsidRDefault="00274CEE" w:rsidP="00274CEE">
      <w:pPr>
        <w:pStyle w:val="a8"/>
      </w:pPr>
      <w:r w:rsidRPr="00827F33">
        <w:t>3</w:t>
      </w:r>
      <w:r w:rsidRPr="00827F33">
        <w:t>、确权划界</w:t>
      </w:r>
    </w:p>
    <w:p w14:paraId="5518C00F" w14:textId="1747524A" w:rsidR="00274CEE" w:rsidRPr="00827F33" w:rsidRDefault="00371B28" w:rsidP="00274CEE">
      <w:pPr>
        <w:pStyle w:val="a8"/>
      </w:pPr>
      <w:r w:rsidRPr="00827F33">
        <w:t>1992</w:t>
      </w:r>
      <w:r w:rsidRPr="00827F33">
        <w:t>年</w:t>
      </w:r>
      <w:r w:rsidRPr="00827F33">
        <w:t>11</w:t>
      </w:r>
      <w:r w:rsidRPr="00827F33">
        <w:t>月</w:t>
      </w:r>
      <w:r w:rsidRPr="00827F33">
        <w:t>11</w:t>
      </w:r>
      <w:r w:rsidRPr="00827F33">
        <w:t>日，《关于确定开化县全民所有制水工程管理范围和保护范围的通知》（开政</w:t>
      </w:r>
      <w:r w:rsidR="002577B0" w:rsidRPr="00827F33">
        <w:t>〔</w:t>
      </w:r>
      <w:r w:rsidR="002577B0" w:rsidRPr="00827F33">
        <w:t>2009</w:t>
      </w:r>
      <w:r w:rsidR="002577B0" w:rsidRPr="00827F33">
        <w:t>〕</w:t>
      </w:r>
      <w:r w:rsidRPr="00827F33">
        <w:t>162</w:t>
      </w:r>
      <w:r w:rsidRPr="00827F33">
        <w:t>号）文对茅岗水库的管理和保护范围进行明确。其</w:t>
      </w:r>
      <w:r w:rsidR="00274CEE" w:rsidRPr="00827F33">
        <w:t>工程管理范围包括大坝、副坝、实用堰、输水洞、溢流坝、电站厂房、开关站、输变电、渔场、输水渠道、供水设施、观测设施、专用通信及交通设施等各类建筑</w:t>
      </w:r>
      <w:r w:rsidRPr="00827F33">
        <w:t>物周围和水库土地征用线以内的库区。其工程保护范围包括</w:t>
      </w:r>
      <w:r w:rsidR="00AD551E" w:rsidRPr="00827F33">
        <w:t>大坝两端水平距离</w:t>
      </w:r>
      <w:r w:rsidR="00AD551E" w:rsidRPr="00827F33">
        <w:t>100</w:t>
      </w:r>
      <w:r w:rsidR="002577B0" w:rsidRPr="00827F33">
        <w:t>m</w:t>
      </w:r>
      <w:r w:rsidR="00AD551E" w:rsidRPr="00827F33">
        <w:t>；副坝两端水平距离</w:t>
      </w:r>
      <w:r w:rsidR="00AD551E" w:rsidRPr="00827F33">
        <w:t>80</w:t>
      </w:r>
      <w:r w:rsidR="002577B0" w:rsidRPr="00827F33">
        <w:t>m</w:t>
      </w:r>
      <w:r w:rsidR="00AD551E" w:rsidRPr="00827F33">
        <w:t>；水库库区海拔高程</w:t>
      </w:r>
      <w:r w:rsidR="00AD551E" w:rsidRPr="00827F33">
        <w:t>320</w:t>
      </w:r>
      <w:r w:rsidR="002577B0" w:rsidRPr="00827F33">
        <w:t>m</w:t>
      </w:r>
      <w:r w:rsidR="00AD551E" w:rsidRPr="00827F33">
        <w:t>以下；坝脚至交通桥下游</w:t>
      </w:r>
      <w:r w:rsidR="00AD551E" w:rsidRPr="00827F33">
        <w:t>50</w:t>
      </w:r>
      <w:r w:rsidR="002577B0" w:rsidRPr="00827F33">
        <w:t>m</w:t>
      </w:r>
      <w:r w:rsidR="001C7169" w:rsidRPr="00827F33">
        <w:t>河道及两岸堤防外</w:t>
      </w:r>
      <w:r w:rsidR="001C7169" w:rsidRPr="00827F33">
        <w:t>5</w:t>
      </w:r>
      <w:r w:rsidR="002577B0" w:rsidRPr="00827F33">
        <w:t>m</w:t>
      </w:r>
      <w:r w:rsidR="001C7169" w:rsidRPr="00827F33">
        <w:t>。</w:t>
      </w:r>
      <w:r w:rsidR="00771C2C" w:rsidRPr="00827F33">
        <w:t>隧洞进出洞口、支洞口、桥涵、压力前池边缘周围</w:t>
      </w:r>
      <w:r w:rsidR="00771C2C" w:rsidRPr="00827F33">
        <w:t>50</w:t>
      </w:r>
      <w:r w:rsidR="002577B0" w:rsidRPr="00827F33">
        <w:t>m</w:t>
      </w:r>
      <w:r w:rsidR="00771C2C" w:rsidRPr="00827F33">
        <w:t>；引水渠、溢洪道两侧水平距离</w:t>
      </w:r>
      <w:r w:rsidR="00771C2C" w:rsidRPr="00827F33">
        <w:t>10</w:t>
      </w:r>
      <w:r w:rsidR="002577B0" w:rsidRPr="00827F33">
        <w:t>m</w:t>
      </w:r>
      <w:r w:rsidR="00771C2C" w:rsidRPr="00827F33">
        <w:t>等。</w:t>
      </w:r>
      <w:r w:rsidRPr="00827F33">
        <w:t>目前管理范围土地权属已明确，</w:t>
      </w:r>
      <w:r w:rsidR="00274CEE" w:rsidRPr="00827F33">
        <w:t>开化县水电实业公司于</w:t>
      </w:r>
      <w:r w:rsidR="00274CEE" w:rsidRPr="00827F33">
        <w:t>1998</w:t>
      </w:r>
      <w:r w:rsidR="003250D6" w:rsidRPr="00827F33">
        <w:t>年办理了国有土地使用证（开国用</w:t>
      </w:r>
      <w:r w:rsidR="002577B0" w:rsidRPr="00827F33">
        <w:t>〔</w:t>
      </w:r>
      <w:r w:rsidR="002577B0" w:rsidRPr="00827F33">
        <w:t>1998</w:t>
      </w:r>
      <w:r w:rsidR="002577B0" w:rsidRPr="00827F33">
        <w:t>〕</w:t>
      </w:r>
      <w:r w:rsidR="00274CEE" w:rsidRPr="00827F33">
        <w:t>字第</w:t>
      </w:r>
      <w:r w:rsidR="00274CEE" w:rsidRPr="00827F33">
        <w:t>98-36</w:t>
      </w:r>
      <w:r w:rsidR="00274CEE" w:rsidRPr="00827F33">
        <w:t>号）。</w:t>
      </w:r>
      <w:r w:rsidR="00CD3BDB" w:rsidRPr="00CD3BDB">
        <w:rPr>
          <w:rFonts w:hint="eastAsia"/>
        </w:rPr>
        <w:t>2017</w:t>
      </w:r>
      <w:r w:rsidR="00CD3BDB" w:rsidRPr="00CD3BDB">
        <w:rPr>
          <w:rFonts w:hint="eastAsia"/>
        </w:rPr>
        <w:t>年，开化县人民政府以“开政〔</w:t>
      </w:r>
      <w:r w:rsidR="00CD3BDB" w:rsidRPr="00CD3BDB">
        <w:rPr>
          <w:rFonts w:hint="eastAsia"/>
        </w:rPr>
        <w:t>2017</w:t>
      </w:r>
      <w:r w:rsidR="00CD3BDB" w:rsidRPr="00CD3BDB">
        <w:rPr>
          <w:rFonts w:hint="eastAsia"/>
        </w:rPr>
        <w:t>〕</w:t>
      </w:r>
      <w:r w:rsidR="00CD3BDB" w:rsidRPr="00CD3BDB">
        <w:rPr>
          <w:rFonts w:hint="eastAsia"/>
        </w:rPr>
        <w:t>299</w:t>
      </w:r>
      <w:r w:rsidR="00CD3BDB" w:rsidRPr="00CD3BDB">
        <w:rPr>
          <w:rFonts w:hint="eastAsia"/>
        </w:rPr>
        <w:t>号”文《关于同意齐溪、茅岗两座中型水库管理和保护范围的批复》，重新对水库的管理和保护范围进行明确。</w:t>
      </w:r>
    </w:p>
    <w:p w14:paraId="294E1B88" w14:textId="605610A4" w:rsidR="00022760" w:rsidRPr="00827F33" w:rsidRDefault="00BA2D83" w:rsidP="002A3132">
      <w:pPr>
        <w:pStyle w:val="2"/>
        <w:spacing w:before="120" w:after="120"/>
      </w:pPr>
      <w:bookmarkStart w:id="136" w:name="_Toc493693139"/>
      <w:bookmarkStart w:id="137" w:name="_Toc511491039"/>
      <w:bookmarkStart w:id="138" w:name="_Toc511842687"/>
      <w:bookmarkStart w:id="139" w:name="_Toc512420173"/>
      <w:r w:rsidRPr="00827F33">
        <w:t>1</w:t>
      </w:r>
      <w:r w:rsidR="00E77A34" w:rsidRPr="00827F33">
        <w:t>.</w:t>
      </w:r>
      <w:r w:rsidR="00274CEE" w:rsidRPr="00827F33">
        <w:t>3</w:t>
      </w:r>
      <w:r w:rsidR="00022760" w:rsidRPr="00827F33">
        <w:t xml:space="preserve"> </w:t>
      </w:r>
      <w:r w:rsidR="00E77A34" w:rsidRPr="00827F33">
        <w:t>管理机构</w:t>
      </w:r>
      <w:bookmarkEnd w:id="136"/>
      <w:bookmarkEnd w:id="137"/>
      <w:bookmarkEnd w:id="138"/>
      <w:bookmarkEnd w:id="139"/>
    </w:p>
    <w:p w14:paraId="3482E921" w14:textId="0466054F" w:rsidR="006E5979" w:rsidRPr="00827F33" w:rsidRDefault="006D0D5D" w:rsidP="0023318A">
      <w:pPr>
        <w:pStyle w:val="a8"/>
      </w:pPr>
      <w:r w:rsidRPr="00827F33">
        <w:t>依据开化县人民政府《关于同意组建开化县水电实业公司的批复》（开政发</w:t>
      </w:r>
      <w:r w:rsidR="00EC6A82" w:rsidRPr="00827F33">
        <w:t>〔</w:t>
      </w:r>
      <w:r w:rsidR="00EC6A82" w:rsidRPr="00827F33">
        <w:t>1996</w:t>
      </w:r>
      <w:r w:rsidR="00EC6A82" w:rsidRPr="00827F33">
        <w:t>〕</w:t>
      </w:r>
      <w:r w:rsidRPr="00827F33">
        <w:t>10</w:t>
      </w:r>
      <w:r w:rsidRPr="00827F33">
        <w:t>号），开化县水电实业公司由齐溪电站管理处、茅岗水库管理处和城明池水电站等三家国有水电企业合并组建。县水电局为该公司的主管部门。公司</w:t>
      </w:r>
      <w:r w:rsidR="001B54E5" w:rsidRPr="00827F33">
        <w:t>受水利局委托，</w:t>
      </w:r>
      <w:r w:rsidR="006F08E1" w:rsidRPr="00827F33">
        <w:t>全面负责茅岗水库大坝的安全运行管理，承担水库防汛、防洪、发电、供水灌溉等职能，并在委托的职责和范围内依法开展水政执法工作。</w:t>
      </w:r>
    </w:p>
    <w:p w14:paraId="1D365DB9" w14:textId="3AF6263B" w:rsidR="00E77A34" w:rsidRPr="00827F33" w:rsidRDefault="006E5979" w:rsidP="0023318A">
      <w:pPr>
        <w:pStyle w:val="a8"/>
      </w:pPr>
      <w:r w:rsidRPr="00827F33">
        <w:t>开化县水电实业公司依据《浙江省定岗定员标准（试行）</w:t>
      </w:r>
      <w:r w:rsidRPr="00827F33">
        <w:t>2016</w:t>
      </w:r>
      <w:r w:rsidRPr="00827F33">
        <w:t>年》，共设单位负责类、行政管理类、财务管理类、档案管理类、安全生产类、工程管理类、维修养护类、渔政巡查类八大类岗位，共计</w:t>
      </w:r>
      <w:r w:rsidRPr="00827F33">
        <w:t>26</w:t>
      </w:r>
      <w:r w:rsidRPr="00827F33">
        <w:t>个岗位。现有管理人员</w:t>
      </w:r>
      <w:r w:rsidRPr="00827F33">
        <w:t>13</w:t>
      </w:r>
      <w:r w:rsidRPr="00827F33">
        <w:t>人，其中大学大专学历</w:t>
      </w:r>
      <w:r w:rsidRPr="00827F33">
        <w:t>5</w:t>
      </w:r>
      <w:r w:rsidRPr="00827F33">
        <w:t>人，高初中学历等共计</w:t>
      </w:r>
      <w:r w:rsidRPr="00827F33">
        <w:t>8</w:t>
      </w:r>
      <w:r w:rsidRPr="00827F33">
        <w:t>人。其中工程师职称的有</w:t>
      </w:r>
      <w:r w:rsidRPr="00827F33">
        <w:t>3</w:t>
      </w:r>
      <w:r w:rsidRPr="00827F33">
        <w:t>人，助理工程师职称</w:t>
      </w:r>
      <w:r w:rsidRPr="00827F33">
        <w:t>3</w:t>
      </w:r>
      <w:r w:rsidRPr="00827F33">
        <w:t>人，助理会计师</w:t>
      </w:r>
      <w:r w:rsidRPr="00827F33">
        <w:t>2</w:t>
      </w:r>
      <w:r w:rsidRPr="00827F33">
        <w:t>人，其人员编制已基本能满足管理要求。</w:t>
      </w:r>
      <w:r w:rsidR="005F60F9" w:rsidRPr="00827F33">
        <w:t>公司规章制度规范、科学，明确规定了各个岗位的任职条件及工作职责</w:t>
      </w:r>
      <w:ins w:id="140" w:author="HT" w:date="2018-04-24T15:03:00Z">
        <w:r w:rsidR="009336E7">
          <w:t>。各管理人员基</w:t>
        </w:r>
        <w:r w:rsidR="009336E7">
          <w:lastRenderedPageBreak/>
          <w:t>本满足</w:t>
        </w:r>
      </w:ins>
      <w:ins w:id="141" w:author="HT" w:date="2018-04-24T15:04:00Z">
        <w:r w:rsidR="009336E7">
          <w:t>岗位入职</w:t>
        </w:r>
      </w:ins>
      <w:ins w:id="142" w:author="HT" w:date="2018-04-24T15:03:00Z">
        <w:r w:rsidR="009336E7">
          <w:t>条件</w:t>
        </w:r>
      </w:ins>
      <w:ins w:id="143" w:author="HT" w:date="2018-04-24T15:04:00Z">
        <w:r w:rsidR="009336E7">
          <w:t>，</w:t>
        </w:r>
      </w:ins>
      <w:ins w:id="144" w:author="HT" w:date="2018-04-24T15:03:00Z">
        <w:r w:rsidR="009336E7" w:rsidRPr="00827F33">
          <w:t>但闸门操作岗位人员没有操作证，水库须及时落实闸门运行工的岗位考核，实行持证上岗。</w:t>
        </w:r>
      </w:ins>
      <w:del w:id="145" w:author="HT" w:date="2018-04-24T15:05:00Z">
        <w:r w:rsidR="005F60F9" w:rsidRPr="00827F33" w:rsidDel="009336E7">
          <w:delText>。</w:delText>
        </w:r>
      </w:del>
    </w:p>
    <w:p w14:paraId="4B54B730" w14:textId="7BCA681C" w:rsidR="00435B8C" w:rsidRPr="00827F33" w:rsidRDefault="00435B8C" w:rsidP="002A3132">
      <w:pPr>
        <w:pStyle w:val="2"/>
        <w:spacing w:before="120" w:after="120"/>
      </w:pPr>
      <w:bookmarkStart w:id="146" w:name="_Toc493693140"/>
      <w:bookmarkStart w:id="147" w:name="_Toc511491040"/>
      <w:bookmarkStart w:id="148" w:name="_Toc511842688"/>
      <w:bookmarkStart w:id="149" w:name="_Toc512420174"/>
      <w:r w:rsidRPr="00827F33">
        <w:t xml:space="preserve">1.4 </w:t>
      </w:r>
      <w:r w:rsidRPr="00827F33">
        <w:t>管理制度</w:t>
      </w:r>
      <w:bookmarkEnd w:id="146"/>
      <w:bookmarkEnd w:id="147"/>
      <w:bookmarkEnd w:id="148"/>
      <w:bookmarkEnd w:id="149"/>
    </w:p>
    <w:p w14:paraId="7814DD36" w14:textId="2942EFFA" w:rsidR="00435B8C" w:rsidRPr="00827F33" w:rsidRDefault="00435B8C" w:rsidP="00435B8C">
      <w:pPr>
        <w:pStyle w:val="a8"/>
      </w:pPr>
      <w:r w:rsidRPr="00827F33">
        <w:t>茅岗水库各项管理规章制度和操作规程健全。管理单位开化县水电实业公司根据《</w:t>
      </w:r>
      <w:r w:rsidRPr="00827F33">
        <w:rPr>
          <w:bCs/>
          <w:szCs w:val="28"/>
        </w:rPr>
        <w:t>浙江省大中型水库工程运行管理规程</w:t>
      </w:r>
      <w:r w:rsidRPr="00827F33">
        <w:t>》、</w:t>
      </w:r>
      <w:r w:rsidR="003250D6" w:rsidRPr="00827F33">
        <w:rPr>
          <w:bCs/>
          <w:szCs w:val="28"/>
        </w:rPr>
        <w:t>《浙江省水利工程标准化管理验收办法（试行）》（浙水科</w:t>
      </w:r>
      <w:r w:rsidR="009D7E7F" w:rsidRPr="00827F33">
        <w:t>〔</w:t>
      </w:r>
      <w:r w:rsidR="009D7E7F" w:rsidRPr="00827F33">
        <w:t>2016</w:t>
      </w:r>
      <w:r w:rsidR="009D7E7F" w:rsidRPr="00827F33">
        <w:t>〕</w:t>
      </w:r>
      <w:r w:rsidRPr="00827F33">
        <w:rPr>
          <w:bCs/>
          <w:szCs w:val="28"/>
        </w:rPr>
        <w:t>12</w:t>
      </w:r>
      <w:r w:rsidRPr="00827F33">
        <w:rPr>
          <w:bCs/>
          <w:szCs w:val="28"/>
        </w:rPr>
        <w:t>号）等文件</w:t>
      </w:r>
      <w:r w:rsidRPr="00827F33">
        <w:t>的相关规定和要求，结合公司日常运营及水库管理的实际情况，制定茅岗水库管理手册。手册中明确规定其岗位责任、工程检查、安全监测、维修养护、调度管理、防汛值班、事项报告、物资管理、档案管理、岗位培训、安全保卫、注册登记、安全鉴定和应急管理共</w:t>
      </w:r>
      <w:r w:rsidRPr="00827F33">
        <w:t>14</w:t>
      </w:r>
      <w:r w:rsidRPr="00827F33">
        <w:t>项制度，做到有制可依、有章可循。</w:t>
      </w:r>
      <w:r w:rsidR="007E0B57" w:rsidRPr="00827F33">
        <w:t>防汛值班制度、闸门设备操作制度上墙明示</w:t>
      </w:r>
      <w:r w:rsidR="00CE6E44" w:rsidRPr="00827F33">
        <w:t>，</w:t>
      </w:r>
      <w:r w:rsidRPr="00827F33">
        <w:t>管理制度内容基本满足要求，制度执行情况良好，台账记录基本齐全。</w:t>
      </w:r>
    </w:p>
    <w:p w14:paraId="1E2F9A93" w14:textId="0D750C59" w:rsidR="00D530C4" w:rsidRPr="00827F33" w:rsidRDefault="00CE6E44" w:rsidP="00CE6E44">
      <w:pPr>
        <w:pStyle w:val="a8"/>
      </w:pPr>
      <w:r w:rsidRPr="00827F33">
        <w:t>公司以文件形式对各科室工作职责予以明确。管理责任到人，工作职责明确，岗位</w:t>
      </w:r>
      <w:r w:rsidRPr="00827F33">
        <w:t>-</w:t>
      </w:r>
      <w:r w:rsidRPr="00827F33">
        <w:t>人员</w:t>
      </w:r>
      <w:r w:rsidRPr="00827F33">
        <w:t>-</w:t>
      </w:r>
      <w:r w:rsidRPr="00827F33">
        <w:t>事项表中明确各管理</w:t>
      </w:r>
      <w:del w:id="150" w:author="HT" w:date="2018-04-24T10:02:00Z">
        <w:r w:rsidRPr="00827F33" w:rsidDel="00106E89">
          <w:delText>员</w:delText>
        </w:r>
      </w:del>
      <w:ins w:id="151" w:author="HT" w:date="2018-04-24T10:02:00Z">
        <w:r w:rsidR="00106E89">
          <w:t>岗位</w:t>
        </w:r>
      </w:ins>
      <w:r w:rsidRPr="00827F33">
        <w:t>实际责任人。同时结合年度</w:t>
      </w:r>
      <w:del w:id="152" w:author="HT" w:date="2018-04-24T10:02:00Z">
        <w:r w:rsidRPr="00827F33" w:rsidDel="00106E89">
          <w:delText>的制度</w:delText>
        </w:r>
      </w:del>
      <w:r w:rsidRPr="00827F33">
        <w:t>考核，设立奖惩制度，</w:t>
      </w:r>
      <w:del w:id="153" w:author="HT" w:date="2018-04-24T14:19:00Z">
        <w:r w:rsidRPr="00827F33" w:rsidDel="0063280F">
          <w:delText>做到奖罚分明，</w:delText>
        </w:r>
      </w:del>
      <w:r w:rsidRPr="00827F33">
        <w:t>确保各项工作有序进行。</w:t>
      </w:r>
    </w:p>
    <w:p w14:paraId="4A73238D" w14:textId="4DB4EB1E" w:rsidR="00E77A34" w:rsidRPr="00827F33" w:rsidRDefault="00022760" w:rsidP="002A3132">
      <w:pPr>
        <w:pStyle w:val="2"/>
        <w:spacing w:before="120" w:after="120"/>
      </w:pPr>
      <w:bookmarkStart w:id="154" w:name="_Toc493693141"/>
      <w:bookmarkStart w:id="155" w:name="_Toc511491041"/>
      <w:bookmarkStart w:id="156" w:name="_Toc511842689"/>
      <w:bookmarkStart w:id="157" w:name="_Toc512420175"/>
      <w:r w:rsidRPr="00827F33">
        <w:t>1</w:t>
      </w:r>
      <w:r w:rsidR="00E77A34" w:rsidRPr="00827F33">
        <w:t>.</w:t>
      </w:r>
      <w:r w:rsidR="00274CEE" w:rsidRPr="00827F33">
        <w:t>5</w:t>
      </w:r>
      <w:r w:rsidRPr="00827F33">
        <w:t xml:space="preserve"> </w:t>
      </w:r>
      <w:r w:rsidR="00D530C4" w:rsidRPr="00827F33">
        <w:t>管理设施</w:t>
      </w:r>
      <w:bookmarkEnd w:id="154"/>
      <w:bookmarkEnd w:id="155"/>
      <w:bookmarkEnd w:id="156"/>
      <w:bookmarkEnd w:id="157"/>
    </w:p>
    <w:p w14:paraId="2C3B5710" w14:textId="01DA7142" w:rsidR="00120C99" w:rsidRPr="00827F33" w:rsidRDefault="00CE6E44" w:rsidP="00120C99">
      <w:pPr>
        <w:pStyle w:val="a8"/>
      </w:pPr>
      <w:r w:rsidRPr="00827F33">
        <w:t>1</w:t>
      </w:r>
      <w:r w:rsidRPr="00827F33">
        <w:t>、</w:t>
      </w:r>
      <w:r w:rsidR="00120C99" w:rsidRPr="00827F33">
        <w:t>防汛交通、电力与通信</w:t>
      </w:r>
    </w:p>
    <w:p w14:paraId="3E27A925" w14:textId="411834AC" w:rsidR="00634375" w:rsidRPr="00827F33" w:rsidRDefault="00D530C4" w:rsidP="00F63C37">
      <w:pPr>
        <w:pStyle w:val="a8"/>
      </w:pPr>
      <w:r w:rsidRPr="00827F33">
        <w:t>茅岗</w:t>
      </w:r>
      <w:r w:rsidR="0023318A" w:rsidRPr="00827F33">
        <w:t>水库交通便捷，有公路通至坝址，对外交通方便。水库管理处自备江铃皮卡一辆，设有程控电话、报汛机和手机。茅岗水库大坝顶左岸设有进水口启闭机房，兼做防汛值班室，有三相电源接通，并设有路灯和手提式照明灯。</w:t>
      </w:r>
      <w:r w:rsidR="00197306">
        <w:rPr>
          <w:rFonts w:hint="eastAsia"/>
          <w:lang w:bidi="ar"/>
        </w:rPr>
        <w:t>本工程无柴油发电机作为备用电源，但在外部电源中断情况下可以依靠电厂进行应急供电</w:t>
      </w:r>
      <w:r w:rsidR="0023318A" w:rsidRPr="00827F33">
        <w:t>。</w:t>
      </w:r>
    </w:p>
    <w:p w14:paraId="4E19F15A" w14:textId="10AB0D73" w:rsidR="00120C99" w:rsidRPr="00827F33" w:rsidRDefault="00CE6E44" w:rsidP="00120C99">
      <w:pPr>
        <w:pStyle w:val="a8"/>
      </w:pPr>
      <w:r w:rsidRPr="00827F33">
        <w:t>2</w:t>
      </w:r>
      <w:r w:rsidRPr="00827F33">
        <w:t>、</w:t>
      </w:r>
      <w:r w:rsidR="00120C99" w:rsidRPr="00827F33">
        <w:t>水文测报站网</w:t>
      </w:r>
    </w:p>
    <w:p w14:paraId="71AD4C88" w14:textId="2EB31194" w:rsidR="00120C99" w:rsidRPr="00827F33" w:rsidRDefault="001A0349" w:rsidP="00165760">
      <w:pPr>
        <w:pStyle w:val="a8"/>
      </w:pPr>
      <w:r w:rsidRPr="00827F33">
        <w:t>库区内设有雨量站一个，含人工观测和自记式雨量计各一台，水库自备水位遥测系统一套</w:t>
      </w:r>
      <w:r w:rsidR="00471167" w:rsidRPr="00827F33">
        <w:t>。</w:t>
      </w:r>
      <w:r w:rsidR="007C719D" w:rsidRPr="00827F33">
        <w:t>大坝观测竖井观测房内有水文站设的水雨情遥测系统一套</w:t>
      </w:r>
      <w:r w:rsidR="00AC38DB" w:rsidRPr="00827F33">
        <w:t>，</w:t>
      </w:r>
      <w:r w:rsidR="00471167" w:rsidRPr="00827F33">
        <w:t>型号为</w:t>
      </w:r>
      <w:r w:rsidR="00471167" w:rsidRPr="00827F33">
        <w:t>WFH-2</w:t>
      </w:r>
      <w:r w:rsidR="00471167" w:rsidRPr="00827F33">
        <w:t>型全量机械编码水位计、</w:t>
      </w:r>
      <w:r w:rsidR="00471167" w:rsidRPr="00827F33">
        <w:t>YQYJ</w:t>
      </w:r>
      <w:r w:rsidR="00471167" w:rsidRPr="00827F33">
        <w:t>型水雨情预警终端和</w:t>
      </w:r>
      <w:r w:rsidR="00471167" w:rsidRPr="00827F33">
        <w:t>YR-3000</w:t>
      </w:r>
      <w:r w:rsidR="00471167" w:rsidRPr="00827F33">
        <w:t>遥测终端机，目前</w:t>
      </w:r>
      <w:r w:rsidRPr="00827F33">
        <w:t>设备运行状况良好。</w:t>
      </w:r>
      <w:r w:rsidR="00AC38DB" w:rsidRPr="00827F33">
        <w:t>人工观测设施位于管理房处。</w:t>
      </w:r>
    </w:p>
    <w:p w14:paraId="72DC0299" w14:textId="12ED80F3" w:rsidR="00AC38DB" w:rsidRPr="00827F33" w:rsidRDefault="00AC38DB" w:rsidP="00165760">
      <w:pPr>
        <w:pStyle w:val="a8"/>
      </w:pPr>
      <w:r w:rsidRPr="00827F33">
        <w:t>设计流域内无国家级流量站、雨量站，水库附近有西坑雨量站、燕溪雨量站和皇林坑雨量站，</w:t>
      </w:r>
      <w:r w:rsidRPr="00827F33">
        <w:t>1995</w:t>
      </w:r>
      <w:r w:rsidRPr="00827F33">
        <w:t>年西坑站移至碧家河水库大坝处，改称为碧家河站。以</w:t>
      </w:r>
      <w:r w:rsidRPr="00827F33">
        <w:lastRenderedPageBreak/>
        <w:t>上各测站均为国家站。</w:t>
      </w:r>
    </w:p>
    <w:p w14:paraId="5169B4E6" w14:textId="76820C5D" w:rsidR="00120C99" w:rsidRPr="00827F33" w:rsidRDefault="00120C99" w:rsidP="00165760">
      <w:pPr>
        <w:pStyle w:val="a8"/>
      </w:pPr>
      <w:r w:rsidRPr="00827F33">
        <w:t>3</w:t>
      </w:r>
      <w:r w:rsidR="00CE6E44" w:rsidRPr="00827F33">
        <w:t>、</w:t>
      </w:r>
      <w:r w:rsidRPr="00827F33">
        <w:t>安全监测设施</w:t>
      </w:r>
    </w:p>
    <w:p w14:paraId="1290D0E1" w14:textId="49BEF38C" w:rsidR="00F63C37" w:rsidRPr="00827F33" w:rsidRDefault="00165760" w:rsidP="00435B8C">
      <w:pPr>
        <w:pStyle w:val="a8"/>
      </w:pPr>
      <w:r w:rsidRPr="00827F33">
        <w:t>茅岗水库管理处设水工观测室，</w:t>
      </w:r>
      <w:r w:rsidR="00435B8C" w:rsidRPr="00827F33">
        <w:t>观测系统包括主坝坝体表面变形测点、廊道内扬压力测压管及廊道壁上坝体自然渗水点及三角堰，进行水库环境量和坝体表面变形监测、基础扬压力和坝体渗流量监测。</w:t>
      </w:r>
      <w:r w:rsidR="001A0349" w:rsidRPr="00827F33">
        <w:t>大坝监测设施总体维护较好，</w:t>
      </w:r>
      <w:r w:rsidR="009E4DDC">
        <w:t>根据规范缺少</w:t>
      </w:r>
      <w:r w:rsidR="007F0629" w:rsidRPr="00CB6EBA">
        <w:t>坝址附近气温、坝体</w:t>
      </w:r>
      <w:r w:rsidR="007F0629">
        <w:rPr>
          <w:rFonts w:hint="eastAsia"/>
        </w:rPr>
        <w:t>接缝监测、</w:t>
      </w:r>
      <w:r w:rsidR="007F0629" w:rsidRPr="00CB6EBA">
        <w:t>内部变形和坝基位移监测</w:t>
      </w:r>
      <w:r w:rsidRPr="00827F33">
        <w:t>等监测设施，建议对</w:t>
      </w:r>
      <w:r w:rsidR="007F0629">
        <w:rPr>
          <w:rFonts w:hint="eastAsia"/>
        </w:rPr>
        <w:t>建立自动化监测系统</w:t>
      </w:r>
      <w:r w:rsidR="00F63C37" w:rsidRPr="00827F33">
        <w:t>。</w:t>
      </w:r>
    </w:p>
    <w:p w14:paraId="5B0A5A2B" w14:textId="1363E460" w:rsidR="00120C99" w:rsidRPr="00827F33" w:rsidRDefault="00435B8C" w:rsidP="00165760">
      <w:pPr>
        <w:pStyle w:val="a8"/>
      </w:pPr>
      <w:r w:rsidRPr="00827F33">
        <w:t>4</w:t>
      </w:r>
      <w:r w:rsidR="00CE6E44" w:rsidRPr="00827F33">
        <w:t>、</w:t>
      </w:r>
      <w:r w:rsidRPr="00827F33">
        <w:t>办公设施、管理房</w:t>
      </w:r>
    </w:p>
    <w:p w14:paraId="58A9F272" w14:textId="01B0EEDF" w:rsidR="00165760" w:rsidRPr="00827F33" w:rsidRDefault="00895548" w:rsidP="00962A02">
      <w:pPr>
        <w:pStyle w:val="a8"/>
      </w:pPr>
      <w:r>
        <w:t>管理</w:t>
      </w:r>
      <w:r>
        <w:rPr>
          <w:rFonts w:hint="eastAsia"/>
        </w:rPr>
        <w:t>处</w:t>
      </w:r>
      <w:r w:rsidR="00962A02" w:rsidRPr="00827F33">
        <w:t>在库区重要地段设置了警示牌、宣传牌，并在库区内副坝上下游侧等处种有景观树，</w:t>
      </w:r>
      <w:r w:rsidR="009D7E7F" w:rsidRPr="00827F33">
        <w:t>管理设施</w:t>
      </w:r>
      <w:r w:rsidR="00962A02" w:rsidRPr="00827F33">
        <w:t>整体面貌良好。</w:t>
      </w:r>
      <w:r w:rsidR="00165760" w:rsidRPr="00827F33">
        <w:t>正常溢洪道下游左侧为管理区，水库管理处办公楼位于主坝左岸</w:t>
      </w:r>
      <w:r w:rsidR="00962A02" w:rsidRPr="00827F33">
        <w:t>，维养状况良好</w:t>
      </w:r>
      <w:r w:rsidR="00165760" w:rsidRPr="00827F33">
        <w:t>。</w:t>
      </w:r>
      <w:r w:rsidR="00962A02" w:rsidRPr="00827F33">
        <w:t>各启闭机室局部粉刷层脱落，地面、墙面外观整体较好。</w:t>
      </w:r>
      <w:r w:rsidR="009A47CC" w:rsidRPr="00827F33">
        <w:t>水库</w:t>
      </w:r>
      <w:r w:rsidR="00611C8C" w:rsidRPr="00827F33">
        <w:t>设有监控设施，但</w:t>
      </w:r>
      <w:r w:rsidR="00611C8C" w:rsidRPr="00827F33">
        <w:t>1</w:t>
      </w:r>
      <w:r w:rsidR="00611C8C" w:rsidRPr="00827F33">
        <w:t>处视频监控无信号，缺少库区、副坝上下游视频监控点。</w:t>
      </w:r>
    </w:p>
    <w:p w14:paraId="2EB4796C" w14:textId="0DAF739B" w:rsidR="00435B8C" w:rsidRPr="00827F33" w:rsidRDefault="00435B8C" w:rsidP="00435B8C">
      <w:pPr>
        <w:pStyle w:val="a8"/>
      </w:pPr>
      <w:r w:rsidRPr="00827F33">
        <w:t>5</w:t>
      </w:r>
      <w:r w:rsidR="00CE6E44" w:rsidRPr="00827F33">
        <w:t>、</w:t>
      </w:r>
      <w:r w:rsidRPr="00827F33">
        <w:t>防汛抢险物资</w:t>
      </w:r>
    </w:p>
    <w:p w14:paraId="66DF2D68" w14:textId="078C1F1E" w:rsidR="00435B8C" w:rsidRPr="00827F33" w:rsidRDefault="00435B8C" w:rsidP="00435B8C">
      <w:pPr>
        <w:pStyle w:val="a8"/>
      </w:pPr>
      <w:r w:rsidRPr="00827F33">
        <w:t>茅岗水库管理处及二级电站设有仓库及专门管理人员，每年汛前进行一次全面盘点，确保备品备件及抢险物资的库存量</w:t>
      </w:r>
      <w:r w:rsidR="009D7E7F" w:rsidRPr="00827F33">
        <w:t>，管理处及二级电站</w:t>
      </w:r>
      <w:del w:id="158" w:author="HT" w:date="2018-04-24T10:17:00Z">
        <w:r w:rsidR="009D7E7F" w:rsidRPr="00827F33" w:rsidDel="00530C61">
          <w:delText>另</w:delText>
        </w:r>
      </w:del>
      <w:r w:rsidR="009D7E7F" w:rsidRPr="00827F33">
        <w:t>之间物资可在管理处领导下统一调配</w:t>
      </w:r>
      <w:r w:rsidRPr="00827F33">
        <w:t>。水库管理处储备的防汛物资有抢救物料</w:t>
      </w:r>
      <w:r w:rsidRPr="00827F33">
        <w:t>500</w:t>
      </w:r>
      <w:r w:rsidRPr="00827F33">
        <w:t>余只、救生衣</w:t>
      </w:r>
      <w:r w:rsidRPr="00827F33">
        <w:t>4</w:t>
      </w:r>
      <w:r w:rsidRPr="00827F33">
        <w:t>件，救生圈</w:t>
      </w:r>
      <w:r w:rsidRPr="00827F33">
        <w:t>5</w:t>
      </w:r>
      <w:r w:rsidRPr="00827F33">
        <w:t>只，以及抛绳、强光手电、雨衣裤、雨鞋、铁锹等，并配备皮卡车一辆</w:t>
      </w:r>
      <w:r w:rsidR="009D7E7F" w:rsidRPr="00827F33">
        <w:t>，防汛物资储备数量略有不足。</w:t>
      </w:r>
      <w:r w:rsidRPr="00827F33">
        <w:t>建议加强防汛物资管理，建立完善防汛物资台帐。</w:t>
      </w:r>
    </w:p>
    <w:p w14:paraId="3884F90B" w14:textId="77777777" w:rsidR="00435B8C" w:rsidRPr="00827F33" w:rsidRDefault="00435B8C" w:rsidP="00962A02">
      <w:pPr>
        <w:pStyle w:val="a8"/>
      </w:pPr>
    </w:p>
    <w:p w14:paraId="0AC6EDC9" w14:textId="77777777" w:rsidR="00165760" w:rsidRPr="00827F33" w:rsidRDefault="00165760" w:rsidP="00F63C37">
      <w:pPr>
        <w:pStyle w:val="a8"/>
        <w:sectPr w:rsidR="00165760" w:rsidRPr="00827F33" w:rsidSect="001C6F1A">
          <w:footerReference w:type="default" r:id="rId14"/>
          <w:pgSz w:w="11906" w:h="16838" w:code="9"/>
          <w:pgMar w:top="1440" w:right="1797" w:bottom="1440" w:left="1797" w:header="794" w:footer="737" w:gutter="0"/>
          <w:pgNumType w:start="1"/>
          <w:cols w:space="425"/>
          <w:docGrid w:linePitch="312"/>
        </w:sectPr>
      </w:pPr>
    </w:p>
    <w:p w14:paraId="6A2CAA6D" w14:textId="27C7F733" w:rsidR="003B52F7" w:rsidRPr="00827F33" w:rsidRDefault="00BA2D83" w:rsidP="002E3C45">
      <w:pPr>
        <w:pStyle w:val="1"/>
        <w:spacing w:before="120" w:after="120"/>
      </w:pPr>
      <w:bookmarkStart w:id="159" w:name="_Toc493693142"/>
      <w:bookmarkStart w:id="160" w:name="_Toc511491042"/>
      <w:bookmarkStart w:id="161" w:name="_Toc511842690"/>
      <w:bookmarkStart w:id="162" w:name="_Toc512420176"/>
      <w:r w:rsidRPr="00827F33">
        <w:lastRenderedPageBreak/>
        <w:t>2</w:t>
      </w:r>
      <w:r w:rsidR="003B52F7" w:rsidRPr="00827F33">
        <w:t xml:space="preserve"> </w:t>
      </w:r>
      <w:r w:rsidR="00E14935" w:rsidRPr="00827F33">
        <w:t>调度运行</w:t>
      </w:r>
      <w:r w:rsidR="003B52F7" w:rsidRPr="00827F33">
        <w:t>评价</w:t>
      </w:r>
      <w:bookmarkEnd w:id="159"/>
      <w:bookmarkEnd w:id="160"/>
      <w:bookmarkEnd w:id="161"/>
      <w:bookmarkEnd w:id="162"/>
    </w:p>
    <w:p w14:paraId="66DB5704" w14:textId="55E82400" w:rsidR="00E77A34" w:rsidRPr="00827F33" w:rsidRDefault="00BA2D83" w:rsidP="002A3132">
      <w:pPr>
        <w:pStyle w:val="2"/>
        <w:spacing w:before="120" w:after="120"/>
      </w:pPr>
      <w:bookmarkStart w:id="163" w:name="_Toc367619750"/>
      <w:bookmarkStart w:id="164" w:name="_Toc416179396"/>
      <w:bookmarkStart w:id="165" w:name="_Toc493693143"/>
      <w:bookmarkStart w:id="166" w:name="_Toc511491043"/>
      <w:bookmarkStart w:id="167" w:name="_Toc511842691"/>
      <w:bookmarkStart w:id="168" w:name="_Toc512420177"/>
      <w:r w:rsidRPr="00827F33">
        <w:t>2</w:t>
      </w:r>
      <w:r w:rsidR="00E77A34" w:rsidRPr="00827F33">
        <w:t>.1</w:t>
      </w:r>
      <w:bookmarkEnd w:id="163"/>
      <w:bookmarkEnd w:id="164"/>
      <w:r w:rsidR="000D79A4" w:rsidRPr="00827F33">
        <w:t xml:space="preserve"> </w:t>
      </w:r>
      <w:r w:rsidR="003B52F7" w:rsidRPr="00827F33">
        <w:t>调度规程编制</w:t>
      </w:r>
      <w:bookmarkEnd w:id="165"/>
      <w:bookmarkEnd w:id="166"/>
      <w:bookmarkEnd w:id="167"/>
      <w:bookmarkEnd w:id="168"/>
    </w:p>
    <w:p w14:paraId="07A62E4A" w14:textId="2DBCB24E" w:rsidR="00A14A17" w:rsidRPr="00827F33" w:rsidRDefault="009D7E7F" w:rsidP="00A14A17">
      <w:pPr>
        <w:pStyle w:val="a8"/>
      </w:pPr>
      <w:r w:rsidRPr="00827F33">
        <w:t>水库防洪调度由开化县防汛防旱指挥部负责。</w:t>
      </w:r>
      <w:r w:rsidR="00A14A17" w:rsidRPr="00827F33">
        <w:t>每年汛前，开化县水电实业公司按照当年工程及雨水情实际情况编制水库控制</w:t>
      </w:r>
      <w:r w:rsidR="00D64011" w:rsidRPr="00827F33">
        <w:t>调度</w:t>
      </w:r>
      <w:r w:rsidR="00A14A17" w:rsidRPr="00827F33">
        <w:t>运用计划，报经衢州市人民政府防汛防旱指挥部</w:t>
      </w:r>
      <w:r w:rsidR="00C93E29" w:rsidRPr="00827F33">
        <w:t>和衢州市水利局</w:t>
      </w:r>
      <w:r w:rsidR="00A14A17" w:rsidRPr="00827F33">
        <w:t>批准后，严格按照</w:t>
      </w:r>
      <w:del w:id="169" w:author="HT" w:date="2018-04-24T10:18:00Z">
        <w:r w:rsidR="00A14A17" w:rsidRPr="00827F33" w:rsidDel="00530C61">
          <w:delText>按</w:delText>
        </w:r>
      </w:del>
      <w:r w:rsidR="00A14A17" w:rsidRPr="00827F33">
        <w:t>市防汛办批准的控制运</w:t>
      </w:r>
      <w:del w:id="170" w:author="HT" w:date="2018-04-24T10:19:00Z">
        <w:r w:rsidR="00A14A17" w:rsidRPr="00827F33" w:rsidDel="00530C61">
          <w:delText>行</w:delText>
        </w:r>
      </w:del>
      <w:ins w:id="171" w:author="HT" w:date="2018-04-24T10:19:00Z">
        <w:r w:rsidR="00530C61">
          <w:t>用</w:t>
        </w:r>
      </w:ins>
      <w:r w:rsidR="00A14A17" w:rsidRPr="00827F33">
        <w:t>计划运行</w:t>
      </w:r>
      <w:r w:rsidR="009534DF" w:rsidRPr="00827F33">
        <w:t>。在下游河道出现特殊情况时，</w:t>
      </w:r>
      <w:r w:rsidRPr="00827F33">
        <w:t>水库</w:t>
      </w:r>
      <w:r w:rsidR="009534DF" w:rsidRPr="00827F33">
        <w:t>服从衢州市防汛防旱指挥部调度指挥。</w:t>
      </w:r>
    </w:p>
    <w:p w14:paraId="6B56D197" w14:textId="22F111AA" w:rsidR="003B52F7" w:rsidRPr="00827F33" w:rsidRDefault="00BA2D83" w:rsidP="002A3132">
      <w:pPr>
        <w:pStyle w:val="2"/>
        <w:spacing w:before="120" w:after="120"/>
      </w:pPr>
      <w:bookmarkStart w:id="172" w:name="_Toc493693144"/>
      <w:bookmarkStart w:id="173" w:name="_Toc511491044"/>
      <w:bookmarkStart w:id="174" w:name="_Toc511842692"/>
      <w:bookmarkStart w:id="175" w:name="_Toc512420178"/>
      <w:r w:rsidRPr="00827F33">
        <w:t>2</w:t>
      </w:r>
      <w:r w:rsidR="00E14935" w:rsidRPr="00827F33">
        <w:t>.</w:t>
      </w:r>
      <w:r w:rsidR="003B52F7" w:rsidRPr="00827F33">
        <w:t xml:space="preserve">1.1 </w:t>
      </w:r>
      <w:r w:rsidR="003B52F7" w:rsidRPr="00827F33">
        <w:t>防汛防洪调度</w:t>
      </w:r>
      <w:bookmarkEnd w:id="172"/>
      <w:bookmarkEnd w:id="173"/>
      <w:bookmarkEnd w:id="174"/>
      <w:bookmarkEnd w:id="175"/>
    </w:p>
    <w:p w14:paraId="254F2BE1" w14:textId="3B1115E8" w:rsidR="003B52F7" w:rsidRPr="00827F33" w:rsidRDefault="00D64011" w:rsidP="003B52F7">
      <w:pPr>
        <w:pStyle w:val="a8"/>
      </w:pPr>
      <w:r w:rsidRPr="00827F33">
        <w:t>根据《</w:t>
      </w:r>
      <w:r w:rsidR="00C93E29" w:rsidRPr="00827F33">
        <w:t>衢州市人民政府防汛防旱指挥部衢州市水利局关于核准开化县齐溪、茅岗水库</w:t>
      </w:r>
      <w:del w:id="176" w:author="HT" w:date="2018-04-24T09:17:00Z">
        <w:r w:rsidR="00C93E29" w:rsidRPr="00827F33" w:rsidDel="000B5DBC">
          <w:delText>2017</w:delText>
        </w:r>
      </w:del>
      <w:ins w:id="177" w:author="HT" w:date="2018-04-24T09:17:00Z">
        <w:r w:rsidR="000B5DBC" w:rsidRPr="00827F33">
          <w:t>201</w:t>
        </w:r>
        <w:r w:rsidR="000B5DBC">
          <w:rPr>
            <w:rFonts w:hint="eastAsia"/>
          </w:rPr>
          <w:t>8</w:t>
        </w:r>
      </w:ins>
      <w:r w:rsidR="00C93E29" w:rsidRPr="00827F33">
        <w:t>年度控制运用计划的批复</w:t>
      </w:r>
      <w:r w:rsidRPr="00827F33">
        <w:t>》</w:t>
      </w:r>
      <w:r w:rsidR="003250D6" w:rsidRPr="00827F33">
        <w:t>（衢州水利</w:t>
      </w:r>
      <w:r w:rsidR="009D7E7F" w:rsidRPr="00827F33">
        <w:t>〔</w:t>
      </w:r>
      <w:del w:id="178" w:author="HT" w:date="2018-04-24T09:17:00Z">
        <w:r w:rsidR="009D7E7F" w:rsidRPr="00827F33" w:rsidDel="00B31F39">
          <w:delText>2017</w:delText>
        </w:r>
      </w:del>
      <w:ins w:id="179" w:author="HT" w:date="2018-04-24T09:17:00Z">
        <w:r w:rsidR="00B31F39" w:rsidRPr="00827F33">
          <w:t>201</w:t>
        </w:r>
        <w:r w:rsidR="00B31F39">
          <w:rPr>
            <w:rFonts w:hint="eastAsia"/>
          </w:rPr>
          <w:t>8</w:t>
        </w:r>
      </w:ins>
      <w:r w:rsidR="009D7E7F" w:rsidRPr="00827F33">
        <w:t>〕</w:t>
      </w:r>
      <w:del w:id="180" w:author="HT" w:date="2018-04-24T09:17:00Z">
        <w:r w:rsidR="00C93E29" w:rsidRPr="00827F33" w:rsidDel="00B31F39">
          <w:delText>51</w:delText>
        </w:r>
      </w:del>
      <w:ins w:id="181" w:author="HT" w:date="2018-04-24T09:17:00Z">
        <w:r w:rsidR="00B31F39">
          <w:rPr>
            <w:rFonts w:hint="eastAsia"/>
          </w:rPr>
          <w:t>6</w:t>
        </w:r>
        <w:r w:rsidR="00B31F39" w:rsidRPr="00827F33">
          <w:t>1</w:t>
        </w:r>
      </w:ins>
      <w:r w:rsidR="00C93E29" w:rsidRPr="00827F33">
        <w:t>号）文件</w:t>
      </w:r>
      <w:r w:rsidRPr="00827F33">
        <w:t>，</w:t>
      </w:r>
      <w:ins w:id="182" w:author="HT" w:date="2018-04-24T10:19:00Z">
        <w:r w:rsidR="00530C61">
          <w:t>水库</w:t>
        </w:r>
      </w:ins>
      <w:proofErr w:type="gramStart"/>
      <w:r w:rsidR="003B52F7" w:rsidRPr="00827F33">
        <w:t>汛</w:t>
      </w:r>
      <w:proofErr w:type="gramEnd"/>
      <w:r w:rsidR="003B52F7" w:rsidRPr="00827F33">
        <w:t>限水位：</w:t>
      </w:r>
      <w:r w:rsidR="003B52F7" w:rsidRPr="00827F33">
        <w:t>301.043m</w:t>
      </w:r>
      <w:r w:rsidR="003B52F7" w:rsidRPr="00827F33">
        <w:t>（同正常</w:t>
      </w:r>
      <w:del w:id="183" w:author="HT" w:date="2018-04-24T09:18:00Z">
        <w:r w:rsidR="003B52F7" w:rsidRPr="00827F33" w:rsidDel="000B5DBC">
          <w:delText>蓄</w:delText>
        </w:r>
      </w:del>
      <w:r w:rsidR="003B52F7" w:rsidRPr="00827F33">
        <w:t>水位），相应库容</w:t>
      </w:r>
      <w:r w:rsidR="003B52F7" w:rsidRPr="00827F33">
        <w:t>875</w:t>
      </w:r>
      <w:r w:rsidR="003B52F7" w:rsidRPr="00827F33">
        <w:t>万</w:t>
      </w:r>
      <w:r w:rsidR="003B52F7" w:rsidRPr="00827F33">
        <w:t>m</w:t>
      </w:r>
      <w:r w:rsidR="003B52F7" w:rsidRPr="00827F33">
        <w:rPr>
          <w:vertAlign w:val="superscript"/>
        </w:rPr>
        <w:t>3</w:t>
      </w:r>
      <w:r w:rsidR="003B52F7" w:rsidRPr="00827F33">
        <w:t>。茅岗水库流域</w:t>
      </w:r>
      <w:r w:rsidR="003B52F7" w:rsidRPr="00827F33">
        <w:t>4</w:t>
      </w:r>
      <w:r w:rsidR="003B52F7" w:rsidRPr="00827F33">
        <w:t>月</w:t>
      </w:r>
      <w:r w:rsidR="003B52F7" w:rsidRPr="00827F33">
        <w:t>15</w:t>
      </w:r>
      <w:r w:rsidR="003B52F7" w:rsidRPr="00827F33">
        <w:t>日至</w:t>
      </w:r>
      <w:r w:rsidR="003B52F7" w:rsidRPr="00827F33">
        <w:t>7</w:t>
      </w:r>
      <w:r w:rsidR="003B52F7" w:rsidRPr="00827F33">
        <w:t>月</w:t>
      </w:r>
      <w:r w:rsidR="003B52F7" w:rsidRPr="00827F33">
        <w:t>15</w:t>
      </w:r>
      <w:r w:rsidR="003B52F7" w:rsidRPr="00827F33">
        <w:t>日为梅汛期</w:t>
      </w:r>
      <w:r w:rsidR="009D7E7F" w:rsidRPr="00827F33">
        <w:t>；</w:t>
      </w:r>
      <w:r w:rsidR="003B52F7" w:rsidRPr="00827F33">
        <w:t>7</w:t>
      </w:r>
      <w:r w:rsidR="003B52F7" w:rsidRPr="00827F33">
        <w:t>月</w:t>
      </w:r>
      <w:r w:rsidR="003B52F7" w:rsidRPr="00827F33">
        <w:t>15</w:t>
      </w:r>
      <w:r w:rsidR="003B52F7" w:rsidRPr="00827F33">
        <w:t>日至</w:t>
      </w:r>
      <w:r w:rsidR="003B52F7" w:rsidRPr="00827F33">
        <w:t>10</w:t>
      </w:r>
      <w:r w:rsidR="003B52F7" w:rsidRPr="00827F33">
        <w:t>月</w:t>
      </w:r>
      <w:r w:rsidR="003B52F7" w:rsidRPr="00827F33">
        <w:t>15</w:t>
      </w:r>
      <w:r w:rsidR="003B52F7" w:rsidRPr="00827F33">
        <w:t>日为台汛期</w:t>
      </w:r>
      <w:r w:rsidR="009D7E7F" w:rsidRPr="00827F33">
        <w:t>，</w:t>
      </w:r>
      <w:r w:rsidR="003B52F7" w:rsidRPr="00827F33">
        <w:t>期间接省气象台台风预报后，必须及时将库水位降至台汛期汛限水位。</w:t>
      </w:r>
    </w:p>
    <w:p w14:paraId="33CD617E" w14:textId="77777777" w:rsidR="00D64011" w:rsidRPr="00827F33" w:rsidRDefault="00D64011" w:rsidP="0023318A">
      <w:pPr>
        <w:pStyle w:val="a8"/>
      </w:pPr>
      <w:r w:rsidRPr="00827F33">
        <w:t>确定</w:t>
      </w:r>
      <w:r w:rsidR="00203DF2" w:rsidRPr="00827F33">
        <w:t>其</w:t>
      </w:r>
      <w:r w:rsidRPr="00827F33">
        <w:t>防洪调度原则为：</w:t>
      </w:r>
    </w:p>
    <w:p w14:paraId="6921EBDC" w14:textId="1DBB63DE" w:rsidR="00CE15E7" w:rsidRPr="00827F33" w:rsidRDefault="0023318A" w:rsidP="0023318A">
      <w:pPr>
        <w:pStyle w:val="a8"/>
      </w:pPr>
      <w:r w:rsidRPr="00827F33">
        <w:t>1</w:t>
      </w:r>
      <w:r w:rsidRPr="00827F33">
        <w:t>、</w:t>
      </w:r>
      <w:del w:id="184" w:author="HT" w:date="2018-04-24T09:20:00Z">
        <w:r w:rsidR="00CE15E7" w:rsidRPr="00827F33" w:rsidDel="000B5DBC">
          <w:delText>库水位高于汛限水位</w:delText>
        </w:r>
        <w:r w:rsidR="00203DF2" w:rsidRPr="00827F33" w:rsidDel="000B5DBC">
          <w:delText>301.043m</w:delText>
        </w:r>
        <w:r w:rsidR="00CE15E7" w:rsidRPr="00827F33" w:rsidDel="000B5DBC">
          <w:delText>时，正常溢洪道溢流外加发电流量</w:delText>
        </w:r>
        <w:r w:rsidR="00CE15E7" w:rsidRPr="00827F33" w:rsidDel="000B5DBC">
          <w:delText>3.16m</w:delText>
        </w:r>
        <w:r w:rsidR="00CE15E7" w:rsidRPr="00827F33" w:rsidDel="000B5DBC">
          <w:rPr>
            <w:vertAlign w:val="superscript"/>
          </w:rPr>
          <w:delText>3</w:delText>
        </w:r>
        <w:r w:rsidR="00CE15E7" w:rsidRPr="00827F33" w:rsidDel="000B5DBC">
          <w:delText>/s</w:delText>
        </w:r>
        <w:r w:rsidR="00CE15E7" w:rsidRPr="00827F33" w:rsidDel="000B5DBC">
          <w:delText>。</w:delText>
        </w:r>
      </w:del>
      <w:proofErr w:type="gramStart"/>
      <w:ins w:id="185" w:author="HT" w:date="2018-04-24T09:20:00Z">
        <w:r w:rsidR="000B5DBC">
          <w:rPr>
            <w:rFonts w:hint="eastAsia"/>
          </w:rPr>
          <w:t>当库水位</w:t>
        </w:r>
        <w:proofErr w:type="gramEnd"/>
        <w:r w:rsidR="000B5DBC">
          <w:rPr>
            <w:rFonts w:hint="eastAsia"/>
          </w:rPr>
          <w:t>高于</w:t>
        </w:r>
        <w:r w:rsidR="000B5DBC">
          <w:rPr>
            <w:rFonts w:hint="eastAsia"/>
          </w:rPr>
          <w:t>301.04m</w:t>
        </w:r>
        <w:r w:rsidR="000B5DBC">
          <w:rPr>
            <w:rFonts w:hint="eastAsia"/>
          </w:rPr>
          <w:t>，正常溢洪道自然溢流。</w:t>
        </w:r>
      </w:ins>
    </w:p>
    <w:p w14:paraId="55623CB6" w14:textId="1606E25C" w:rsidR="00CE15E7" w:rsidRDefault="0023318A" w:rsidP="0023318A">
      <w:pPr>
        <w:pStyle w:val="a8"/>
        <w:rPr>
          <w:ins w:id="186" w:author="HT" w:date="2018-04-24T09:24:00Z"/>
        </w:rPr>
      </w:pPr>
      <w:r w:rsidRPr="00827F33">
        <w:t>2</w:t>
      </w:r>
      <w:r w:rsidRPr="00827F33">
        <w:t>、</w:t>
      </w:r>
      <w:del w:id="187" w:author="HT" w:date="2018-04-24T09:20:00Z">
        <w:r w:rsidR="00203DF2" w:rsidRPr="00827F33" w:rsidDel="000B5DBC">
          <w:delText>库水位达到</w:delText>
        </w:r>
        <w:r w:rsidR="00203DF2" w:rsidRPr="00827F33" w:rsidDel="000B5DBC">
          <w:delText>304.143m</w:delText>
        </w:r>
        <w:r w:rsidR="00203DF2" w:rsidRPr="00827F33" w:rsidDel="000B5DBC">
          <w:delText>时非常溢洪道开始参加溢洪</w:delText>
        </w:r>
      </w:del>
      <w:proofErr w:type="gramStart"/>
      <w:ins w:id="188" w:author="HT" w:date="2018-04-24T09:20:00Z">
        <w:r w:rsidR="000B5DBC">
          <w:t>当库水位</w:t>
        </w:r>
        <w:proofErr w:type="gramEnd"/>
        <w:r w:rsidR="000B5DBC">
          <w:t>高于</w:t>
        </w:r>
        <w:r w:rsidR="000B5DBC">
          <w:rPr>
            <w:rFonts w:hint="eastAsia"/>
          </w:rPr>
          <w:t>304.14m</w:t>
        </w:r>
        <w:r w:rsidR="000B5DBC">
          <w:rPr>
            <w:rFonts w:hint="eastAsia"/>
          </w:rPr>
          <w:t>，</w:t>
        </w:r>
      </w:ins>
      <w:ins w:id="189" w:author="HT" w:date="2018-04-24T09:21:00Z">
        <w:r w:rsidR="000B5DBC">
          <w:rPr>
            <w:rFonts w:hint="eastAsia"/>
          </w:rPr>
          <w:t>非常溢洪道自然溢流</w:t>
        </w:r>
      </w:ins>
      <w:r w:rsidR="00203DF2" w:rsidRPr="00827F33">
        <w:t>。</w:t>
      </w:r>
    </w:p>
    <w:p w14:paraId="2126A583" w14:textId="69E7421C" w:rsidR="000B5DBC" w:rsidRPr="00827F33" w:rsidRDefault="000B5DBC" w:rsidP="0023318A">
      <w:pPr>
        <w:pStyle w:val="a8"/>
      </w:pPr>
      <w:ins w:id="190" w:author="HT" w:date="2018-04-24T09:25:00Z">
        <w:r>
          <w:rPr>
            <w:rFonts w:hint="eastAsia"/>
          </w:rPr>
          <w:t>茅岗水库防洪调度由开化县防汛防旱指挥部负责。在下游河道出现特殊情况时，服从衢州市防汛防旱指挥部</w:t>
        </w:r>
      </w:ins>
      <w:ins w:id="191" w:author="HT" w:date="2018-04-24T09:26:00Z">
        <w:r>
          <w:rPr>
            <w:rFonts w:hint="eastAsia"/>
          </w:rPr>
          <w:t>调度指挥。</w:t>
        </w:r>
      </w:ins>
    </w:p>
    <w:p w14:paraId="341A365E" w14:textId="3C63EB3A" w:rsidR="003B52F7" w:rsidRPr="00827F33" w:rsidRDefault="00BA2D83" w:rsidP="002A3132">
      <w:pPr>
        <w:pStyle w:val="2"/>
        <w:spacing w:before="120" w:after="120"/>
      </w:pPr>
      <w:bookmarkStart w:id="192" w:name="_Toc493693145"/>
      <w:bookmarkStart w:id="193" w:name="_Toc511491045"/>
      <w:bookmarkStart w:id="194" w:name="_Toc511842693"/>
      <w:bookmarkStart w:id="195" w:name="_Toc512420179"/>
      <w:r w:rsidRPr="00827F33">
        <w:t>2</w:t>
      </w:r>
      <w:r w:rsidR="003B52F7" w:rsidRPr="00827F33">
        <w:t xml:space="preserve">.1.2 </w:t>
      </w:r>
      <w:r w:rsidR="003B52F7" w:rsidRPr="00827F33">
        <w:t>兴利调度</w:t>
      </w:r>
      <w:bookmarkEnd w:id="192"/>
      <w:bookmarkEnd w:id="193"/>
      <w:bookmarkEnd w:id="194"/>
      <w:bookmarkEnd w:id="195"/>
    </w:p>
    <w:p w14:paraId="7BD8EA5A" w14:textId="7AEB5256" w:rsidR="004D7EF7" w:rsidRPr="00827F33" w:rsidRDefault="00FC5D8A" w:rsidP="00037B4A">
      <w:pPr>
        <w:pStyle w:val="a8"/>
      </w:pPr>
      <w:r w:rsidRPr="00827F33">
        <w:t>水库防洪调度</w:t>
      </w:r>
      <w:proofErr w:type="gramStart"/>
      <w:r w:rsidRPr="00827F33">
        <w:t>汛</w:t>
      </w:r>
      <w:proofErr w:type="gramEnd"/>
      <w:r w:rsidRPr="00827F33">
        <w:t>水位应控制在</w:t>
      </w:r>
      <w:r w:rsidRPr="00827F33">
        <w:t>301.04</w:t>
      </w:r>
      <w:del w:id="196" w:author="HT" w:date="2018-04-24T10:20:00Z">
        <w:r w:rsidRPr="00827F33" w:rsidDel="00530C61">
          <w:delText>3</w:delText>
        </w:r>
      </w:del>
      <w:r w:rsidRPr="00827F33">
        <w:t>m</w:t>
      </w:r>
      <w:r w:rsidRPr="00827F33">
        <w:t>（相对水位</w:t>
      </w:r>
      <w:r w:rsidRPr="00827F33">
        <w:t>38.0m</w:t>
      </w:r>
      <w:r w:rsidRPr="00827F33">
        <w:t>）以下，争取水库在汛期正常情况下少弃水，多发电，以提高防洪效益和发电效益。汛末保证下游农田灌溉用水。</w:t>
      </w:r>
      <w:r w:rsidR="003B52F7" w:rsidRPr="00827F33">
        <w:t>茅岗水库通过引水隧道经一级电站发电后，由</w:t>
      </w:r>
      <w:r w:rsidR="003B52F7" w:rsidRPr="00827F33">
        <w:t>5810m</w:t>
      </w:r>
      <w:r w:rsidR="003B52F7" w:rsidRPr="00827F33">
        <w:t>长的明渠引至二级发电，沿途灌溉农田。</w:t>
      </w:r>
    </w:p>
    <w:p w14:paraId="0658F7B8" w14:textId="354FE99D" w:rsidR="00E328F3" w:rsidRPr="00827F33" w:rsidRDefault="004D7EF7" w:rsidP="0023318A">
      <w:pPr>
        <w:pStyle w:val="a8"/>
      </w:pPr>
      <w:r w:rsidRPr="00827F33">
        <w:t>水库</w:t>
      </w:r>
      <w:r w:rsidR="00E328F3" w:rsidRPr="00827F33">
        <w:t>经</w:t>
      </w:r>
      <w:r w:rsidRPr="00827F33">
        <w:t>过多年的运行摸索和对设计资料的分析，得出下述兴利调度原则：汛前</w:t>
      </w:r>
      <w:r w:rsidR="00E328F3" w:rsidRPr="00827F33">
        <w:t>尽量多发电，以降低水库，腾出库容，发挥水库在汛期的削峰、错峰的防洪功能，水位控制在</w:t>
      </w:r>
      <w:r w:rsidR="00E328F3" w:rsidRPr="00827F33">
        <w:t>286.043</w:t>
      </w:r>
      <w:r w:rsidR="00E328F3" w:rsidRPr="00827F33">
        <w:t>～</w:t>
      </w:r>
      <w:r w:rsidR="00E328F3" w:rsidRPr="00827F33">
        <w:t>289.043</w:t>
      </w:r>
      <w:r w:rsidR="00FC5D8A" w:rsidRPr="00827F33">
        <w:t>m</w:t>
      </w:r>
      <w:r w:rsidR="00E328F3" w:rsidRPr="00827F33">
        <w:t>间；梅汛期按二级满发条件为准，水位控制在</w:t>
      </w:r>
      <w:r w:rsidR="00E328F3" w:rsidRPr="00827F33">
        <w:t>296.043</w:t>
      </w:r>
      <w:r w:rsidR="00E328F3" w:rsidRPr="00827F33">
        <w:t>～</w:t>
      </w:r>
      <w:r w:rsidR="00E328F3" w:rsidRPr="00827F33">
        <w:t>301.043</w:t>
      </w:r>
      <w:r w:rsidR="00FC5D8A" w:rsidRPr="00827F33">
        <w:t>m</w:t>
      </w:r>
      <w:r w:rsidR="00E328F3" w:rsidRPr="00827F33">
        <w:t>之间；汛末拦蓄最后一次洪水，力争蓄满。台汛期要根据</w:t>
      </w:r>
      <w:r w:rsidR="00E328F3" w:rsidRPr="00827F33">
        <w:lastRenderedPageBreak/>
        <w:t>降水和水位情况，在确保安全的前提下，科学合理调度，注意经济用水，尽力使电站保持高水头运行，以提高发电效益，并满足下游工农业生产用水需求。</w:t>
      </w:r>
    </w:p>
    <w:p w14:paraId="1E23FA47" w14:textId="2B45DF1D" w:rsidR="00E328F3" w:rsidRPr="00827F33" w:rsidRDefault="00E328F3" w:rsidP="00E328F3">
      <w:pPr>
        <w:pStyle w:val="a8"/>
      </w:pPr>
      <w:r w:rsidRPr="00827F33">
        <w:t>兴利调度图见图</w:t>
      </w:r>
      <w:r w:rsidR="003B52F7" w:rsidRPr="00827F33">
        <w:t>2.1</w:t>
      </w:r>
      <w:r w:rsidRPr="00827F33">
        <w:t>-1</w:t>
      </w:r>
      <w:r w:rsidRPr="00827F33">
        <w:t>。</w:t>
      </w:r>
    </w:p>
    <w:p w14:paraId="29C8D5AD" w14:textId="77777777" w:rsidR="00900F03" w:rsidRDefault="00E328F3" w:rsidP="00814042">
      <w:pPr>
        <w:pStyle w:val="af2"/>
        <w:rPr>
          <w:ins w:id="197" w:author="HT" w:date="2018-04-24T08:46:00Z"/>
        </w:rPr>
      </w:pPr>
      <w:del w:id="198" w:author="HT" w:date="2018-04-24T08:46:00Z">
        <w:r w:rsidRPr="00827F33" w:rsidDel="001158A3">
          <w:object w:dxaOrig="14506" w:dyaOrig="8976" w14:anchorId="55A73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445.5pt;height:263.25pt;mso-position-horizontal-relative:page;mso-position-vertical-relative:page" o:ole="">
              <v:imagedata r:id="rId15" o:title="" croptop="3087f" cropbottom="6695f" cropleft="10805f" cropright="8298f"/>
            </v:shape>
            <o:OLEObject Type="Embed" ProgID="AutoCAD.Drawing.17" ShapeID="对象 1" DrawAspect="Content" ObjectID="_1586163108" r:id="rId16"/>
          </w:object>
        </w:r>
      </w:del>
      <w:ins w:id="199" w:author="HT" w:date="2018-04-24T08:46:00Z">
        <w:r w:rsidR="001158A3" w:rsidRPr="001158A3">
          <w:t xml:space="preserve"> </w:t>
        </w:r>
        <w:r w:rsidR="001158A3">
          <w:drawing>
            <wp:inline distT="0" distB="0" distL="0" distR="0" wp14:anchorId="5F2CFDC3" wp14:editId="5C10141B">
              <wp:extent cx="4939145" cy="35260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26416" t="21028" r="24431" b="16589"/>
                      <a:stretch/>
                    </pic:blipFill>
                    <pic:spPr bwMode="auto">
                      <a:xfrm>
                        <a:off x="0" y="0"/>
                        <a:ext cx="4939145" cy="3526074"/>
                      </a:xfrm>
                      <a:prstGeom prst="rect">
                        <a:avLst/>
                      </a:prstGeom>
                      <a:ln>
                        <a:noFill/>
                      </a:ln>
                      <a:extLst>
                        <a:ext uri="{53640926-AAD7-44D8-BBD7-CCE9431645EC}">
                          <a14:shadowObscured xmlns:a14="http://schemas.microsoft.com/office/drawing/2010/main"/>
                        </a:ext>
                      </a:extLst>
                    </pic:spPr>
                  </pic:pic>
                </a:graphicData>
              </a:graphic>
            </wp:inline>
          </w:drawing>
        </w:r>
      </w:ins>
    </w:p>
    <w:p w14:paraId="6545449E" w14:textId="79C83A8F" w:rsidR="00E328F3" w:rsidRPr="00827F33" w:rsidRDefault="00E328F3" w:rsidP="00814042">
      <w:pPr>
        <w:pStyle w:val="af2"/>
      </w:pPr>
      <w:r w:rsidRPr="00827F33">
        <w:t>图</w:t>
      </w:r>
      <w:r w:rsidR="003B52F7" w:rsidRPr="00827F33">
        <w:t>2</w:t>
      </w:r>
      <w:r w:rsidRPr="00827F33">
        <w:t>.</w:t>
      </w:r>
      <w:r w:rsidR="003B52F7" w:rsidRPr="00827F33">
        <w:t>1-</w:t>
      </w:r>
      <w:r w:rsidRPr="00827F33">
        <w:t xml:space="preserve">1 </w:t>
      </w:r>
      <w:r w:rsidRPr="00827F33">
        <w:t>茅岗水库</w:t>
      </w:r>
      <w:del w:id="200" w:author="HT" w:date="2018-04-24T08:46:00Z">
        <w:r w:rsidRPr="00827F33" w:rsidDel="00900F03">
          <w:delText>2016</w:delText>
        </w:r>
      </w:del>
      <w:ins w:id="201" w:author="HT" w:date="2018-04-24T08:46:00Z">
        <w:r w:rsidR="00900F03" w:rsidRPr="00827F33">
          <w:t>201</w:t>
        </w:r>
        <w:r w:rsidR="00900F03">
          <w:rPr>
            <w:rFonts w:hint="eastAsia"/>
          </w:rPr>
          <w:t>8</w:t>
        </w:r>
      </w:ins>
      <w:r w:rsidRPr="00827F33">
        <w:t>年</w:t>
      </w:r>
      <w:del w:id="202" w:author="HT" w:date="2018-04-24T08:46:00Z">
        <w:r w:rsidRPr="00827F33" w:rsidDel="00900F03">
          <w:delText>兴利调度图</w:delText>
        </w:r>
      </w:del>
      <w:ins w:id="203" w:author="HT" w:date="2018-04-24T08:46:00Z">
        <w:r w:rsidR="00900F03">
          <w:t>调度运用过程线</w:t>
        </w:r>
      </w:ins>
    </w:p>
    <w:p w14:paraId="31606543" w14:textId="25A2C1A6" w:rsidR="005030CD" w:rsidRPr="00827F33" w:rsidRDefault="00BA2D83" w:rsidP="002A3132">
      <w:pPr>
        <w:pStyle w:val="20"/>
        <w:spacing w:before="120" w:after="120"/>
      </w:pPr>
      <w:bookmarkStart w:id="204" w:name="_Toc493693146"/>
      <w:bookmarkStart w:id="205" w:name="_Toc511491046"/>
      <w:bookmarkStart w:id="206" w:name="_Toc511842694"/>
      <w:bookmarkStart w:id="207" w:name="_Toc512420180"/>
      <w:r w:rsidRPr="00827F33">
        <w:t>2</w:t>
      </w:r>
      <w:r w:rsidR="005030CD" w:rsidRPr="00827F33">
        <w:t xml:space="preserve">.2 </w:t>
      </w:r>
      <w:r w:rsidR="005030CD" w:rsidRPr="00827F33">
        <w:t>安全监测</w:t>
      </w:r>
      <w:bookmarkEnd w:id="204"/>
      <w:bookmarkEnd w:id="205"/>
      <w:bookmarkEnd w:id="206"/>
      <w:bookmarkEnd w:id="207"/>
    </w:p>
    <w:p w14:paraId="59DB3620" w14:textId="44C38276" w:rsidR="005030CD" w:rsidRPr="00827F33" w:rsidRDefault="00BA2D83" w:rsidP="000348C8">
      <w:pPr>
        <w:pStyle w:val="3"/>
        <w:spacing w:before="120"/>
      </w:pPr>
      <w:bookmarkStart w:id="208" w:name="_Toc432948150"/>
      <w:bookmarkStart w:id="209" w:name="_Toc493693147"/>
      <w:r w:rsidRPr="00827F33">
        <w:t>2</w:t>
      </w:r>
      <w:r w:rsidR="005030CD" w:rsidRPr="00827F33">
        <w:t xml:space="preserve">.2.1 </w:t>
      </w:r>
      <w:r w:rsidR="005030CD" w:rsidRPr="00827F33">
        <w:t>巡视检查</w:t>
      </w:r>
      <w:bookmarkEnd w:id="208"/>
      <w:bookmarkEnd w:id="209"/>
    </w:p>
    <w:p w14:paraId="49B84DF4" w14:textId="77777777" w:rsidR="005030CD" w:rsidRPr="00827F33" w:rsidRDefault="005030CD" w:rsidP="000348C8">
      <w:pPr>
        <w:pStyle w:val="a8"/>
      </w:pPr>
      <w:bookmarkStart w:id="210" w:name="_Toc432948151"/>
      <w:r w:rsidRPr="00827F33">
        <w:t>水库管理处根据有关规定及工程实际，建立了工程检查及巡查制度，编制了操作手册，由工程负责岗组织，并规定了大坝巡查范围、巡查组织及时间要求、巡查重点内容、检查方法、检查记录和报告等有关要求。</w:t>
      </w:r>
    </w:p>
    <w:p w14:paraId="3E936BCC" w14:textId="7A18AC26" w:rsidR="005030CD" w:rsidRPr="00827F33" w:rsidRDefault="005030CD" w:rsidP="000348C8">
      <w:pPr>
        <w:pStyle w:val="a8"/>
      </w:pPr>
      <w:r w:rsidRPr="00827F33">
        <w:t>大坝日常巡视检查范围为坝址范围（包括大坝坝体、副坝，实用堰坝内廊道），以及对大坝有重大影响的近坝区岸坡和其他与大坝有直接关系的建筑物和设施。控制水位</w:t>
      </w:r>
      <w:r w:rsidR="009558BB">
        <w:rPr>
          <w:rFonts w:hint="eastAsia"/>
        </w:rPr>
        <w:t>（</w:t>
      </w:r>
      <w:r w:rsidR="009558BB">
        <w:rPr>
          <w:rFonts w:hint="eastAsia"/>
        </w:rPr>
        <w:t>300.543m</w:t>
      </w:r>
      <w:r w:rsidR="009558BB">
        <w:rPr>
          <w:rFonts w:hint="eastAsia"/>
        </w:rPr>
        <w:t>）</w:t>
      </w:r>
      <w:r w:rsidRPr="00827F33">
        <w:t>以下每</w:t>
      </w:r>
      <w:r w:rsidRPr="00827F33">
        <w:t>5</w:t>
      </w:r>
      <w:r w:rsidRPr="00827F33">
        <w:t>天</w:t>
      </w:r>
      <w:r w:rsidRPr="00827F33">
        <w:t>1</w:t>
      </w:r>
      <w:r w:rsidRPr="00827F33">
        <w:t>次；控制水位</w:t>
      </w:r>
      <w:r w:rsidR="009558BB">
        <w:rPr>
          <w:rFonts w:hint="eastAsia"/>
        </w:rPr>
        <w:t>（</w:t>
      </w:r>
      <w:r w:rsidR="009558BB">
        <w:rPr>
          <w:rFonts w:hint="eastAsia"/>
        </w:rPr>
        <w:t>300.543m</w:t>
      </w:r>
      <w:r w:rsidR="009558BB">
        <w:rPr>
          <w:rFonts w:hint="eastAsia"/>
        </w:rPr>
        <w:t>）</w:t>
      </w:r>
      <w:r w:rsidRPr="00827F33">
        <w:t>以上每天一次；当遇到可能严重影响大坝安全运行情况时，加密巡查次数，为每天</w:t>
      </w:r>
      <w:r w:rsidRPr="00827F33">
        <w:t>1</w:t>
      </w:r>
      <w:r w:rsidRPr="00827F33">
        <w:t>次。目前，水库大坝运行正常，巡视检查中未发现其它明显异常。</w:t>
      </w:r>
    </w:p>
    <w:p w14:paraId="389B4900" w14:textId="77777777" w:rsidR="005030CD" w:rsidRPr="00827F33" w:rsidRDefault="005030CD" w:rsidP="000348C8">
      <w:pPr>
        <w:pStyle w:val="a8"/>
      </w:pPr>
      <w:r w:rsidRPr="00827F33">
        <w:t>此外，水库管理处还设置设备巡检、汛前检查、年度检查及特别检查，根据</w:t>
      </w:r>
      <w:r w:rsidRPr="00827F33">
        <w:lastRenderedPageBreak/>
        <w:t>管理处存储的水库现场检查记录台账，水库检查内容、检查频次、检查成果记录基本满足相关规范要求，汛前检查、年度检查报告责任人均已签字并按时归档。</w:t>
      </w:r>
    </w:p>
    <w:p w14:paraId="653E0B82" w14:textId="333316AF" w:rsidR="005030CD" w:rsidRPr="00827F33" w:rsidRDefault="00BA2D83" w:rsidP="000348C8">
      <w:pPr>
        <w:pStyle w:val="3"/>
        <w:spacing w:before="120" w:after="120"/>
      </w:pPr>
      <w:bookmarkStart w:id="211" w:name="_Toc493693148"/>
      <w:bookmarkEnd w:id="210"/>
      <w:r w:rsidRPr="00827F33">
        <w:t>2</w:t>
      </w:r>
      <w:r w:rsidR="005030CD" w:rsidRPr="00827F33">
        <w:t xml:space="preserve">.2.2 </w:t>
      </w:r>
      <w:r w:rsidR="005030CD" w:rsidRPr="00827F33">
        <w:t>监测项目及测点布置</w:t>
      </w:r>
      <w:bookmarkEnd w:id="211"/>
    </w:p>
    <w:p w14:paraId="184C6514" w14:textId="77777777" w:rsidR="005030CD" w:rsidRPr="00827F33" w:rsidRDefault="005030CD" w:rsidP="000348C8">
      <w:pPr>
        <w:pStyle w:val="a8"/>
      </w:pPr>
      <w:r w:rsidRPr="00827F33">
        <w:t>茅岗水库大坝观测系统包括水库雨量水位观测系统、主坝坝体表面变形测点、廊道内扬压力测压管及廊道壁上坝体自然渗水点及三角堰，进行水库环境量和坝体表面变形监测、基础扬压力和坝体渗流量监测。雨量、坝前水位观测采用自动遥测和人工相结合的方式；大坝埋入设备人工按时进行数据取值。</w:t>
      </w:r>
    </w:p>
    <w:p w14:paraId="45CE647E" w14:textId="0025AB5F" w:rsidR="005030CD" w:rsidRPr="00827F33" w:rsidRDefault="005030CD" w:rsidP="000348C8">
      <w:pPr>
        <w:pStyle w:val="a8"/>
      </w:pPr>
      <w:r w:rsidRPr="00827F33">
        <w:t>1</w:t>
      </w:r>
      <w:r w:rsidR="002254E6" w:rsidRPr="00827F33">
        <w:t>、</w:t>
      </w:r>
      <w:r w:rsidRPr="00827F33">
        <w:t>水雨情监测</w:t>
      </w:r>
    </w:p>
    <w:p w14:paraId="19F20068" w14:textId="7651E65F" w:rsidR="005030CD" w:rsidRPr="00827F33" w:rsidRDefault="005030CD" w:rsidP="000348C8">
      <w:pPr>
        <w:pStyle w:val="a8"/>
      </w:pPr>
      <w:r w:rsidRPr="00827F33">
        <w:t>（</w:t>
      </w:r>
      <w:r w:rsidRPr="00827F33">
        <w:t>1</w:t>
      </w:r>
      <w:r w:rsidRPr="00827F33">
        <w:t>）降雨量观测：</w:t>
      </w:r>
      <w:r w:rsidRPr="00827F33">
        <w:t>2007</w:t>
      </w:r>
      <w:r w:rsidRPr="00827F33">
        <w:t>年前库区采用人工观测降雨量的方式，</w:t>
      </w:r>
      <w:r w:rsidR="00FC5D8A" w:rsidRPr="00827F33">
        <w:t>20</w:t>
      </w:r>
      <w:r w:rsidRPr="00827F33">
        <w:t>07</w:t>
      </w:r>
      <w:r w:rsidRPr="00827F33">
        <w:t>年在主坝坝趾水文站处增设雨量遥测系统。</w:t>
      </w:r>
    </w:p>
    <w:p w14:paraId="740645F5" w14:textId="3463AED1" w:rsidR="005030CD" w:rsidRPr="00827F33" w:rsidRDefault="005030CD" w:rsidP="000348C8">
      <w:pPr>
        <w:pStyle w:val="a8"/>
      </w:pPr>
      <w:r w:rsidRPr="00827F33">
        <w:t>（</w:t>
      </w:r>
      <w:r w:rsidRPr="00827F33">
        <w:t>2</w:t>
      </w:r>
      <w:r w:rsidRPr="00827F33">
        <w:t>）库水位观测：水库已在主坝右</w:t>
      </w:r>
      <w:ins w:id="212" w:author="HT" w:date="2018-04-24T10:22:00Z">
        <w:del w:id="213" w:author="王凯" w:date="2018-04-25T10:13:00Z">
          <w:r w:rsidR="0023347F" w:rsidDel="00041D2A">
            <w:delText>侧</w:delText>
          </w:r>
        </w:del>
      </w:ins>
      <w:r w:rsidRPr="00827F33">
        <w:t>非溢流坝</w:t>
      </w:r>
      <w:proofErr w:type="gramStart"/>
      <w:r w:rsidRPr="00827F33">
        <w:t>段设置</w:t>
      </w:r>
      <w:proofErr w:type="gramEnd"/>
      <w:r w:rsidRPr="00827F33">
        <w:t>自动测报水位计，进行库水位自动监测，在</w:t>
      </w:r>
      <w:proofErr w:type="gramStart"/>
      <w:r w:rsidRPr="00827F33">
        <w:t>水位台</w:t>
      </w:r>
      <w:proofErr w:type="gramEnd"/>
      <w:r w:rsidRPr="00827F33">
        <w:t>外墙设水尺人工观测，以校核自动测报的成果。</w:t>
      </w:r>
    </w:p>
    <w:p w14:paraId="2FB6C057" w14:textId="61EE6A79" w:rsidR="005030CD" w:rsidRPr="00827F33" w:rsidRDefault="00FC5D8A" w:rsidP="000348C8">
      <w:pPr>
        <w:pStyle w:val="a8"/>
      </w:pPr>
      <w:r w:rsidRPr="00827F33">
        <w:t>（</w:t>
      </w:r>
      <w:r w:rsidRPr="00827F33">
        <w:t>3</w:t>
      </w:r>
      <w:r w:rsidRPr="00827F33">
        <w:t>）</w:t>
      </w:r>
      <w:r w:rsidR="005030CD" w:rsidRPr="00827F33">
        <w:t>水库未建洪水预报系统。</w:t>
      </w:r>
    </w:p>
    <w:p w14:paraId="10FD98A8" w14:textId="72DDCD63" w:rsidR="005030CD" w:rsidRPr="00827F33" w:rsidRDefault="005030CD" w:rsidP="000348C8">
      <w:pPr>
        <w:pStyle w:val="a8"/>
      </w:pPr>
      <w:r w:rsidRPr="00827F33">
        <w:t>2</w:t>
      </w:r>
      <w:r w:rsidR="002254E6" w:rsidRPr="00827F33">
        <w:t>、</w:t>
      </w:r>
      <w:r w:rsidRPr="00827F33">
        <w:t>坝体表面变形监测</w:t>
      </w:r>
    </w:p>
    <w:p w14:paraId="6BD630B5" w14:textId="77777777" w:rsidR="005030CD" w:rsidRPr="00827F33" w:rsidRDefault="005030CD" w:rsidP="000348C8">
      <w:pPr>
        <w:pStyle w:val="a8"/>
      </w:pPr>
      <w:r w:rsidRPr="00827F33">
        <w:t>本工程坝体表面变形监测水平位移采用视准线法测量，观测仪器为经纬仪。垂直位移采用一等水准测量，观测仪器为精密水准仪。</w:t>
      </w:r>
    </w:p>
    <w:p w14:paraId="13177B21" w14:textId="77777777" w:rsidR="005030CD" w:rsidRPr="00827F33" w:rsidRDefault="005030CD" w:rsidP="000348C8">
      <w:pPr>
        <w:pStyle w:val="a8"/>
      </w:pPr>
      <w:bookmarkStart w:id="214" w:name="_Toc178669720"/>
      <w:bookmarkStart w:id="215" w:name="_Toc178673411"/>
      <w:bookmarkStart w:id="216" w:name="_Toc182146255"/>
      <w:bookmarkStart w:id="217" w:name="_Toc228024729"/>
      <w:bookmarkStart w:id="218" w:name="_Toc229213468"/>
      <w:bookmarkStart w:id="219" w:name="_Toc318634081"/>
      <w:bookmarkStart w:id="220" w:name="_Toc444607783"/>
      <w:r w:rsidRPr="00827F33">
        <w:t>水库于</w:t>
      </w:r>
      <w:r w:rsidRPr="00827F33">
        <w:t>1987</w:t>
      </w:r>
      <w:r w:rsidRPr="00827F33">
        <w:t>年</w:t>
      </w:r>
      <w:r w:rsidRPr="00827F33">
        <w:t>3</w:t>
      </w:r>
      <w:r w:rsidRPr="00827F33">
        <w:t>月分别在主坝段和溢流坝段坝顶，桩号坝</w:t>
      </w:r>
      <w:r w:rsidRPr="00827F33">
        <w:t>0+023</w:t>
      </w:r>
      <w:r w:rsidRPr="00827F33">
        <w:t>、坝</w:t>
      </w:r>
      <w:r w:rsidRPr="00827F33">
        <w:t>0+051</w:t>
      </w:r>
      <w:r w:rsidRPr="00827F33">
        <w:t>、坝</w:t>
      </w:r>
      <w:r w:rsidRPr="00827F33">
        <w:t>0+057</w:t>
      </w:r>
      <w:r w:rsidRPr="00827F33">
        <w:t>、坝</w:t>
      </w:r>
      <w:r w:rsidRPr="00827F33">
        <w:t>0+086</w:t>
      </w:r>
      <w:r w:rsidRPr="00827F33">
        <w:t>处埋设共</w:t>
      </w:r>
      <w:r w:rsidRPr="00827F33">
        <w:t>4</w:t>
      </w:r>
      <w:r w:rsidRPr="00827F33">
        <w:t>个水平位移测点，编号为</w:t>
      </w:r>
      <w:r w:rsidRPr="00827F33">
        <w:t>Y1</w:t>
      </w:r>
      <w:r w:rsidRPr="00827F33">
        <w:t>～</w:t>
      </w:r>
      <w:r w:rsidRPr="00827F33">
        <w:t>Y4</w:t>
      </w:r>
      <w:r w:rsidRPr="00827F33">
        <w:t>。在左岸山坡设</w:t>
      </w:r>
      <w:r w:rsidRPr="00827F33">
        <w:t>2</w:t>
      </w:r>
      <w:r w:rsidRPr="00827F33">
        <w:t>个观测房，右岸山坡设一个观测房，在观测房内设工作检点和校核检点。并在大坝右、左坝肩埋设</w:t>
      </w:r>
      <w:r w:rsidRPr="00827F33">
        <w:t>4</w:t>
      </w:r>
      <w:r w:rsidRPr="00827F33">
        <w:t>个垂直位移测点，编号为</w:t>
      </w:r>
      <w:r w:rsidRPr="00827F33">
        <w:t>ZK1</w:t>
      </w:r>
      <w:r w:rsidRPr="00827F33">
        <w:t>～</w:t>
      </w:r>
      <w:r w:rsidRPr="00827F33">
        <w:t>ZK4</w:t>
      </w:r>
      <w:r w:rsidRPr="00827F33">
        <w:t>。</w:t>
      </w:r>
    </w:p>
    <w:p w14:paraId="06DB5FB5" w14:textId="7656BA43" w:rsidR="005030CD" w:rsidRPr="00827F33" w:rsidRDefault="005030CD" w:rsidP="000348C8">
      <w:pPr>
        <w:pStyle w:val="a8"/>
      </w:pPr>
      <w:r w:rsidRPr="00827F33">
        <w:t>3</w:t>
      </w:r>
      <w:bookmarkEnd w:id="214"/>
      <w:bookmarkEnd w:id="215"/>
      <w:bookmarkEnd w:id="216"/>
      <w:bookmarkEnd w:id="217"/>
      <w:bookmarkEnd w:id="218"/>
      <w:bookmarkEnd w:id="219"/>
      <w:bookmarkEnd w:id="220"/>
      <w:r w:rsidR="002254E6" w:rsidRPr="00827F33">
        <w:t>、</w:t>
      </w:r>
      <w:r w:rsidRPr="00827F33">
        <w:t>主坝渗流监测</w:t>
      </w:r>
    </w:p>
    <w:p w14:paraId="28F35781" w14:textId="77777777" w:rsidR="005030CD" w:rsidRPr="00827F33" w:rsidRDefault="005030CD" w:rsidP="000348C8">
      <w:pPr>
        <w:pStyle w:val="a8"/>
      </w:pPr>
      <w:r w:rsidRPr="00827F33">
        <w:t>（</w:t>
      </w:r>
      <w:r w:rsidRPr="00827F33">
        <w:t>1</w:t>
      </w:r>
      <w:r w:rsidRPr="00827F33">
        <w:t>）坝体渗流量监测</w:t>
      </w:r>
    </w:p>
    <w:p w14:paraId="733ED856" w14:textId="0BC7BDD3" w:rsidR="005030CD" w:rsidRPr="00827F33" w:rsidRDefault="005030CD" w:rsidP="00037B4A">
      <w:pPr>
        <w:pStyle w:val="a8"/>
      </w:pPr>
      <w:r w:rsidRPr="00827F33">
        <w:t>本工程渗流观测设施为廊道壁上坝体自然渗水点及三角堰</w:t>
      </w:r>
      <w:r w:rsidR="00FC5D8A" w:rsidRPr="00827F33">
        <w:t>，</w:t>
      </w:r>
      <w:r w:rsidRPr="00827F33">
        <w:t>测量方法为人工观测。目前，本工程渗流量观测点共有</w:t>
      </w:r>
      <w:r w:rsidRPr="00827F33">
        <w:t>21</w:t>
      </w:r>
      <w:r w:rsidRPr="00827F33">
        <w:t>个，其中左坝段</w:t>
      </w:r>
      <w:r w:rsidRPr="00827F33">
        <w:t>16</w:t>
      </w:r>
      <w:r w:rsidRPr="00827F33">
        <w:t>个、溢流坝段</w:t>
      </w:r>
      <w:r w:rsidRPr="00827F33">
        <w:t>3</w:t>
      </w:r>
      <w:r w:rsidRPr="00827F33">
        <w:t>个，右坝段</w:t>
      </w:r>
      <w:r w:rsidRPr="00827F33">
        <w:t>2</w:t>
      </w:r>
      <w:r w:rsidRPr="00827F33">
        <w:t>个。廊道总渗流量通过位于左坝段廊道底部的</w:t>
      </w:r>
      <w:r w:rsidRPr="00827F33">
        <w:t>1</w:t>
      </w:r>
      <w:r w:rsidRPr="00827F33">
        <w:t>个三角堰观测。</w:t>
      </w:r>
    </w:p>
    <w:p w14:paraId="4CFE5633" w14:textId="77777777" w:rsidR="005030CD" w:rsidRPr="00827F33" w:rsidRDefault="005030CD" w:rsidP="000348C8">
      <w:pPr>
        <w:pStyle w:val="a8"/>
      </w:pPr>
      <w:r w:rsidRPr="00827F33">
        <w:t>（</w:t>
      </w:r>
      <w:r w:rsidRPr="00827F33">
        <w:t>2</w:t>
      </w:r>
      <w:r w:rsidRPr="00827F33">
        <w:t>）坝体扬压力监测</w:t>
      </w:r>
    </w:p>
    <w:p w14:paraId="55EA4E79" w14:textId="08C9EF11" w:rsidR="005030CD" w:rsidRPr="00827F33" w:rsidRDefault="005030CD" w:rsidP="00037B4A">
      <w:pPr>
        <w:pStyle w:val="a8"/>
      </w:pPr>
      <w:r w:rsidRPr="00827F33">
        <w:t>本工程扬压力观测设施为测压管，测量方法为人工观测测压管水位。目前，本工程在左坝段廊道底部布设了</w:t>
      </w:r>
      <w:r w:rsidRPr="00827F33">
        <w:t>U1</w:t>
      </w:r>
      <w:r w:rsidRPr="00827F33">
        <w:t>、</w:t>
      </w:r>
      <w:r w:rsidRPr="00827F33">
        <w:t>U2</w:t>
      </w:r>
      <w:r w:rsidRPr="00827F33">
        <w:t>、</w:t>
      </w:r>
      <w:r w:rsidRPr="00827F33">
        <w:t>U3</w:t>
      </w:r>
      <w:r w:rsidRPr="00827F33">
        <w:t>、</w:t>
      </w:r>
      <w:r w:rsidRPr="00827F33">
        <w:t>U4</w:t>
      </w:r>
      <w:r w:rsidRPr="00827F33">
        <w:t>四处测压管测点，在溢流坝段廊道底部布设</w:t>
      </w:r>
      <w:r w:rsidRPr="00827F33">
        <w:t>U5</w:t>
      </w:r>
      <w:r w:rsidRPr="00827F33">
        <w:t>、</w:t>
      </w:r>
      <w:r w:rsidRPr="00827F33">
        <w:t>U6</w:t>
      </w:r>
      <w:r w:rsidRPr="00827F33">
        <w:t>、</w:t>
      </w:r>
      <w:r w:rsidRPr="00827F33">
        <w:t>U7</w:t>
      </w:r>
      <w:r w:rsidRPr="00827F33">
        <w:t>、</w:t>
      </w:r>
      <w:r w:rsidRPr="00827F33">
        <w:t>U8</w:t>
      </w:r>
      <w:r w:rsidRPr="00827F33">
        <w:t>四处测压管测点，在右坝段廊道底部布设了</w:t>
      </w:r>
      <w:r w:rsidRPr="00827F33">
        <w:lastRenderedPageBreak/>
        <w:t>U9</w:t>
      </w:r>
      <w:r w:rsidRPr="00827F33">
        <w:t>、</w:t>
      </w:r>
      <w:r w:rsidRPr="00827F33">
        <w:t>U10</w:t>
      </w:r>
      <w:r w:rsidRPr="00827F33">
        <w:t>、</w:t>
      </w:r>
      <w:r w:rsidRPr="00827F33">
        <w:t>U11</w:t>
      </w:r>
      <w:r w:rsidRPr="00827F33">
        <w:t>三处测压管测点。</w:t>
      </w:r>
    </w:p>
    <w:p w14:paraId="18D1534C" w14:textId="337B0626" w:rsidR="005030CD" w:rsidRPr="00827F33" w:rsidRDefault="00BA2D83" w:rsidP="000348C8">
      <w:pPr>
        <w:pStyle w:val="3"/>
        <w:spacing w:before="120" w:after="120"/>
      </w:pPr>
      <w:bookmarkStart w:id="221" w:name="_Toc493693149"/>
      <w:r w:rsidRPr="00827F33">
        <w:t>2</w:t>
      </w:r>
      <w:r w:rsidR="005030CD" w:rsidRPr="00827F33">
        <w:t xml:space="preserve">.2.3 </w:t>
      </w:r>
      <w:r w:rsidR="005030CD" w:rsidRPr="00827F33">
        <w:t>监测设施现状分析</w:t>
      </w:r>
      <w:bookmarkEnd w:id="221"/>
    </w:p>
    <w:p w14:paraId="709E1B5E" w14:textId="68D85620" w:rsidR="00A11134" w:rsidRPr="00827F33" w:rsidRDefault="005030CD" w:rsidP="000348C8">
      <w:pPr>
        <w:pStyle w:val="a8"/>
      </w:pPr>
      <w:r w:rsidRPr="00827F33">
        <w:t>茅岗水库采用人工观测和水情自动遥测系统校核水雨情成果，在左非溢流坝段廊道入口附近采用三角堰测量廊道总渗流量。坝体表面水平、垂直位移测点布置，扬压力监测设施以及渗流量观测点选型及布置均满足规范要求，但根据《混凝土坝安全监测技术规范》，</w:t>
      </w:r>
      <w:r w:rsidR="00FC5D8A" w:rsidRPr="00827F33">
        <w:t>大坝</w:t>
      </w:r>
      <w:r w:rsidRPr="00827F33">
        <w:t>缺少内部</w:t>
      </w:r>
      <w:r w:rsidR="00FC5D8A" w:rsidRPr="00827F33">
        <w:t>变形</w:t>
      </w:r>
      <w:r w:rsidRPr="00827F33">
        <w:t>监测设施。茅岗水库监测仪器较为完备，布置合理，监测频次符合规范要求。</w:t>
      </w:r>
      <w:r w:rsidR="002456B4">
        <w:rPr>
          <w:rFonts w:hint="eastAsia"/>
        </w:rPr>
        <w:t>表面变形和渗流监测均</w:t>
      </w:r>
      <w:r w:rsidR="00FC5D8A" w:rsidRPr="00827F33">
        <w:t>采用</w:t>
      </w:r>
      <w:r w:rsidR="00A11134" w:rsidRPr="00827F33">
        <w:t>人工采集，</w:t>
      </w:r>
      <w:r w:rsidR="002456B4">
        <w:rPr>
          <w:rFonts w:hint="eastAsia"/>
        </w:rPr>
        <w:t>为满足水库现代化管理需要，</w:t>
      </w:r>
      <w:r w:rsidR="00A11134" w:rsidRPr="00827F33">
        <w:t>建议采用自动采集系统采集数据。</w:t>
      </w:r>
    </w:p>
    <w:p w14:paraId="174578A5" w14:textId="060D5C6D" w:rsidR="005030CD" w:rsidRPr="00827F33" w:rsidRDefault="00FC5D8A" w:rsidP="002254E6">
      <w:pPr>
        <w:pStyle w:val="a8"/>
        <w:rPr>
          <w:b/>
        </w:rPr>
      </w:pPr>
      <w:r w:rsidRPr="00827F33">
        <w:t>现有</w:t>
      </w:r>
      <w:r w:rsidR="005030CD" w:rsidRPr="00827F33">
        <w:t>监测设施</w:t>
      </w:r>
      <w:r w:rsidRPr="00827F33">
        <w:t>基本完好，能基本满足工程日常运行需求</w:t>
      </w:r>
      <w:r w:rsidR="005030CD" w:rsidRPr="00827F33">
        <w:t>，各监测设施的有效率列于表</w:t>
      </w:r>
      <w:r w:rsidR="00096972">
        <w:t>2</w:t>
      </w:r>
      <w:r w:rsidR="007F6918" w:rsidRPr="00827F33">
        <w:t>.2</w:t>
      </w:r>
      <w:r w:rsidR="005030CD" w:rsidRPr="00827F33">
        <w:t>-1</w:t>
      </w:r>
      <w:r w:rsidR="005030CD" w:rsidRPr="00827F33">
        <w:t>。</w:t>
      </w:r>
    </w:p>
    <w:p w14:paraId="5F31FD9F" w14:textId="4303A965" w:rsidR="005030CD" w:rsidRPr="00096972" w:rsidRDefault="005030CD" w:rsidP="00814042">
      <w:pPr>
        <w:pStyle w:val="af3"/>
      </w:pPr>
      <w:r w:rsidRPr="00096972">
        <w:t>表</w:t>
      </w:r>
      <w:r w:rsidR="00096972">
        <w:t>2</w:t>
      </w:r>
      <w:r w:rsidRPr="00096972">
        <w:t>.2-1</w:t>
      </w:r>
      <w:r w:rsidR="007F6918" w:rsidRPr="00096972">
        <w:t>茅岗</w:t>
      </w:r>
      <w:r w:rsidRPr="00096972">
        <w:t>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7F6918" w:rsidRPr="00827F33" w14:paraId="30456FA2" w14:textId="77777777" w:rsidTr="007F6918">
        <w:trPr>
          <w:trHeight w:val="389"/>
          <w:jc w:val="center"/>
        </w:trPr>
        <w:tc>
          <w:tcPr>
            <w:tcW w:w="1022" w:type="pct"/>
            <w:vAlign w:val="center"/>
          </w:tcPr>
          <w:p w14:paraId="1BDBB8FF" w14:textId="77777777" w:rsidR="005030CD" w:rsidRPr="00827F33" w:rsidRDefault="005030CD" w:rsidP="000348C8">
            <w:pPr>
              <w:pStyle w:val="af4"/>
            </w:pPr>
            <w:r w:rsidRPr="00827F33">
              <w:t>观测项目</w:t>
            </w:r>
          </w:p>
        </w:tc>
        <w:tc>
          <w:tcPr>
            <w:tcW w:w="1624" w:type="pct"/>
            <w:vAlign w:val="center"/>
          </w:tcPr>
          <w:p w14:paraId="5754C841" w14:textId="77777777" w:rsidR="005030CD" w:rsidRPr="00827F33" w:rsidRDefault="005030CD" w:rsidP="000348C8">
            <w:pPr>
              <w:pStyle w:val="af4"/>
            </w:pPr>
            <w:r w:rsidRPr="00827F33">
              <w:t>仪器类型</w:t>
            </w:r>
          </w:p>
        </w:tc>
        <w:tc>
          <w:tcPr>
            <w:tcW w:w="854" w:type="pct"/>
            <w:vAlign w:val="center"/>
          </w:tcPr>
          <w:p w14:paraId="6A93599A" w14:textId="77777777" w:rsidR="005030CD" w:rsidRPr="00827F33" w:rsidRDefault="005030CD" w:rsidP="000348C8">
            <w:pPr>
              <w:pStyle w:val="af4"/>
            </w:pPr>
            <w:r w:rsidRPr="00827F33">
              <w:t>埋设数量</w:t>
            </w:r>
          </w:p>
        </w:tc>
        <w:tc>
          <w:tcPr>
            <w:tcW w:w="769" w:type="pct"/>
            <w:vAlign w:val="center"/>
          </w:tcPr>
          <w:p w14:paraId="31E149AE" w14:textId="77777777" w:rsidR="005030CD" w:rsidRPr="00827F33" w:rsidRDefault="005030CD" w:rsidP="000348C8">
            <w:pPr>
              <w:pStyle w:val="af4"/>
            </w:pPr>
            <w:r w:rsidRPr="00827F33">
              <w:t>可用数量</w:t>
            </w:r>
          </w:p>
        </w:tc>
        <w:tc>
          <w:tcPr>
            <w:tcW w:w="731" w:type="pct"/>
            <w:vAlign w:val="center"/>
          </w:tcPr>
          <w:p w14:paraId="2AD45ECC" w14:textId="77777777" w:rsidR="005030CD" w:rsidRPr="00827F33" w:rsidRDefault="005030CD" w:rsidP="000348C8">
            <w:pPr>
              <w:pStyle w:val="af4"/>
            </w:pPr>
            <w:r w:rsidRPr="00827F33">
              <w:t>有效率</w:t>
            </w:r>
          </w:p>
        </w:tc>
      </w:tr>
      <w:tr w:rsidR="007F6918" w:rsidRPr="00827F33" w14:paraId="1EE5AC55" w14:textId="77777777" w:rsidTr="007F6918">
        <w:trPr>
          <w:trHeight w:val="389"/>
          <w:jc w:val="center"/>
        </w:trPr>
        <w:tc>
          <w:tcPr>
            <w:tcW w:w="1022" w:type="pct"/>
            <w:vAlign w:val="center"/>
          </w:tcPr>
          <w:p w14:paraId="72D8642D" w14:textId="77777777" w:rsidR="005030CD" w:rsidRPr="00827F33" w:rsidRDefault="005030CD" w:rsidP="000348C8">
            <w:pPr>
              <w:pStyle w:val="af4"/>
            </w:pPr>
            <w:r w:rsidRPr="00827F33">
              <w:t>坝体表面变形</w:t>
            </w:r>
          </w:p>
        </w:tc>
        <w:tc>
          <w:tcPr>
            <w:tcW w:w="1624" w:type="pct"/>
            <w:vAlign w:val="center"/>
          </w:tcPr>
          <w:p w14:paraId="728819BE" w14:textId="77777777" w:rsidR="005030CD" w:rsidRPr="00827F33" w:rsidRDefault="005030CD" w:rsidP="000348C8">
            <w:pPr>
              <w:pStyle w:val="af4"/>
            </w:pPr>
            <w:r w:rsidRPr="00827F33">
              <w:t>垂直位移测点</w:t>
            </w:r>
          </w:p>
        </w:tc>
        <w:tc>
          <w:tcPr>
            <w:tcW w:w="854" w:type="pct"/>
            <w:vAlign w:val="center"/>
          </w:tcPr>
          <w:p w14:paraId="6A50708D" w14:textId="77777777" w:rsidR="005030CD" w:rsidRPr="00827F33" w:rsidRDefault="005030CD" w:rsidP="000348C8">
            <w:pPr>
              <w:pStyle w:val="af4"/>
            </w:pPr>
            <w:r w:rsidRPr="00827F33">
              <w:t>4</w:t>
            </w:r>
          </w:p>
        </w:tc>
        <w:tc>
          <w:tcPr>
            <w:tcW w:w="769" w:type="pct"/>
            <w:vAlign w:val="center"/>
          </w:tcPr>
          <w:p w14:paraId="2AFACC08" w14:textId="77777777" w:rsidR="005030CD" w:rsidRPr="00827F33" w:rsidRDefault="005030CD" w:rsidP="000348C8">
            <w:pPr>
              <w:pStyle w:val="af4"/>
            </w:pPr>
            <w:r w:rsidRPr="00827F33">
              <w:t>4</w:t>
            </w:r>
          </w:p>
        </w:tc>
        <w:tc>
          <w:tcPr>
            <w:tcW w:w="731" w:type="pct"/>
            <w:vAlign w:val="center"/>
          </w:tcPr>
          <w:p w14:paraId="72721D94" w14:textId="77777777" w:rsidR="005030CD" w:rsidRPr="00827F33" w:rsidRDefault="005030CD" w:rsidP="000348C8">
            <w:pPr>
              <w:pStyle w:val="af4"/>
            </w:pPr>
            <w:r w:rsidRPr="00827F33">
              <w:t>100%</w:t>
            </w:r>
          </w:p>
        </w:tc>
      </w:tr>
      <w:tr w:rsidR="007F6918" w:rsidRPr="00827F33" w14:paraId="06ACD32F" w14:textId="77777777" w:rsidTr="007F6918">
        <w:trPr>
          <w:trHeight w:val="389"/>
          <w:jc w:val="center"/>
        </w:trPr>
        <w:tc>
          <w:tcPr>
            <w:tcW w:w="1022" w:type="pct"/>
            <w:vAlign w:val="center"/>
          </w:tcPr>
          <w:p w14:paraId="6C10EC34" w14:textId="77777777" w:rsidR="005030CD" w:rsidRPr="00827F33" w:rsidRDefault="005030CD" w:rsidP="000348C8">
            <w:pPr>
              <w:pStyle w:val="af4"/>
            </w:pPr>
            <w:r w:rsidRPr="00827F33">
              <w:t>坝体表面变形</w:t>
            </w:r>
          </w:p>
        </w:tc>
        <w:tc>
          <w:tcPr>
            <w:tcW w:w="1624" w:type="pct"/>
            <w:vAlign w:val="center"/>
          </w:tcPr>
          <w:p w14:paraId="604270FD" w14:textId="77777777" w:rsidR="005030CD" w:rsidRPr="00827F33" w:rsidRDefault="005030CD" w:rsidP="000348C8">
            <w:pPr>
              <w:pStyle w:val="af4"/>
            </w:pPr>
            <w:r w:rsidRPr="00827F33">
              <w:t>水平位移测点</w:t>
            </w:r>
          </w:p>
        </w:tc>
        <w:tc>
          <w:tcPr>
            <w:tcW w:w="854" w:type="pct"/>
            <w:vAlign w:val="center"/>
          </w:tcPr>
          <w:p w14:paraId="6FF57B8A" w14:textId="77777777" w:rsidR="005030CD" w:rsidRPr="00827F33" w:rsidRDefault="005030CD" w:rsidP="000348C8">
            <w:pPr>
              <w:pStyle w:val="af4"/>
            </w:pPr>
            <w:r w:rsidRPr="00827F33">
              <w:t>4</w:t>
            </w:r>
          </w:p>
        </w:tc>
        <w:tc>
          <w:tcPr>
            <w:tcW w:w="769" w:type="pct"/>
            <w:vAlign w:val="center"/>
          </w:tcPr>
          <w:p w14:paraId="379150F9" w14:textId="77777777" w:rsidR="005030CD" w:rsidRPr="00827F33" w:rsidRDefault="005030CD" w:rsidP="000348C8">
            <w:pPr>
              <w:pStyle w:val="af4"/>
            </w:pPr>
            <w:r w:rsidRPr="00827F33">
              <w:t>4</w:t>
            </w:r>
          </w:p>
        </w:tc>
        <w:tc>
          <w:tcPr>
            <w:tcW w:w="731" w:type="pct"/>
            <w:vAlign w:val="center"/>
          </w:tcPr>
          <w:p w14:paraId="5CDC3367" w14:textId="77777777" w:rsidR="005030CD" w:rsidRPr="00827F33" w:rsidRDefault="005030CD" w:rsidP="000348C8">
            <w:pPr>
              <w:pStyle w:val="af4"/>
            </w:pPr>
            <w:r w:rsidRPr="00827F33">
              <w:t>100%</w:t>
            </w:r>
          </w:p>
        </w:tc>
      </w:tr>
      <w:tr w:rsidR="007F6918" w:rsidRPr="00827F33" w14:paraId="465C44CA" w14:textId="77777777" w:rsidTr="007F6918">
        <w:trPr>
          <w:trHeight w:val="389"/>
          <w:jc w:val="center"/>
        </w:trPr>
        <w:tc>
          <w:tcPr>
            <w:tcW w:w="1022" w:type="pct"/>
            <w:vAlign w:val="center"/>
          </w:tcPr>
          <w:p w14:paraId="2F2E609B" w14:textId="77777777" w:rsidR="005030CD" w:rsidRPr="00827F33" w:rsidRDefault="005030CD" w:rsidP="000348C8">
            <w:pPr>
              <w:pStyle w:val="af4"/>
            </w:pPr>
            <w:r w:rsidRPr="00827F33">
              <w:t>主坝渗流</w:t>
            </w:r>
          </w:p>
        </w:tc>
        <w:tc>
          <w:tcPr>
            <w:tcW w:w="1624" w:type="pct"/>
            <w:vAlign w:val="center"/>
          </w:tcPr>
          <w:p w14:paraId="213CEC6F" w14:textId="77777777" w:rsidR="005030CD" w:rsidRPr="00827F33" w:rsidRDefault="005030CD" w:rsidP="000348C8">
            <w:pPr>
              <w:pStyle w:val="af4"/>
            </w:pPr>
            <w:r w:rsidRPr="00827F33">
              <w:t>渗水点</w:t>
            </w:r>
          </w:p>
        </w:tc>
        <w:tc>
          <w:tcPr>
            <w:tcW w:w="854" w:type="pct"/>
            <w:vAlign w:val="center"/>
          </w:tcPr>
          <w:p w14:paraId="394714CC" w14:textId="77777777" w:rsidR="005030CD" w:rsidRPr="00827F33" w:rsidRDefault="005030CD" w:rsidP="000348C8">
            <w:pPr>
              <w:pStyle w:val="af4"/>
            </w:pPr>
            <w:r w:rsidRPr="00827F33">
              <w:t>21</w:t>
            </w:r>
          </w:p>
        </w:tc>
        <w:tc>
          <w:tcPr>
            <w:tcW w:w="769" w:type="pct"/>
            <w:vAlign w:val="center"/>
          </w:tcPr>
          <w:p w14:paraId="76F5B1F8" w14:textId="77777777" w:rsidR="005030CD" w:rsidRPr="00827F33" w:rsidRDefault="005030CD" w:rsidP="000348C8">
            <w:pPr>
              <w:pStyle w:val="af4"/>
            </w:pPr>
            <w:r w:rsidRPr="00827F33">
              <w:t>21</w:t>
            </w:r>
          </w:p>
        </w:tc>
        <w:tc>
          <w:tcPr>
            <w:tcW w:w="731" w:type="pct"/>
            <w:vAlign w:val="center"/>
          </w:tcPr>
          <w:p w14:paraId="4AB96B75" w14:textId="77777777" w:rsidR="005030CD" w:rsidRPr="00827F33" w:rsidRDefault="005030CD" w:rsidP="000348C8">
            <w:pPr>
              <w:pStyle w:val="af4"/>
            </w:pPr>
            <w:r w:rsidRPr="00827F33">
              <w:t>100%</w:t>
            </w:r>
          </w:p>
        </w:tc>
      </w:tr>
      <w:tr w:rsidR="007F6918" w:rsidRPr="00827F33" w14:paraId="0CEC44E1" w14:textId="77777777" w:rsidTr="007F6918">
        <w:trPr>
          <w:trHeight w:val="389"/>
          <w:jc w:val="center"/>
        </w:trPr>
        <w:tc>
          <w:tcPr>
            <w:tcW w:w="1022" w:type="pct"/>
            <w:vAlign w:val="center"/>
          </w:tcPr>
          <w:p w14:paraId="5CC7D8B1" w14:textId="77777777" w:rsidR="005030CD" w:rsidRPr="00827F33" w:rsidRDefault="005030CD" w:rsidP="000348C8">
            <w:pPr>
              <w:pStyle w:val="af4"/>
            </w:pPr>
            <w:r w:rsidRPr="00827F33">
              <w:t>主坝扬压力</w:t>
            </w:r>
          </w:p>
        </w:tc>
        <w:tc>
          <w:tcPr>
            <w:tcW w:w="1624" w:type="pct"/>
            <w:vAlign w:val="center"/>
          </w:tcPr>
          <w:p w14:paraId="79D0D9EF" w14:textId="77777777" w:rsidR="005030CD" w:rsidRPr="00827F33" w:rsidRDefault="005030CD" w:rsidP="000348C8">
            <w:pPr>
              <w:pStyle w:val="af4"/>
            </w:pPr>
            <w:r w:rsidRPr="00827F33">
              <w:t>测压管</w:t>
            </w:r>
          </w:p>
        </w:tc>
        <w:tc>
          <w:tcPr>
            <w:tcW w:w="854" w:type="pct"/>
            <w:vAlign w:val="center"/>
          </w:tcPr>
          <w:p w14:paraId="5C45ABA5" w14:textId="77777777" w:rsidR="005030CD" w:rsidRPr="00827F33" w:rsidRDefault="005030CD" w:rsidP="000348C8">
            <w:pPr>
              <w:pStyle w:val="af4"/>
            </w:pPr>
            <w:r w:rsidRPr="00827F33">
              <w:t>11</w:t>
            </w:r>
          </w:p>
        </w:tc>
        <w:tc>
          <w:tcPr>
            <w:tcW w:w="769" w:type="pct"/>
            <w:vAlign w:val="center"/>
          </w:tcPr>
          <w:p w14:paraId="77D6C2AA" w14:textId="46D44A8F" w:rsidR="005030CD" w:rsidRPr="00827F33" w:rsidRDefault="002456B4" w:rsidP="000348C8">
            <w:pPr>
              <w:pStyle w:val="af4"/>
            </w:pPr>
            <w:r>
              <w:rPr>
                <w:rFonts w:hint="eastAsia"/>
              </w:rPr>
              <w:t>11</w:t>
            </w:r>
          </w:p>
        </w:tc>
        <w:tc>
          <w:tcPr>
            <w:tcW w:w="731" w:type="pct"/>
            <w:vAlign w:val="center"/>
          </w:tcPr>
          <w:p w14:paraId="04F6D8EA" w14:textId="07ADB009" w:rsidR="005030CD" w:rsidRPr="00827F33" w:rsidRDefault="002456B4" w:rsidP="000348C8">
            <w:pPr>
              <w:pStyle w:val="af4"/>
            </w:pPr>
            <w:r>
              <w:rPr>
                <w:rFonts w:hint="eastAsia"/>
              </w:rPr>
              <w:t>100</w:t>
            </w:r>
            <w:r w:rsidR="005030CD" w:rsidRPr="00827F33">
              <w:t>%</w:t>
            </w:r>
          </w:p>
        </w:tc>
      </w:tr>
      <w:tr w:rsidR="007F6918" w:rsidRPr="00827F33" w14:paraId="7589C1A7" w14:textId="77777777" w:rsidTr="007F6918">
        <w:trPr>
          <w:trHeight w:val="389"/>
          <w:jc w:val="center"/>
        </w:trPr>
        <w:tc>
          <w:tcPr>
            <w:tcW w:w="1022" w:type="pct"/>
            <w:vAlign w:val="center"/>
          </w:tcPr>
          <w:p w14:paraId="5F1B243C" w14:textId="77777777" w:rsidR="005030CD" w:rsidRPr="00827F33" w:rsidRDefault="005030CD" w:rsidP="000348C8">
            <w:pPr>
              <w:pStyle w:val="af4"/>
            </w:pPr>
            <w:r w:rsidRPr="00827F33">
              <w:t>水雨情</w:t>
            </w:r>
          </w:p>
        </w:tc>
        <w:tc>
          <w:tcPr>
            <w:tcW w:w="1624" w:type="pct"/>
            <w:vAlign w:val="center"/>
          </w:tcPr>
          <w:p w14:paraId="2F49E9FD" w14:textId="77777777" w:rsidR="005030CD" w:rsidRPr="00827F33" w:rsidRDefault="005030CD" w:rsidP="000348C8">
            <w:pPr>
              <w:pStyle w:val="af4"/>
            </w:pPr>
            <w:r w:rsidRPr="00827F33">
              <w:t>自动遥测系统、人工雨量计</w:t>
            </w:r>
          </w:p>
        </w:tc>
        <w:tc>
          <w:tcPr>
            <w:tcW w:w="854" w:type="pct"/>
            <w:vAlign w:val="center"/>
          </w:tcPr>
          <w:p w14:paraId="41A260BB" w14:textId="77777777" w:rsidR="005030CD" w:rsidRPr="00827F33" w:rsidRDefault="005030CD" w:rsidP="000348C8">
            <w:pPr>
              <w:pStyle w:val="af4"/>
            </w:pPr>
            <w:r w:rsidRPr="00827F33">
              <w:t>1</w:t>
            </w:r>
            <w:r w:rsidRPr="00827F33">
              <w:t>套</w:t>
            </w:r>
          </w:p>
        </w:tc>
        <w:tc>
          <w:tcPr>
            <w:tcW w:w="769" w:type="pct"/>
            <w:vAlign w:val="center"/>
          </w:tcPr>
          <w:p w14:paraId="0D65CD43" w14:textId="77777777" w:rsidR="005030CD" w:rsidRPr="00827F33" w:rsidRDefault="005030CD" w:rsidP="000348C8">
            <w:pPr>
              <w:pStyle w:val="af4"/>
            </w:pPr>
            <w:r w:rsidRPr="00827F33">
              <w:t>1</w:t>
            </w:r>
            <w:r w:rsidRPr="00827F33">
              <w:t>套</w:t>
            </w:r>
          </w:p>
        </w:tc>
        <w:tc>
          <w:tcPr>
            <w:tcW w:w="731" w:type="pct"/>
            <w:vAlign w:val="center"/>
          </w:tcPr>
          <w:p w14:paraId="15804953" w14:textId="77777777" w:rsidR="005030CD" w:rsidRPr="00827F33" w:rsidRDefault="005030CD" w:rsidP="000348C8">
            <w:pPr>
              <w:pStyle w:val="af4"/>
            </w:pPr>
            <w:r w:rsidRPr="00827F33">
              <w:t>100%</w:t>
            </w:r>
          </w:p>
        </w:tc>
      </w:tr>
    </w:tbl>
    <w:p w14:paraId="40D70EF7" w14:textId="00B84BBE" w:rsidR="005030CD" w:rsidRPr="009E4DDC" w:rsidRDefault="009E4DDC" w:rsidP="009E4DDC">
      <w:pPr>
        <w:pStyle w:val="a8"/>
        <w:ind w:firstLine="420"/>
        <w:rPr>
          <w:sz w:val="21"/>
        </w:rPr>
      </w:pPr>
      <w:r w:rsidRPr="009E4DDC">
        <w:rPr>
          <w:rFonts w:hint="eastAsia"/>
          <w:sz w:val="21"/>
        </w:rPr>
        <w:t>注：</w:t>
      </w:r>
      <w:r w:rsidRPr="009E4DDC">
        <w:rPr>
          <w:rFonts w:hint="eastAsia"/>
          <w:sz w:val="21"/>
        </w:rPr>
        <w:t>2018</w:t>
      </w:r>
      <w:r w:rsidRPr="009E4DDC">
        <w:rPr>
          <w:rFonts w:hint="eastAsia"/>
          <w:sz w:val="21"/>
        </w:rPr>
        <w:t>年</w:t>
      </w:r>
      <w:r w:rsidRPr="009E4DDC">
        <w:rPr>
          <w:rFonts w:hint="eastAsia"/>
          <w:sz w:val="21"/>
        </w:rPr>
        <w:t>2</w:t>
      </w:r>
      <w:r w:rsidRPr="009E4DDC">
        <w:rPr>
          <w:rFonts w:hint="eastAsia"/>
          <w:sz w:val="21"/>
        </w:rPr>
        <w:t>月</w:t>
      </w:r>
      <w:r w:rsidRPr="009E4DDC">
        <w:rPr>
          <w:rFonts w:hint="eastAsia"/>
          <w:sz w:val="21"/>
        </w:rPr>
        <w:t>1</w:t>
      </w:r>
      <w:r w:rsidRPr="009E4DDC">
        <w:rPr>
          <w:rFonts w:hint="eastAsia"/>
          <w:sz w:val="21"/>
        </w:rPr>
        <w:t>日前，因</w:t>
      </w:r>
      <w:r w:rsidRPr="009E4DDC">
        <w:rPr>
          <w:rFonts w:hint="eastAsia"/>
          <w:sz w:val="21"/>
        </w:rPr>
        <w:t>1#</w:t>
      </w:r>
      <w:r w:rsidRPr="009E4DDC">
        <w:rPr>
          <w:rFonts w:hint="eastAsia"/>
          <w:sz w:val="21"/>
        </w:rPr>
        <w:t>、</w:t>
      </w:r>
      <w:r w:rsidRPr="009E4DDC">
        <w:rPr>
          <w:rFonts w:hint="eastAsia"/>
          <w:sz w:val="21"/>
        </w:rPr>
        <w:t>6#</w:t>
      </w:r>
      <w:r w:rsidRPr="009E4DDC">
        <w:rPr>
          <w:rFonts w:hint="eastAsia"/>
          <w:sz w:val="21"/>
        </w:rPr>
        <w:t>、</w:t>
      </w:r>
      <w:r w:rsidRPr="009E4DDC">
        <w:rPr>
          <w:rFonts w:hint="eastAsia"/>
          <w:sz w:val="21"/>
        </w:rPr>
        <w:t>9#</w:t>
      </w:r>
      <w:r w:rsidRPr="009E4DDC">
        <w:rPr>
          <w:rFonts w:hint="eastAsia"/>
          <w:sz w:val="21"/>
        </w:rPr>
        <w:t>测压管未安装压力表，部分时段管内水位超过了孔口高程，导致该时段内扬压力测值未发生变化。</w:t>
      </w:r>
      <w:r w:rsidRPr="009E4DDC">
        <w:rPr>
          <w:rFonts w:hint="eastAsia"/>
          <w:sz w:val="21"/>
        </w:rPr>
        <w:t>2018</w:t>
      </w:r>
      <w:r w:rsidRPr="009E4DDC">
        <w:rPr>
          <w:rFonts w:hint="eastAsia"/>
          <w:sz w:val="21"/>
        </w:rPr>
        <w:t>年</w:t>
      </w:r>
      <w:r w:rsidRPr="009E4DDC">
        <w:rPr>
          <w:rFonts w:hint="eastAsia"/>
          <w:sz w:val="21"/>
        </w:rPr>
        <w:t>2</w:t>
      </w:r>
      <w:r w:rsidRPr="009E4DDC">
        <w:rPr>
          <w:rFonts w:hint="eastAsia"/>
          <w:sz w:val="21"/>
        </w:rPr>
        <w:t>月后，</w:t>
      </w:r>
      <w:r w:rsidRPr="009E4DDC">
        <w:rPr>
          <w:rFonts w:hint="eastAsia"/>
          <w:sz w:val="21"/>
        </w:rPr>
        <w:t>1#</w:t>
      </w:r>
      <w:r w:rsidRPr="009E4DDC">
        <w:rPr>
          <w:rFonts w:hint="eastAsia"/>
          <w:sz w:val="21"/>
        </w:rPr>
        <w:t>、</w:t>
      </w:r>
      <w:r w:rsidRPr="009E4DDC">
        <w:rPr>
          <w:rFonts w:hint="eastAsia"/>
          <w:sz w:val="21"/>
        </w:rPr>
        <w:t>9#</w:t>
      </w:r>
      <w:r w:rsidRPr="009E4DDC">
        <w:rPr>
          <w:rFonts w:hint="eastAsia"/>
          <w:sz w:val="21"/>
        </w:rPr>
        <w:t>测压管进行了加高改造，并对</w:t>
      </w:r>
      <w:r w:rsidRPr="009E4DDC">
        <w:rPr>
          <w:rFonts w:hint="eastAsia"/>
          <w:sz w:val="21"/>
        </w:rPr>
        <w:t>6#</w:t>
      </w:r>
      <w:r w:rsidRPr="009E4DDC">
        <w:rPr>
          <w:rFonts w:hint="eastAsia"/>
          <w:sz w:val="21"/>
        </w:rPr>
        <w:t>测压管孔口安装压力表，</w:t>
      </w:r>
      <w:proofErr w:type="gramStart"/>
      <w:r w:rsidRPr="009E4DDC">
        <w:rPr>
          <w:rFonts w:hint="eastAsia"/>
          <w:sz w:val="21"/>
        </w:rPr>
        <w:t>扬压力测</w:t>
      </w:r>
      <w:proofErr w:type="gramEnd"/>
      <w:r w:rsidRPr="009E4DDC">
        <w:rPr>
          <w:rFonts w:hint="eastAsia"/>
          <w:sz w:val="21"/>
        </w:rPr>
        <w:t>值恢复正常。</w:t>
      </w:r>
    </w:p>
    <w:p w14:paraId="1565F7C5" w14:textId="6B13BA67" w:rsidR="005030CD" w:rsidRPr="00827F33" w:rsidRDefault="00BA2D83" w:rsidP="000348C8">
      <w:pPr>
        <w:pStyle w:val="3"/>
        <w:spacing w:before="120" w:after="120"/>
      </w:pPr>
      <w:bookmarkStart w:id="222" w:name="_Toc493693150"/>
      <w:r w:rsidRPr="00827F33">
        <w:t>2</w:t>
      </w:r>
      <w:r w:rsidR="005030CD" w:rsidRPr="00827F33">
        <w:t xml:space="preserve">.2.4 </w:t>
      </w:r>
      <w:r w:rsidR="005030CD" w:rsidRPr="00827F33">
        <w:t>监测资料整编分析</w:t>
      </w:r>
      <w:bookmarkEnd w:id="222"/>
    </w:p>
    <w:p w14:paraId="03DEF279" w14:textId="20C13156" w:rsidR="005030CD" w:rsidRPr="00827F33" w:rsidRDefault="00FC5D8A" w:rsidP="005030CD">
      <w:pPr>
        <w:pStyle w:val="a8"/>
      </w:pPr>
      <w:r w:rsidRPr="00827F33">
        <w:t>除险加固</w:t>
      </w:r>
      <w:r w:rsidR="005030CD" w:rsidRPr="00827F33">
        <w:t>完工以来，除部分</w:t>
      </w:r>
      <w:proofErr w:type="gramStart"/>
      <w:r w:rsidR="005030CD" w:rsidRPr="00827F33">
        <w:t>扬压力</w:t>
      </w:r>
      <w:proofErr w:type="gramEnd"/>
      <w:r w:rsidR="005030CD" w:rsidRPr="00827F33">
        <w:t>测压管</w:t>
      </w:r>
      <w:r w:rsidR="009E4DDC">
        <w:rPr>
          <w:rFonts w:hint="eastAsia"/>
        </w:rPr>
        <w:t>于部分时段内</w:t>
      </w:r>
      <w:r w:rsidR="005030CD" w:rsidRPr="00827F33">
        <w:t>由于压力表和设计原因不能正常观测</w:t>
      </w:r>
      <w:r w:rsidRPr="00827F33">
        <w:t>外</w:t>
      </w:r>
      <w:r w:rsidR="005030CD" w:rsidRPr="00827F33">
        <w:t>，其它仪器</w:t>
      </w:r>
      <w:r w:rsidRPr="00827F33">
        <w:t>均</w:t>
      </w:r>
      <w:r w:rsidR="005030CD" w:rsidRPr="00827F33">
        <w:t>能正常使用</w:t>
      </w:r>
      <w:r w:rsidRPr="00827F33">
        <w:t>。</w:t>
      </w:r>
      <w:r w:rsidR="005030CD" w:rsidRPr="00827F33">
        <w:t>管理人员</w:t>
      </w:r>
      <w:r w:rsidRPr="00827F33">
        <w:t>按要求进行</w:t>
      </w:r>
      <w:r w:rsidR="005030CD" w:rsidRPr="00827F33">
        <w:t>观测，</w:t>
      </w:r>
      <w:r w:rsidRPr="00827F33">
        <w:t>并对</w:t>
      </w:r>
      <w:r w:rsidR="005030CD" w:rsidRPr="00827F33">
        <w:t>结果及时整理归档。</w:t>
      </w:r>
      <w:r w:rsidR="005A0B4B" w:rsidRPr="00827F33">
        <w:t>管理单位定期</w:t>
      </w:r>
      <w:r w:rsidR="00CC6978" w:rsidRPr="00827F33">
        <w:t>委托</w:t>
      </w:r>
      <w:r w:rsidR="005A0B4B" w:rsidRPr="00827F33">
        <w:t>具有相关</w:t>
      </w:r>
      <w:r w:rsidR="00CC6978" w:rsidRPr="00827F33">
        <w:t>单位对大坝安全资料进行</w:t>
      </w:r>
      <w:r w:rsidR="005A0B4B" w:rsidRPr="00827F33">
        <w:t>整编</w:t>
      </w:r>
      <w:r w:rsidR="00CC6978" w:rsidRPr="00827F33">
        <w:t>分析，编制有月报，但资料整编</w:t>
      </w:r>
      <w:r w:rsidR="005A0B4B" w:rsidRPr="00827F33">
        <w:t>和分析不满足规范</w:t>
      </w:r>
      <w:r w:rsidR="00CC6978" w:rsidRPr="00827F33">
        <w:t>要求，建议</w:t>
      </w:r>
      <w:r w:rsidR="005A0B4B" w:rsidRPr="00827F33">
        <w:t>管理单位</w:t>
      </w:r>
      <w:r w:rsidR="00CC6978" w:rsidRPr="00827F33">
        <w:t>定期委托专业单位对监测资料进行整编分析，及时掌握大坝安全状况。</w:t>
      </w:r>
    </w:p>
    <w:p w14:paraId="39B0EA18" w14:textId="14CACDA2" w:rsidR="003B52F7" w:rsidRPr="00827F33" w:rsidRDefault="00BA2D83" w:rsidP="002A3132">
      <w:pPr>
        <w:pStyle w:val="20"/>
        <w:spacing w:before="120" w:after="120"/>
      </w:pPr>
      <w:bookmarkStart w:id="223" w:name="_Toc493693151"/>
      <w:bookmarkStart w:id="224" w:name="_Toc511491047"/>
      <w:bookmarkStart w:id="225" w:name="_Toc511842695"/>
      <w:bookmarkStart w:id="226" w:name="_Toc512420181"/>
      <w:r w:rsidRPr="00827F33">
        <w:lastRenderedPageBreak/>
        <w:t>2</w:t>
      </w:r>
      <w:r w:rsidR="003B52F7" w:rsidRPr="00827F33">
        <w:t>.</w:t>
      </w:r>
      <w:r w:rsidR="00E14935" w:rsidRPr="00827F33">
        <w:t>3</w:t>
      </w:r>
      <w:r w:rsidR="003B52F7" w:rsidRPr="00827F33">
        <w:t xml:space="preserve"> </w:t>
      </w:r>
      <w:r w:rsidR="003B52F7" w:rsidRPr="00827F33">
        <w:t>安全应急预案</w:t>
      </w:r>
      <w:bookmarkEnd w:id="223"/>
      <w:bookmarkEnd w:id="224"/>
      <w:bookmarkEnd w:id="225"/>
      <w:bookmarkEnd w:id="226"/>
    </w:p>
    <w:p w14:paraId="5311748F" w14:textId="7693D407" w:rsidR="003B52F7" w:rsidRPr="00827F33" w:rsidRDefault="00BA2D83" w:rsidP="002A3132">
      <w:pPr>
        <w:pStyle w:val="3"/>
        <w:spacing w:before="120"/>
      </w:pPr>
      <w:bookmarkStart w:id="227" w:name="_Toc493693152"/>
      <w:r w:rsidRPr="00827F33">
        <w:t>2</w:t>
      </w:r>
      <w:r w:rsidR="003B52F7" w:rsidRPr="00827F33">
        <w:t xml:space="preserve">.3.1 </w:t>
      </w:r>
      <w:r w:rsidR="003B52F7" w:rsidRPr="00827F33">
        <w:t>应急预案编制</w:t>
      </w:r>
      <w:bookmarkEnd w:id="227"/>
      <w:r w:rsidR="003B52F7" w:rsidRPr="00827F33">
        <w:tab/>
      </w:r>
    </w:p>
    <w:p w14:paraId="5FB1639F" w14:textId="7C1977CE" w:rsidR="003B52F7" w:rsidRPr="00827F33" w:rsidRDefault="003B52F7" w:rsidP="003B52F7">
      <w:pPr>
        <w:pStyle w:val="a8"/>
      </w:pPr>
      <w:r w:rsidRPr="00827F33">
        <w:t>水库安全是防汛工作的重中之重，为确保水库安全，除险加固工程以来，每年汛前，开化县水电实业公司按照当年工程管理及雨水情实际情况编制齐溪、茅岗水库抢险预案，报经衢州市人民政府防汛防旱指挥部和衢州市水利局批准后，严格按照按市防汛办批准的控制运</w:t>
      </w:r>
      <w:del w:id="228" w:author="HT" w:date="2018-04-24T10:30:00Z">
        <w:r w:rsidRPr="00827F33" w:rsidDel="0023347F">
          <w:delText>行</w:delText>
        </w:r>
      </w:del>
      <w:ins w:id="229" w:author="HT" w:date="2018-04-24T10:30:00Z">
        <w:r w:rsidR="0023347F">
          <w:t>用</w:t>
        </w:r>
      </w:ins>
      <w:r w:rsidRPr="00827F33">
        <w:t>计划运行。</w:t>
      </w:r>
      <w:ins w:id="230" w:author="HT" w:date="2018-04-24T15:07:00Z">
        <w:r w:rsidR="009336E7">
          <w:rPr>
            <w:rFonts w:hint="eastAsia"/>
          </w:rPr>
          <w:t>2017</w:t>
        </w:r>
        <w:r w:rsidR="009336E7">
          <w:rPr>
            <w:rFonts w:hint="eastAsia"/>
          </w:rPr>
          <w:t>年茅岗水库</w:t>
        </w:r>
        <w:r w:rsidR="009336E7" w:rsidRPr="00CB6EBA">
          <w:t>应急预案已制定并报批</w:t>
        </w:r>
        <w:r w:rsidR="009336E7">
          <w:t>。</w:t>
        </w:r>
      </w:ins>
      <w:r w:rsidRPr="00827F33">
        <w:t>根据《衢州市人民政府防汛防旱指挥部衢州市水利局关于核准开化县齐溪、茅岗水库</w:t>
      </w:r>
      <w:r w:rsidRPr="00827F33">
        <w:t>2017</w:t>
      </w:r>
      <w:r w:rsidR="003250D6" w:rsidRPr="00827F33">
        <w:t>年度控制运用计划的批复》（衢州水利</w:t>
      </w:r>
      <w:r w:rsidR="005A0B4B" w:rsidRPr="00827F33">
        <w:t>〔</w:t>
      </w:r>
      <w:r w:rsidR="005A0B4B" w:rsidRPr="00827F33">
        <w:t>2017</w:t>
      </w:r>
      <w:r w:rsidR="005A0B4B" w:rsidRPr="00827F33">
        <w:t>〕</w:t>
      </w:r>
      <w:r w:rsidRPr="00827F33">
        <w:t>51</w:t>
      </w:r>
      <w:r w:rsidRPr="00827F33">
        <w:t>号）文件，水库管理单位需按照《浙江省水库安全应急预案编制导则（试行）》重新修订水库安全应急预案，报开化县人民政府防汛防旱指挥部审批</w:t>
      </w:r>
      <w:del w:id="231" w:author="HT" w:date="2018-04-24T09:42:00Z">
        <w:r w:rsidRPr="00827F33" w:rsidDel="00554B2F">
          <w:delText>；同时要抓紧组织编制水库调度规程报开化县水利局审批，批准的应急预案、调度规程和公布的预警方案及时进行备案。</w:delText>
        </w:r>
      </w:del>
      <w:ins w:id="232" w:author="HT" w:date="2018-04-24T09:42:00Z">
        <w:r w:rsidR="00554B2F">
          <w:t>。</w:t>
        </w:r>
      </w:ins>
    </w:p>
    <w:p w14:paraId="3347A427" w14:textId="6B59E6E5" w:rsidR="003B52F7" w:rsidRPr="00827F33" w:rsidRDefault="00BA2D83" w:rsidP="002A3132">
      <w:pPr>
        <w:pStyle w:val="30"/>
        <w:spacing w:before="120"/>
        <w:ind w:left="210"/>
      </w:pPr>
      <w:bookmarkStart w:id="233" w:name="_Toc493693153"/>
      <w:r w:rsidRPr="00827F33">
        <w:t>2</w:t>
      </w:r>
      <w:r w:rsidR="003B52F7" w:rsidRPr="00827F33">
        <w:t xml:space="preserve">.3.2 </w:t>
      </w:r>
      <w:r w:rsidR="003B52F7" w:rsidRPr="00827F33">
        <w:t>应急组织机构</w:t>
      </w:r>
      <w:bookmarkEnd w:id="233"/>
    </w:p>
    <w:p w14:paraId="7D94324B" w14:textId="71E8E8CB" w:rsidR="002A7370" w:rsidRPr="00827F33" w:rsidRDefault="003B52F7" w:rsidP="003B52F7">
      <w:pPr>
        <w:pStyle w:val="a8"/>
      </w:pPr>
      <w:r w:rsidRPr="00827F33">
        <w:t>按照分级负责、属地管理的原则，开化县防汛防旱指挥部为</w:t>
      </w:r>
      <w:r w:rsidR="005B3617" w:rsidRPr="00827F33">
        <w:t>茅岗</w:t>
      </w:r>
      <w:r w:rsidRPr="00827F33">
        <w:t>水库突发事件应急指挥机构，负责水库应急抢险的统一调度。开化县水电实业公司成立以</w:t>
      </w:r>
      <w:r w:rsidR="005B3617" w:rsidRPr="00827F33">
        <w:t>茅岗</w:t>
      </w:r>
      <w:r w:rsidRPr="00827F33">
        <w:t>水库负责人为组长的防汛领导小组，负责水库防汛调度工作</w:t>
      </w:r>
      <w:r w:rsidR="002A7370" w:rsidRPr="00827F33">
        <w:t>，</w:t>
      </w:r>
      <w:r w:rsidRPr="00827F33">
        <w:t>公司及水库成立抢险小分队，分布在管理处及二级电站。</w:t>
      </w:r>
    </w:p>
    <w:p w14:paraId="5E713A64" w14:textId="70A0D794" w:rsidR="003B52F7" w:rsidRPr="00827F33" w:rsidRDefault="003B52F7" w:rsidP="003B52F7">
      <w:pPr>
        <w:pStyle w:val="a8"/>
      </w:pPr>
      <w:r w:rsidRPr="00827F33">
        <w:t>茅岗水库根据《浙江省水库水闸安全检查管理暂行办法》，编制了《茅岗水库安全检查管理细则》，具体规定了检查的时间、部位、内容和要求，确定了巡回检查路线和顺序，按要求对工程进行经常检查</w:t>
      </w:r>
      <w:r w:rsidR="003151FC" w:rsidRPr="00827F33">
        <w:t>、</w:t>
      </w:r>
      <w:r w:rsidRPr="00827F33">
        <w:t>例行检查</w:t>
      </w:r>
      <w:r w:rsidR="003151FC" w:rsidRPr="00827F33">
        <w:t>、</w:t>
      </w:r>
      <w:r w:rsidRPr="00827F33">
        <w:t>定期检查和特别检查。水库发生安全突发事件时，应急工作组将有关信息及时向开化县水电实业公司、开化县防汛防旱指挥部和开化县水利局报告。</w:t>
      </w:r>
      <w:del w:id="234" w:author="HT" w:date="2018-04-24T09:32:00Z">
        <w:r w:rsidRPr="00827F33" w:rsidDel="003A5BB1">
          <w:delText>水库防洪调度由开化县防汛防旱指挥部负责。在下游河道出现特殊情况时，服从衢州市防汛防旱指挥部调度指挥。</w:delText>
        </w:r>
      </w:del>
    </w:p>
    <w:p w14:paraId="38DA0072" w14:textId="5AAC6D20" w:rsidR="003B52F7" w:rsidRPr="00827F33" w:rsidRDefault="00BA2D83" w:rsidP="002A3132">
      <w:pPr>
        <w:pStyle w:val="2"/>
        <w:spacing w:before="120" w:after="120"/>
      </w:pPr>
      <w:bookmarkStart w:id="235" w:name="_Toc493693154"/>
      <w:bookmarkStart w:id="236" w:name="_Toc511491048"/>
      <w:bookmarkStart w:id="237" w:name="_Toc511842696"/>
      <w:bookmarkStart w:id="238" w:name="_Toc512420182"/>
      <w:r w:rsidRPr="00827F33">
        <w:t>2</w:t>
      </w:r>
      <w:r w:rsidR="003B52F7" w:rsidRPr="00827F33">
        <w:t xml:space="preserve">.4 </w:t>
      </w:r>
      <w:del w:id="239" w:author="HT" w:date="2018-04-24T08:37:00Z">
        <w:r w:rsidR="003B52F7" w:rsidRPr="00827F33" w:rsidDel="001158A3">
          <w:delText>放水</w:delText>
        </w:r>
      </w:del>
      <w:ins w:id="240" w:author="HT" w:date="2018-04-24T08:37:00Z">
        <w:r w:rsidR="001158A3">
          <w:t>泄洪</w:t>
        </w:r>
      </w:ins>
      <w:r w:rsidR="003B52F7" w:rsidRPr="00827F33">
        <w:t>预警</w:t>
      </w:r>
      <w:bookmarkEnd w:id="235"/>
      <w:bookmarkEnd w:id="236"/>
      <w:bookmarkEnd w:id="237"/>
      <w:bookmarkEnd w:id="238"/>
    </w:p>
    <w:p w14:paraId="4A0840F6" w14:textId="310C3139" w:rsidR="003B52F7" w:rsidRPr="00827F33" w:rsidRDefault="00E62036" w:rsidP="003B52F7">
      <w:pPr>
        <w:pStyle w:val="a8"/>
      </w:pPr>
      <w:r>
        <w:t>开化县水电实</w:t>
      </w:r>
      <w:r>
        <w:rPr>
          <w:rFonts w:hint="eastAsia"/>
        </w:rPr>
        <w:t>业</w:t>
      </w:r>
      <w:r w:rsidR="003B52F7" w:rsidRPr="00827F33">
        <w:t>公司</w:t>
      </w:r>
      <w:del w:id="241" w:author="HT" w:date="2018-04-24T08:37:00Z">
        <w:r w:rsidR="003B52F7" w:rsidRPr="00827F33" w:rsidDel="001158A3">
          <w:delText>每年</w:delText>
        </w:r>
      </w:del>
      <w:ins w:id="242" w:author="HT" w:date="2018-04-24T08:37:00Z">
        <w:r w:rsidR="001158A3">
          <w:t>根据实际情况</w:t>
        </w:r>
      </w:ins>
      <w:r w:rsidR="003B52F7" w:rsidRPr="00827F33">
        <w:t>编制《开化县茅岗水库溢洪预警方案》，内容包括总则、预警工作职责、预警程序和内容、预警工作保障</w:t>
      </w:r>
      <w:r w:rsidR="003151FC" w:rsidRPr="00827F33">
        <w:t>等</w:t>
      </w:r>
      <w:r w:rsidR="003B52F7" w:rsidRPr="00827F33">
        <w:t>，内容符合相关规范规定。预警方案上报开化县人民政府防汛防旱指挥部后，于</w:t>
      </w:r>
      <w:r w:rsidR="003B52F7" w:rsidRPr="00827F33">
        <w:t>2016</w:t>
      </w:r>
      <w:r w:rsidR="003B52F7" w:rsidRPr="00827F33">
        <w:t>年</w:t>
      </w:r>
      <w:r w:rsidR="003B52F7" w:rsidRPr="00827F33">
        <w:t>5</w:t>
      </w:r>
      <w:r w:rsidR="003B52F7" w:rsidRPr="00827F33">
        <w:t>月</w:t>
      </w:r>
      <w:r w:rsidR="003B52F7" w:rsidRPr="00827F33">
        <w:t>25</w:t>
      </w:r>
      <w:r w:rsidR="003B52F7" w:rsidRPr="00827F33">
        <w:t>日批复印发（</w:t>
      </w:r>
      <w:proofErr w:type="gramStart"/>
      <w:r w:rsidR="003B52F7" w:rsidRPr="00827F33">
        <w:t>开政办</w:t>
      </w:r>
      <w:proofErr w:type="gramEnd"/>
      <w:r w:rsidR="003B52F7" w:rsidRPr="00827F33">
        <w:t>发</w:t>
      </w:r>
      <w:r w:rsidR="00A3737F" w:rsidRPr="00827F33">
        <w:t>〔</w:t>
      </w:r>
      <w:r w:rsidR="003B52F7" w:rsidRPr="00827F33">
        <w:t>2016</w:t>
      </w:r>
      <w:r w:rsidR="00A3737F" w:rsidRPr="00827F33">
        <w:t>〕</w:t>
      </w:r>
      <w:r w:rsidR="003B52F7" w:rsidRPr="00827F33">
        <w:t>55</w:t>
      </w:r>
      <w:r w:rsidR="003B52F7" w:rsidRPr="00827F33">
        <w:t>号），并在县范围内对</w:t>
      </w:r>
      <w:del w:id="243" w:author="HT" w:date="2018-04-24T08:37:00Z">
        <w:r w:rsidR="003B52F7" w:rsidRPr="00827F33" w:rsidDel="001158A3">
          <w:delText>放水</w:delText>
        </w:r>
      </w:del>
      <w:ins w:id="244" w:author="HT" w:date="2018-04-24T08:37:00Z">
        <w:r w:rsidR="001158A3">
          <w:t>泄洪</w:t>
        </w:r>
      </w:ins>
      <w:r w:rsidR="003B52F7" w:rsidRPr="00827F33">
        <w:t>预警方案进行公示。</w:t>
      </w:r>
      <w:del w:id="245" w:author="HT" w:date="2018-04-24T08:37:00Z">
        <w:r w:rsidR="00CC6978" w:rsidRPr="00827F33" w:rsidDel="001158A3">
          <w:delText>但</w:delText>
        </w:r>
        <w:r w:rsidR="00CC6978" w:rsidRPr="00827F33" w:rsidDel="001158A3">
          <w:delText>2017</w:delText>
        </w:r>
        <w:r w:rsidR="00CC6978" w:rsidRPr="00827F33" w:rsidDel="001158A3">
          <w:delText>年预案尚未申报。</w:delText>
        </w:r>
      </w:del>
    </w:p>
    <w:p w14:paraId="3DDFC96E" w14:textId="78650119" w:rsidR="006C3095" w:rsidRPr="00827F33" w:rsidRDefault="00BA2D83" w:rsidP="002A3132">
      <w:pPr>
        <w:pStyle w:val="20"/>
        <w:spacing w:before="120" w:after="120"/>
      </w:pPr>
      <w:bookmarkStart w:id="246" w:name="_Toc493693155"/>
      <w:bookmarkStart w:id="247" w:name="_Toc511491049"/>
      <w:bookmarkStart w:id="248" w:name="_Toc511842697"/>
      <w:bookmarkStart w:id="249" w:name="_Toc512420183"/>
      <w:r w:rsidRPr="00827F33">
        <w:lastRenderedPageBreak/>
        <w:t>2</w:t>
      </w:r>
      <w:r w:rsidR="00E77A34" w:rsidRPr="00827F33">
        <w:t>.</w:t>
      </w:r>
      <w:r w:rsidR="00AD2A80" w:rsidRPr="00827F33">
        <w:t>5</w:t>
      </w:r>
      <w:r w:rsidR="000D79A4" w:rsidRPr="00827F33">
        <w:t xml:space="preserve"> </w:t>
      </w:r>
      <w:r w:rsidR="00E77A34" w:rsidRPr="00827F33">
        <w:t>调度运行简况</w:t>
      </w:r>
      <w:bookmarkEnd w:id="246"/>
      <w:bookmarkEnd w:id="247"/>
      <w:bookmarkEnd w:id="248"/>
      <w:bookmarkEnd w:id="249"/>
    </w:p>
    <w:p w14:paraId="18EF7CD2" w14:textId="2988BA32" w:rsidR="00010259" w:rsidRPr="00827F33" w:rsidRDefault="00631C29" w:rsidP="00037B4A">
      <w:pPr>
        <w:pStyle w:val="a8"/>
      </w:pPr>
      <w:r w:rsidRPr="00827F33">
        <w:t>工程除险加固后</w:t>
      </w:r>
      <w:r w:rsidR="00C5395B" w:rsidRPr="00827F33">
        <w:t>，</w:t>
      </w:r>
      <w:r w:rsidRPr="00827F33">
        <w:t>自</w:t>
      </w:r>
      <w:r w:rsidRPr="00827F33">
        <w:t>2007</w:t>
      </w:r>
      <w:r w:rsidRPr="00827F33">
        <w:t>年</w:t>
      </w:r>
      <w:r w:rsidRPr="00827F33">
        <w:t>4</w:t>
      </w:r>
      <w:r w:rsidRPr="00827F33">
        <w:t>月</w:t>
      </w:r>
      <w:r w:rsidR="001B54E5" w:rsidRPr="00827F33">
        <w:t>下闸</w:t>
      </w:r>
      <w:r w:rsidRPr="00827F33">
        <w:t>蓄水以来，最高水位为</w:t>
      </w:r>
      <w:del w:id="250" w:author="王凯" w:date="2018-04-25T10:25:00Z">
        <w:r w:rsidR="002456B4" w:rsidDel="00814042">
          <w:delText>30</w:delText>
        </w:r>
        <w:r w:rsidR="002456B4" w:rsidDel="00814042">
          <w:rPr>
            <w:rFonts w:hint="eastAsia"/>
          </w:rPr>
          <w:delText>3</w:delText>
        </w:r>
        <w:r w:rsidR="002456B4" w:rsidDel="00814042">
          <w:delText>.</w:delText>
        </w:r>
        <w:r w:rsidR="002456B4" w:rsidDel="00814042">
          <w:rPr>
            <w:rFonts w:hint="eastAsia"/>
          </w:rPr>
          <w:delText>0</w:delText>
        </w:r>
        <w:r w:rsidRPr="00827F33" w:rsidDel="00814042">
          <w:delText>33</w:delText>
        </w:r>
      </w:del>
      <w:ins w:id="251" w:author="王凯" w:date="2018-04-25T10:25:00Z">
        <w:r w:rsidR="00814042">
          <w:rPr>
            <w:rFonts w:hint="eastAsia"/>
          </w:rPr>
          <w:t>301.733</w:t>
        </w:r>
      </w:ins>
      <w:r w:rsidRPr="00827F33">
        <w:t>m</w:t>
      </w:r>
      <w:r w:rsidR="00A3737F" w:rsidRPr="00827F33">
        <w:t>（</w:t>
      </w:r>
      <w:del w:id="252" w:author="HT" w:date="2018-04-24T10:25:00Z">
        <w:r w:rsidR="002456B4" w:rsidDel="0023347F">
          <w:delText>20</w:delText>
        </w:r>
        <w:r w:rsidR="002456B4" w:rsidDel="0023347F">
          <w:rPr>
            <w:rFonts w:hint="eastAsia"/>
          </w:rPr>
          <w:delText>1</w:delText>
        </w:r>
        <w:r w:rsidR="00A3737F" w:rsidRPr="00827F33" w:rsidDel="0023347F">
          <w:delText>8</w:delText>
        </w:r>
      </w:del>
      <w:ins w:id="253" w:author="HT" w:date="2018-04-24T10:25:00Z">
        <w:r w:rsidR="0023347F">
          <w:t>20</w:t>
        </w:r>
        <w:r w:rsidR="0023347F">
          <w:rPr>
            <w:rFonts w:hint="eastAsia"/>
          </w:rPr>
          <w:t>08</w:t>
        </w:r>
      </w:ins>
      <w:r w:rsidR="00A3737F" w:rsidRPr="00827F33">
        <w:t>年</w:t>
      </w:r>
      <w:del w:id="254" w:author="HT" w:date="2018-04-24T10:25:00Z">
        <w:r w:rsidR="002456B4" w:rsidDel="0023347F">
          <w:rPr>
            <w:rFonts w:hint="eastAsia"/>
          </w:rPr>
          <w:delText>3</w:delText>
        </w:r>
      </w:del>
      <w:ins w:id="255" w:author="HT" w:date="2018-04-24T10:25:00Z">
        <w:r w:rsidR="0023347F">
          <w:rPr>
            <w:rFonts w:hint="eastAsia"/>
          </w:rPr>
          <w:t>6</w:t>
        </w:r>
      </w:ins>
      <w:r w:rsidR="00A3737F" w:rsidRPr="00827F33">
        <w:t>月</w:t>
      </w:r>
      <w:ins w:id="256" w:author="HT" w:date="2018-04-24T10:25:00Z">
        <w:r w:rsidR="0023347F">
          <w:rPr>
            <w:rFonts w:hint="eastAsia"/>
          </w:rPr>
          <w:t>18</w:t>
        </w:r>
      </w:ins>
      <w:del w:id="257" w:author="HT" w:date="2018-04-24T10:25:00Z">
        <w:r w:rsidR="002456B4" w:rsidDel="0023347F">
          <w:rPr>
            <w:rFonts w:hint="eastAsia"/>
          </w:rPr>
          <w:delText>21</w:delText>
        </w:r>
      </w:del>
      <w:r w:rsidR="00A3737F" w:rsidRPr="00827F33">
        <w:t>日</w:t>
      </w:r>
      <w:ins w:id="258" w:author="HT" w:date="2018-04-24T10:25:00Z">
        <w:r w:rsidR="0023347F">
          <w:t>及</w:t>
        </w:r>
        <w:r w:rsidR="0023347F">
          <w:rPr>
            <w:rFonts w:hint="eastAsia"/>
          </w:rPr>
          <w:t>2017</w:t>
        </w:r>
        <w:r w:rsidR="0023347F">
          <w:rPr>
            <w:rFonts w:hint="eastAsia"/>
          </w:rPr>
          <w:t>年</w:t>
        </w:r>
        <w:r w:rsidR="0023347F">
          <w:rPr>
            <w:rFonts w:hint="eastAsia"/>
          </w:rPr>
          <w:t>6</w:t>
        </w:r>
        <w:r w:rsidR="0023347F">
          <w:rPr>
            <w:rFonts w:hint="eastAsia"/>
          </w:rPr>
          <w:t>月</w:t>
        </w:r>
        <w:r w:rsidR="0023347F">
          <w:rPr>
            <w:rFonts w:hint="eastAsia"/>
          </w:rPr>
          <w:t>24</w:t>
        </w:r>
        <w:r w:rsidR="0023347F">
          <w:rPr>
            <w:rFonts w:hint="eastAsia"/>
          </w:rPr>
          <w:t>日</w:t>
        </w:r>
      </w:ins>
      <w:r w:rsidR="00A3737F" w:rsidRPr="00827F33">
        <w:t>）</w:t>
      </w:r>
      <w:r w:rsidRPr="00827F33">
        <w:t>，</w:t>
      </w:r>
      <w:r w:rsidR="00A3737F" w:rsidRPr="00827F33">
        <w:t>超过正常高水位；</w:t>
      </w:r>
      <w:r w:rsidRPr="00827F33">
        <w:t>最低水位为</w:t>
      </w:r>
      <w:r w:rsidRPr="00827F33">
        <w:t>280.883m</w:t>
      </w:r>
      <w:r w:rsidR="00A3737F" w:rsidRPr="00827F33">
        <w:t>（</w:t>
      </w:r>
      <w:r w:rsidR="00A3737F" w:rsidRPr="00827F33">
        <w:t>2010</w:t>
      </w:r>
      <w:r w:rsidR="00A3737F" w:rsidRPr="00827F33">
        <w:t>年</w:t>
      </w:r>
      <w:r w:rsidR="00A3737F" w:rsidRPr="00827F33">
        <w:t>11</w:t>
      </w:r>
      <w:r w:rsidR="00A3737F" w:rsidRPr="00827F33">
        <w:t>月</w:t>
      </w:r>
      <w:r w:rsidR="00A3737F" w:rsidRPr="00827F33">
        <w:t>8</w:t>
      </w:r>
      <w:r w:rsidR="00A3737F" w:rsidRPr="00827F33">
        <w:t>日）</w:t>
      </w:r>
      <w:r w:rsidRPr="00827F33">
        <w:t>。蓄水至今已经历了多次泄洪</w:t>
      </w:r>
      <w:r w:rsidR="00C5395B" w:rsidRPr="00827F33">
        <w:t>，未出现重大安全事故</w:t>
      </w:r>
      <w:r w:rsidRPr="00827F33">
        <w:t>。</w:t>
      </w:r>
      <w:r w:rsidR="00010259" w:rsidRPr="00827F33">
        <w:t>2010</w:t>
      </w:r>
      <w:r w:rsidR="00010259" w:rsidRPr="00827F33">
        <w:t>年</w:t>
      </w:r>
      <w:r w:rsidR="00010259" w:rsidRPr="00827F33">
        <w:t>7</w:t>
      </w:r>
      <w:r w:rsidR="00010259" w:rsidRPr="00827F33">
        <w:t>月，茅岗水库经历了最大一次洪水</w:t>
      </w:r>
      <w:r w:rsidR="00A3737F" w:rsidRPr="00827F33">
        <w:t>，</w:t>
      </w:r>
      <w:r w:rsidR="00010259" w:rsidRPr="00827F33">
        <w:t>2010</w:t>
      </w:r>
      <w:r w:rsidR="00010259" w:rsidRPr="00827F33">
        <w:t>年</w:t>
      </w:r>
      <w:r w:rsidR="00010259" w:rsidRPr="00827F33">
        <w:t>7</w:t>
      </w:r>
      <w:r w:rsidR="00010259" w:rsidRPr="00827F33">
        <w:t>月</w:t>
      </w:r>
      <w:r w:rsidR="00010259" w:rsidRPr="00827F33">
        <w:t>8</w:t>
      </w:r>
      <w:r w:rsidR="00010259" w:rsidRPr="00827F33">
        <w:t>日单日降雨量</w:t>
      </w:r>
      <w:r w:rsidR="00010259" w:rsidRPr="00827F33">
        <w:t>212.1mm</w:t>
      </w:r>
      <w:r w:rsidR="00010259" w:rsidRPr="00827F33">
        <w:t>，最高水位</w:t>
      </w:r>
      <w:r w:rsidR="00010259" w:rsidRPr="00827F33">
        <w:t>301.153m</w:t>
      </w:r>
      <w:r w:rsidR="00010259" w:rsidRPr="00827F33">
        <w:t>，水库高水位运行正常。</w:t>
      </w:r>
    </w:p>
    <w:p w14:paraId="64A86461" w14:textId="36235B6D" w:rsidR="00631C29" w:rsidDel="00814042" w:rsidRDefault="00010259">
      <w:pPr>
        <w:pStyle w:val="a8"/>
        <w:rPr>
          <w:ins w:id="259" w:author="HT" w:date="2018-04-24T09:43:00Z"/>
          <w:del w:id="260" w:author="王凯" w:date="2018-04-25T10:28:00Z"/>
        </w:rPr>
      </w:pPr>
      <w:del w:id="261" w:author="王凯" w:date="2018-04-25T10:28:00Z">
        <w:r w:rsidRPr="00827F33" w:rsidDel="00814042">
          <w:delText>2016</w:delText>
        </w:r>
        <w:r w:rsidRPr="00827F33" w:rsidDel="00814042">
          <w:delText>年</w:delText>
        </w:r>
        <w:r w:rsidR="00EF6431" w:rsidRPr="00827F33" w:rsidDel="00814042">
          <w:delText>，</w:delText>
        </w:r>
        <w:r w:rsidRPr="00827F33" w:rsidDel="00814042">
          <w:delText>水库流域</w:delText>
        </w:r>
        <w:r w:rsidR="00EF6431" w:rsidRPr="00827F33" w:rsidDel="00814042">
          <w:delText>全年</w:delText>
        </w:r>
        <w:r w:rsidRPr="00827F33" w:rsidDel="00814042">
          <w:delText>降雨量为</w:delText>
        </w:r>
        <w:r w:rsidRPr="00827F33" w:rsidDel="00814042">
          <w:delText>2083.9</w:delText>
        </w:r>
        <w:r w:rsidR="0035728C" w:rsidRPr="00827F33" w:rsidDel="00814042">
          <w:delText>mm</w:delText>
        </w:r>
        <w:r w:rsidRPr="00827F33" w:rsidDel="00814042">
          <w:delText>，入库径流量</w:delText>
        </w:r>
        <w:r w:rsidRPr="00827F33" w:rsidDel="00814042">
          <w:delText>5352.3</w:delText>
        </w:r>
        <w:r w:rsidRPr="00827F33" w:rsidDel="00814042">
          <w:delText>万</w:delText>
        </w:r>
        <w:r w:rsidR="0035728C" w:rsidRPr="00827F33" w:rsidDel="00814042">
          <w:delText>m</w:delText>
        </w:r>
        <w:r w:rsidR="0035728C" w:rsidRPr="00827F33" w:rsidDel="00814042">
          <w:rPr>
            <w:vertAlign w:val="superscript"/>
          </w:rPr>
          <w:delText>3</w:delText>
        </w:r>
        <w:r w:rsidRPr="00827F33" w:rsidDel="00814042">
          <w:delText>，</w:delText>
        </w:r>
        <w:r w:rsidRPr="00827F33" w:rsidDel="00814042">
          <w:delText>2016</w:delText>
        </w:r>
        <w:r w:rsidRPr="00827F33" w:rsidDel="00814042">
          <w:delText>年库水位最高达</w:delText>
        </w:r>
        <w:r w:rsidRPr="00827F33" w:rsidDel="00814042">
          <w:delText>301.39</w:delText>
        </w:r>
        <w:r w:rsidR="0035728C" w:rsidRPr="00827F33" w:rsidDel="00814042">
          <w:delText>3m</w:delText>
        </w:r>
        <w:r w:rsidRPr="00827F33" w:rsidDel="00814042">
          <w:delText>，出现时间为</w:delText>
        </w:r>
        <w:r w:rsidRPr="00827F33" w:rsidDel="00814042">
          <w:delText>4</w:delText>
        </w:r>
        <w:r w:rsidRPr="00827F33" w:rsidDel="00814042">
          <w:delText>月</w:delText>
        </w:r>
        <w:r w:rsidRPr="00827F33" w:rsidDel="00814042">
          <w:delText>26</w:delText>
        </w:r>
        <w:r w:rsidRPr="00827F33" w:rsidDel="00814042">
          <w:delText>日</w:delText>
        </w:r>
        <w:r w:rsidRPr="00827F33" w:rsidDel="00814042">
          <w:delText>8</w:delText>
        </w:r>
        <w:r w:rsidRPr="00827F33" w:rsidDel="00814042">
          <w:delText>时，</w:delText>
        </w:r>
        <w:r w:rsidRPr="00827F33" w:rsidDel="00814042">
          <w:delText>4</w:delText>
        </w:r>
        <w:r w:rsidRPr="00827F33" w:rsidDel="00814042">
          <w:delText>月</w:delText>
        </w:r>
        <w:r w:rsidRPr="00827F33" w:rsidDel="00814042">
          <w:delText>26</w:delText>
        </w:r>
        <w:r w:rsidRPr="00827F33" w:rsidDel="00814042">
          <w:delText>日</w:delText>
        </w:r>
        <w:r w:rsidRPr="00827F33" w:rsidDel="00814042">
          <w:delText>4</w:delText>
        </w:r>
        <w:r w:rsidRPr="00827F33" w:rsidDel="00814042">
          <w:delText>时至</w:delText>
        </w:r>
        <w:r w:rsidRPr="00827F33" w:rsidDel="00814042">
          <w:delText>4</w:delText>
        </w:r>
        <w:r w:rsidRPr="00827F33" w:rsidDel="00814042">
          <w:delText>月</w:delText>
        </w:r>
        <w:r w:rsidRPr="00827F33" w:rsidDel="00814042">
          <w:delText>28</w:delText>
        </w:r>
        <w:r w:rsidRPr="00827F33" w:rsidDel="00814042">
          <w:delText>日</w:delText>
        </w:r>
        <w:r w:rsidRPr="00827F33" w:rsidDel="00814042">
          <w:delText>9</w:delText>
        </w:r>
        <w:r w:rsidRPr="00827F33" w:rsidDel="00814042">
          <w:delText>时大坝溢流。</w:delText>
        </w:r>
      </w:del>
    </w:p>
    <w:p w14:paraId="0AEF9CC1" w14:textId="5DFBB620" w:rsidR="00554B2F" w:rsidDel="00814042" w:rsidRDefault="00667F9B" w:rsidP="00814042">
      <w:pPr>
        <w:pStyle w:val="af3"/>
        <w:jc w:val="left"/>
        <w:rPr>
          <w:del w:id="262" w:author="HT" w:date="2018-04-24T09:49:00Z"/>
        </w:rPr>
      </w:pPr>
      <w:ins w:id="263" w:author="HT" w:date="2018-04-24T09:49:00Z">
        <w:r w:rsidRPr="00667F9B">
          <w:rPr>
            <w:rFonts w:hint="eastAsia"/>
            <w:color w:val="000000"/>
          </w:rPr>
          <w:t>2017</w:t>
        </w:r>
        <w:r w:rsidRPr="00667F9B">
          <w:rPr>
            <w:rFonts w:hint="eastAsia"/>
            <w:color w:val="000000"/>
          </w:rPr>
          <w:t>年全年水库流域降雨量为</w:t>
        </w:r>
        <w:r w:rsidRPr="00667F9B">
          <w:rPr>
            <w:rFonts w:hint="eastAsia"/>
            <w:color w:val="000000"/>
          </w:rPr>
          <w:t>2101.1</w:t>
        </w:r>
      </w:ins>
      <w:ins w:id="264" w:author="王凯" w:date="2018-04-25T10:29:00Z">
        <w:r w:rsidR="00814042">
          <w:rPr>
            <w:rFonts w:hint="eastAsia"/>
            <w:color w:val="000000"/>
          </w:rPr>
          <w:t>mm</w:t>
        </w:r>
      </w:ins>
      <w:ins w:id="265" w:author="HT" w:date="2018-04-24T09:49:00Z">
        <w:del w:id="266" w:author="王凯" w:date="2018-04-25T10:29:00Z">
          <w:r w:rsidRPr="00667F9B" w:rsidDel="00814042">
            <w:rPr>
              <w:rFonts w:hint="eastAsia"/>
              <w:color w:val="000000"/>
            </w:rPr>
            <w:delText>毫米</w:delText>
          </w:r>
        </w:del>
        <w:r w:rsidRPr="00667F9B">
          <w:rPr>
            <w:rFonts w:hint="eastAsia"/>
            <w:color w:val="000000"/>
          </w:rPr>
          <w:t>，入库径流量</w:t>
        </w:r>
        <w:r w:rsidRPr="00667F9B">
          <w:rPr>
            <w:rFonts w:hint="eastAsia"/>
            <w:color w:val="000000"/>
          </w:rPr>
          <w:t>4469.2</w:t>
        </w:r>
        <w:r w:rsidRPr="00667F9B">
          <w:rPr>
            <w:rFonts w:hint="eastAsia"/>
            <w:color w:val="000000"/>
          </w:rPr>
          <w:t>万</w:t>
        </w:r>
      </w:ins>
      <w:ins w:id="267" w:author="王凯" w:date="2018-04-25T10:29:00Z">
        <w:r w:rsidR="00814042">
          <w:rPr>
            <w:rFonts w:hint="eastAsia"/>
            <w:color w:val="000000"/>
          </w:rPr>
          <w:t>m</w:t>
        </w:r>
        <w:r w:rsidR="00814042" w:rsidRPr="00814042">
          <w:rPr>
            <w:color w:val="000000"/>
            <w:vertAlign w:val="superscript"/>
            <w:rPrChange w:id="268" w:author="王凯" w:date="2018-04-25T10:29:00Z">
              <w:rPr>
                <w:color w:val="000000"/>
              </w:rPr>
            </w:rPrChange>
          </w:rPr>
          <w:t>3</w:t>
        </w:r>
      </w:ins>
      <w:ins w:id="269" w:author="HT" w:date="2018-04-24T09:49:00Z">
        <w:del w:id="270" w:author="王凯" w:date="2018-04-25T10:29:00Z">
          <w:r w:rsidRPr="00667F9B" w:rsidDel="00814042">
            <w:rPr>
              <w:rFonts w:hint="eastAsia"/>
              <w:color w:val="000000"/>
            </w:rPr>
            <w:delText>立米</w:delText>
          </w:r>
        </w:del>
        <w:r w:rsidRPr="00667F9B">
          <w:rPr>
            <w:rFonts w:hint="eastAsia"/>
            <w:color w:val="000000"/>
          </w:rPr>
          <w:t>。</w:t>
        </w:r>
      </w:ins>
      <w:ins w:id="271" w:author="HT" w:date="2018-04-24T09:50:00Z">
        <w:r w:rsidRPr="00667F9B">
          <w:rPr>
            <w:rFonts w:hint="eastAsia"/>
          </w:rPr>
          <w:t>库水位最高达</w:t>
        </w:r>
        <w:r w:rsidRPr="00667F9B">
          <w:rPr>
            <w:rFonts w:hint="eastAsia"/>
          </w:rPr>
          <w:t>301.733</w:t>
        </w:r>
        <w:del w:id="272" w:author="王凯" w:date="2018-04-25T10:29:00Z">
          <w:r w:rsidRPr="00667F9B" w:rsidDel="00814042">
            <w:rPr>
              <w:rFonts w:hint="eastAsia"/>
            </w:rPr>
            <w:delText>（</w:delText>
          </w:r>
          <w:r w:rsidRPr="00667F9B" w:rsidDel="00814042">
            <w:rPr>
              <w:rFonts w:hint="eastAsia"/>
            </w:rPr>
            <w:delText>38.69</w:delText>
          </w:r>
          <w:r w:rsidRPr="00667F9B" w:rsidDel="00814042">
            <w:rPr>
              <w:rFonts w:hint="eastAsia"/>
            </w:rPr>
            <w:delText>）</w:delText>
          </w:r>
        </w:del>
      </w:ins>
      <w:ins w:id="273" w:author="王凯" w:date="2018-04-25T10:29:00Z">
        <w:r w:rsidR="00814042">
          <w:rPr>
            <w:rFonts w:hint="eastAsia"/>
          </w:rPr>
          <w:t>m</w:t>
        </w:r>
      </w:ins>
      <w:ins w:id="274" w:author="HT" w:date="2018-04-24T09:50:00Z">
        <w:del w:id="275" w:author="王凯" w:date="2018-04-25T10:29:00Z">
          <w:r w:rsidRPr="00667F9B" w:rsidDel="00814042">
            <w:rPr>
              <w:rFonts w:hint="eastAsia"/>
            </w:rPr>
            <w:delText>米</w:delText>
          </w:r>
        </w:del>
        <w:r w:rsidRPr="00667F9B">
          <w:rPr>
            <w:rFonts w:hint="eastAsia"/>
          </w:rPr>
          <w:t>，出现时间为</w:t>
        </w:r>
        <w:r w:rsidRPr="00667F9B">
          <w:rPr>
            <w:rFonts w:hint="eastAsia"/>
          </w:rPr>
          <w:t>6</w:t>
        </w:r>
        <w:r w:rsidRPr="00667F9B">
          <w:rPr>
            <w:rFonts w:hint="eastAsia"/>
          </w:rPr>
          <w:t>月</w:t>
        </w:r>
        <w:r w:rsidRPr="00667F9B">
          <w:rPr>
            <w:rFonts w:hint="eastAsia"/>
          </w:rPr>
          <w:t>24</w:t>
        </w:r>
        <w:r w:rsidRPr="00667F9B">
          <w:rPr>
            <w:rFonts w:hint="eastAsia"/>
          </w:rPr>
          <w:t>日</w:t>
        </w:r>
        <w:r w:rsidRPr="00667F9B">
          <w:rPr>
            <w:rFonts w:hint="eastAsia"/>
          </w:rPr>
          <w:t>16</w:t>
        </w:r>
        <w:r w:rsidRPr="00667F9B">
          <w:rPr>
            <w:rFonts w:hint="eastAsia"/>
          </w:rPr>
          <w:t>时，弃水量</w:t>
        </w:r>
        <w:r w:rsidRPr="00667F9B">
          <w:rPr>
            <w:rFonts w:hint="eastAsia"/>
          </w:rPr>
          <w:t>570.9</w:t>
        </w:r>
      </w:ins>
      <w:ins w:id="276" w:author="王凯" w:date="2018-04-25T10:29:00Z">
        <w:r w:rsidR="00814042" w:rsidRPr="00667F9B">
          <w:rPr>
            <w:rFonts w:hint="eastAsia"/>
            <w:color w:val="000000"/>
          </w:rPr>
          <w:t>万</w:t>
        </w:r>
        <w:r w:rsidR="00814042">
          <w:rPr>
            <w:rFonts w:hint="eastAsia"/>
            <w:color w:val="000000"/>
          </w:rPr>
          <w:t>m</w:t>
        </w:r>
        <w:r w:rsidR="00814042" w:rsidRPr="006413AE">
          <w:rPr>
            <w:rFonts w:hint="eastAsia"/>
            <w:color w:val="000000"/>
            <w:vertAlign w:val="superscript"/>
          </w:rPr>
          <w:t>3</w:t>
        </w:r>
      </w:ins>
      <w:ins w:id="277" w:author="HT" w:date="2018-04-24T09:50:00Z">
        <w:del w:id="278" w:author="王凯" w:date="2018-04-25T10:29:00Z">
          <w:r w:rsidRPr="00667F9B" w:rsidDel="00814042">
            <w:rPr>
              <w:rFonts w:hint="eastAsia"/>
            </w:rPr>
            <w:delText>万立米</w:delText>
          </w:r>
        </w:del>
        <w:r w:rsidRPr="00667F9B">
          <w:rPr>
            <w:rFonts w:hint="eastAsia"/>
          </w:rPr>
          <w:t>。</w:t>
        </w:r>
        <w:proofErr w:type="gramStart"/>
        <w:r w:rsidRPr="00667F9B">
          <w:rPr>
            <w:rFonts w:hint="eastAsia"/>
          </w:rPr>
          <w:t>最低库</w:t>
        </w:r>
        <w:proofErr w:type="gramEnd"/>
        <w:r w:rsidRPr="00667F9B">
          <w:rPr>
            <w:rFonts w:hint="eastAsia"/>
          </w:rPr>
          <w:t>水位为</w:t>
        </w:r>
        <w:r w:rsidRPr="00667F9B">
          <w:rPr>
            <w:rFonts w:hint="eastAsia"/>
          </w:rPr>
          <w:t>282.39</w:t>
        </w:r>
        <w:del w:id="279" w:author="王凯" w:date="2018-04-25T10:30:00Z">
          <w:r w:rsidRPr="00667F9B" w:rsidDel="00814042">
            <w:rPr>
              <w:rFonts w:hint="eastAsia"/>
            </w:rPr>
            <w:delText>（</w:delText>
          </w:r>
          <w:r w:rsidRPr="00667F9B" w:rsidDel="00814042">
            <w:rPr>
              <w:rFonts w:hint="eastAsia"/>
            </w:rPr>
            <w:delText>19.347</w:delText>
          </w:r>
          <w:r w:rsidRPr="00667F9B" w:rsidDel="00814042">
            <w:rPr>
              <w:rFonts w:hint="eastAsia"/>
            </w:rPr>
            <w:delText>）米</w:delText>
          </w:r>
        </w:del>
      </w:ins>
      <w:ins w:id="280" w:author="王凯" w:date="2018-04-25T10:30:00Z">
        <w:r w:rsidR="00814042">
          <w:rPr>
            <w:rFonts w:hint="eastAsia"/>
          </w:rPr>
          <w:t>m</w:t>
        </w:r>
      </w:ins>
      <w:ins w:id="281" w:author="HT" w:date="2018-04-24T09:50:00Z">
        <w:r w:rsidRPr="00667F9B">
          <w:rPr>
            <w:rFonts w:hint="eastAsia"/>
          </w:rPr>
          <w:t>，出现时间为</w:t>
        </w:r>
        <w:r w:rsidRPr="00667F9B">
          <w:rPr>
            <w:rFonts w:hint="eastAsia"/>
          </w:rPr>
          <w:t>12</w:t>
        </w:r>
        <w:r w:rsidRPr="00667F9B">
          <w:rPr>
            <w:rFonts w:hint="eastAsia"/>
          </w:rPr>
          <w:t>月</w:t>
        </w:r>
        <w:r w:rsidRPr="00667F9B">
          <w:rPr>
            <w:rFonts w:hint="eastAsia"/>
          </w:rPr>
          <w:t>26</w:t>
        </w:r>
        <w:r w:rsidRPr="00667F9B">
          <w:rPr>
            <w:rFonts w:hint="eastAsia"/>
          </w:rPr>
          <w:t>日</w:t>
        </w:r>
        <w:r w:rsidRPr="00667F9B">
          <w:rPr>
            <w:rFonts w:hint="eastAsia"/>
          </w:rPr>
          <w:t>8</w:t>
        </w:r>
        <w:r w:rsidRPr="00667F9B">
          <w:rPr>
            <w:rFonts w:hint="eastAsia"/>
          </w:rPr>
          <w:t>时。</w:t>
        </w:r>
      </w:ins>
      <w:ins w:id="282" w:author="HT" w:date="2018-04-24T09:52:00Z">
        <w:r w:rsidRPr="00667F9B">
          <w:rPr>
            <w:rFonts w:hint="eastAsia"/>
          </w:rPr>
          <w:t>大坝各项观测值处于正常，</w:t>
        </w:r>
      </w:ins>
      <w:ins w:id="283" w:author="HT" w:date="2018-04-24T09:53:00Z">
        <w:r w:rsidRPr="00667F9B">
          <w:rPr>
            <w:rFonts w:hint="eastAsia"/>
          </w:rPr>
          <w:t>工程处于稳定运行状态，</w:t>
        </w:r>
      </w:ins>
      <w:ins w:id="284" w:author="HT" w:date="2018-04-24T09:52:00Z">
        <w:r w:rsidRPr="00667F9B">
          <w:rPr>
            <w:rFonts w:hint="eastAsia"/>
          </w:rPr>
          <w:t>满足在汛期按设计蓄水的要求</w:t>
        </w:r>
        <w:r>
          <w:rPr>
            <w:rFonts w:hint="eastAsia"/>
          </w:rPr>
          <w:t>。</w:t>
        </w:r>
      </w:ins>
    </w:p>
    <w:p w14:paraId="222E85E4" w14:textId="77777777" w:rsidR="00667F9B" w:rsidRPr="00827F33" w:rsidRDefault="00667F9B">
      <w:pPr>
        <w:pStyle w:val="a8"/>
        <w:rPr>
          <w:ins w:id="285" w:author="HT" w:date="2018-04-24T09:50:00Z"/>
        </w:rPr>
      </w:pPr>
    </w:p>
    <w:p w14:paraId="5B99271C" w14:textId="036CC1D2" w:rsidR="00632F44" w:rsidRPr="00827F33" w:rsidRDefault="00632F44" w:rsidP="00814042">
      <w:pPr>
        <w:pStyle w:val="af3"/>
      </w:pPr>
      <w:r w:rsidRPr="00827F33">
        <w:t>表</w:t>
      </w:r>
      <w:r w:rsidR="00096972">
        <w:t>2</w:t>
      </w:r>
      <w:r w:rsidRPr="00827F33">
        <w:t>.</w:t>
      </w:r>
      <w:r w:rsidR="00E14935" w:rsidRPr="00827F33">
        <w:t>5</w:t>
      </w:r>
      <w:r w:rsidRPr="00827F33">
        <w:t xml:space="preserve">-1  </w:t>
      </w:r>
      <w:r w:rsidR="00120C99" w:rsidRPr="00827F33">
        <w:t>茅岗水库</w:t>
      </w:r>
      <w:r w:rsidRPr="00827F33">
        <w:t>历年库水位统计</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38"/>
        <w:gridCol w:w="1776"/>
        <w:gridCol w:w="1698"/>
        <w:gridCol w:w="1716"/>
        <w:gridCol w:w="1900"/>
      </w:tblGrid>
      <w:tr w:rsidR="00632F44" w:rsidRPr="00827F33" w14:paraId="7A008232" w14:textId="77777777" w:rsidTr="002254E6">
        <w:trPr>
          <w:trHeight w:val="340"/>
          <w:jc w:val="center"/>
        </w:trPr>
        <w:tc>
          <w:tcPr>
            <w:tcW w:w="916" w:type="pct"/>
            <w:shd w:val="clear" w:color="auto" w:fill="auto"/>
            <w:noWrap/>
            <w:vAlign w:val="center"/>
            <w:hideMark/>
          </w:tcPr>
          <w:p w14:paraId="1D7E3644" w14:textId="77777777" w:rsidR="00632F44" w:rsidRPr="00827F33" w:rsidRDefault="00632F44" w:rsidP="00BA2D83">
            <w:pPr>
              <w:widowControl/>
              <w:jc w:val="center"/>
              <w:rPr>
                <w:color w:val="000000"/>
                <w:kern w:val="0"/>
                <w:sz w:val="24"/>
              </w:rPr>
            </w:pPr>
            <w:r w:rsidRPr="00827F33">
              <w:rPr>
                <w:color w:val="000000"/>
                <w:kern w:val="0"/>
                <w:sz w:val="24"/>
              </w:rPr>
              <w:t>年份</w:t>
            </w:r>
          </w:p>
        </w:tc>
        <w:tc>
          <w:tcPr>
            <w:tcW w:w="915" w:type="pct"/>
            <w:shd w:val="clear" w:color="auto" w:fill="auto"/>
            <w:noWrap/>
            <w:vAlign w:val="center"/>
            <w:hideMark/>
          </w:tcPr>
          <w:p w14:paraId="0DF4810F" w14:textId="77777777" w:rsidR="00632F44" w:rsidRPr="00827F33" w:rsidRDefault="00632F44" w:rsidP="00BA2D83">
            <w:pPr>
              <w:widowControl/>
              <w:jc w:val="center"/>
              <w:rPr>
                <w:color w:val="000000"/>
                <w:kern w:val="0"/>
                <w:sz w:val="24"/>
              </w:rPr>
            </w:pPr>
            <w:r w:rsidRPr="00827F33">
              <w:rPr>
                <w:color w:val="000000"/>
                <w:kern w:val="0"/>
                <w:sz w:val="24"/>
              </w:rPr>
              <w:t>最高水位</w:t>
            </w:r>
          </w:p>
          <w:p w14:paraId="7807D252"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068" w:type="pct"/>
            <w:shd w:val="clear" w:color="auto" w:fill="auto"/>
            <w:noWrap/>
            <w:vAlign w:val="center"/>
            <w:hideMark/>
          </w:tcPr>
          <w:p w14:paraId="5F1C84A1" w14:textId="77777777" w:rsidR="00632F44" w:rsidRPr="00827F33" w:rsidRDefault="00632F44" w:rsidP="00BA2D83">
            <w:pPr>
              <w:widowControl/>
              <w:jc w:val="center"/>
              <w:rPr>
                <w:color w:val="000000"/>
                <w:kern w:val="0"/>
                <w:sz w:val="24"/>
              </w:rPr>
            </w:pPr>
            <w:r w:rsidRPr="00827F33">
              <w:rPr>
                <w:color w:val="000000"/>
                <w:kern w:val="0"/>
                <w:sz w:val="24"/>
              </w:rPr>
              <w:t>高水位日期</w:t>
            </w:r>
          </w:p>
          <w:p w14:paraId="6419039B"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c>
          <w:tcPr>
            <w:tcW w:w="915" w:type="pct"/>
            <w:shd w:val="clear" w:color="auto" w:fill="auto"/>
            <w:noWrap/>
            <w:vAlign w:val="center"/>
            <w:hideMark/>
          </w:tcPr>
          <w:p w14:paraId="2EAC3976" w14:textId="77777777" w:rsidR="00632F44" w:rsidRPr="00827F33" w:rsidRDefault="00632F44" w:rsidP="00BA2D83">
            <w:pPr>
              <w:widowControl/>
              <w:jc w:val="center"/>
              <w:rPr>
                <w:color w:val="000000"/>
                <w:kern w:val="0"/>
                <w:sz w:val="24"/>
              </w:rPr>
            </w:pPr>
            <w:r w:rsidRPr="00827F33">
              <w:rPr>
                <w:color w:val="000000"/>
                <w:kern w:val="0"/>
                <w:sz w:val="24"/>
              </w:rPr>
              <w:t>最低水位</w:t>
            </w:r>
          </w:p>
          <w:p w14:paraId="202529C7" w14:textId="77777777" w:rsidR="00632F44" w:rsidRPr="00827F33" w:rsidRDefault="00632F44" w:rsidP="00BA2D83">
            <w:pPr>
              <w:widowControl/>
              <w:jc w:val="center"/>
              <w:rPr>
                <w:color w:val="000000"/>
                <w:kern w:val="0"/>
                <w:sz w:val="24"/>
              </w:rPr>
            </w:pPr>
            <w:r w:rsidRPr="00827F33">
              <w:rPr>
                <w:color w:val="000000"/>
                <w:kern w:val="0"/>
                <w:sz w:val="24"/>
              </w:rPr>
              <w:t>（</w:t>
            </w:r>
            <w:r w:rsidRPr="00827F33">
              <w:rPr>
                <w:color w:val="000000"/>
                <w:kern w:val="0"/>
                <w:sz w:val="24"/>
              </w:rPr>
              <w:t>m</w:t>
            </w:r>
            <w:r w:rsidRPr="00827F33">
              <w:rPr>
                <w:color w:val="000000"/>
                <w:kern w:val="0"/>
                <w:sz w:val="24"/>
              </w:rPr>
              <w:t>）</w:t>
            </w:r>
          </w:p>
        </w:tc>
        <w:tc>
          <w:tcPr>
            <w:tcW w:w="1186" w:type="pct"/>
            <w:shd w:val="clear" w:color="auto" w:fill="auto"/>
            <w:noWrap/>
            <w:vAlign w:val="center"/>
            <w:hideMark/>
          </w:tcPr>
          <w:p w14:paraId="4CC07CD3" w14:textId="77777777" w:rsidR="00632F44" w:rsidRPr="00827F33" w:rsidRDefault="00632F44" w:rsidP="00BA2D83">
            <w:pPr>
              <w:widowControl/>
              <w:jc w:val="center"/>
              <w:rPr>
                <w:color w:val="000000"/>
                <w:kern w:val="0"/>
                <w:sz w:val="24"/>
              </w:rPr>
            </w:pPr>
            <w:r w:rsidRPr="00827F33">
              <w:rPr>
                <w:color w:val="000000"/>
                <w:kern w:val="0"/>
                <w:sz w:val="24"/>
              </w:rPr>
              <w:t>低水位日期</w:t>
            </w:r>
          </w:p>
          <w:p w14:paraId="0F819A13" w14:textId="77777777" w:rsidR="00632F44" w:rsidRPr="00827F33" w:rsidRDefault="00632F44" w:rsidP="00BA2D83">
            <w:pPr>
              <w:widowControl/>
              <w:jc w:val="center"/>
              <w:rPr>
                <w:color w:val="000000"/>
                <w:kern w:val="0"/>
                <w:sz w:val="24"/>
              </w:rPr>
            </w:pPr>
            <w:r w:rsidRPr="00827F33">
              <w:rPr>
                <w:color w:val="000000"/>
                <w:kern w:val="0"/>
                <w:sz w:val="24"/>
              </w:rPr>
              <w:t>（年</w:t>
            </w:r>
            <w:r w:rsidRPr="00827F33">
              <w:rPr>
                <w:color w:val="000000"/>
                <w:kern w:val="0"/>
                <w:sz w:val="24"/>
              </w:rPr>
              <w:t>-</w:t>
            </w:r>
            <w:r w:rsidRPr="00827F33">
              <w:rPr>
                <w:color w:val="000000"/>
                <w:kern w:val="0"/>
                <w:sz w:val="24"/>
              </w:rPr>
              <w:t>月</w:t>
            </w:r>
            <w:r w:rsidRPr="00827F33">
              <w:rPr>
                <w:color w:val="000000"/>
                <w:kern w:val="0"/>
                <w:sz w:val="24"/>
              </w:rPr>
              <w:t>-</w:t>
            </w:r>
            <w:r w:rsidRPr="00827F33">
              <w:rPr>
                <w:color w:val="000000"/>
                <w:kern w:val="0"/>
                <w:sz w:val="24"/>
              </w:rPr>
              <w:t>日）</w:t>
            </w:r>
          </w:p>
        </w:tc>
      </w:tr>
      <w:tr w:rsidR="00632F44" w:rsidRPr="00827F33" w14:paraId="1BF31CFD" w14:textId="77777777" w:rsidTr="002254E6">
        <w:trPr>
          <w:trHeight w:val="340"/>
          <w:jc w:val="center"/>
        </w:trPr>
        <w:tc>
          <w:tcPr>
            <w:tcW w:w="916" w:type="pct"/>
            <w:shd w:val="clear" w:color="auto" w:fill="auto"/>
            <w:noWrap/>
            <w:vAlign w:val="center"/>
            <w:hideMark/>
          </w:tcPr>
          <w:p w14:paraId="008FBA52" w14:textId="77777777" w:rsidR="00632F44" w:rsidRPr="00827F33" w:rsidRDefault="00632F44" w:rsidP="00BA2D83">
            <w:pPr>
              <w:widowControl/>
              <w:jc w:val="center"/>
              <w:rPr>
                <w:color w:val="000000"/>
                <w:kern w:val="0"/>
                <w:sz w:val="24"/>
              </w:rPr>
            </w:pPr>
            <w:r w:rsidRPr="00827F33">
              <w:rPr>
                <w:color w:val="000000"/>
                <w:kern w:val="0"/>
                <w:sz w:val="24"/>
              </w:rPr>
              <w:t>2007</w:t>
            </w:r>
          </w:p>
        </w:tc>
        <w:tc>
          <w:tcPr>
            <w:tcW w:w="915" w:type="pct"/>
            <w:shd w:val="clear" w:color="auto" w:fill="auto"/>
            <w:noWrap/>
            <w:vAlign w:val="center"/>
            <w:hideMark/>
          </w:tcPr>
          <w:p w14:paraId="24EB7C89" w14:textId="77777777" w:rsidR="00632F44" w:rsidRPr="00827F33" w:rsidRDefault="00632F44" w:rsidP="00BA2D83">
            <w:pPr>
              <w:widowControl/>
              <w:jc w:val="center"/>
              <w:rPr>
                <w:color w:val="000000"/>
                <w:kern w:val="0"/>
                <w:sz w:val="24"/>
              </w:rPr>
            </w:pPr>
            <w:r w:rsidRPr="00827F33">
              <w:rPr>
                <w:color w:val="000000"/>
                <w:kern w:val="0"/>
                <w:sz w:val="24"/>
              </w:rPr>
              <w:t>291.053</w:t>
            </w:r>
          </w:p>
        </w:tc>
        <w:tc>
          <w:tcPr>
            <w:tcW w:w="1068" w:type="pct"/>
            <w:shd w:val="clear" w:color="auto" w:fill="auto"/>
            <w:noWrap/>
            <w:vAlign w:val="center"/>
            <w:hideMark/>
          </w:tcPr>
          <w:p w14:paraId="791555B4" w14:textId="77777777" w:rsidR="00632F44" w:rsidRPr="00827F33" w:rsidRDefault="00632F44" w:rsidP="00BA2D83">
            <w:pPr>
              <w:widowControl/>
              <w:jc w:val="center"/>
              <w:rPr>
                <w:color w:val="000000"/>
                <w:kern w:val="0"/>
                <w:sz w:val="24"/>
              </w:rPr>
            </w:pPr>
            <w:r w:rsidRPr="00827F33">
              <w:rPr>
                <w:color w:val="000000"/>
                <w:kern w:val="0"/>
                <w:sz w:val="24"/>
              </w:rPr>
              <w:t>2007/6/17</w:t>
            </w:r>
          </w:p>
        </w:tc>
        <w:tc>
          <w:tcPr>
            <w:tcW w:w="915" w:type="pct"/>
            <w:shd w:val="clear" w:color="auto" w:fill="auto"/>
            <w:noWrap/>
            <w:vAlign w:val="center"/>
            <w:hideMark/>
          </w:tcPr>
          <w:p w14:paraId="4285E01A" w14:textId="77777777" w:rsidR="00632F44" w:rsidRPr="00827F33" w:rsidRDefault="00632F44" w:rsidP="00BA2D83">
            <w:pPr>
              <w:widowControl/>
              <w:jc w:val="center"/>
              <w:rPr>
                <w:color w:val="000000"/>
                <w:kern w:val="0"/>
                <w:sz w:val="24"/>
              </w:rPr>
            </w:pPr>
            <w:r w:rsidRPr="00827F33">
              <w:rPr>
                <w:color w:val="000000"/>
                <w:kern w:val="0"/>
                <w:sz w:val="24"/>
              </w:rPr>
              <w:t>272.043</w:t>
            </w:r>
          </w:p>
        </w:tc>
        <w:tc>
          <w:tcPr>
            <w:tcW w:w="1186" w:type="pct"/>
            <w:shd w:val="clear" w:color="auto" w:fill="auto"/>
            <w:noWrap/>
            <w:vAlign w:val="center"/>
            <w:hideMark/>
          </w:tcPr>
          <w:p w14:paraId="24F31180" w14:textId="77777777" w:rsidR="00632F44" w:rsidRPr="00827F33" w:rsidRDefault="00632F44" w:rsidP="00BA2D83">
            <w:pPr>
              <w:widowControl/>
              <w:jc w:val="center"/>
              <w:rPr>
                <w:color w:val="000000"/>
                <w:kern w:val="0"/>
                <w:sz w:val="24"/>
              </w:rPr>
            </w:pPr>
            <w:r w:rsidRPr="00827F33">
              <w:rPr>
                <w:color w:val="000000"/>
                <w:kern w:val="0"/>
                <w:sz w:val="24"/>
              </w:rPr>
              <w:t>2007/4/15</w:t>
            </w:r>
          </w:p>
        </w:tc>
      </w:tr>
      <w:tr w:rsidR="00632F44" w:rsidRPr="00827F33" w14:paraId="4AC4FB8B" w14:textId="77777777" w:rsidTr="002254E6">
        <w:trPr>
          <w:trHeight w:val="340"/>
          <w:jc w:val="center"/>
        </w:trPr>
        <w:tc>
          <w:tcPr>
            <w:tcW w:w="916" w:type="pct"/>
            <w:shd w:val="clear" w:color="auto" w:fill="auto"/>
            <w:noWrap/>
            <w:vAlign w:val="center"/>
            <w:hideMark/>
          </w:tcPr>
          <w:p w14:paraId="58ABE64F" w14:textId="77777777" w:rsidR="00632F44" w:rsidRPr="00827F33" w:rsidRDefault="00632F44" w:rsidP="00BA2D83">
            <w:pPr>
              <w:widowControl/>
              <w:jc w:val="center"/>
              <w:rPr>
                <w:color w:val="000000"/>
                <w:kern w:val="0"/>
                <w:sz w:val="24"/>
              </w:rPr>
            </w:pPr>
            <w:r w:rsidRPr="00827F33">
              <w:rPr>
                <w:color w:val="000000"/>
                <w:kern w:val="0"/>
                <w:sz w:val="24"/>
              </w:rPr>
              <w:t>2008</w:t>
            </w:r>
          </w:p>
        </w:tc>
        <w:tc>
          <w:tcPr>
            <w:tcW w:w="915" w:type="pct"/>
            <w:shd w:val="clear" w:color="auto" w:fill="auto"/>
            <w:noWrap/>
            <w:vAlign w:val="center"/>
            <w:hideMark/>
          </w:tcPr>
          <w:p w14:paraId="55AF3AB7" w14:textId="77777777" w:rsidR="00632F44" w:rsidRPr="00827F33" w:rsidRDefault="00632F44" w:rsidP="00BA2D83">
            <w:pPr>
              <w:widowControl/>
              <w:jc w:val="center"/>
              <w:rPr>
                <w:color w:val="000000"/>
                <w:kern w:val="0"/>
                <w:sz w:val="24"/>
              </w:rPr>
            </w:pPr>
            <w:r w:rsidRPr="00827F33">
              <w:rPr>
                <w:color w:val="000000"/>
                <w:kern w:val="0"/>
                <w:sz w:val="24"/>
              </w:rPr>
              <w:t>301.733</w:t>
            </w:r>
          </w:p>
        </w:tc>
        <w:tc>
          <w:tcPr>
            <w:tcW w:w="1068" w:type="pct"/>
            <w:shd w:val="clear" w:color="auto" w:fill="auto"/>
            <w:noWrap/>
            <w:vAlign w:val="center"/>
            <w:hideMark/>
          </w:tcPr>
          <w:p w14:paraId="3E6C6C67" w14:textId="77777777" w:rsidR="00632F44" w:rsidRPr="00827F33" w:rsidRDefault="00632F44" w:rsidP="00BA2D83">
            <w:pPr>
              <w:widowControl/>
              <w:jc w:val="center"/>
              <w:rPr>
                <w:color w:val="000000"/>
                <w:kern w:val="0"/>
                <w:sz w:val="24"/>
              </w:rPr>
            </w:pPr>
            <w:r w:rsidRPr="00827F33">
              <w:rPr>
                <w:color w:val="000000"/>
                <w:kern w:val="0"/>
                <w:sz w:val="24"/>
              </w:rPr>
              <w:t>2008/6/18</w:t>
            </w:r>
          </w:p>
        </w:tc>
        <w:tc>
          <w:tcPr>
            <w:tcW w:w="915" w:type="pct"/>
            <w:shd w:val="clear" w:color="auto" w:fill="auto"/>
            <w:noWrap/>
            <w:vAlign w:val="center"/>
            <w:hideMark/>
          </w:tcPr>
          <w:p w14:paraId="608770CD" w14:textId="77777777" w:rsidR="00632F44" w:rsidRPr="00827F33" w:rsidRDefault="00632F44" w:rsidP="00BA2D83">
            <w:pPr>
              <w:widowControl/>
              <w:jc w:val="center"/>
              <w:rPr>
                <w:color w:val="000000"/>
                <w:kern w:val="0"/>
                <w:sz w:val="24"/>
              </w:rPr>
            </w:pPr>
            <w:r w:rsidRPr="00827F33">
              <w:rPr>
                <w:color w:val="000000"/>
                <w:kern w:val="0"/>
                <w:sz w:val="24"/>
              </w:rPr>
              <w:t>281.633</w:t>
            </w:r>
          </w:p>
        </w:tc>
        <w:tc>
          <w:tcPr>
            <w:tcW w:w="1186" w:type="pct"/>
            <w:shd w:val="clear" w:color="auto" w:fill="auto"/>
            <w:noWrap/>
            <w:vAlign w:val="center"/>
            <w:hideMark/>
          </w:tcPr>
          <w:p w14:paraId="46FF49F4" w14:textId="77777777" w:rsidR="00632F44" w:rsidRPr="00827F33" w:rsidRDefault="00632F44" w:rsidP="00BA2D83">
            <w:pPr>
              <w:widowControl/>
              <w:jc w:val="center"/>
              <w:rPr>
                <w:color w:val="000000"/>
                <w:kern w:val="0"/>
                <w:sz w:val="24"/>
              </w:rPr>
            </w:pPr>
            <w:r w:rsidRPr="00827F33">
              <w:rPr>
                <w:color w:val="000000"/>
                <w:kern w:val="0"/>
                <w:sz w:val="24"/>
              </w:rPr>
              <w:t>2008/10/21</w:t>
            </w:r>
          </w:p>
        </w:tc>
      </w:tr>
      <w:tr w:rsidR="00632F44" w:rsidRPr="00827F33" w14:paraId="11073090" w14:textId="77777777" w:rsidTr="002254E6">
        <w:trPr>
          <w:trHeight w:val="340"/>
          <w:jc w:val="center"/>
        </w:trPr>
        <w:tc>
          <w:tcPr>
            <w:tcW w:w="916" w:type="pct"/>
            <w:shd w:val="clear" w:color="auto" w:fill="auto"/>
            <w:noWrap/>
            <w:vAlign w:val="center"/>
            <w:hideMark/>
          </w:tcPr>
          <w:p w14:paraId="01F2DE8A" w14:textId="77777777" w:rsidR="00632F44" w:rsidRPr="00827F33" w:rsidRDefault="00632F44" w:rsidP="00BA2D83">
            <w:pPr>
              <w:widowControl/>
              <w:jc w:val="center"/>
              <w:rPr>
                <w:color w:val="000000"/>
                <w:kern w:val="0"/>
                <w:sz w:val="24"/>
              </w:rPr>
            </w:pPr>
            <w:r w:rsidRPr="00827F33">
              <w:rPr>
                <w:color w:val="000000"/>
                <w:kern w:val="0"/>
                <w:sz w:val="24"/>
              </w:rPr>
              <w:t>2009</w:t>
            </w:r>
          </w:p>
        </w:tc>
        <w:tc>
          <w:tcPr>
            <w:tcW w:w="915" w:type="pct"/>
            <w:shd w:val="clear" w:color="auto" w:fill="auto"/>
            <w:noWrap/>
            <w:vAlign w:val="center"/>
            <w:hideMark/>
          </w:tcPr>
          <w:p w14:paraId="5D4FFBD8" w14:textId="77777777" w:rsidR="00632F44" w:rsidRPr="00827F33" w:rsidRDefault="00632F44" w:rsidP="00BA2D83">
            <w:pPr>
              <w:widowControl/>
              <w:jc w:val="center"/>
              <w:rPr>
                <w:color w:val="000000"/>
                <w:kern w:val="0"/>
                <w:sz w:val="24"/>
              </w:rPr>
            </w:pPr>
            <w:r w:rsidRPr="00827F33">
              <w:rPr>
                <w:color w:val="000000"/>
                <w:kern w:val="0"/>
                <w:sz w:val="24"/>
              </w:rPr>
              <w:t>296.733</w:t>
            </w:r>
          </w:p>
        </w:tc>
        <w:tc>
          <w:tcPr>
            <w:tcW w:w="1068" w:type="pct"/>
            <w:shd w:val="clear" w:color="auto" w:fill="auto"/>
            <w:noWrap/>
            <w:vAlign w:val="center"/>
            <w:hideMark/>
          </w:tcPr>
          <w:p w14:paraId="607D71A6" w14:textId="77777777" w:rsidR="00632F44" w:rsidRPr="00827F33" w:rsidRDefault="00632F44" w:rsidP="00BA2D83">
            <w:pPr>
              <w:widowControl/>
              <w:jc w:val="center"/>
              <w:rPr>
                <w:color w:val="000000"/>
                <w:kern w:val="0"/>
                <w:sz w:val="24"/>
              </w:rPr>
            </w:pPr>
            <w:r w:rsidRPr="00827F33">
              <w:rPr>
                <w:color w:val="000000"/>
                <w:kern w:val="0"/>
                <w:sz w:val="24"/>
              </w:rPr>
              <w:t>2009/4/26</w:t>
            </w:r>
          </w:p>
        </w:tc>
        <w:tc>
          <w:tcPr>
            <w:tcW w:w="915" w:type="pct"/>
            <w:shd w:val="clear" w:color="auto" w:fill="auto"/>
            <w:noWrap/>
            <w:vAlign w:val="center"/>
            <w:hideMark/>
          </w:tcPr>
          <w:p w14:paraId="477DD887" w14:textId="77777777" w:rsidR="00632F44" w:rsidRPr="00827F33" w:rsidRDefault="00632F44" w:rsidP="00BA2D83">
            <w:pPr>
              <w:widowControl/>
              <w:jc w:val="center"/>
              <w:rPr>
                <w:color w:val="000000"/>
                <w:kern w:val="0"/>
                <w:sz w:val="24"/>
              </w:rPr>
            </w:pPr>
            <w:r w:rsidRPr="00827F33">
              <w:rPr>
                <w:color w:val="000000"/>
                <w:kern w:val="0"/>
                <w:sz w:val="24"/>
              </w:rPr>
              <w:t>281.243</w:t>
            </w:r>
          </w:p>
        </w:tc>
        <w:tc>
          <w:tcPr>
            <w:tcW w:w="1186" w:type="pct"/>
            <w:shd w:val="clear" w:color="auto" w:fill="auto"/>
            <w:noWrap/>
            <w:vAlign w:val="center"/>
            <w:hideMark/>
          </w:tcPr>
          <w:p w14:paraId="41E88A1C" w14:textId="77777777" w:rsidR="00632F44" w:rsidRPr="00827F33" w:rsidRDefault="00632F44" w:rsidP="00BA2D83">
            <w:pPr>
              <w:widowControl/>
              <w:jc w:val="center"/>
              <w:rPr>
                <w:color w:val="000000"/>
                <w:kern w:val="0"/>
                <w:sz w:val="24"/>
              </w:rPr>
            </w:pPr>
            <w:r w:rsidRPr="00827F33">
              <w:rPr>
                <w:color w:val="000000"/>
                <w:kern w:val="0"/>
                <w:sz w:val="24"/>
              </w:rPr>
              <w:t>2009/10/5</w:t>
            </w:r>
          </w:p>
        </w:tc>
      </w:tr>
      <w:tr w:rsidR="00632F44" w:rsidRPr="00827F33" w14:paraId="4F397BCA" w14:textId="77777777" w:rsidTr="002254E6">
        <w:trPr>
          <w:trHeight w:val="340"/>
          <w:jc w:val="center"/>
        </w:trPr>
        <w:tc>
          <w:tcPr>
            <w:tcW w:w="916" w:type="pct"/>
            <w:shd w:val="clear" w:color="auto" w:fill="auto"/>
            <w:noWrap/>
            <w:vAlign w:val="center"/>
            <w:hideMark/>
          </w:tcPr>
          <w:p w14:paraId="5BDEB65D" w14:textId="77777777" w:rsidR="00632F44" w:rsidRPr="00827F33" w:rsidRDefault="00632F44" w:rsidP="00BA2D83">
            <w:pPr>
              <w:widowControl/>
              <w:jc w:val="center"/>
              <w:rPr>
                <w:color w:val="000000"/>
                <w:kern w:val="0"/>
                <w:sz w:val="24"/>
              </w:rPr>
            </w:pPr>
            <w:r w:rsidRPr="00827F33">
              <w:rPr>
                <w:color w:val="000000"/>
                <w:kern w:val="0"/>
                <w:sz w:val="24"/>
              </w:rPr>
              <w:t>2010</w:t>
            </w:r>
          </w:p>
        </w:tc>
        <w:tc>
          <w:tcPr>
            <w:tcW w:w="915" w:type="pct"/>
            <w:shd w:val="clear" w:color="auto" w:fill="auto"/>
            <w:noWrap/>
            <w:vAlign w:val="center"/>
            <w:hideMark/>
          </w:tcPr>
          <w:p w14:paraId="0A06F484" w14:textId="77777777" w:rsidR="00632F44" w:rsidRPr="00827F33" w:rsidRDefault="00632F44" w:rsidP="00BA2D83">
            <w:pPr>
              <w:widowControl/>
              <w:jc w:val="center"/>
              <w:rPr>
                <w:color w:val="000000"/>
                <w:kern w:val="0"/>
                <w:sz w:val="24"/>
              </w:rPr>
            </w:pPr>
            <w:r w:rsidRPr="00827F33">
              <w:rPr>
                <w:color w:val="000000"/>
                <w:kern w:val="0"/>
                <w:sz w:val="24"/>
              </w:rPr>
              <w:t>301.513</w:t>
            </w:r>
          </w:p>
        </w:tc>
        <w:tc>
          <w:tcPr>
            <w:tcW w:w="1068" w:type="pct"/>
            <w:shd w:val="clear" w:color="auto" w:fill="auto"/>
            <w:noWrap/>
            <w:vAlign w:val="center"/>
            <w:hideMark/>
          </w:tcPr>
          <w:p w14:paraId="47DF208D" w14:textId="77777777" w:rsidR="00632F44" w:rsidRPr="00827F33" w:rsidRDefault="00632F44" w:rsidP="00BA2D83">
            <w:pPr>
              <w:widowControl/>
              <w:jc w:val="center"/>
              <w:rPr>
                <w:color w:val="000000"/>
                <w:kern w:val="0"/>
                <w:sz w:val="24"/>
              </w:rPr>
            </w:pPr>
            <w:r w:rsidRPr="00827F33">
              <w:rPr>
                <w:color w:val="000000"/>
                <w:kern w:val="0"/>
                <w:sz w:val="24"/>
              </w:rPr>
              <w:t>2010/7/9</w:t>
            </w:r>
          </w:p>
        </w:tc>
        <w:tc>
          <w:tcPr>
            <w:tcW w:w="915" w:type="pct"/>
            <w:shd w:val="clear" w:color="auto" w:fill="auto"/>
            <w:noWrap/>
            <w:vAlign w:val="center"/>
            <w:hideMark/>
          </w:tcPr>
          <w:p w14:paraId="55F0AEB1" w14:textId="77777777" w:rsidR="00632F44" w:rsidRPr="00827F33" w:rsidRDefault="00632F44" w:rsidP="00BA2D83">
            <w:pPr>
              <w:widowControl/>
              <w:jc w:val="center"/>
              <w:rPr>
                <w:color w:val="000000"/>
                <w:kern w:val="0"/>
                <w:sz w:val="24"/>
              </w:rPr>
            </w:pPr>
            <w:r w:rsidRPr="00827F33">
              <w:rPr>
                <w:color w:val="000000"/>
                <w:kern w:val="0"/>
                <w:sz w:val="24"/>
              </w:rPr>
              <w:t>280.883</w:t>
            </w:r>
          </w:p>
        </w:tc>
        <w:tc>
          <w:tcPr>
            <w:tcW w:w="1186" w:type="pct"/>
            <w:shd w:val="clear" w:color="auto" w:fill="auto"/>
            <w:noWrap/>
            <w:vAlign w:val="center"/>
            <w:hideMark/>
          </w:tcPr>
          <w:p w14:paraId="0D6AA49B" w14:textId="77777777" w:rsidR="00632F44" w:rsidRPr="00827F33" w:rsidRDefault="00632F44" w:rsidP="00BA2D83">
            <w:pPr>
              <w:widowControl/>
              <w:jc w:val="center"/>
              <w:rPr>
                <w:color w:val="000000"/>
                <w:kern w:val="0"/>
                <w:sz w:val="24"/>
              </w:rPr>
            </w:pPr>
            <w:r w:rsidRPr="00827F33">
              <w:rPr>
                <w:color w:val="000000"/>
                <w:kern w:val="0"/>
                <w:sz w:val="24"/>
              </w:rPr>
              <w:t>2010/11/8</w:t>
            </w:r>
          </w:p>
        </w:tc>
      </w:tr>
      <w:tr w:rsidR="00632F44" w:rsidRPr="00827F33" w14:paraId="482148B8" w14:textId="77777777" w:rsidTr="002254E6">
        <w:trPr>
          <w:trHeight w:val="340"/>
          <w:jc w:val="center"/>
        </w:trPr>
        <w:tc>
          <w:tcPr>
            <w:tcW w:w="916" w:type="pct"/>
            <w:shd w:val="clear" w:color="auto" w:fill="auto"/>
            <w:noWrap/>
            <w:vAlign w:val="center"/>
            <w:hideMark/>
          </w:tcPr>
          <w:p w14:paraId="6B4ED809" w14:textId="77777777" w:rsidR="00632F44" w:rsidRPr="00827F33" w:rsidRDefault="00632F44" w:rsidP="00BA2D83">
            <w:pPr>
              <w:widowControl/>
              <w:jc w:val="center"/>
              <w:rPr>
                <w:color w:val="000000"/>
                <w:kern w:val="0"/>
                <w:sz w:val="24"/>
              </w:rPr>
            </w:pPr>
            <w:r w:rsidRPr="00827F33">
              <w:rPr>
                <w:color w:val="000000"/>
                <w:kern w:val="0"/>
                <w:sz w:val="24"/>
              </w:rPr>
              <w:t>2011</w:t>
            </w:r>
          </w:p>
        </w:tc>
        <w:tc>
          <w:tcPr>
            <w:tcW w:w="915" w:type="pct"/>
            <w:shd w:val="clear" w:color="auto" w:fill="auto"/>
            <w:noWrap/>
            <w:vAlign w:val="center"/>
            <w:hideMark/>
          </w:tcPr>
          <w:p w14:paraId="4AC2C170" w14:textId="77777777" w:rsidR="00632F44" w:rsidRPr="00827F33" w:rsidRDefault="00632F44" w:rsidP="00BA2D83">
            <w:pPr>
              <w:widowControl/>
              <w:jc w:val="center"/>
              <w:rPr>
                <w:color w:val="000000"/>
                <w:kern w:val="0"/>
                <w:sz w:val="24"/>
              </w:rPr>
            </w:pPr>
            <w:r w:rsidRPr="00827F33">
              <w:rPr>
                <w:color w:val="000000"/>
                <w:kern w:val="0"/>
                <w:sz w:val="24"/>
              </w:rPr>
              <w:t>301.623</w:t>
            </w:r>
          </w:p>
        </w:tc>
        <w:tc>
          <w:tcPr>
            <w:tcW w:w="1068" w:type="pct"/>
            <w:shd w:val="clear" w:color="auto" w:fill="auto"/>
            <w:noWrap/>
            <w:vAlign w:val="center"/>
            <w:hideMark/>
          </w:tcPr>
          <w:p w14:paraId="2C83BC62" w14:textId="77777777" w:rsidR="00632F44" w:rsidRPr="00827F33" w:rsidRDefault="00632F44" w:rsidP="00BA2D83">
            <w:pPr>
              <w:widowControl/>
              <w:jc w:val="center"/>
              <w:rPr>
                <w:color w:val="000000"/>
                <w:kern w:val="0"/>
                <w:sz w:val="24"/>
              </w:rPr>
            </w:pPr>
            <w:r w:rsidRPr="00827F33">
              <w:rPr>
                <w:color w:val="000000"/>
                <w:kern w:val="0"/>
                <w:sz w:val="24"/>
              </w:rPr>
              <w:t>2011/6/15</w:t>
            </w:r>
          </w:p>
        </w:tc>
        <w:tc>
          <w:tcPr>
            <w:tcW w:w="915" w:type="pct"/>
            <w:shd w:val="clear" w:color="auto" w:fill="auto"/>
            <w:noWrap/>
            <w:vAlign w:val="center"/>
            <w:hideMark/>
          </w:tcPr>
          <w:p w14:paraId="54DEB525" w14:textId="77777777" w:rsidR="00632F44" w:rsidRPr="00827F33" w:rsidRDefault="00632F44" w:rsidP="00BA2D83">
            <w:pPr>
              <w:widowControl/>
              <w:jc w:val="center"/>
              <w:rPr>
                <w:color w:val="000000"/>
                <w:kern w:val="0"/>
                <w:sz w:val="24"/>
              </w:rPr>
            </w:pPr>
            <w:r w:rsidRPr="00827F33">
              <w:rPr>
                <w:color w:val="000000"/>
                <w:kern w:val="0"/>
                <w:sz w:val="24"/>
              </w:rPr>
              <w:t>282.423</w:t>
            </w:r>
          </w:p>
        </w:tc>
        <w:tc>
          <w:tcPr>
            <w:tcW w:w="1186" w:type="pct"/>
            <w:shd w:val="clear" w:color="auto" w:fill="auto"/>
            <w:noWrap/>
            <w:vAlign w:val="center"/>
            <w:hideMark/>
          </w:tcPr>
          <w:p w14:paraId="7ED83975" w14:textId="77777777" w:rsidR="00632F44" w:rsidRPr="00827F33" w:rsidRDefault="00632F44" w:rsidP="00BA2D83">
            <w:pPr>
              <w:widowControl/>
              <w:jc w:val="center"/>
              <w:rPr>
                <w:color w:val="000000"/>
                <w:kern w:val="0"/>
                <w:sz w:val="24"/>
              </w:rPr>
            </w:pPr>
            <w:r w:rsidRPr="00827F33">
              <w:rPr>
                <w:color w:val="000000"/>
                <w:kern w:val="0"/>
                <w:sz w:val="24"/>
              </w:rPr>
              <w:t>2011/5/22</w:t>
            </w:r>
          </w:p>
        </w:tc>
      </w:tr>
      <w:tr w:rsidR="00632F44" w:rsidRPr="00827F33" w14:paraId="41F4FB71" w14:textId="77777777" w:rsidTr="002254E6">
        <w:trPr>
          <w:trHeight w:val="340"/>
          <w:jc w:val="center"/>
        </w:trPr>
        <w:tc>
          <w:tcPr>
            <w:tcW w:w="916" w:type="pct"/>
            <w:shd w:val="clear" w:color="auto" w:fill="auto"/>
            <w:noWrap/>
            <w:vAlign w:val="center"/>
            <w:hideMark/>
          </w:tcPr>
          <w:p w14:paraId="3FEFA791" w14:textId="77777777" w:rsidR="00632F44" w:rsidRPr="00827F33" w:rsidRDefault="00632F44" w:rsidP="00BA2D83">
            <w:pPr>
              <w:widowControl/>
              <w:jc w:val="center"/>
              <w:rPr>
                <w:color w:val="000000"/>
                <w:kern w:val="0"/>
                <w:sz w:val="24"/>
              </w:rPr>
            </w:pPr>
            <w:r w:rsidRPr="00827F33">
              <w:rPr>
                <w:color w:val="000000"/>
                <w:kern w:val="0"/>
                <w:sz w:val="24"/>
              </w:rPr>
              <w:t>2012</w:t>
            </w:r>
          </w:p>
        </w:tc>
        <w:tc>
          <w:tcPr>
            <w:tcW w:w="915" w:type="pct"/>
            <w:shd w:val="clear" w:color="auto" w:fill="auto"/>
            <w:noWrap/>
            <w:vAlign w:val="center"/>
            <w:hideMark/>
          </w:tcPr>
          <w:p w14:paraId="67FC2EA7" w14:textId="77777777" w:rsidR="00632F44" w:rsidRPr="00827F33" w:rsidRDefault="00632F44" w:rsidP="00BA2D83">
            <w:pPr>
              <w:widowControl/>
              <w:jc w:val="center"/>
              <w:rPr>
                <w:color w:val="000000"/>
                <w:kern w:val="0"/>
                <w:sz w:val="24"/>
              </w:rPr>
            </w:pPr>
            <w:r w:rsidRPr="00827F33">
              <w:rPr>
                <w:color w:val="000000"/>
                <w:kern w:val="0"/>
                <w:sz w:val="24"/>
              </w:rPr>
              <w:t>301.413</w:t>
            </w:r>
          </w:p>
        </w:tc>
        <w:tc>
          <w:tcPr>
            <w:tcW w:w="1068" w:type="pct"/>
            <w:shd w:val="clear" w:color="auto" w:fill="auto"/>
            <w:noWrap/>
            <w:vAlign w:val="center"/>
            <w:hideMark/>
          </w:tcPr>
          <w:p w14:paraId="5096B9B9" w14:textId="77777777" w:rsidR="00632F44" w:rsidRPr="00827F33" w:rsidRDefault="00632F44" w:rsidP="00BA2D83">
            <w:pPr>
              <w:widowControl/>
              <w:jc w:val="center"/>
              <w:rPr>
                <w:color w:val="000000"/>
                <w:kern w:val="0"/>
                <w:sz w:val="24"/>
              </w:rPr>
            </w:pPr>
            <w:r w:rsidRPr="00827F33">
              <w:rPr>
                <w:color w:val="000000"/>
                <w:kern w:val="0"/>
                <w:sz w:val="24"/>
              </w:rPr>
              <w:t>2012/6/26</w:t>
            </w:r>
          </w:p>
        </w:tc>
        <w:tc>
          <w:tcPr>
            <w:tcW w:w="915" w:type="pct"/>
            <w:shd w:val="clear" w:color="auto" w:fill="auto"/>
            <w:noWrap/>
            <w:vAlign w:val="center"/>
            <w:hideMark/>
          </w:tcPr>
          <w:p w14:paraId="415FCE1E" w14:textId="77777777" w:rsidR="00632F44" w:rsidRPr="00827F33" w:rsidRDefault="00632F44" w:rsidP="00BA2D83">
            <w:pPr>
              <w:widowControl/>
              <w:jc w:val="center"/>
              <w:rPr>
                <w:color w:val="000000"/>
                <w:kern w:val="0"/>
                <w:sz w:val="24"/>
              </w:rPr>
            </w:pPr>
            <w:r w:rsidRPr="00827F33">
              <w:rPr>
                <w:color w:val="000000"/>
                <w:kern w:val="0"/>
                <w:sz w:val="24"/>
              </w:rPr>
              <w:t>282.273</w:t>
            </w:r>
          </w:p>
        </w:tc>
        <w:tc>
          <w:tcPr>
            <w:tcW w:w="1186" w:type="pct"/>
            <w:shd w:val="clear" w:color="auto" w:fill="auto"/>
            <w:noWrap/>
            <w:vAlign w:val="center"/>
            <w:hideMark/>
          </w:tcPr>
          <w:p w14:paraId="13731B8F" w14:textId="77777777" w:rsidR="00632F44" w:rsidRPr="00827F33" w:rsidRDefault="00632F44" w:rsidP="00BA2D83">
            <w:pPr>
              <w:widowControl/>
              <w:jc w:val="center"/>
              <w:rPr>
                <w:color w:val="000000"/>
                <w:kern w:val="0"/>
                <w:sz w:val="24"/>
              </w:rPr>
            </w:pPr>
            <w:r w:rsidRPr="00827F33">
              <w:rPr>
                <w:color w:val="000000"/>
                <w:kern w:val="0"/>
                <w:sz w:val="24"/>
              </w:rPr>
              <w:t>2012/1/7</w:t>
            </w:r>
          </w:p>
        </w:tc>
      </w:tr>
      <w:tr w:rsidR="00632F44" w:rsidRPr="00827F33" w14:paraId="11A26999" w14:textId="77777777" w:rsidTr="002254E6">
        <w:trPr>
          <w:trHeight w:val="340"/>
          <w:jc w:val="center"/>
        </w:trPr>
        <w:tc>
          <w:tcPr>
            <w:tcW w:w="916" w:type="pct"/>
            <w:shd w:val="clear" w:color="auto" w:fill="auto"/>
            <w:noWrap/>
            <w:vAlign w:val="center"/>
            <w:hideMark/>
          </w:tcPr>
          <w:p w14:paraId="6E5EE442" w14:textId="77777777" w:rsidR="00632F44" w:rsidRPr="00827F33" w:rsidRDefault="00632F44" w:rsidP="00BA2D83">
            <w:pPr>
              <w:widowControl/>
              <w:jc w:val="center"/>
              <w:rPr>
                <w:color w:val="000000"/>
                <w:kern w:val="0"/>
                <w:sz w:val="24"/>
              </w:rPr>
            </w:pPr>
            <w:r w:rsidRPr="00827F33">
              <w:rPr>
                <w:color w:val="000000"/>
                <w:kern w:val="0"/>
                <w:sz w:val="24"/>
              </w:rPr>
              <w:t>2013</w:t>
            </w:r>
          </w:p>
        </w:tc>
        <w:tc>
          <w:tcPr>
            <w:tcW w:w="915" w:type="pct"/>
            <w:shd w:val="clear" w:color="auto" w:fill="auto"/>
            <w:noWrap/>
            <w:vAlign w:val="center"/>
            <w:hideMark/>
          </w:tcPr>
          <w:p w14:paraId="49679962" w14:textId="77777777" w:rsidR="00632F44" w:rsidRPr="00827F33" w:rsidRDefault="00632F44" w:rsidP="00BA2D83">
            <w:pPr>
              <w:widowControl/>
              <w:jc w:val="center"/>
              <w:rPr>
                <w:color w:val="000000"/>
                <w:kern w:val="0"/>
                <w:sz w:val="24"/>
              </w:rPr>
            </w:pPr>
            <w:r w:rsidRPr="00827F33">
              <w:rPr>
                <w:color w:val="000000"/>
                <w:kern w:val="0"/>
                <w:sz w:val="24"/>
              </w:rPr>
              <w:t>300.783</w:t>
            </w:r>
          </w:p>
        </w:tc>
        <w:tc>
          <w:tcPr>
            <w:tcW w:w="1068" w:type="pct"/>
            <w:shd w:val="clear" w:color="auto" w:fill="auto"/>
            <w:noWrap/>
            <w:vAlign w:val="center"/>
            <w:hideMark/>
          </w:tcPr>
          <w:p w14:paraId="2674238A" w14:textId="77777777" w:rsidR="00632F44" w:rsidRPr="00827F33" w:rsidRDefault="00632F44" w:rsidP="00BA2D83">
            <w:pPr>
              <w:widowControl/>
              <w:jc w:val="center"/>
              <w:rPr>
                <w:color w:val="000000"/>
                <w:kern w:val="0"/>
                <w:sz w:val="24"/>
              </w:rPr>
            </w:pPr>
            <w:r w:rsidRPr="00827F33">
              <w:rPr>
                <w:color w:val="000000"/>
                <w:kern w:val="0"/>
                <w:sz w:val="24"/>
              </w:rPr>
              <w:t>2013/1/22</w:t>
            </w:r>
          </w:p>
        </w:tc>
        <w:tc>
          <w:tcPr>
            <w:tcW w:w="915" w:type="pct"/>
            <w:shd w:val="clear" w:color="auto" w:fill="auto"/>
            <w:noWrap/>
            <w:vAlign w:val="center"/>
            <w:hideMark/>
          </w:tcPr>
          <w:p w14:paraId="50841DEE" w14:textId="77777777" w:rsidR="00632F44" w:rsidRPr="00827F33" w:rsidRDefault="00632F44" w:rsidP="00BA2D83">
            <w:pPr>
              <w:widowControl/>
              <w:jc w:val="center"/>
              <w:rPr>
                <w:color w:val="000000"/>
                <w:kern w:val="0"/>
                <w:sz w:val="24"/>
              </w:rPr>
            </w:pPr>
            <w:r w:rsidRPr="00827F33">
              <w:rPr>
                <w:color w:val="000000"/>
                <w:kern w:val="0"/>
                <w:sz w:val="24"/>
              </w:rPr>
              <w:t>281.343</w:t>
            </w:r>
          </w:p>
        </w:tc>
        <w:tc>
          <w:tcPr>
            <w:tcW w:w="1186" w:type="pct"/>
            <w:shd w:val="clear" w:color="auto" w:fill="auto"/>
            <w:noWrap/>
            <w:vAlign w:val="center"/>
            <w:hideMark/>
          </w:tcPr>
          <w:p w14:paraId="777D0129" w14:textId="77777777" w:rsidR="00632F44" w:rsidRPr="00827F33" w:rsidRDefault="00632F44" w:rsidP="00BA2D83">
            <w:pPr>
              <w:widowControl/>
              <w:jc w:val="center"/>
              <w:rPr>
                <w:color w:val="000000"/>
                <w:kern w:val="0"/>
                <w:sz w:val="24"/>
              </w:rPr>
            </w:pPr>
            <w:r w:rsidRPr="00827F33">
              <w:rPr>
                <w:color w:val="000000"/>
                <w:kern w:val="0"/>
                <w:sz w:val="24"/>
              </w:rPr>
              <w:t>2013/12/10</w:t>
            </w:r>
          </w:p>
        </w:tc>
      </w:tr>
      <w:tr w:rsidR="00632F44" w:rsidRPr="00827F33" w14:paraId="39E19A2E" w14:textId="77777777" w:rsidTr="002254E6">
        <w:trPr>
          <w:trHeight w:val="340"/>
          <w:jc w:val="center"/>
        </w:trPr>
        <w:tc>
          <w:tcPr>
            <w:tcW w:w="916" w:type="pct"/>
            <w:shd w:val="clear" w:color="auto" w:fill="auto"/>
            <w:noWrap/>
            <w:vAlign w:val="center"/>
            <w:hideMark/>
          </w:tcPr>
          <w:p w14:paraId="1EB9D50C" w14:textId="77777777" w:rsidR="00632F44" w:rsidRPr="00827F33" w:rsidRDefault="00632F44" w:rsidP="00BA2D83">
            <w:pPr>
              <w:widowControl/>
              <w:jc w:val="center"/>
              <w:rPr>
                <w:color w:val="000000"/>
                <w:kern w:val="0"/>
                <w:sz w:val="24"/>
              </w:rPr>
            </w:pPr>
            <w:r w:rsidRPr="00827F33">
              <w:rPr>
                <w:color w:val="000000"/>
                <w:kern w:val="0"/>
                <w:sz w:val="24"/>
              </w:rPr>
              <w:t>2014</w:t>
            </w:r>
          </w:p>
        </w:tc>
        <w:tc>
          <w:tcPr>
            <w:tcW w:w="915" w:type="pct"/>
            <w:shd w:val="clear" w:color="auto" w:fill="auto"/>
            <w:noWrap/>
            <w:vAlign w:val="center"/>
            <w:hideMark/>
          </w:tcPr>
          <w:p w14:paraId="5A2EE541" w14:textId="77777777" w:rsidR="00632F44" w:rsidRPr="00827F33" w:rsidRDefault="00632F44" w:rsidP="00BA2D83">
            <w:pPr>
              <w:widowControl/>
              <w:jc w:val="center"/>
              <w:rPr>
                <w:color w:val="000000"/>
                <w:kern w:val="0"/>
                <w:sz w:val="24"/>
              </w:rPr>
            </w:pPr>
            <w:r w:rsidRPr="00827F33">
              <w:rPr>
                <w:color w:val="000000"/>
                <w:kern w:val="0"/>
                <w:sz w:val="24"/>
              </w:rPr>
              <w:t>301.263</w:t>
            </w:r>
          </w:p>
        </w:tc>
        <w:tc>
          <w:tcPr>
            <w:tcW w:w="1068" w:type="pct"/>
            <w:shd w:val="clear" w:color="auto" w:fill="auto"/>
            <w:noWrap/>
            <w:vAlign w:val="center"/>
            <w:hideMark/>
          </w:tcPr>
          <w:p w14:paraId="541DDBC8" w14:textId="77777777" w:rsidR="00632F44" w:rsidRPr="00827F33" w:rsidRDefault="00632F44" w:rsidP="00BA2D83">
            <w:pPr>
              <w:widowControl/>
              <w:jc w:val="center"/>
              <w:rPr>
                <w:color w:val="000000"/>
                <w:kern w:val="0"/>
                <w:sz w:val="24"/>
              </w:rPr>
            </w:pPr>
            <w:r w:rsidRPr="00827F33">
              <w:rPr>
                <w:color w:val="000000"/>
                <w:kern w:val="0"/>
                <w:sz w:val="24"/>
              </w:rPr>
              <w:t>2014/6/27</w:t>
            </w:r>
          </w:p>
        </w:tc>
        <w:tc>
          <w:tcPr>
            <w:tcW w:w="915" w:type="pct"/>
            <w:shd w:val="clear" w:color="auto" w:fill="auto"/>
            <w:noWrap/>
            <w:vAlign w:val="center"/>
            <w:hideMark/>
          </w:tcPr>
          <w:p w14:paraId="18857A73" w14:textId="77777777" w:rsidR="00632F44" w:rsidRPr="00827F33" w:rsidRDefault="00632F44" w:rsidP="00BA2D83">
            <w:pPr>
              <w:widowControl/>
              <w:jc w:val="center"/>
              <w:rPr>
                <w:color w:val="000000"/>
                <w:kern w:val="0"/>
                <w:sz w:val="24"/>
              </w:rPr>
            </w:pPr>
            <w:r w:rsidRPr="00827F33">
              <w:rPr>
                <w:color w:val="000000"/>
                <w:kern w:val="0"/>
                <w:sz w:val="24"/>
              </w:rPr>
              <w:t>282.193</w:t>
            </w:r>
          </w:p>
        </w:tc>
        <w:tc>
          <w:tcPr>
            <w:tcW w:w="1186" w:type="pct"/>
            <w:shd w:val="clear" w:color="auto" w:fill="auto"/>
            <w:noWrap/>
            <w:vAlign w:val="center"/>
            <w:hideMark/>
          </w:tcPr>
          <w:p w14:paraId="53B74BBE" w14:textId="77777777" w:rsidR="00632F44" w:rsidRPr="00827F33" w:rsidRDefault="00632F44" w:rsidP="00BA2D83">
            <w:pPr>
              <w:widowControl/>
              <w:jc w:val="center"/>
              <w:rPr>
                <w:color w:val="000000"/>
                <w:kern w:val="0"/>
                <w:sz w:val="24"/>
              </w:rPr>
            </w:pPr>
            <w:r w:rsidRPr="00827F33">
              <w:rPr>
                <w:color w:val="000000"/>
                <w:kern w:val="0"/>
                <w:sz w:val="24"/>
              </w:rPr>
              <w:t>2014/2/6</w:t>
            </w:r>
          </w:p>
        </w:tc>
      </w:tr>
      <w:tr w:rsidR="00632F44" w:rsidRPr="00827F33" w14:paraId="5B2E27F9" w14:textId="77777777" w:rsidTr="002254E6">
        <w:trPr>
          <w:trHeight w:val="340"/>
          <w:jc w:val="center"/>
        </w:trPr>
        <w:tc>
          <w:tcPr>
            <w:tcW w:w="916" w:type="pct"/>
            <w:shd w:val="clear" w:color="auto" w:fill="auto"/>
            <w:noWrap/>
            <w:vAlign w:val="center"/>
            <w:hideMark/>
          </w:tcPr>
          <w:p w14:paraId="1EE4AE9B" w14:textId="77777777" w:rsidR="00632F44" w:rsidRPr="00827F33" w:rsidRDefault="00632F44" w:rsidP="00BA2D83">
            <w:pPr>
              <w:widowControl/>
              <w:jc w:val="center"/>
              <w:rPr>
                <w:color w:val="000000"/>
                <w:kern w:val="0"/>
                <w:sz w:val="24"/>
              </w:rPr>
            </w:pPr>
            <w:r w:rsidRPr="00827F33">
              <w:rPr>
                <w:color w:val="000000"/>
                <w:kern w:val="0"/>
                <w:sz w:val="24"/>
              </w:rPr>
              <w:t>2015</w:t>
            </w:r>
          </w:p>
        </w:tc>
        <w:tc>
          <w:tcPr>
            <w:tcW w:w="915" w:type="pct"/>
            <w:shd w:val="clear" w:color="auto" w:fill="auto"/>
            <w:noWrap/>
            <w:vAlign w:val="center"/>
            <w:hideMark/>
          </w:tcPr>
          <w:p w14:paraId="460B2642" w14:textId="77777777" w:rsidR="00632F44" w:rsidRPr="00827F33" w:rsidRDefault="00632F44" w:rsidP="00BA2D83">
            <w:pPr>
              <w:widowControl/>
              <w:jc w:val="center"/>
              <w:rPr>
                <w:color w:val="000000"/>
                <w:kern w:val="0"/>
                <w:sz w:val="24"/>
              </w:rPr>
            </w:pPr>
            <w:r w:rsidRPr="00827F33">
              <w:rPr>
                <w:color w:val="000000"/>
                <w:kern w:val="0"/>
                <w:sz w:val="24"/>
              </w:rPr>
              <w:t>301.433</w:t>
            </w:r>
          </w:p>
        </w:tc>
        <w:tc>
          <w:tcPr>
            <w:tcW w:w="1068" w:type="pct"/>
            <w:shd w:val="clear" w:color="auto" w:fill="auto"/>
            <w:noWrap/>
            <w:vAlign w:val="center"/>
            <w:hideMark/>
          </w:tcPr>
          <w:p w14:paraId="34C7836D" w14:textId="77777777" w:rsidR="00632F44" w:rsidRPr="00827F33" w:rsidRDefault="00632F44" w:rsidP="00BA2D83">
            <w:pPr>
              <w:widowControl/>
              <w:jc w:val="center"/>
              <w:rPr>
                <w:color w:val="000000"/>
                <w:kern w:val="0"/>
                <w:sz w:val="24"/>
              </w:rPr>
            </w:pPr>
            <w:r w:rsidRPr="00827F33">
              <w:rPr>
                <w:color w:val="000000"/>
                <w:kern w:val="0"/>
                <w:sz w:val="24"/>
              </w:rPr>
              <w:t>2015/6/18</w:t>
            </w:r>
          </w:p>
        </w:tc>
        <w:tc>
          <w:tcPr>
            <w:tcW w:w="915" w:type="pct"/>
            <w:shd w:val="clear" w:color="auto" w:fill="auto"/>
            <w:noWrap/>
            <w:vAlign w:val="center"/>
            <w:hideMark/>
          </w:tcPr>
          <w:p w14:paraId="6509B115" w14:textId="77777777" w:rsidR="00632F44" w:rsidRPr="00827F33" w:rsidRDefault="00632F44" w:rsidP="00BA2D83">
            <w:pPr>
              <w:widowControl/>
              <w:jc w:val="center"/>
              <w:rPr>
                <w:color w:val="000000"/>
                <w:kern w:val="0"/>
                <w:sz w:val="24"/>
              </w:rPr>
            </w:pPr>
            <w:r w:rsidRPr="00827F33">
              <w:rPr>
                <w:color w:val="000000"/>
                <w:kern w:val="0"/>
                <w:sz w:val="24"/>
              </w:rPr>
              <w:t>286.073</w:t>
            </w:r>
          </w:p>
        </w:tc>
        <w:tc>
          <w:tcPr>
            <w:tcW w:w="1186" w:type="pct"/>
            <w:shd w:val="clear" w:color="auto" w:fill="auto"/>
            <w:noWrap/>
            <w:vAlign w:val="center"/>
            <w:hideMark/>
          </w:tcPr>
          <w:p w14:paraId="3FDB4D38" w14:textId="77777777" w:rsidR="00632F44" w:rsidRPr="00827F33" w:rsidRDefault="00632F44" w:rsidP="00BA2D83">
            <w:pPr>
              <w:widowControl/>
              <w:jc w:val="center"/>
              <w:rPr>
                <w:color w:val="000000"/>
                <w:kern w:val="0"/>
                <w:sz w:val="24"/>
              </w:rPr>
            </w:pPr>
            <w:r w:rsidRPr="00827F33">
              <w:rPr>
                <w:color w:val="000000"/>
                <w:kern w:val="0"/>
                <w:sz w:val="24"/>
              </w:rPr>
              <w:t>2015/5/8</w:t>
            </w:r>
          </w:p>
        </w:tc>
      </w:tr>
      <w:tr w:rsidR="00632F44" w:rsidRPr="00827F33" w14:paraId="26233C7C" w14:textId="77777777" w:rsidTr="002254E6">
        <w:trPr>
          <w:trHeight w:val="340"/>
          <w:jc w:val="center"/>
        </w:trPr>
        <w:tc>
          <w:tcPr>
            <w:tcW w:w="916" w:type="pct"/>
            <w:shd w:val="clear" w:color="auto" w:fill="auto"/>
            <w:noWrap/>
            <w:vAlign w:val="center"/>
            <w:hideMark/>
          </w:tcPr>
          <w:p w14:paraId="14C05201" w14:textId="77777777" w:rsidR="00632F44" w:rsidRPr="00827F33" w:rsidRDefault="00632F44" w:rsidP="00BA2D83">
            <w:pPr>
              <w:widowControl/>
              <w:jc w:val="center"/>
              <w:rPr>
                <w:color w:val="000000"/>
                <w:kern w:val="0"/>
                <w:sz w:val="24"/>
              </w:rPr>
            </w:pPr>
            <w:r w:rsidRPr="00827F33">
              <w:rPr>
                <w:color w:val="000000"/>
                <w:kern w:val="0"/>
                <w:sz w:val="24"/>
              </w:rPr>
              <w:t>2016</w:t>
            </w:r>
          </w:p>
        </w:tc>
        <w:tc>
          <w:tcPr>
            <w:tcW w:w="915" w:type="pct"/>
            <w:shd w:val="clear" w:color="auto" w:fill="auto"/>
            <w:noWrap/>
            <w:vAlign w:val="center"/>
            <w:hideMark/>
          </w:tcPr>
          <w:p w14:paraId="31169BF9" w14:textId="77777777" w:rsidR="00632F44" w:rsidRPr="00827F33" w:rsidRDefault="00632F44" w:rsidP="00BA2D83">
            <w:pPr>
              <w:widowControl/>
              <w:jc w:val="center"/>
              <w:rPr>
                <w:color w:val="000000"/>
                <w:kern w:val="0"/>
                <w:sz w:val="24"/>
              </w:rPr>
            </w:pPr>
            <w:r w:rsidRPr="00827F33">
              <w:rPr>
                <w:color w:val="000000"/>
                <w:kern w:val="0"/>
                <w:sz w:val="24"/>
              </w:rPr>
              <w:t>301.393</w:t>
            </w:r>
          </w:p>
        </w:tc>
        <w:tc>
          <w:tcPr>
            <w:tcW w:w="1068" w:type="pct"/>
            <w:shd w:val="clear" w:color="auto" w:fill="auto"/>
            <w:noWrap/>
            <w:vAlign w:val="center"/>
            <w:hideMark/>
          </w:tcPr>
          <w:p w14:paraId="4B6A6E5B" w14:textId="77777777" w:rsidR="00632F44" w:rsidRPr="00827F33" w:rsidRDefault="00632F44" w:rsidP="00BA2D83">
            <w:pPr>
              <w:widowControl/>
              <w:jc w:val="center"/>
              <w:rPr>
                <w:color w:val="000000"/>
                <w:kern w:val="0"/>
                <w:sz w:val="24"/>
              </w:rPr>
            </w:pPr>
            <w:r w:rsidRPr="00827F33">
              <w:rPr>
                <w:color w:val="000000"/>
                <w:kern w:val="0"/>
                <w:sz w:val="24"/>
              </w:rPr>
              <w:t>2016/4/26</w:t>
            </w:r>
          </w:p>
        </w:tc>
        <w:tc>
          <w:tcPr>
            <w:tcW w:w="915" w:type="pct"/>
            <w:shd w:val="clear" w:color="auto" w:fill="auto"/>
            <w:noWrap/>
            <w:vAlign w:val="center"/>
            <w:hideMark/>
          </w:tcPr>
          <w:p w14:paraId="4D187D2A" w14:textId="77777777" w:rsidR="00632F44" w:rsidRPr="00827F33" w:rsidRDefault="00632F44" w:rsidP="00BA2D83">
            <w:pPr>
              <w:widowControl/>
              <w:jc w:val="center"/>
              <w:rPr>
                <w:color w:val="000000"/>
                <w:kern w:val="0"/>
                <w:sz w:val="24"/>
              </w:rPr>
            </w:pPr>
            <w:r w:rsidRPr="00827F33">
              <w:rPr>
                <w:color w:val="000000"/>
                <w:kern w:val="0"/>
                <w:sz w:val="24"/>
              </w:rPr>
              <w:t>293.273</w:t>
            </w:r>
          </w:p>
        </w:tc>
        <w:tc>
          <w:tcPr>
            <w:tcW w:w="1186" w:type="pct"/>
            <w:shd w:val="clear" w:color="auto" w:fill="auto"/>
            <w:noWrap/>
            <w:vAlign w:val="center"/>
            <w:hideMark/>
          </w:tcPr>
          <w:p w14:paraId="3F868182" w14:textId="77777777" w:rsidR="00632F44" w:rsidRPr="00827F33" w:rsidRDefault="00632F44" w:rsidP="00BA2D83">
            <w:pPr>
              <w:widowControl/>
              <w:jc w:val="center"/>
              <w:rPr>
                <w:color w:val="000000"/>
                <w:kern w:val="0"/>
                <w:sz w:val="24"/>
              </w:rPr>
            </w:pPr>
            <w:r w:rsidRPr="00827F33">
              <w:rPr>
                <w:color w:val="000000"/>
                <w:kern w:val="0"/>
                <w:sz w:val="24"/>
              </w:rPr>
              <w:t>2016/4/3</w:t>
            </w:r>
          </w:p>
        </w:tc>
      </w:tr>
      <w:tr w:rsidR="00632F44" w:rsidRPr="00827F33" w14:paraId="610FD11D" w14:textId="77777777" w:rsidTr="002254E6">
        <w:trPr>
          <w:trHeight w:val="340"/>
          <w:jc w:val="center"/>
        </w:trPr>
        <w:tc>
          <w:tcPr>
            <w:tcW w:w="916" w:type="pct"/>
            <w:shd w:val="clear" w:color="auto" w:fill="auto"/>
            <w:noWrap/>
            <w:vAlign w:val="center"/>
            <w:hideMark/>
          </w:tcPr>
          <w:p w14:paraId="30D415DF" w14:textId="77777777" w:rsidR="00632F44" w:rsidRPr="00827F33" w:rsidRDefault="00632F44" w:rsidP="00BA2D83">
            <w:pPr>
              <w:widowControl/>
              <w:jc w:val="center"/>
              <w:rPr>
                <w:color w:val="000000"/>
                <w:kern w:val="0"/>
                <w:sz w:val="24"/>
              </w:rPr>
            </w:pPr>
            <w:r w:rsidRPr="00827F33">
              <w:rPr>
                <w:color w:val="000000"/>
                <w:kern w:val="0"/>
                <w:sz w:val="24"/>
              </w:rPr>
              <w:t>2017</w:t>
            </w:r>
          </w:p>
        </w:tc>
        <w:tc>
          <w:tcPr>
            <w:tcW w:w="915" w:type="pct"/>
            <w:shd w:val="clear" w:color="auto" w:fill="auto"/>
            <w:noWrap/>
            <w:vAlign w:val="center"/>
            <w:hideMark/>
          </w:tcPr>
          <w:p w14:paraId="5357E806" w14:textId="47A9894E" w:rsidR="00632F44" w:rsidRPr="00827F33" w:rsidRDefault="00632F44">
            <w:pPr>
              <w:widowControl/>
              <w:jc w:val="center"/>
              <w:rPr>
                <w:color w:val="000000"/>
                <w:kern w:val="0"/>
                <w:sz w:val="24"/>
              </w:rPr>
            </w:pPr>
            <w:r w:rsidRPr="00827F33">
              <w:rPr>
                <w:color w:val="000000"/>
                <w:kern w:val="0"/>
                <w:sz w:val="24"/>
              </w:rPr>
              <w:t>301.</w:t>
            </w:r>
            <w:del w:id="286" w:author="HT" w:date="2018-04-24T09:51:00Z">
              <w:r w:rsidRPr="00827F33" w:rsidDel="00667F9B">
                <w:rPr>
                  <w:color w:val="000000"/>
                  <w:kern w:val="0"/>
                  <w:sz w:val="24"/>
                </w:rPr>
                <w:delText>373</w:delText>
              </w:r>
            </w:del>
            <w:ins w:id="287" w:author="HT" w:date="2018-04-24T09:51:00Z">
              <w:r w:rsidR="00667F9B">
                <w:rPr>
                  <w:rFonts w:hint="eastAsia"/>
                  <w:color w:val="000000"/>
                  <w:kern w:val="0"/>
                  <w:sz w:val="24"/>
                </w:rPr>
                <w:t>73</w:t>
              </w:r>
              <w:r w:rsidR="00667F9B" w:rsidRPr="00827F33">
                <w:rPr>
                  <w:color w:val="000000"/>
                  <w:kern w:val="0"/>
                  <w:sz w:val="24"/>
                </w:rPr>
                <w:t>3</w:t>
              </w:r>
            </w:ins>
          </w:p>
        </w:tc>
        <w:tc>
          <w:tcPr>
            <w:tcW w:w="1068" w:type="pct"/>
            <w:shd w:val="clear" w:color="auto" w:fill="auto"/>
            <w:noWrap/>
            <w:vAlign w:val="center"/>
            <w:hideMark/>
          </w:tcPr>
          <w:p w14:paraId="6E6D0A1D" w14:textId="1C89807B" w:rsidR="00632F44" w:rsidRPr="00827F33" w:rsidRDefault="00632F44">
            <w:pPr>
              <w:widowControl/>
              <w:jc w:val="center"/>
              <w:rPr>
                <w:color w:val="000000"/>
                <w:kern w:val="0"/>
                <w:sz w:val="24"/>
              </w:rPr>
            </w:pPr>
            <w:r w:rsidRPr="00827F33">
              <w:rPr>
                <w:color w:val="000000"/>
                <w:kern w:val="0"/>
                <w:sz w:val="24"/>
              </w:rPr>
              <w:t>2017/6/</w:t>
            </w:r>
            <w:del w:id="288" w:author="HT" w:date="2018-04-24T09:51:00Z">
              <w:r w:rsidRPr="00827F33" w:rsidDel="00667F9B">
                <w:rPr>
                  <w:color w:val="000000"/>
                  <w:kern w:val="0"/>
                  <w:sz w:val="24"/>
                </w:rPr>
                <w:delText>25</w:delText>
              </w:r>
            </w:del>
            <w:ins w:id="289" w:author="HT" w:date="2018-04-24T09:51:00Z">
              <w:r w:rsidR="00667F9B" w:rsidRPr="00827F33">
                <w:rPr>
                  <w:color w:val="000000"/>
                  <w:kern w:val="0"/>
                  <w:sz w:val="24"/>
                </w:rPr>
                <w:t>2</w:t>
              </w:r>
              <w:r w:rsidR="00667F9B">
                <w:rPr>
                  <w:rFonts w:hint="eastAsia"/>
                  <w:color w:val="000000"/>
                  <w:kern w:val="0"/>
                  <w:sz w:val="24"/>
                </w:rPr>
                <w:t>4</w:t>
              </w:r>
            </w:ins>
          </w:p>
        </w:tc>
        <w:tc>
          <w:tcPr>
            <w:tcW w:w="915" w:type="pct"/>
            <w:shd w:val="clear" w:color="auto" w:fill="auto"/>
            <w:noWrap/>
            <w:vAlign w:val="center"/>
            <w:hideMark/>
          </w:tcPr>
          <w:p w14:paraId="6829F5DD" w14:textId="28BE0A9B" w:rsidR="00632F44" w:rsidRPr="00827F33" w:rsidRDefault="00632F44">
            <w:pPr>
              <w:widowControl/>
              <w:jc w:val="center"/>
              <w:rPr>
                <w:color w:val="000000"/>
                <w:kern w:val="0"/>
                <w:sz w:val="24"/>
              </w:rPr>
            </w:pPr>
            <w:del w:id="290" w:author="HT" w:date="2018-04-24T09:51:00Z">
              <w:r w:rsidRPr="00827F33" w:rsidDel="00667F9B">
                <w:rPr>
                  <w:color w:val="000000"/>
                  <w:kern w:val="0"/>
                  <w:sz w:val="24"/>
                </w:rPr>
                <w:delText>286</w:delText>
              </w:r>
            </w:del>
            <w:ins w:id="291" w:author="HT" w:date="2018-04-24T09:51:00Z">
              <w:r w:rsidR="00667F9B" w:rsidRPr="00827F33">
                <w:rPr>
                  <w:color w:val="000000"/>
                  <w:kern w:val="0"/>
                  <w:sz w:val="24"/>
                </w:rPr>
                <w:t>28</w:t>
              </w:r>
              <w:r w:rsidR="00667F9B">
                <w:rPr>
                  <w:rFonts w:hint="eastAsia"/>
                  <w:color w:val="000000"/>
                  <w:kern w:val="0"/>
                  <w:sz w:val="24"/>
                </w:rPr>
                <w:t>2</w:t>
              </w:r>
            </w:ins>
            <w:r w:rsidRPr="00827F33">
              <w:rPr>
                <w:color w:val="000000"/>
                <w:kern w:val="0"/>
                <w:sz w:val="24"/>
              </w:rPr>
              <w:t>.</w:t>
            </w:r>
            <w:del w:id="292" w:author="HT" w:date="2018-04-24T09:51:00Z">
              <w:r w:rsidRPr="00827F33" w:rsidDel="00667F9B">
                <w:rPr>
                  <w:color w:val="000000"/>
                  <w:kern w:val="0"/>
                  <w:sz w:val="24"/>
                </w:rPr>
                <w:delText>143</w:delText>
              </w:r>
            </w:del>
            <w:ins w:id="293" w:author="HT" w:date="2018-04-24T09:51:00Z">
              <w:r w:rsidR="00667F9B">
                <w:rPr>
                  <w:rFonts w:hint="eastAsia"/>
                  <w:color w:val="000000"/>
                  <w:kern w:val="0"/>
                  <w:sz w:val="24"/>
                </w:rPr>
                <w:t>39</w:t>
              </w:r>
            </w:ins>
            <w:ins w:id="294" w:author="HT" w:date="2018-04-24T14:19:00Z">
              <w:r w:rsidR="00B5328A">
                <w:rPr>
                  <w:rFonts w:hint="eastAsia"/>
                  <w:color w:val="000000"/>
                  <w:kern w:val="0"/>
                  <w:sz w:val="24"/>
                </w:rPr>
                <w:t>3</w:t>
              </w:r>
            </w:ins>
          </w:p>
        </w:tc>
        <w:tc>
          <w:tcPr>
            <w:tcW w:w="1186" w:type="pct"/>
            <w:shd w:val="clear" w:color="auto" w:fill="auto"/>
            <w:noWrap/>
            <w:vAlign w:val="center"/>
            <w:hideMark/>
          </w:tcPr>
          <w:p w14:paraId="2CCA1EE4" w14:textId="17516DE3" w:rsidR="00632F44" w:rsidRPr="00827F33" w:rsidRDefault="00632F44">
            <w:pPr>
              <w:widowControl/>
              <w:jc w:val="center"/>
              <w:rPr>
                <w:color w:val="000000"/>
                <w:kern w:val="0"/>
                <w:sz w:val="24"/>
              </w:rPr>
            </w:pPr>
            <w:r w:rsidRPr="00827F33">
              <w:rPr>
                <w:color w:val="000000"/>
                <w:kern w:val="0"/>
                <w:sz w:val="24"/>
              </w:rPr>
              <w:t>2017/</w:t>
            </w:r>
            <w:del w:id="295" w:author="HT" w:date="2018-04-24T09:51:00Z">
              <w:r w:rsidRPr="00827F33" w:rsidDel="00667F9B">
                <w:rPr>
                  <w:color w:val="000000"/>
                  <w:kern w:val="0"/>
                  <w:sz w:val="24"/>
                </w:rPr>
                <w:delText>6</w:delText>
              </w:r>
            </w:del>
            <w:ins w:id="296" w:author="HT" w:date="2018-04-24T09:51:00Z">
              <w:r w:rsidR="00667F9B">
                <w:rPr>
                  <w:rFonts w:hint="eastAsia"/>
                  <w:color w:val="000000"/>
                  <w:kern w:val="0"/>
                  <w:sz w:val="24"/>
                </w:rPr>
                <w:t>12</w:t>
              </w:r>
            </w:ins>
            <w:r w:rsidRPr="00827F33">
              <w:rPr>
                <w:color w:val="000000"/>
                <w:kern w:val="0"/>
                <w:sz w:val="24"/>
              </w:rPr>
              <w:t>/</w:t>
            </w:r>
            <w:ins w:id="297" w:author="HT" w:date="2018-04-24T14:19:00Z">
              <w:r w:rsidR="00B5328A">
                <w:rPr>
                  <w:rFonts w:hint="eastAsia"/>
                  <w:color w:val="000000"/>
                  <w:kern w:val="0"/>
                  <w:sz w:val="24"/>
                </w:rPr>
                <w:t>2</w:t>
              </w:r>
            </w:ins>
            <w:ins w:id="298" w:author="HT" w:date="2018-04-24T09:51:00Z">
              <w:r w:rsidR="00667F9B">
                <w:rPr>
                  <w:rFonts w:hint="eastAsia"/>
                  <w:color w:val="000000"/>
                  <w:kern w:val="0"/>
                  <w:sz w:val="24"/>
                </w:rPr>
                <w:t>6</w:t>
              </w:r>
            </w:ins>
            <w:del w:id="299" w:author="HT" w:date="2018-04-24T09:51:00Z">
              <w:r w:rsidRPr="00827F33" w:rsidDel="00667F9B">
                <w:rPr>
                  <w:color w:val="000000"/>
                  <w:kern w:val="0"/>
                  <w:sz w:val="24"/>
                </w:rPr>
                <w:delText>11</w:delText>
              </w:r>
            </w:del>
          </w:p>
        </w:tc>
      </w:tr>
      <w:tr w:rsidR="002456B4" w:rsidRPr="00827F33" w14:paraId="13BE6BD2" w14:textId="77777777" w:rsidTr="002254E6">
        <w:trPr>
          <w:trHeight w:val="340"/>
          <w:jc w:val="center"/>
        </w:trPr>
        <w:tc>
          <w:tcPr>
            <w:tcW w:w="916" w:type="pct"/>
            <w:shd w:val="clear" w:color="auto" w:fill="auto"/>
            <w:noWrap/>
            <w:vAlign w:val="center"/>
          </w:tcPr>
          <w:p w14:paraId="323A7382" w14:textId="0B3B24D8" w:rsidR="002456B4" w:rsidRPr="00827F33" w:rsidRDefault="002456B4" w:rsidP="00BA2D83">
            <w:pPr>
              <w:widowControl/>
              <w:jc w:val="center"/>
              <w:rPr>
                <w:color w:val="000000"/>
                <w:kern w:val="0"/>
                <w:sz w:val="24"/>
              </w:rPr>
            </w:pPr>
            <w:r>
              <w:rPr>
                <w:rFonts w:hint="eastAsia"/>
                <w:color w:val="000000"/>
                <w:kern w:val="0"/>
                <w:sz w:val="24"/>
              </w:rPr>
              <w:t>2018</w:t>
            </w:r>
          </w:p>
        </w:tc>
        <w:tc>
          <w:tcPr>
            <w:tcW w:w="915" w:type="pct"/>
            <w:shd w:val="clear" w:color="auto" w:fill="auto"/>
            <w:noWrap/>
            <w:vAlign w:val="center"/>
          </w:tcPr>
          <w:p w14:paraId="076E04C4" w14:textId="2549CACF" w:rsidR="002456B4" w:rsidRPr="00827F33" w:rsidRDefault="002456B4" w:rsidP="00BA2D83">
            <w:pPr>
              <w:widowControl/>
              <w:jc w:val="center"/>
              <w:rPr>
                <w:color w:val="000000"/>
                <w:kern w:val="0"/>
                <w:sz w:val="24"/>
              </w:rPr>
            </w:pPr>
            <w:del w:id="300" w:author="HT" w:date="2018-04-24T09:01:00Z">
              <w:r w:rsidDel="00D450BF">
                <w:rPr>
                  <w:rFonts w:hint="eastAsia"/>
                  <w:color w:val="000000"/>
                  <w:kern w:val="0"/>
                  <w:sz w:val="24"/>
                </w:rPr>
                <w:delText>30</w:delText>
              </w:r>
            </w:del>
            <w:ins w:id="301" w:author="HT" w:date="2018-04-24T09:02:00Z">
              <w:r w:rsidR="00D450BF">
                <w:rPr>
                  <w:rFonts w:hint="eastAsia"/>
                  <w:color w:val="000000"/>
                  <w:kern w:val="0"/>
                  <w:sz w:val="24"/>
                </w:rPr>
                <w:t>293.54</w:t>
              </w:r>
            </w:ins>
            <w:ins w:id="302" w:author="HT" w:date="2018-04-24T09:03:00Z">
              <w:r w:rsidR="00D450BF">
                <w:rPr>
                  <w:rFonts w:hint="eastAsia"/>
                  <w:color w:val="000000"/>
                  <w:kern w:val="0"/>
                  <w:sz w:val="24"/>
                </w:rPr>
                <w:t>3</w:t>
              </w:r>
            </w:ins>
            <w:del w:id="303" w:author="HT" w:date="2018-04-24T09:02:00Z">
              <w:r w:rsidDel="00D450BF">
                <w:rPr>
                  <w:rFonts w:hint="eastAsia"/>
                  <w:color w:val="000000"/>
                  <w:kern w:val="0"/>
                  <w:sz w:val="24"/>
                </w:rPr>
                <w:delText>3.033</w:delText>
              </w:r>
            </w:del>
          </w:p>
        </w:tc>
        <w:tc>
          <w:tcPr>
            <w:tcW w:w="1068" w:type="pct"/>
            <w:shd w:val="clear" w:color="auto" w:fill="auto"/>
            <w:noWrap/>
            <w:vAlign w:val="center"/>
          </w:tcPr>
          <w:p w14:paraId="22B99212" w14:textId="70BCC195" w:rsidR="002456B4" w:rsidRPr="00827F33" w:rsidRDefault="002456B4" w:rsidP="00B31F39">
            <w:pPr>
              <w:widowControl/>
              <w:jc w:val="center"/>
              <w:rPr>
                <w:color w:val="000000"/>
                <w:kern w:val="0"/>
                <w:sz w:val="24"/>
              </w:rPr>
            </w:pPr>
            <w:r>
              <w:rPr>
                <w:rFonts w:hint="eastAsia"/>
                <w:color w:val="000000"/>
                <w:kern w:val="0"/>
                <w:sz w:val="24"/>
              </w:rPr>
              <w:t>2018/03/</w:t>
            </w:r>
            <w:del w:id="304" w:author="HT" w:date="2018-04-24T09:01:00Z">
              <w:r w:rsidDel="00D450BF">
                <w:rPr>
                  <w:rFonts w:hint="eastAsia"/>
                  <w:color w:val="000000"/>
                  <w:kern w:val="0"/>
                  <w:sz w:val="24"/>
                </w:rPr>
                <w:delText>21</w:delText>
              </w:r>
            </w:del>
            <w:ins w:id="305" w:author="HT" w:date="2018-04-24T09:01:00Z">
              <w:r w:rsidR="00D450BF">
                <w:rPr>
                  <w:rFonts w:hint="eastAsia"/>
                  <w:color w:val="000000"/>
                  <w:kern w:val="0"/>
                  <w:sz w:val="24"/>
                </w:rPr>
                <w:t>12</w:t>
              </w:r>
            </w:ins>
          </w:p>
        </w:tc>
        <w:tc>
          <w:tcPr>
            <w:tcW w:w="915" w:type="pct"/>
            <w:shd w:val="clear" w:color="auto" w:fill="auto"/>
            <w:noWrap/>
            <w:vAlign w:val="center"/>
          </w:tcPr>
          <w:p w14:paraId="44257F3A" w14:textId="1283F243" w:rsidR="002456B4" w:rsidRPr="00827F33" w:rsidRDefault="002456B4" w:rsidP="00BA2D83">
            <w:pPr>
              <w:widowControl/>
              <w:jc w:val="center"/>
              <w:rPr>
                <w:color w:val="000000"/>
                <w:kern w:val="0"/>
                <w:sz w:val="24"/>
              </w:rPr>
            </w:pPr>
            <w:r>
              <w:rPr>
                <w:rFonts w:hint="eastAsia"/>
                <w:color w:val="000000"/>
                <w:kern w:val="0"/>
                <w:sz w:val="24"/>
              </w:rPr>
              <w:t>282.713</w:t>
            </w:r>
          </w:p>
        </w:tc>
        <w:tc>
          <w:tcPr>
            <w:tcW w:w="1186" w:type="pct"/>
            <w:shd w:val="clear" w:color="auto" w:fill="auto"/>
            <w:noWrap/>
            <w:vAlign w:val="center"/>
          </w:tcPr>
          <w:p w14:paraId="6D8EA0DF" w14:textId="04ACA974" w:rsidR="002456B4" w:rsidRPr="00827F33" w:rsidRDefault="002456B4" w:rsidP="00B31F39">
            <w:pPr>
              <w:widowControl/>
              <w:jc w:val="center"/>
              <w:rPr>
                <w:color w:val="000000"/>
                <w:kern w:val="0"/>
                <w:sz w:val="24"/>
              </w:rPr>
            </w:pPr>
            <w:r>
              <w:rPr>
                <w:rFonts w:hint="eastAsia"/>
                <w:color w:val="000000"/>
                <w:kern w:val="0"/>
                <w:sz w:val="24"/>
              </w:rPr>
              <w:t>2018/1/</w:t>
            </w:r>
            <w:del w:id="306" w:author="HT" w:date="2018-04-24T09:02:00Z">
              <w:r w:rsidDel="00D450BF">
                <w:rPr>
                  <w:rFonts w:hint="eastAsia"/>
                  <w:color w:val="000000"/>
                  <w:kern w:val="0"/>
                  <w:sz w:val="24"/>
                </w:rPr>
                <w:delText>22</w:delText>
              </w:r>
            </w:del>
            <w:ins w:id="307" w:author="HT" w:date="2018-04-24T09:02:00Z">
              <w:r w:rsidR="00D450BF">
                <w:rPr>
                  <w:rFonts w:hint="eastAsia"/>
                  <w:color w:val="000000"/>
                  <w:kern w:val="0"/>
                  <w:sz w:val="24"/>
                </w:rPr>
                <w:t>2</w:t>
              </w:r>
            </w:ins>
          </w:p>
        </w:tc>
      </w:tr>
    </w:tbl>
    <w:p w14:paraId="36D63FE5" w14:textId="670BD104" w:rsidR="00632F44" w:rsidRPr="00827F33" w:rsidRDefault="00632F44" w:rsidP="00814042">
      <w:pPr>
        <w:pStyle w:val="af9"/>
        <w:ind w:firstLine="480"/>
      </w:pPr>
      <w:r w:rsidRPr="00827F33">
        <w:t>注：</w:t>
      </w:r>
      <w:r w:rsidRPr="00827F33">
        <w:t>2007</w:t>
      </w:r>
      <w:r w:rsidRPr="00827F33">
        <w:t>年</w:t>
      </w:r>
      <w:r w:rsidRPr="00827F33">
        <w:t>4</w:t>
      </w:r>
      <w:r w:rsidRPr="00827F33">
        <w:t>月</w:t>
      </w:r>
      <w:r w:rsidRPr="00827F33">
        <w:t>15</w:t>
      </w:r>
      <w:r w:rsidRPr="00827F33">
        <w:t>日～</w:t>
      </w:r>
      <w:r w:rsidRPr="00827F33">
        <w:t>201</w:t>
      </w:r>
      <w:r w:rsidR="002456B4">
        <w:rPr>
          <w:rFonts w:hint="eastAsia"/>
        </w:rPr>
        <w:t>8</w:t>
      </w:r>
      <w:r w:rsidRPr="00827F33">
        <w:t>年</w:t>
      </w:r>
      <w:r w:rsidR="002456B4">
        <w:rPr>
          <w:rFonts w:hint="eastAsia"/>
        </w:rPr>
        <w:t>3</w:t>
      </w:r>
      <w:r w:rsidRPr="00827F33">
        <w:t>月</w:t>
      </w:r>
      <w:r w:rsidRPr="00827F33">
        <w:t>21</w:t>
      </w:r>
      <w:r w:rsidRPr="00827F33">
        <w:t>日。</w:t>
      </w:r>
    </w:p>
    <w:p w14:paraId="069618BE" w14:textId="7B636853" w:rsidR="00A11134" w:rsidRPr="00827F33" w:rsidRDefault="00A11134" w:rsidP="002A3132">
      <w:pPr>
        <w:pStyle w:val="20"/>
        <w:spacing w:before="120" w:after="120"/>
      </w:pPr>
      <w:bookmarkStart w:id="308" w:name="_Toc493693156"/>
      <w:bookmarkStart w:id="309" w:name="_Toc511491050"/>
      <w:bookmarkStart w:id="310" w:name="_Toc511842698"/>
      <w:bookmarkStart w:id="311" w:name="_Toc512420184"/>
      <w:r w:rsidRPr="00827F33">
        <w:t xml:space="preserve">2.6 </w:t>
      </w:r>
      <w:r w:rsidRPr="00827F33">
        <w:t>技术档案管理</w:t>
      </w:r>
      <w:bookmarkEnd w:id="308"/>
      <w:bookmarkEnd w:id="309"/>
      <w:bookmarkEnd w:id="310"/>
      <w:bookmarkEnd w:id="311"/>
    </w:p>
    <w:p w14:paraId="4F52ACBD" w14:textId="016CDDB1" w:rsidR="00613A45" w:rsidRPr="00827F33" w:rsidRDefault="00613A45" w:rsidP="00613A45">
      <w:pPr>
        <w:pStyle w:val="a8"/>
      </w:pPr>
      <w:r w:rsidRPr="00827F33">
        <w:t>开化县水电实业公司档案管理制度较为完善。档案管理工作由档案管理岗负责，其他岗位工作资料整编完成后归档，公司内设立专门的档案室，配齐设施，有专职档案员管理，明确健全档案管理制度。</w:t>
      </w:r>
      <w:ins w:id="312" w:author="HT" w:date="2018-04-24T17:51:00Z">
        <w:r w:rsidR="00C44864">
          <w:t>每年度茅岗水库管理处将技术档案移交至公司档案室。</w:t>
        </w:r>
      </w:ins>
      <w:del w:id="313" w:author="HT" w:date="2018-04-24T17:47:00Z">
        <w:r w:rsidRPr="00827F33" w:rsidDel="003A7A9D">
          <w:delText>但部分观测资料存放在水库管理房内，</w:delText>
        </w:r>
      </w:del>
      <w:bookmarkStart w:id="314" w:name="_GoBack"/>
      <w:bookmarkEnd w:id="314"/>
      <w:ins w:id="315" w:author="HT" w:date="2018-04-24T17:51:00Z">
        <w:del w:id="316" w:author="王凯" w:date="2018-04-25T11:56:00Z">
          <w:r w:rsidR="00C44864" w:rsidDel="001B7674">
            <w:delText>但</w:delText>
          </w:r>
        </w:del>
      </w:ins>
      <w:r w:rsidRPr="002456B4">
        <w:t>1996</w:t>
      </w:r>
      <w:r w:rsidRPr="002456B4">
        <w:t>年之前由茅岗水库管理处管理的档案资料已基本遗失。</w:t>
      </w:r>
    </w:p>
    <w:p w14:paraId="10ED4EC5" w14:textId="77777777" w:rsidR="00E77A34" w:rsidRPr="00827F33" w:rsidRDefault="00E77A34" w:rsidP="00E77A34">
      <w:pPr>
        <w:widowControl/>
        <w:jc w:val="left"/>
        <w:rPr>
          <w:sz w:val="24"/>
        </w:rPr>
      </w:pPr>
      <w:r w:rsidRPr="00827F33">
        <w:rPr>
          <w:sz w:val="24"/>
        </w:rPr>
        <w:br w:type="page"/>
      </w:r>
    </w:p>
    <w:p w14:paraId="7AF3A092" w14:textId="4E1FFF9F" w:rsidR="00E77A34" w:rsidRPr="00827F33" w:rsidRDefault="00BA2D83" w:rsidP="002E3C45">
      <w:pPr>
        <w:pStyle w:val="1"/>
        <w:spacing w:before="120" w:after="120"/>
      </w:pPr>
      <w:bookmarkStart w:id="317" w:name="_Toc493693157"/>
      <w:bookmarkStart w:id="318" w:name="_Toc511491051"/>
      <w:bookmarkStart w:id="319" w:name="_Toc511842699"/>
      <w:bookmarkStart w:id="320" w:name="_Toc512420185"/>
      <w:r w:rsidRPr="00827F33">
        <w:lastRenderedPageBreak/>
        <w:t>3</w:t>
      </w:r>
      <w:r w:rsidR="00E77A34" w:rsidRPr="00827F33">
        <w:t xml:space="preserve"> </w:t>
      </w:r>
      <w:r w:rsidR="003B6C6C" w:rsidRPr="00827F33">
        <w:t>工程养护修理评价</w:t>
      </w:r>
      <w:bookmarkEnd w:id="317"/>
      <w:bookmarkEnd w:id="318"/>
      <w:bookmarkEnd w:id="319"/>
      <w:bookmarkEnd w:id="320"/>
    </w:p>
    <w:p w14:paraId="7281EE56" w14:textId="48E0F006" w:rsidR="00E77A34" w:rsidRPr="00827F33" w:rsidRDefault="00BA2D83" w:rsidP="002A3132">
      <w:pPr>
        <w:pStyle w:val="20"/>
        <w:spacing w:before="120" w:after="120"/>
      </w:pPr>
      <w:bookmarkStart w:id="321" w:name="_Toc493693158"/>
      <w:bookmarkStart w:id="322" w:name="_Toc511491052"/>
      <w:bookmarkStart w:id="323" w:name="_Toc511842700"/>
      <w:bookmarkStart w:id="324" w:name="_Toc512420186"/>
      <w:r w:rsidRPr="00827F33">
        <w:t>3</w:t>
      </w:r>
      <w:r w:rsidR="00E77A34" w:rsidRPr="00827F33">
        <w:t>.</w:t>
      </w:r>
      <w:r w:rsidR="009C447F" w:rsidRPr="00827F33">
        <w:t>1</w:t>
      </w:r>
      <w:r w:rsidR="000D79A4" w:rsidRPr="00827F33">
        <w:t xml:space="preserve"> </w:t>
      </w:r>
      <w:r w:rsidR="00E77A34" w:rsidRPr="00827F33">
        <w:t>维修养护</w:t>
      </w:r>
      <w:bookmarkEnd w:id="321"/>
      <w:bookmarkEnd w:id="322"/>
      <w:bookmarkEnd w:id="323"/>
      <w:bookmarkEnd w:id="324"/>
    </w:p>
    <w:p w14:paraId="74633587" w14:textId="1A977CDE" w:rsidR="00841BE1" w:rsidRPr="00827F33" w:rsidRDefault="006E3B5B" w:rsidP="00841BE1">
      <w:pPr>
        <w:pStyle w:val="a8"/>
      </w:pPr>
      <w:r w:rsidRPr="00827F33">
        <w:t>茅岗</w:t>
      </w:r>
      <w:r w:rsidR="00B23884" w:rsidRPr="00827F33">
        <w:t>水库管理处制定有维修养护制度</w:t>
      </w:r>
      <w:r w:rsidRPr="00827F33">
        <w:t>。开化县水电实业公司</w:t>
      </w:r>
      <w:r w:rsidR="00A97AF1" w:rsidRPr="00827F33">
        <w:t>每年</w:t>
      </w:r>
      <w:r w:rsidR="00B23884" w:rsidRPr="00827F33">
        <w:t>根据工程检查和检测结果</w:t>
      </w:r>
      <w:r w:rsidRPr="00827F33">
        <w:t>，</w:t>
      </w:r>
      <w:r w:rsidR="00B23884" w:rsidRPr="00827F33">
        <w:t>依据《浙江省水利工程维修养护定额标准（试行）》编制年度维修养护</w:t>
      </w:r>
      <w:r w:rsidRPr="00827F33">
        <w:t>计划，上报上级水管单位</w:t>
      </w:r>
      <w:del w:id="325" w:author="HT" w:date="2018-04-24T10:27:00Z">
        <w:r w:rsidRPr="00827F33" w:rsidDel="0023347F">
          <w:delText>批准</w:delText>
        </w:r>
      </w:del>
      <w:r w:rsidR="00841BE1" w:rsidRPr="00827F33">
        <w:t>。</w:t>
      </w:r>
      <w:r w:rsidR="000661CB" w:rsidRPr="00827F33">
        <w:t>2017</w:t>
      </w:r>
      <w:r w:rsidR="000661CB" w:rsidRPr="00827F33">
        <w:t>年度的维修养护计划已经由公司制定并下达到水库管理处。</w:t>
      </w:r>
    </w:p>
    <w:p w14:paraId="7DA13FF7" w14:textId="63C6E835" w:rsidR="00EE396E" w:rsidRPr="00827F33" w:rsidRDefault="00841BE1" w:rsidP="00841BE1">
      <w:pPr>
        <w:pStyle w:val="a8"/>
      </w:pPr>
      <w:r w:rsidRPr="00827F33">
        <w:t>茅岗水库维修养护经费</w:t>
      </w:r>
      <w:r w:rsidR="00613A45" w:rsidRPr="00827F33">
        <w:t>主要由公司自筹，部分</w:t>
      </w:r>
      <w:r w:rsidRPr="00827F33">
        <w:t>由浙江省水利厅根据《浙江省水利工程维修养护定额标准（试行）》定额拨款。公司按计划对水库大坝进行维修养护，近年来</w:t>
      </w:r>
      <w:r w:rsidR="00EE396E" w:rsidRPr="00827F33">
        <w:t>经费主要用于</w:t>
      </w:r>
      <w:r w:rsidRPr="00827F33">
        <w:t>库区的</w:t>
      </w:r>
      <w:r w:rsidR="00B96312" w:rsidRPr="00827F33">
        <w:t>金属机电、</w:t>
      </w:r>
      <w:r w:rsidRPr="00827F33">
        <w:t>绿化</w:t>
      </w:r>
      <w:r w:rsidR="004E755B" w:rsidRPr="00827F33">
        <w:t>养护、</w:t>
      </w:r>
      <w:r w:rsidR="00FA0C41" w:rsidRPr="00827F33">
        <w:t>坝顶路面、电力线路</w:t>
      </w:r>
      <w:r w:rsidR="00B9184E" w:rsidRPr="00827F33">
        <w:t>等日常保养</w:t>
      </w:r>
      <w:r w:rsidR="00FA0C41" w:rsidRPr="00827F33">
        <w:t>改造</w:t>
      </w:r>
      <w:r w:rsidR="00B9184E" w:rsidRPr="00827F33">
        <w:t>，</w:t>
      </w:r>
      <w:r w:rsidR="008B14D1" w:rsidRPr="00827F33">
        <w:t>维修台账记录、保存待完善</w:t>
      </w:r>
      <w:r w:rsidR="00703EC7" w:rsidRPr="00827F33">
        <w:t>。</w:t>
      </w:r>
    </w:p>
    <w:p w14:paraId="05269442" w14:textId="7E2083BE" w:rsidR="00FA0C41" w:rsidRPr="00827F33" w:rsidRDefault="00FA0C41" w:rsidP="00841BE1">
      <w:pPr>
        <w:pStyle w:val="a8"/>
      </w:pPr>
      <w:r w:rsidRPr="00827F33">
        <w:t>近几年以来，茅岗水库主要开展的工程维修养护项目有：</w:t>
      </w:r>
    </w:p>
    <w:p w14:paraId="15B2BB38" w14:textId="1804DC8C" w:rsidR="00FA0C41" w:rsidRPr="00827F33" w:rsidRDefault="00FA0C41" w:rsidP="00FA0C41">
      <w:pPr>
        <w:pStyle w:val="a8"/>
      </w:pPr>
      <w:r w:rsidRPr="00827F33">
        <w:t>1</w:t>
      </w:r>
      <w:r w:rsidRPr="00827F33">
        <w:t>、</w:t>
      </w:r>
      <w:r w:rsidRPr="00827F33">
        <w:t>2014</w:t>
      </w:r>
      <w:r w:rsidRPr="00827F33">
        <w:t>年对主坝交通桥栏杆进行变形修复，桥面栏杆多处接头分离造成一定安全隐患。公司经查看后安排人员对分离处进行修复。</w:t>
      </w:r>
    </w:p>
    <w:p w14:paraId="3B5FB85F" w14:textId="2CD7F4E8" w:rsidR="00FA0C41" w:rsidRPr="00827F33" w:rsidRDefault="00FA0C41" w:rsidP="00FA0C41">
      <w:pPr>
        <w:pStyle w:val="a8"/>
      </w:pPr>
      <w:r w:rsidRPr="00827F33">
        <w:t>2</w:t>
      </w:r>
      <w:r w:rsidRPr="00827F33">
        <w:t>、</w:t>
      </w:r>
      <w:r w:rsidRPr="00827F33">
        <w:t>2015</w:t>
      </w:r>
      <w:r w:rsidRPr="00827F33">
        <w:t>年大坝动力线路改造，管理处至大坝管理用房约</w:t>
      </w:r>
      <w:r w:rsidRPr="00827F33">
        <w:t>300</w:t>
      </w:r>
      <w:r w:rsidRPr="00827F33">
        <w:t>米线路由电杆连接改为地下埋设。</w:t>
      </w:r>
    </w:p>
    <w:p w14:paraId="08E47381" w14:textId="3BA46688" w:rsidR="00FA0C41" w:rsidRPr="00827F33" w:rsidRDefault="00FA0C41" w:rsidP="00FA0C41">
      <w:pPr>
        <w:pStyle w:val="a8"/>
      </w:pPr>
      <w:r w:rsidRPr="00827F33">
        <w:t>3</w:t>
      </w:r>
      <w:r w:rsidRPr="00827F33">
        <w:t>、</w:t>
      </w:r>
      <w:r w:rsidRPr="00827F33">
        <w:t>2016</w:t>
      </w:r>
      <w:r w:rsidRPr="00827F33">
        <w:t>年、</w:t>
      </w:r>
      <w:r w:rsidRPr="00827F33">
        <w:t>2017</w:t>
      </w:r>
      <w:r w:rsidRPr="00827F33">
        <w:t>年分别对大坝交通桥面进行防滑处理。</w:t>
      </w:r>
    </w:p>
    <w:p w14:paraId="4F49E79F" w14:textId="3C8F9A88" w:rsidR="00FA0C41" w:rsidRPr="00827F33" w:rsidRDefault="00FA0C41" w:rsidP="00FA0C41">
      <w:pPr>
        <w:pStyle w:val="a8"/>
      </w:pPr>
      <w:r w:rsidRPr="00827F33">
        <w:t>4</w:t>
      </w:r>
      <w:r w:rsidRPr="00827F33">
        <w:t>、</w:t>
      </w:r>
      <w:r w:rsidRPr="00827F33">
        <w:t>2016</w:t>
      </w:r>
      <w:r w:rsidRPr="00827F33">
        <w:t>年，委托个人对副坝凉亭进行修缮，并拆除厂房后花园凉亭。</w:t>
      </w:r>
    </w:p>
    <w:p w14:paraId="406B1EB0" w14:textId="396A5FBB" w:rsidR="00FA0C41" w:rsidRPr="00827F33" w:rsidRDefault="00FA0C41" w:rsidP="00FA0C41">
      <w:pPr>
        <w:pStyle w:val="a8"/>
      </w:pPr>
      <w:r w:rsidRPr="00827F33">
        <w:t>5</w:t>
      </w:r>
      <w:r w:rsidRPr="00827F33">
        <w:t>、</w:t>
      </w:r>
      <w:r w:rsidRPr="00827F33">
        <w:t>2017</w:t>
      </w:r>
      <w:r w:rsidRPr="00827F33">
        <w:t>年</w:t>
      </w:r>
      <w:r w:rsidRPr="00827F33">
        <w:t>4</w:t>
      </w:r>
      <w:r w:rsidRPr="00827F33">
        <w:t>月对大坝进水闸门启闭机进行表面除锈及油漆翻新处理。</w:t>
      </w:r>
    </w:p>
    <w:p w14:paraId="60C73628" w14:textId="65131948" w:rsidR="00B96312" w:rsidRPr="00827F33" w:rsidRDefault="00B96312" w:rsidP="00FA0C41">
      <w:pPr>
        <w:pStyle w:val="a8"/>
      </w:pPr>
      <w:r w:rsidRPr="00827F33">
        <w:t>6</w:t>
      </w:r>
      <w:r w:rsidRPr="00827F33">
        <w:t>、</w:t>
      </w:r>
      <w:r w:rsidRPr="00827F33">
        <w:t>2017</w:t>
      </w:r>
      <w:r w:rsidRPr="00827F33">
        <w:t>年</w:t>
      </w:r>
      <w:r w:rsidRPr="00827F33">
        <w:t>11</w:t>
      </w:r>
      <w:r w:rsidRPr="00827F33">
        <w:t>月～</w:t>
      </w:r>
      <w:r w:rsidRPr="00827F33">
        <w:t>12</w:t>
      </w:r>
      <w:r w:rsidRPr="00827F33">
        <w:t>月</w:t>
      </w:r>
      <w:r w:rsidR="008F21A9" w:rsidRPr="00827F33">
        <w:t>依据工程标准化创建，</w:t>
      </w:r>
      <w:r w:rsidRPr="00827F33">
        <w:t>对</w:t>
      </w:r>
      <w:r w:rsidR="00FE309B" w:rsidRPr="00827F33">
        <w:t>灌溉发电输水隧洞钢闸门、拦污栅</w:t>
      </w:r>
      <w:r w:rsidR="008F21A9" w:rsidRPr="00827F33">
        <w:t>及启闭机、检修爬梯、闸门槽顶金属栅格盖板进行除锈涂漆处理，重制库区标识标牌，翻新管理用房、启闭机房墙面及地面。</w:t>
      </w:r>
    </w:p>
    <w:p w14:paraId="514B0621" w14:textId="258D94DE" w:rsidR="006E3B5B" w:rsidRPr="00827F33" w:rsidRDefault="00EE396E" w:rsidP="00713718">
      <w:pPr>
        <w:pStyle w:val="a8"/>
      </w:pPr>
      <w:r w:rsidRPr="00827F33">
        <w:t>目前，</w:t>
      </w:r>
      <w:r w:rsidR="00713718" w:rsidRPr="00827F33">
        <w:t>大坝主坝、副坝总体安全稳定，监测设施维护情况总体较好，</w:t>
      </w:r>
      <w:r w:rsidR="00E36D10" w:rsidRPr="00827F33">
        <w:t>保养的金属结构、机电设备无明显损伤，</w:t>
      </w:r>
      <w:r w:rsidR="00713718" w:rsidRPr="00827F33">
        <w:rPr>
          <w:lang w:val="en-GB"/>
        </w:rPr>
        <w:t>非常溢洪道进水口、堰体以及泄洪槽整体结构较好，未发现明显滑动迹象</w:t>
      </w:r>
      <w:r w:rsidR="00713718" w:rsidRPr="00827F33">
        <w:t>。</w:t>
      </w:r>
      <w:r w:rsidR="007C749A" w:rsidRPr="00827F33">
        <w:t>水库绿化养护到位，整体面貌较好。</w:t>
      </w:r>
      <w:r w:rsidR="00713718" w:rsidRPr="00827F33">
        <w:t>但存在局部缺陷：</w:t>
      </w:r>
      <w:r w:rsidR="006E3B5B" w:rsidRPr="00827F33">
        <w:t>进水口混凝土结构表面多处钢筋头露出。建议对</w:t>
      </w:r>
      <w:r w:rsidR="00E36D10" w:rsidRPr="00827F33">
        <w:t>发电进水口</w:t>
      </w:r>
      <w:r w:rsidR="006E3B5B" w:rsidRPr="00827F33">
        <w:t>进行</w:t>
      </w:r>
      <w:r w:rsidR="00E36D10" w:rsidRPr="00827F33">
        <w:t>局部</w:t>
      </w:r>
      <w:r w:rsidR="006E3B5B" w:rsidRPr="00827F33">
        <w:t>修复。</w:t>
      </w:r>
    </w:p>
    <w:p w14:paraId="73B14F54" w14:textId="6FE63F33" w:rsidR="009C447F" w:rsidRPr="00827F33" w:rsidRDefault="009C447F" w:rsidP="002A3132">
      <w:pPr>
        <w:pStyle w:val="20"/>
        <w:spacing w:before="120" w:after="120"/>
      </w:pPr>
      <w:bookmarkStart w:id="326" w:name="_Toc493693159"/>
      <w:bookmarkStart w:id="327" w:name="_Toc511491053"/>
      <w:bookmarkStart w:id="328" w:name="_Toc511842701"/>
      <w:bookmarkStart w:id="329" w:name="_Toc512420187"/>
      <w:r w:rsidRPr="00827F33">
        <w:t xml:space="preserve">3.2 </w:t>
      </w:r>
      <w:r w:rsidRPr="00827F33">
        <w:t>除险加固</w:t>
      </w:r>
      <w:bookmarkEnd w:id="326"/>
      <w:bookmarkEnd w:id="327"/>
      <w:bookmarkEnd w:id="328"/>
      <w:bookmarkEnd w:id="329"/>
    </w:p>
    <w:p w14:paraId="0E145A14" w14:textId="33143B65" w:rsidR="00C5395B" w:rsidRPr="00827F33" w:rsidRDefault="00C5395B" w:rsidP="00C5395B">
      <w:pPr>
        <w:pStyle w:val="a8"/>
      </w:pPr>
      <w:r w:rsidRPr="00827F33">
        <w:t>2005</w:t>
      </w:r>
      <w:r w:rsidRPr="00827F33">
        <w:t>年</w:t>
      </w:r>
      <w:r w:rsidRPr="00827F33">
        <w:t>11</w:t>
      </w:r>
      <w:r w:rsidRPr="00827F33">
        <w:t>月，衢州市水利局组织召开茅岗水库大坝安全鉴定专家组会议，形成《大坝安全鉴定报告书》，大坝安全类别评定：二类坝。</w:t>
      </w:r>
      <w:r w:rsidR="009C447F" w:rsidRPr="00827F33">
        <w:t>2006</w:t>
      </w:r>
      <w:r w:rsidR="009C447F" w:rsidRPr="00827F33">
        <w:t>年</w:t>
      </w:r>
      <w:r w:rsidR="009C447F" w:rsidRPr="00827F33">
        <w:t>9</w:t>
      </w:r>
      <w:r w:rsidR="009C447F" w:rsidRPr="00827F33">
        <w:t>月衢州市</w:t>
      </w:r>
      <w:r w:rsidR="009C447F" w:rsidRPr="00827F33">
        <w:lastRenderedPageBreak/>
        <w:t>水利局文件（衢州水利</w:t>
      </w:r>
      <w:r w:rsidR="00E756DC" w:rsidRPr="00827F33">
        <w:t>〔</w:t>
      </w:r>
      <w:r w:rsidR="00E756DC" w:rsidRPr="00827F33">
        <w:t>2006</w:t>
      </w:r>
      <w:r w:rsidR="00E756DC" w:rsidRPr="00827F33">
        <w:t>〕</w:t>
      </w:r>
      <w:r w:rsidR="009C447F" w:rsidRPr="00827F33">
        <w:t>155</w:t>
      </w:r>
      <w:r w:rsidR="009C447F" w:rsidRPr="00827F33">
        <w:t>号）文《关于开化县茅岗水库出险加固工程初步设计的批复》中明确了对大坝安全鉴定中水库大坝存在的问题</w:t>
      </w:r>
      <w:r w:rsidR="00F87F0D" w:rsidRPr="00827F33">
        <w:t>，</w:t>
      </w:r>
      <w:r w:rsidR="009C447F" w:rsidRPr="00827F33">
        <w:t>同年</w:t>
      </w:r>
      <w:r w:rsidR="009C447F" w:rsidRPr="00827F33">
        <w:t>8</w:t>
      </w:r>
      <w:r w:rsidR="009C447F" w:rsidRPr="00827F33">
        <w:t>月衢州市水利水电勘测设计有限公司完成茅岗水库除险加固工程初步设计</w:t>
      </w:r>
      <w:r w:rsidR="00F87F0D" w:rsidRPr="00827F33">
        <w:t>。</w:t>
      </w:r>
      <w:r w:rsidR="009C447F" w:rsidRPr="00827F33">
        <w:t>工程于</w:t>
      </w:r>
      <w:r w:rsidR="009C447F" w:rsidRPr="00827F33">
        <w:t>2006</w:t>
      </w:r>
      <w:r w:rsidR="009C447F" w:rsidRPr="00827F33">
        <w:t>年</w:t>
      </w:r>
      <w:r w:rsidR="009C447F" w:rsidRPr="00827F33">
        <w:t>11</w:t>
      </w:r>
      <w:r w:rsidR="009C447F" w:rsidRPr="00827F33">
        <w:t>月</w:t>
      </w:r>
      <w:r w:rsidR="009C447F" w:rsidRPr="00827F33">
        <w:t>22</w:t>
      </w:r>
      <w:r w:rsidR="00207DE7" w:rsidRPr="00827F33">
        <w:t>日动工，</w:t>
      </w:r>
      <w:r w:rsidRPr="00827F33">
        <w:t>2010</w:t>
      </w:r>
      <w:r w:rsidRPr="00827F33">
        <w:t>年</w:t>
      </w:r>
      <w:r w:rsidRPr="00827F33">
        <w:t>12</w:t>
      </w:r>
      <w:r w:rsidRPr="00827F33">
        <w:t>月</w:t>
      </w:r>
      <w:r w:rsidRPr="00827F33">
        <w:t>4</w:t>
      </w:r>
      <w:r w:rsidRPr="00827F33">
        <w:t>日，通过衢州市水利局主持召开的开化县茅岗水库加固工程竣工验收。</w:t>
      </w:r>
    </w:p>
    <w:p w14:paraId="743D4226" w14:textId="24A11955" w:rsidR="009C447F" w:rsidRPr="00827F33" w:rsidRDefault="009C447F" w:rsidP="00C5395B">
      <w:pPr>
        <w:pStyle w:val="a8"/>
      </w:pPr>
      <w:r w:rsidRPr="00827F33">
        <w:t>除险加固主要建设内容：</w:t>
      </w:r>
    </w:p>
    <w:p w14:paraId="154AA10D" w14:textId="78384968" w:rsidR="00207DE7" w:rsidRPr="00827F33" w:rsidRDefault="00207DE7" w:rsidP="00207DE7">
      <w:pPr>
        <w:pStyle w:val="a8"/>
        <w:numPr>
          <w:ilvl w:val="0"/>
          <w:numId w:val="39"/>
        </w:numPr>
        <w:ind w:firstLineChars="0"/>
      </w:pPr>
      <w:r w:rsidRPr="00827F33">
        <w:t>主坝上游防渗面板伸缩缝改造</w:t>
      </w:r>
      <w:r w:rsidR="00DE43FA" w:rsidRPr="00827F33">
        <w:t>和</w:t>
      </w:r>
      <w:r w:rsidRPr="00827F33">
        <w:t>防渗面板裂缝处理</w:t>
      </w:r>
      <w:r w:rsidR="00DE43FA" w:rsidRPr="00827F33">
        <w:t>，</w:t>
      </w:r>
      <w:r w:rsidRPr="00827F33">
        <w:t>处理完经过灌水试验，无明显渗漏。</w:t>
      </w:r>
    </w:p>
    <w:p w14:paraId="444725B0" w14:textId="226519F0" w:rsidR="009C447F" w:rsidRPr="00827F33" w:rsidRDefault="00207DE7" w:rsidP="00207DE7">
      <w:pPr>
        <w:pStyle w:val="a8"/>
        <w:numPr>
          <w:ilvl w:val="0"/>
          <w:numId w:val="39"/>
        </w:numPr>
        <w:ind w:firstLineChars="0"/>
      </w:pPr>
      <w:r w:rsidRPr="00827F33">
        <w:t>主坝坝基和左右坝肩帷幕灌浆</w:t>
      </w:r>
      <w:r w:rsidR="00DE43FA" w:rsidRPr="00827F33">
        <w:t>，</w:t>
      </w:r>
      <w:r w:rsidRPr="00827F33">
        <w:t>右岸非溢流段坝体充填灌浆处理。</w:t>
      </w:r>
    </w:p>
    <w:p w14:paraId="5B0F18F1" w14:textId="024FDE24" w:rsidR="00207DE7" w:rsidRPr="00827F33" w:rsidRDefault="00207DE7" w:rsidP="00207DE7">
      <w:pPr>
        <w:pStyle w:val="a8"/>
        <w:numPr>
          <w:ilvl w:val="0"/>
          <w:numId w:val="39"/>
        </w:numPr>
        <w:ind w:firstLineChars="0"/>
      </w:pPr>
      <w:r w:rsidRPr="00827F33">
        <w:t>溢流坝段反弧段</w:t>
      </w:r>
      <w:r w:rsidR="00DE43FA" w:rsidRPr="00827F33">
        <w:t>、</w:t>
      </w:r>
      <w:r w:rsidRPr="00827F33">
        <w:t>溢流面及坝顶加固。</w:t>
      </w:r>
    </w:p>
    <w:p w14:paraId="4903C700" w14:textId="1341A3E6" w:rsidR="00E77A34" w:rsidRPr="00827F33" w:rsidRDefault="003D1072" w:rsidP="00037B4A">
      <w:pPr>
        <w:pStyle w:val="a8"/>
        <w:numPr>
          <w:ilvl w:val="0"/>
          <w:numId w:val="39"/>
        </w:numPr>
        <w:ind w:firstLineChars="0"/>
      </w:pPr>
      <w:r w:rsidRPr="00827F33">
        <w:t>发电输水隧洞进水口、岔管补强处理，更新发电输水隧洞进水口机电设备</w:t>
      </w:r>
      <w:r w:rsidR="00DE43FA" w:rsidRPr="00827F33">
        <w:t>，对进水口</w:t>
      </w:r>
      <w:r w:rsidR="000661CB" w:rsidRPr="00827F33">
        <w:t>闸门</w:t>
      </w:r>
      <w:r w:rsidR="00DE43FA" w:rsidRPr="00827F33">
        <w:t>进行</w:t>
      </w:r>
      <w:r w:rsidR="000661CB" w:rsidRPr="00827F33">
        <w:t>除锈</w:t>
      </w:r>
      <w:r w:rsidR="00DE43FA" w:rsidRPr="00827F33">
        <w:t>处理</w:t>
      </w:r>
      <w:r w:rsidR="000661CB" w:rsidRPr="00827F33">
        <w:t>，</w:t>
      </w:r>
      <w:r w:rsidR="00DE43FA" w:rsidRPr="00827F33">
        <w:t>更换</w:t>
      </w:r>
      <w:r w:rsidRPr="00827F33">
        <w:t>启闭设备及拦污栅</w:t>
      </w:r>
      <w:r w:rsidR="00DE43FA" w:rsidRPr="00827F33">
        <w:t>并</w:t>
      </w:r>
      <w:r w:rsidRPr="00827F33">
        <w:t>调试正常。</w:t>
      </w:r>
    </w:p>
    <w:p w14:paraId="341A7B38" w14:textId="77777777" w:rsidR="004E3DEE" w:rsidRPr="00827F33" w:rsidRDefault="004E3DEE">
      <w:pPr>
        <w:widowControl/>
        <w:jc w:val="left"/>
        <w:rPr>
          <w:b/>
          <w:bCs/>
          <w:kern w:val="44"/>
          <w:sz w:val="32"/>
          <w:szCs w:val="44"/>
        </w:rPr>
      </w:pPr>
      <w:bookmarkStart w:id="330" w:name="_Toc432948153"/>
      <w:r w:rsidRPr="00827F33">
        <w:br w:type="page"/>
      </w:r>
    </w:p>
    <w:p w14:paraId="228C5264" w14:textId="14163C78" w:rsidR="00E77A34" w:rsidRPr="00827F33" w:rsidRDefault="00BA2D83" w:rsidP="002E3C45">
      <w:pPr>
        <w:pStyle w:val="1"/>
        <w:spacing w:before="120" w:after="120"/>
      </w:pPr>
      <w:bookmarkStart w:id="331" w:name="_Toc493693160"/>
      <w:bookmarkStart w:id="332" w:name="_Toc511491054"/>
      <w:bookmarkStart w:id="333" w:name="_Toc511842702"/>
      <w:bookmarkStart w:id="334" w:name="_Toc512420188"/>
      <w:r w:rsidRPr="00827F33">
        <w:lastRenderedPageBreak/>
        <w:t>4</w:t>
      </w:r>
      <w:r w:rsidR="004549E5" w:rsidRPr="00827F33">
        <w:t xml:space="preserve"> </w:t>
      </w:r>
      <w:bookmarkEnd w:id="330"/>
      <w:r w:rsidR="004549E5" w:rsidRPr="00827F33">
        <w:t>运行管理评价结论</w:t>
      </w:r>
      <w:bookmarkEnd w:id="331"/>
      <w:bookmarkEnd w:id="332"/>
      <w:bookmarkEnd w:id="333"/>
      <w:bookmarkEnd w:id="334"/>
    </w:p>
    <w:p w14:paraId="7C4197FF" w14:textId="409E19DB" w:rsidR="00E77A34" w:rsidRPr="00827F33" w:rsidRDefault="00EA1CD0" w:rsidP="0023318A">
      <w:pPr>
        <w:pStyle w:val="a8"/>
      </w:pPr>
      <w:r w:rsidRPr="00827F33">
        <w:t>茅岗</w:t>
      </w:r>
      <w:r w:rsidR="00E77A34" w:rsidRPr="00827F33">
        <w:t>水库自</w:t>
      </w:r>
      <w:r w:rsidRPr="00827F33">
        <w:t>2010</w:t>
      </w:r>
      <w:r w:rsidR="00E77A34" w:rsidRPr="00827F33">
        <w:t>年除险加固工程</w:t>
      </w:r>
      <w:r w:rsidRPr="00827F33">
        <w:t>竣工验收</w:t>
      </w:r>
      <w:del w:id="335" w:author="HT" w:date="2018-04-24T10:28:00Z">
        <w:r w:rsidR="00E77A34" w:rsidRPr="00827F33" w:rsidDel="0023347F">
          <w:delText>验收</w:delText>
        </w:r>
      </w:del>
      <w:r w:rsidR="00E77A34" w:rsidRPr="00827F33">
        <w:t>后，在</w:t>
      </w:r>
      <w:r w:rsidRPr="00827F33">
        <w:t>开化县水电实业公司</w:t>
      </w:r>
      <w:r w:rsidR="00E77A34" w:rsidRPr="00827F33">
        <w:t>的管理下，规章制度健全，执行情况良好，运行管理规范，工程设施维护保养到位，设备设施运行良好，工程社会和经济效益巨大。</w:t>
      </w:r>
    </w:p>
    <w:p w14:paraId="7B711163" w14:textId="2E9158C5" w:rsidR="00E77A34" w:rsidRPr="00827F33" w:rsidRDefault="002254E6" w:rsidP="0023318A">
      <w:pPr>
        <w:pStyle w:val="a8"/>
      </w:pPr>
      <w:r w:rsidRPr="00827F33">
        <w:t>1</w:t>
      </w:r>
      <w:r w:rsidRPr="00827F33">
        <w:t>、</w:t>
      </w:r>
      <w:r w:rsidR="00E77A34" w:rsidRPr="00827F33">
        <w:t>水库管理机构及主管部门责任明确，部门岗位设置科学合理，管理处人员素质较高，</w:t>
      </w:r>
      <w:r w:rsidR="00EA1CD0" w:rsidRPr="00827F33">
        <w:t>配备齐全</w:t>
      </w:r>
      <w:r w:rsidR="00E77A34" w:rsidRPr="00827F33">
        <w:t>；</w:t>
      </w:r>
      <w:r w:rsidR="00EA1CD0" w:rsidRPr="00827F33">
        <w:t>但</w:t>
      </w:r>
      <w:r w:rsidR="00A751AB" w:rsidRPr="00827F33">
        <w:t>闸门</w:t>
      </w:r>
      <w:r w:rsidR="00EA1CD0" w:rsidRPr="00827F33">
        <w:t>操作</w:t>
      </w:r>
      <w:r w:rsidR="00E77A34" w:rsidRPr="00827F33">
        <w:t>岗位</w:t>
      </w:r>
      <w:r w:rsidR="00A751AB" w:rsidRPr="00827F33">
        <w:t>人员没有</w:t>
      </w:r>
      <w:r w:rsidR="00EA1CD0" w:rsidRPr="00827F33">
        <w:t>操作证，水库须及时落实闸门运行工的岗位考核，实行持证上岗。</w:t>
      </w:r>
    </w:p>
    <w:p w14:paraId="3BB4F7A1" w14:textId="69A7420D" w:rsidR="00E77A34" w:rsidRPr="00827F33" w:rsidRDefault="002254E6" w:rsidP="0023318A">
      <w:pPr>
        <w:pStyle w:val="a8"/>
      </w:pPr>
      <w:r w:rsidRPr="00827F33">
        <w:t>2</w:t>
      </w:r>
      <w:r w:rsidRPr="00827F33">
        <w:t>、</w:t>
      </w:r>
      <w:r w:rsidR="00E77A34" w:rsidRPr="00827F33">
        <w:t>管理处建立了完善的应急组织体系，</w:t>
      </w:r>
      <w:r w:rsidR="00EA1CD0" w:rsidRPr="00827F33">
        <w:t>应急预案和</w:t>
      </w:r>
      <w:del w:id="336" w:author="HT" w:date="2018-04-24T10:29:00Z">
        <w:r w:rsidR="00E77A34" w:rsidRPr="00827F33" w:rsidDel="0023347F">
          <w:delText>放水</w:delText>
        </w:r>
      </w:del>
      <w:ins w:id="337" w:author="HT" w:date="2018-04-24T10:29:00Z">
        <w:r w:rsidR="0023347F">
          <w:t>泄洪</w:t>
        </w:r>
      </w:ins>
      <w:r w:rsidR="00E77A34" w:rsidRPr="00827F33">
        <w:t>预警编制和审批及时，</w:t>
      </w:r>
      <w:r w:rsidR="00E77A34" w:rsidRPr="00827F33">
        <w:rPr>
          <w:color w:val="auto"/>
        </w:rPr>
        <w:t>应急抢险物资储备较好</w:t>
      </w:r>
      <w:r w:rsidR="00E77A34" w:rsidRPr="00827F33">
        <w:t>。</w:t>
      </w:r>
      <w:r w:rsidR="00197306">
        <w:rPr>
          <w:rFonts w:hint="eastAsia"/>
          <w:lang w:bidi="ar"/>
        </w:rPr>
        <w:t>本工程无柴油发电机作为备用电源，但在外部电源中断情况下可以依靠电厂进行应急供电</w:t>
      </w:r>
      <w:r w:rsidR="0023318A" w:rsidRPr="00827F33">
        <w:t>。</w:t>
      </w:r>
    </w:p>
    <w:p w14:paraId="288CAE49" w14:textId="07882983" w:rsidR="00EA1CD0" w:rsidRPr="00827F33" w:rsidRDefault="002254E6" w:rsidP="0023318A">
      <w:pPr>
        <w:pStyle w:val="a8"/>
      </w:pPr>
      <w:r w:rsidRPr="00827F33">
        <w:t>3</w:t>
      </w:r>
      <w:r w:rsidRPr="00827F33">
        <w:t>、</w:t>
      </w:r>
      <w:r w:rsidR="00EA1CD0" w:rsidRPr="00827F33">
        <w:t>水库档案管理制度健全，</w:t>
      </w:r>
      <w:del w:id="338" w:author="HT" w:date="2018-04-24T15:07:00Z">
        <w:r w:rsidR="00EA1CD0" w:rsidRPr="00827F33" w:rsidDel="009336E7">
          <w:delText>从资料接收到档案整理，再到档案的借阅与归还以及档案库房管理成立一套完备科学的管理制度</w:delText>
        </w:r>
        <w:r w:rsidR="00EA1CD0" w:rsidRPr="002456B4" w:rsidDel="009336E7">
          <w:delText>。</w:delText>
        </w:r>
      </w:del>
      <w:r w:rsidR="00EA1CD0" w:rsidRPr="002456B4">
        <w:t>但除险加固工程前的</w:t>
      </w:r>
      <w:del w:id="339" w:author="HT" w:date="2018-04-24T10:29:00Z">
        <w:r w:rsidR="00EA1CD0" w:rsidRPr="002456B4" w:rsidDel="0023347F">
          <w:delText>原</w:delText>
        </w:r>
      </w:del>
      <w:r w:rsidR="00EA1CD0" w:rsidRPr="002456B4">
        <w:t>水库工程资料基本已遗失。</w:t>
      </w:r>
    </w:p>
    <w:p w14:paraId="3806F558" w14:textId="379EBC6E" w:rsidR="00E77A34" w:rsidRDefault="002254E6" w:rsidP="0023318A">
      <w:pPr>
        <w:pStyle w:val="a8"/>
        <w:rPr>
          <w:kern w:val="0"/>
        </w:rPr>
      </w:pPr>
      <w:r w:rsidRPr="00827F33">
        <w:t>4</w:t>
      </w:r>
      <w:r w:rsidRPr="00827F33">
        <w:t>、</w:t>
      </w:r>
      <w:r w:rsidR="00E77A34" w:rsidRPr="00827F33">
        <w:t>水库管理范围、保护范围明确，划界方案经</w:t>
      </w:r>
      <w:r w:rsidR="00EA1CD0" w:rsidRPr="00827F33">
        <w:t>开化县</w:t>
      </w:r>
      <w:r w:rsidR="00E77A34" w:rsidRPr="00827F33">
        <w:t>政府审批，</w:t>
      </w:r>
      <w:r w:rsidR="00EA1CD0" w:rsidRPr="00827F33">
        <w:t>取得了土地产权证，</w:t>
      </w:r>
      <w:r w:rsidR="00E77A34" w:rsidRPr="00827F33">
        <w:t>并设置</w:t>
      </w:r>
      <w:r w:rsidR="00E77A34" w:rsidRPr="00827F33">
        <w:rPr>
          <w:kern w:val="0"/>
        </w:rPr>
        <w:t>相应界桩与警示标志。</w:t>
      </w:r>
    </w:p>
    <w:p w14:paraId="0F5460DB" w14:textId="03E962FC" w:rsidR="00660193" w:rsidRPr="00660193" w:rsidRDefault="00660193" w:rsidP="0023318A">
      <w:pPr>
        <w:pStyle w:val="a8"/>
      </w:pPr>
      <w:r>
        <w:rPr>
          <w:rFonts w:hint="eastAsia"/>
          <w:kern w:val="0"/>
        </w:rPr>
        <w:t>5</w:t>
      </w:r>
      <w:r>
        <w:rPr>
          <w:rFonts w:hint="eastAsia"/>
          <w:kern w:val="0"/>
        </w:rPr>
        <w:t>、</w:t>
      </w:r>
      <w:r w:rsidRPr="00CB6EBA">
        <w:t>水库</w:t>
      </w:r>
      <w:r>
        <w:rPr>
          <w:rFonts w:hint="eastAsia"/>
        </w:rPr>
        <w:t>按</w:t>
      </w:r>
      <w:r>
        <w:t>批复的</w:t>
      </w:r>
      <w:proofErr w:type="gramStart"/>
      <w:r>
        <w:t>控运</w:t>
      </w:r>
      <w:r>
        <w:rPr>
          <w:rFonts w:hint="eastAsia"/>
        </w:rPr>
        <w:t>计划</w:t>
      </w:r>
      <w:proofErr w:type="gramEnd"/>
      <w:r>
        <w:t>进行</w:t>
      </w:r>
      <w:r>
        <w:rPr>
          <w:rFonts w:hint="eastAsia"/>
        </w:rPr>
        <w:t>调度</w:t>
      </w:r>
      <w:r>
        <w:t>，</w:t>
      </w:r>
      <w:r w:rsidRPr="00CB6EBA">
        <w:t>调度规程与应急预案已制定并报批。</w:t>
      </w:r>
    </w:p>
    <w:p w14:paraId="7DFF0E1A" w14:textId="76321588" w:rsidR="00E77A34" w:rsidRPr="00827F33" w:rsidRDefault="00660193" w:rsidP="0023318A">
      <w:pPr>
        <w:pStyle w:val="a8"/>
      </w:pPr>
      <w:r>
        <w:rPr>
          <w:rFonts w:hint="eastAsia"/>
        </w:rPr>
        <w:t>6</w:t>
      </w:r>
      <w:r w:rsidR="002254E6" w:rsidRPr="00827F33">
        <w:t>、</w:t>
      </w:r>
      <w:r w:rsidR="00E77A34" w:rsidRPr="00827F33">
        <w:t>水库水雨情自动测报系统、通讯、电力、交通条件等设施较为完善，</w:t>
      </w:r>
      <w:r w:rsidR="00E77A34" w:rsidRPr="00827F33">
        <w:rPr>
          <w:kern w:val="0"/>
        </w:rPr>
        <w:t>水库年度</w:t>
      </w:r>
      <w:proofErr w:type="gramStart"/>
      <w:r w:rsidR="00E77A34" w:rsidRPr="00827F33">
        <w:rPr>
          <w:kern w:val="0"/>
        </w:rPr>
        <w:t>控运计划</w:t>
      </w:r>
      <w:proofErr w:type="gramEnd"/>
      <w:r w:rsidR="00E77A34" w:rsidRPr="00827F33">
        <w:rPr>
          <w:kern w:val="0"/>
        </w:rPr>
        <w:t>的编制与审批、落实与执行情况良好，自蓄水运行以来，充分发挥了防汛、防洪、发电及灌溉功能。</w:t>
      </w:r>
    </w:p>
    <w:p w14:paraId="3CCCF32E" w14:textId="5B9AD68F" w:rsidR="00E77A34" w:rsidRPr="00827F33" w:rsidRDefault="00660193" w:rsidP="0023318A">
      <w:pPr>
        <w:pStyle w:val="a8"/>
      </w:pPr>
      <w:r>
        <w:rPr>
          <w:rFonts w:hint="eastAsia"/>
        </w:rPr>
        <w:t>7</w:t>
      </w:r>
      <w:r w:rsidR="002254E6" w:rsidRPr="00827F33">
        <w:t>、</w:t>
      </w:r>
      <w:r w:rsidR="00E77A34" w:rsidRPr="00827F33">
        <w:t>大坝在除险加固后运行总体良好，发现问题及时记录，并按照相关规程规范进行维修养护，维修养护记录详细、归档保存及时。</w:t>
      </w:r>
    </w:p>
    <w:p w14:paraId="1D9A0FBE" w14:textId="7676487F" w:rsidR="00E77A34" w:rsidRPr="00827F33" w:rsidRDefault="00660193" w:rsidP="0023318A">
      <w:pPr>
        <w:pStyle w:val="a8"/>
      </w:pPr>
      <w:r>
        <w:rPr>
          <w:rFonts w:hint="eastAsia"/>
        </w:rPr>
        <w:t>8</w:t>
      </w:r>
      <w:r w:rsidR="002254E6" w:rsidRPr="00827F33">
        <w:t>、</w:t>
      </w:r>
      <w:r w:rsidR="00613A45" w:rsidRPr="00827F33">
        <w:t>大坝监测设施总体维护较好，水雨情监测、表面变形观测设施基本正常，观测频次满足规范要求，观测结果及时进行整理归档，监测资料较为完整。</w:t>
      </w:r>
      <w:r w:rsidR="002456B4" w:rsidRPr="002456B4">
        <w:rPr>
          <w:rFonts w:hint="eastAsia"/>
        </w:rPr>
        <w:t>各监测设施现状良好</w:t>
      </w:r>
      <w:r w:rsidR="00613A45" w:rsidRPr="002456B4">
        <w:t>，</w:t>
      </w:r>
      <w:r w:rsidR="002456B4" w:rsidRPr="002456B4">
        <w:rPr>
          <w:rFonts w:hint="eastAsia"/>
        </w:rPr>
        <w:t>但</w:t>
      </w:r>
      <w:r w:rsidR="00613A45" w:rsidRPr="002456B4">
        <w:t>尚未实现监测自动化。</w:t>
      </w:r>
    </w:p>
    <w:p w14:paraId="3A5AB24F" w14:textId="53094643" w:rsidR="00E77A34" w:rsidRPr="00827F33" w:rsidRDefault="00E77A34" w:rsidP="0023318A">
      <w:pPr>
        <w:pStyle w:val="a8"/>
      </w:pPr>
      <w:r w:rsidRPr="00827F33">
        <w:t>综上所述，</w:t>
      </w:r>
      <w:r w:rsidR="003F0CA8" w:rsidRPr="00827F33">
        <w:t>根据《水库大坝安全评价导则》（</w:t>
      </w:r>
      <w:r w:rsidR="003F0CA8" w:rsidRPr="00827F33">
        <w:t>SL258-2017</w:t>
      </w:r>
      <w:r w:rsidR="003F0CA8" w:rsidRPr="00827F33">
        <w:t>）</w:t>
      </w:r>
      <w:r w:rsidRPr="00827F33">
        <w:t>，</w:t>
      </w:r>
      <w:r w:rsidR="00EA1CD0" w:rsidRPr="00827F33">
        <w:t>茅岗</w:t>
      </w:r>
      <w:r w:rsidRPr="00827F33">
        <w:t>水库大坝运行管理评价为</w:t>
      </w:r>
      <w:r w:rsidRPr="00827F33">
        <w:t>“</w:t>
      </w:r>
      <w:r w:rsidR="00892307" w:rsidRPr="00827F33">
        <w:t>规范</w:t>
      </w:r>
      <w:r w:rsidRPr="00827F33">
        <w:t>”</w:t>
      </w:r>
      <w:r w:rsidRPr="00827F33">
        <w:t>。</w:t>
      </w:r>
    </w:p>
    <w:p w14:paraId="210697E7" w14:textId="77777777" w:rsidR="00404DF6" w:rsidRPr="00827F33" w:rsidRDefault="00404DF6" w:rsidP="0023318A">
      <w:pPr>
        <w:pStyle w:val="a8"/>
      </w:pPr>
    </w:p>
    <w:p w14:paraId="447742B6" w14:textId="77777777" w:rsidR="00E77A34" w:rsidRPr="00827F33" w:rsidRDefault="00E77A34" w:rsidP="00E77A34">
      <w:pPr>
        <w:jc w:val="right"/>
      </w:pPr>
    </w:p>
    <w:p w14:paraId="2E471AEF" w14:textId="77777777" w:rsidR="0067024E" w:rsidRPr="00827F33" w:rsidRDefault="0067024E" w:rsidP="0067024E"/>
    <w:sectPr w:rsidR="0067024E" w:rsidRPr="00827F33" w:rsidSect="001C6F1A">
      <w:headerReference w:type="even" r:id="rId18"/>
      <w:headerReference w:type="default" r:id="rId19"/>
      <w:footerReference w:type="even" r:id="rId20"/>
      <w:footerReference w:type="default" r:id="rId21"/>
      <w:headerReference w:type="first" r:id="rId22"/>
      <w:footerReference w:type="first" r:id="rId23"/>
      <w:pgSz w:w="11906" w:h="16838" w:code="9"/>
      <w:pgMar w:top="1440" w:right="1797" w:bottom="1440" w:left="1797" w:header="794" w:footer="794" w:gutter="0"/>
      <w:pgNumType w:chapStyle="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53597" w14:textId="77777777" w:rsidR="00D32778" w:rsidRDefault="00D32778">
      <w:r>
        <w:separator/>
      </w:r>
    </w:p>
  </w:endnote>
  <w:endnote w:type="continuationSeparator" w:id="0">
    <w:p w14:paraId="25C23129" w14:textId="77777777" w:rsidR="00D32778" w:rsidRDefault="00D3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00000000" w:usb2="00000000" w:usb3="00000000" w:csb0="000001FF" w:csb1="00000000"/>
  </w:font>
  <w:font w:name="方正小标宋简体">
    <w:altName w:val="Arial Unicode MS"/>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25FCB" w14:textId="3317371C" w:rsidR="00FC5D8A" w:rsidRPr="00BC024F" w:rsidRDefault="00FC5D8A" w:rsidP="00037B4A">
    <w:pPr>
      <w:pStyle w:val="a9"/>
      <w:pBdr>
        <w:top w:val="double" w:sz="4" w:space="1" w:color="auto"/>
      </w:pBdr>
    </w:pPr>
    <w:r>
      <w:rPr>
        <w:rFonts w:hint="eastAsia"/>
      </w:rPr>
      <w:t>浙江省水利河口研究院</w:t>
    </w:r>
    <w:r>
      <w:rPr>
        <w:rFonts w:hint="eastAsia"/>
      </w:rPr>
      <w:t xml:space="preserve">                                                                 </w:t>
    </w:r>
    <w:r>
      <w:t xml:space="preserve">  </w:t>
    </w:r>
    <w:r>
      <w:rPr>
        <w:rFonts w:hint="eastAsia"/>
      </w:rPr>
      <w:t xml:space="preserve"> </w:t>
    </w:r>
    <w:r>
      <w:t>IV-</w:t>
    </w:r>
    <w:r>
      <w:rPr>
        <w:rStyle w:val="ab"/>
      </w:rPr>
      <w:fldChar w:fldCharType="begin"/>
    </w:r>
    <w:r>
      <w:rPr>
        <w:rStyle w:val="ab"/>
      </w:rPr>
      <w:instrText xml:space="preserve"> PAGE </w:instrText>
    </w:r>
    <w:r>
      <w:rPr>
        <w:rStyle w:val="ab"/>
      </w:rPr>
      <w:fldChar w:fldCharType="separate"/>
    </w:r>
    <w:r w:rsidR="001B7674">
      <w:rPr>
        <w:rStyle w:val="ab"/>
        <w:noProof/>
      </w:rPr>
      <w:t>I</w:t>
    </w:r>
    <w:r>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A4845" w14:textId="2322CECA" w:rsidR="00FC5D8A" w:rsidRPr="006765C3" w:rsidRDefault="00FC5D8A" w:rsidP="00FE7870">
    <w:pPr>
      <w:pStyle w:val="a9"/>
      <w:pBdr>
        <w:top w:val="double" w:sz="4" w:space="1" w:color="auto"/>
      </w:pBdr>
      <w:tabs>
        <w:tab w:val="clear" w:pos="8306"/>
        <w:tab w:val="left" w:pos="7950"/>
        <w:tab w:val="left" w:pos="8364"/>
      </w:tabs>
      <w:jc w:val="both"/>
    </w:pPr>
    <w:r>
      <w:rPr>
        <w:rFonts w:hint="eastAsia"/>
      </w:rPr>
      <w:t>浙江省水利河口研究院</w:t>
    </w:r>
    <w:r>
      <w:tab/>
    </w:r>
    <w:r>
      <w:tab/>
      <w:t>IV-</w:t>
    </w:r>
    <w:r>
      <w:fldChar w:fldCharType="begin"/>
    </w:r>
    <w:r>
      <w:instrText>PAGE   \* MERGEFORMAT</w:instrText>
    </w:r>
    <w:r>
      <w:fldChar w:fldCharType="separate"/>
    </w:r>
    <w:r w:rsidR="001B7674" w:rsidRPr="001B7674">
      <w:rPr>
        <w:noProof/>
        <w:lang w:val="zh-CN"/>
      </w:rPr>
      <w:t>5</w:t>
    </w:r>
    <w:r>
      <w:rPr>
        <w:noProof/>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30B1A" w14:textId="77777777" w:rsidR="00FC5D8A" w:rsidRDefault="00FC5D8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D5F2" w14:textId="77777777" w:rsidR="00FC5D8A" w:rsidRPr="006765C3" w:rsidRDefault="00FC5D8A" w:rsidP="001C01E7">
    <w:pPr>
      <w:pStyle w:val="a9"/>
      <w:pBdr>
        <w:top w:val="double" w:sz="4" w:space="1" w:color="auto"/>
      </w:pBdr>
      <w:tabs>
        <w:tab w:val="clear" w:pos="8306"/>
        <w:tab w:val="left" w:pos="7860"/>
        <w:tab w:val="left" w:pos="8364"/>
      </w:tabs>
      <w:jc w:val="both"/>
    </w:pPr>
    <w:r>
      <w:rPr>
        <w:rFonts w:hint="eastAsia"/>
      </w:rPr>
      <w:t>浙江省水利河口研究院</w:t>
    </w:r>
    <w:r>
      <w:tab/>
    </w:r>
    <w:r>
      <w:tab/>
      <w:t>IV-</w:t>
    </w:r>
    <w:r>
      <w:fldChar w:fldCharType="begin"/>
    </w:r>
    <w:r>
      <w:instrText>PAGE   \* MERGEFORMAT</w:instrText>
    </w:r>
    <w:r>
      <w:fldChar w:fldCharType="separate"/>
    </w:r>
    <w:r w:rsidR="001B7674" w:rsidRPr="001B7674">
      <w:rPr>
        <w:noProof/>
        <w:lang w:val="zh-CN"/>
      </w:rPr>
      <w:t>14</w:t>
    </w:r>
    <w:r>
      <w:rPr>
        <w:noProof/>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FD79" w14:textId="77777777" w:rsidR="00FC5D8A" w:rsidRDefault="00FC5D8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7BD0C" w14:textId="77777777" w:rsidR="00D32778" w:rsidRDefault="00D32778">
      <w:r>
        <w:separator/>
      </w:r>
    </w:p>
  </w:footnote>
  <w:footnote w:type="continuationSeparator" w:id="0">
    <w:p w14:paraId="4F2D0826" w14:textId="77777777" w:rsidR="00D32778" w:rsidRDefault="00D327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919A9" w14:textId="77777777" w:rsidR="00FC5D8A" w:rsidRDefault="00FC5D8A" w:rsidP="0023318A">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B42AF" w14:textId="77777777" w:rsidR="00FC5D8A" w:rsidRDefault="00FC5D8A" w:rsidP="0023318A">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24F3B" w14:textId="7422C3A2" w:rsidR="00FC5D8A" w:rsidRDefault="00FC5D8A" w:rsidP="0023318A">
    <w:pPr>
      <w:pStyle w:val="a7"/>
      <w:pBdr>
        <w:bottom w:val="double" w:sz="4" w:space="1" w:color="auto"/>
      </w:pBdr>
    </w:pPr>
    <w:r>
      <w:rPr>
        <w:rFonts w:hint="eastAsia"/>
      </w:rPr>
      <w:t>浙江省</w:t>
    </w:r>
    <w:r>
      <w:t>开化县</w:t>
    </w:r>
    <w:r>
      <w:rPr>
        <w:rFonts w:hint="eastAsia"/>
      </w:rPr>
      <w:t>茅岗水库大坝运行管理评价报告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2D3A2" w14:textId="77777777" w:rsidR="00FC5D8A" w:rsidRDefault="00FC5D8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07FDE" w14:textId="381D327E" w:rsidR="00FC5D8A" w:rsidRPr="006F08E1" w:rsidRDefault="00FC5D8A" w:rsidP="006F08E1">
    <w:pPr>
      <w:pStyle w:val="a7"/>
      <w:pBdr>
        <w:bottom w:val="double" w:sz="4" w:space="1" w:color="auto"/>
      </w:pBdr>
    </w:pPr>
    <w:r>
      <w:rPr>
        <w:rFonts w:hint="eastAsia"/>
      </w:rPr>
      <w:t>浙江省开化县</w:t>
    </w:r>
    <w:r>
      <w:t>茅岗</w:t>
    </w:r>
    <w:r>
      <w:rPr>
        <w:rFonts w:hint="eastAsia"/>
      </w:rPr>
      <w:t>水库大坝运行管理评价报告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F88C0" w14:textId="77777777" w:rsidR="00FC5D8A" w:rsidRDefault="00FC5D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0A2371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7EE6CB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7F23EF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478278C"/>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0AC23A7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D3E7C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14CDB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1D8F2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27600936"/>
    <w:lvl w:ilvl="0">
      <w:start w:val="1"/>
      <w:numFmt w:val="decimal"/>
      <w:lvlText w:val="%1."/>
      <w:lvlJc w:val="left"/>
      <w:pPr>
        <w:tabs>
          <w:tab w:val="num" w:pos="360"/>
        </w:tabs>
        <w:ind w:left="360" w:hangingChars="200" w:hanging="360"/>
      </w:pPr>
    </w:lvl>
  </w:abstractNum>
  <w:abstractNum w:abstractNumId="9">
    <w:nsid w:val="FFFFFF89"/>
    <w:multiLevelType w:val="singleLevel"/>
    <w:tmpl w:val="272AEE9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B"/>
    <w:multiLevelType w:val="multilevel"/>
    <w:tmpl w:val="4FB691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79C12FC"/>
    <w:multiLevelType w:val="hybridMultilevel"/>
    <w:tmpl w:val="B62E96EA"/>
    <w:lvl w:ilvl="0" w:tplc="25720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90D77D2"/>
    <w:multiLevelType w:val="hybridMultilevel"/>
    <w:tmpl w:val="A4CCB1D0"/>
    <w:lvl w:ilvl="0" w:tplc="C408F27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0DF22C67"/>
    <w:multiLevelType w:val="multilevel"/>
    <w:tmpl w:val="39F4941C"/>
    <w:lvl w:ilvl="0">
      <w:start w:val="2"/>
      <w:numFmt w:val="decimal"/>
      <w:lvlText w:val="%1"/>
      <w:lvlJc w:val="left"/>
      <w:pPr>
        <w:tabs>
          <w:tab w:val="num" w:pos="510"/>
        </w:tabs>
        <w:ind w:left="510" w:hanging="510"/>
      </w:pPr>
      <w:rPr>
        <w:rFonts w:hint="default"/>
      </w:rPr>
    </w:lvl>
    <w:lvl w:ilvl="1">
      <w:start w:val="7"/>
      <w:numFmt w:val="decimal"/>
      <w:lvlText w:val="%1.%2"/>
      <w:lvlJc w:val="left"/>
      <w:pPr>
        <w:tabs>
          <w:tab w:val="num" w:pos="510"/>
        </w:tabs>
        <w:ind w:left="510" w:hanging="510"/>
      </w:pPr>
      <w:rPr>
        <w:rFonts w:hint="default"/>
      </w:rPr>
    </w:lvl>
    <w:lvl w:ilvl="2">
      <w:start w:val="1"/>
      <w:numFmt w:val="decimal"/>
      <w:lvlText w:val="%1.%2.%3"/>
      <w:lvlJc w:val="left"/>
      <w:pPr>
        <w:tabs>
          <w:tab w:val="num" w:pos="510"/>
        </w:tabs>
        <w:ind w:left="510" w:hanging="510"/>
      </w:pPr>
      <w:rPr>
        <w:rFonts w:hint="default"/>
      </w:rPr>
    </w:lvl>
    <w:lvl w:ilvl="3">
      <w:start w:val="1"/>
      <w:numFmt w:val="decimal"/>
      <w:lvlText w:val="%1.%2.%3.%4"/>
      <w:lvlJc w:val="left"/>
      <w:pPr>
        <w:tabs>
          <w:tab w:val="num" w:pos="510"/>
        </w:tabs>
        <w:ind w:left="510" w:hanging="510"/>
      </w:pPr>
      <w:rPr>
        <w:rFonts w:hint="default"/>
      </w:rPr>
    </w:lvl>
    <w:lvl w:ilvl="4">
      <w:start w:val="1"/>
      <w:numFmt w:val="decimal"/>
      <w:lvlText w:val="%1.%2.%3.%4.%5"/>
      <w:lvlJc w:val="left"/>
      <w:pPr>
        <w:tabs>
          <w:tab w:val="num" w:pos="510"/>
        </w:tabs>
        <w:ind w:left="510" w:hanging="510"/>
      </w:pPr>
      <w:rPr>
        <w:rFonts w:hint="default"/>
      </w:rPr>
    </w:lvl>
    <w:lvl w:ilvl="5">
      <w:start w:val="1"/>
      <w:numFmt w:val="decimal"/>
      <w:lvlText w:val="%1.%2.%3.%4.%5.%6"/>
      <w:lvlJc w:val="left"/>
      <w:pPr>
        <w:tabs>
          <w:tab w:val="num" w:pos="510"/>
        </w:tabs>
        <w:ind w:left="510" w:hanging="510"/>
      </w:pPr>
      <w:rPr>
        <w:rFonts w:hint="default"/>
      </w:rPr>
    </w:lvl>
    <w:lvl w:ilvl="6">
      <w:start w:val="1"/>
      <w:numFmt w:val="decimal"/>
      <w:lvlText w:val="%1.%2.%3.%4.%5.%6.%7"/>
      <w:lvlJc w:val="left"/>
      <w:pPr>
        <w:tabs>
          <w:tab w:val="num" w:pos="510"/>
        </w:tabs>
        <w:ind w:left="510" w:hanging="510"/>
      </w:pPr>
      <w:rPr>
        <w:rFonts w:hint="default"/>
      </w:rPr>
    </w:lvl>
    <w:lvl w:ilvl="7">
      <w:start w:val="1"/>
      <w:numFmt w:val="decimal"/>
      <w:lvlText w:val="%1.%2.%3.%4.%5.%6.%7.%8"/>
      <w:lvlJc w:val="left"/>
      <w:pPr>
        <w:tabs>
          <w:tab w:val="num" w:pos="510"/>
        </w:tabs>
        <w:ind w:left="510" w:hanging="510"/>
      </w:pPr>
      <w:rPr>
        <w:rFonts w:hint="default"/>
      </w:rPr>
    </w:lvl>
    <w:lvl w:ilvl="8">
      <w:start w:val="1"/>
      <w:numFmt w:val="decimal"/>
      <w:lvlText w:val="%1.%2.%3.%4.%5.%6.%7.%8.%9"/>
      <w:lvlJc w:val="left"/>
      <w:pPr>
        <w:tabs>
          <w:tab w:val="num" w:pos="510"/>
        </w:tabs>
        <w:ind w:left="510" w:hanging="510"/>
      </w:pPr>
      <w:rPr>
        <w:rFonts w:hint="default"/>
      </w:rPr>
    </w:lvl>
  </w:abstractNum>
  <w:abstractNum w:abstractNumId="14">
    <w:nsid w:val="0FCE0FBC"/>
    <w:multiLevelType w:val="hybridMultilevel"/>
    <w:tmpl w:val="923EC53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11871C13"/>
    <w:multiLevelType w:val="hybridMultilevel"/>
    <w:tmpl w:val="D35602C2"/>
    <w:lvl w:ilvl="0" w:tplc="F6B8AD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D44716"/>
    <w:multiLevelType w:val="hybridMultilevel"/>
    <w:tmpl w:val="3F028C82"/>
    <w:lvl w:ilvl="0" w:tplc="325AF8D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1894167E"/>
    <w:multiLevelType w:val="hybridMultilevel"/>
    <w:tmpl w:val="0BA2972E"/>
    <w:lvl w:ilvl="0" w:tplc="08888DF2">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19FD240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nsid w:val="293A4810"/>
    <w:multiLevelType w:val="multilevel"/>
    <w:tmpl w:val="D48E0052"/>
    <w:lvl w:ilvl="0">
      <w:start w:val="2"/>
      <w:numFmt w:val="decimal"/>
      <w:lvlText w:val="%1"/>
      <w:lvlJc w:val="left"/>
      <w:pPr>
        <w:tabs>
          <w:tab w:val="num" w:pos="420"/>
        </w:tabs>
        <w:ind w:left="420" w:hanging="420"/>
      </w:pPr>
      <w:rPr>
        <w:rFonts w:hint="eastAsia"/>
      </w:rPr>
    </w:lvl>
    <w:lvl w:ilvl="1">
      <w:start w:val="2"/>
      <w:numFmt w:val="decimal"/>
      <w:isLgl/>
      <w:lvlText w:val="%1.%2"/>
      <w:lvlJc w:val="left"/>
      <w:pPr>
        <w:tabs>
          <w:tab w:val="num" w:pos="465"/>
        </w:tabs>
        <w:ind w:left="465" w:hanging="465"/>
      </w:pPr>
      <w:rPr>
        <w:rFonts w:hint="default"/>
      </w:rPr>
    </w:lvl>
    <w:lvl w:ilvl="2">
      <w:start w:val="1"/>
      <w:numFmt w:val="decimal"/>
      <w:isLgl/>
      <w:lvlText w:val="%1.%2.%3"/>
      <w:lvlJc w:val="left"/>
      <w:pPr>
        <w:tabs>
          <w:tab w:val="num" w:pos="465"/>
        </w:tabs>
        <w:ind w:left="465" w:hanging="465"/>
      </w:pPr>
      <w:rPr>
        <w:rFonts w:hint="default"/>
      </w:rPr>
    </w:lvl>
    <w:lvl w:ilvl="3">
      <w:start w:val="1"/>
      <w:numFmt w:val="decimal"/>
      <w:isLgl/>
      <w:lvlText w:val="%1.%2.%3.%4"/>
      <w:lvlJc w:val="left"/>
      <w:pPr>
        <w:tabs>
          <w:tab w:val="num" w:pos="465"/>
        </w:tabs>
        <w:ind w:left="465" w:hanging="465"/>
      </w:pPr>
      <w:rPr>
        <w:rFonts w:hint="default"/>
      </w:rPr>
    </w:lvl>
    <w:lvl w:ilvl="4">
      <w:start w:val="1"/>
      <w:numFmt w:val="decimal"/>
      <w:isLgl/>
      <w:lvlText w:val="%1.%2.%3.%4.%5"/>
      <w:lvlJc w:val="left"/>
      <w:pPr>
        <w:tabs>
          <w:tab w:val="num" w:pos="465"/>
        </w:tabs>
        <w:ind w:left="465" w:hanging="465"/>
      </w:pPr>
      <w:rPr>
        <w:rFonts w:hint="default"/>
      </w:rPr>
    </w:lvl>
    <w:lvl w:ilvl="5">
      <w:start w:val="1"/>
      <w:numFmt w:val="decimal"/>
      <w:isLgl/>
      <w:lvlText w:val="%1.%2.%3.%4.%5.%6"/>
      <w:lvlJc w:val="left"/>
      <w:pPr>
        <w:tabs>
          <w:tab w:val="num" w:pos="465"/>
        </w:tabs>
        <w:ind w:left="465" w:hanging="465"/>
      </w:pPr>
      <w:rPr>
        <w:rFonts w:hint="default"/>
      </w:rPr>
    </w:lvl>
    <w:lvl w:ilvl="6">
      <w:start w:val="1"/>
      <w:numFmt w:val="decimal"/>
      <w:isLgl/>
      <w:lvlText w:val="%1.%2.%3.%4.%5.%6.%7"/>
      <w:lvlJc w:val="left"/>
      <w:pPr>
        <w:tabs>
          <w:tab w:val="num" w:pos="465"/>
        </w:tabs>
        <w:ind w:left="465" w:hanging="465"/>
      </w:pPr>
      <w:rPr>
        <w:rFonts w:hint="default"/>
      </w:rPr>
    </w:lvl>
    <w:lvl w:ilvl="7">
      <w:start w:val="1"/>
      <w:numFmt w:val="decimal"/>
      <w:isLgl/>
      <w:lvlText w:val="%1.%2.%3.%4.%5.%6.%7.%8"/>
      <w:lvlJc w:val="left"/>
      <w:pPr>
        <w:tabs>
          <w:tab w:val="num" w:pos="465"/>
        </w:tabs>
        <w:ind w:left="465" w:hanging="465"/>
      </w:pPr>
      <w:rPr>
        <w:rFonts w:hint="default"/>
      </w:rPr>
    </w:lvl>
    <w:lvl w:ilvl="8">
      <w:start w:val="1"/>
      <w:numFmt w:val="decimal"/>
      <w:isLgl/>
      <w:lvlText w:val="%1.%2.%3.%4.%5.%6.%7.%8.%9"/>
      <w:lvlJc w:val="left"/>
      <w:pPr>
        <w:tabs>
          <w:tab w:val="num" w:pos="465"/>
        </w:tabs>
        <w:ind w:left="465" w:hanging="465"/>
      </w:pPr>
      <w:rPr>
        <w:rFonts w:hint="default"/>
      </w:rPr>
    </w:lvl>
  </w:abstractNum>
  <w:abstractNum w:abstractNumId="20">
    <w:nsid w:val="31426CBC"/>
    <w:multiLevelType w:val="multilevel"/>
    <w:tmpl w:val="0C6CC9BA"/>
    <w:lvl w:ilvl="0">
      <w:start w:val="1"/>
      <w:numFmt w:val="decimal"/>
      <w:lvlText w:val="%1."/>
      <w:lvlJc w:val="left"/>
      <w:pPr>
        <w:ind w:left="600" w:hanging="360"/>
      </w:pPr>
      <w:rPr>
        <w:rFonts w:hint="default"/>
      </w:rPr>
    </w:lvl>
    <w:lvl w:ilvl="1">
      <w:start w:val="1"/>
      <w:numFmt w:val="decimal"/>
      <w:isLgl/>
      <w:lvlText w:val="%1.%2"/>
      <w:lvlJc w:val="left"/>
      <w:pPr>
        <w:ind w:left="1095" w:hanging="495"/>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560" w:hanging="1800"/>
      </w:pPr>
      <w:rPr>
        <w:rFonts w:hint="default"/>
      </w:rPr>
    </w:lvl>
    <w:lvl w:ilvl="8">
      <w:start w:val="1"/>
      <w:numFmt w:val="decimal"/>
      <w:isLgl/>
      <w:lvlText w:val="%1.%2.%3.%4.%5.%6.%7.%8.%9"/>
      <w:lvlJc w:val="left"/>
      <w:pPr>
        <w:ind w:left="5280" w:hanging="2160"/>
      </w:pPr>
      <w:rPr>
        <w:rFonts w:hint="default"/>
      </w:rPr>
    </w:lvl>
  </w:abstractNum>
  <w:abstractNum w:abstractNumId="21">
    <w:nsid w:val="35F3657D"/>
    <w:multiLevelType w:val="hybridMultilevel"/>
    <w:tmpl w:val="2976F8F4"/>
    <w:lvl w:ilvl="0" w:tplc="1EC4A11C">
      <w:start w:val="1"/>
      <w:numFmt w:val="decimal"/>
      <w:lvlText w:val="图3.4-%1"/>
      <w:lvlJc w:val="left"/>
      <w:pPr>
        <w:tabs>
          <w:tab w:val="num" w:pos="420"/>
        </w:tabs>
        <w:ind w:left="420" w:hanging="420"/>
      </w:pPr>
      <w:rPr>
        <w:rFonts w:hint="eastAsia"/>
      </w:rPr>
    </w:lvl>
    <w:lvl w:ilvl="1" w:tplc="4C2E12E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C26BA8"/>
    <w:multiLevelType w:val="hybridMultilevel"/>
    <w:tmpl w:val="01FEA672"/>
    <w:lvl w:ilvl="0" w:tplc="CEF89D50">
      <w:start w:val="1"/>
      <w:numFmt w:val="upperRoman"/>
      <w:lvlText w:val="%1"/>
      <w:lvlJc w:val="left"/>
      <w:pPr>
        <w:ind w:left="420" w:hanging="420"/>
      </w:pPr>
      <w:rPr>
        <w:rFonts w:hint="eastAsia"/>
        <w:color w:val="FFFF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D76259"/>
    <w:multiLevelType w:val="hybridMultilevel"/>
    <w:tmpl w:val="89B2F3B8"/>
    <w:lvl w:ilvl="0" w:tplc="CC4C25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F9005A"/>
    <w:multiLevelType w:val="hybridMultilevel"/>
    <w:tmpl w:val="CE14498A"/>
    <w:lvl w:ilvl="0" w:tplc="2ADECCB0">
      <w:start w:val="1"/>
      <w:numFmt w:val="decimal"/>
      <w:lvlText w:val="照片 %1"/>
      <w:lvlJc w:val="center"/>
      <w:pPr>
        <w:ind w:left="1272" w:hanging="420"/>
      </w:pPr>
      <w:rPr>
        <w:rFonts w:ascii="Times New Roman" w:eastAsia="黑体" w:hAnsi="Times New Roman" w:cs="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A3B7568"/>
    <w:multiLevelType w:val="multilevel"/>
    <w:tmpl w:val="C1C2BCF0"/>
    <w:lvl w:ilvl="0">
      <w:start w:val="1"/>
      <w:numFmt w:val="upperRoman"/>
      <w:lvlText w:val="%1"/>
      <w:lvlJc w:val="center"/>
      <w:pPr>
        <w:tabs>
          <w:tab w:val="num" w:pos="680"/>
        </w:tabs>
        <w:ind w:left="0" w:firstLine="288"/>
      </w:pPr>
      <w:rPr>
        <w:rFonts w:ascii="Times New Roman" w:hAnsi="Times New Roman" w:hint="default"/>
        <w:color w:val="FFFFFF"/>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6">
    <w:nsid w:val="4E123D28"/>
    <w:multiLevelType w:val="hybridMultilevel"/>
    <w:tmpl w:val="D10EB324"/>
    <w:lvl w:ilvl="0" w:tplc="33187868">
      <w:start w:val="1"/>
      <w:numFmt w:val="decimal"/>
      <w:suff w:val="space"/>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78718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93674C"/>
    <w:multiLevelType w:val="hybridMultilevel"/>
    <w:tmpl w:val="93268FA0"/>
    <w:lvl w:ilvl="0" w:tplc="29EE04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83451DA"/>
    <w:multiLevelType w:val="hybridMultilevel"/>
    <w:tmpl w:val="EE32B924"/>
    <w:lvl w:ilvl="0" w:tplc="74AEB4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85C659A"/>
    <w:multiLevelType w:val="hybridMultilevel"/>
    <w:tmpl w:val="72B29BAA"/>
    <w:lvl w:ilvl="0" w:tplc="A210BF12">
      <w:start w:val="1"/>
      <w:numFmt w:val="japaneseCounting"/>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nsid w:val="788607A0"/>
    <w:multiLevelType w:val="multilevel"/>
    <w:tmpl w:val="5A58687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720"/>
        </w:tabs>
        <w:ind w:left="397" w:hanging="397"/>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7B6112A1"/>
    <w:multiLevelType w:val="multilevel"/>
    <w:tmpl w:val="3B2A1FE8"/>
    <w:lvl w:ilvl="0">
      <w:start w:val="1"/>
      <w:numFmt w:val="decimal"/>
      <w:lvlText w:val="%1"/>
      <w:lvlJc w:val="left"/>
      <w:pPr>
        <w:ind w:left="691" w:hanging="691"/>
      </w:pPr>
      <w:rPr>
        <w:rFonts w:hint="default"/>
      </w:rPr>
    </w:lvl>
    <w:lvl w:ilvl="1">
      <w:start w:val="1"/>
      <w:numFmt w:val="decimal"/>
      <w:lvlText w:val="%1.%2"/>
      <w:lvlJc w:val="left"/>
      <w:pPr>
        <w:ind w:left="576" w:hanging="504"/>
      </w:pPr>
      <w:rPr>
        <w:rFonts w:hint="default"/>
      </w:rPr>
    </w:lvl>
    <w:lvl w:ilvl="2">
      <w:start w:val="1"/>
      <w:numFmt w:val="decimal"/>
      <w:lvlText w:val="%1.%2.%3"/>
      <w:lvlJc w:val="left"/>
      <w:pPr>
        <w:ind w:left="835" w:hanging="691"/>
      </w:pPr>
      <w:rPr>
        <w:rFonts w:ascii="Times New Roman" w:hAnsi="Times New Roman" w:cs="Times New Roman" w:hint="eastAsia"/>
        <w:b/>
        <w:bCs w:val="0"/>
        <w:i w:val="0"/>
        <w:iCs w:val="0"/>
        <w:caps w:val="0"/>
        <w:smallCaps w:val="0"/>
        <w:strike w:val="0"/>
        <w:dstrike w:val="0"/>
        <w:noProof w:val="0"/>
        <w:snapToGrid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07" w:hanging="691"/>
      </w:pPr>
      <w:rPr>
        <w:rFonts w:hint="default"/>
      </w:rPr>
    </w:lvl>
    <w:lvl w:ilvl="4">
      <w:start w:val="1"/>
      <w:numFmt w:val="decimal"/>
      <w:lvlText w:val="%1.%2.%3.%4.%5"/>
      <w:lvlJc w:val="left"/>
      <w:pPr>
        <w:ind w:left="979" w:hanging="691"/>
      </w:pPr>
      <w:rPr>
        <w:rFonts w:hint="default"/>
      </w:rPr>
    </w:lvl>
    <w:lvl w:ilvl="5">
      <w:start w:val="1"/>
      <w:numFmt w:val="decimal"/>
      <w:lvlText w:val="%1.%2.%3.%4.%5.%6"/>
      <w:lvlJc w:val="left"/>
      <w:pPr>
        <w:ind w:left="1051" w:hanging="691"/>
      </w:pPr>
      <w:rPr>
        <w:rFonts w:hint="default"/>
      </w:rPr>
    </w:lvl>
    <w:lvl w:ilvl="6">
      <w:start w:val="1"/>
      <w:numFmt w:val="decimal"/>
      <w:lvlText w:val="%1.%2.%3.%4.%5.%6.%7"/>
      <w:lvlJc w:val="left"/>
      <w:pPr>
        <w:ind w:left="1123" w:hanging="691"/>
      </w:pPr>
      <w:rPr>
        <w:rFonts w:hint="default"/>
      </w:rPr>
    </w:lvl>
    <w:lvl w:ilvl="7">
      <w:start w:val="1"/>
      <w:numFmt w:val="decimal"/>
      <w:lvlText w:val="%1.%2.%3.%4.%5.%6.%7.%8"/>
      <w:lvlJc w:val="left"/>
      <w:pPr>
        <w:ind w:left="1195" w:hanging="691"/>
      </w:pPr>
      <w:rPr>
        <w:rFonts w:hint="default"/>
      </w:rPr>
    </w:lvl>
    <w:lvl w:ilvl="8">
      <w:start w:val="1"/>
      <w:numFmt w:val="decimal"/>
      <w:lvlText w:val="%1.%2.%3.%4.%5.%6.%7.%8.%9"/>
      <w:lvlJc w:val="left"/>
      <w:pPr>
        <w:ind w:left="1267" w:hanging="691"/>
      </w:pPr>
      <w:rPr>
        <w:rFonts w:hint="default"/>
      </w:rPr>
    </w:lvl>
  </w:abstractNum>
  <w:num w:numId="1">
    <w:abstractNumId w:val="13"/>
  </w:num>
  <w:num w:numId="2">
    <w:abstractNumId w:val="19"/>
  </w:num>
  <w:num w:numId="3">
    <w:abstractNumId w:val="31"/>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4"/>
  </w:num>
  <w:num w:numId="12">
    <w:abstractNumId w:val="30"/>
  </w:num>
  <w:num w:numId="13">
    <w:abstractNumId w:val="32"/>
  </w:num>
  <w:num w:numId="14">
    <w:abstractNumId w:val="10"/>
  </w:num>
  <w:num w:numId="15">
    <w:abstractNumId w:val="6"/>
  </w:num>
  <w:num w:numId="16">
    <w:abstractNumId w:val="9"/>
  </w:num>
  <w:num w:numId="17">
    <w:abstractNumId w:val="5"/>
  </w:num>
  <w:num w:numId="18">
    <w:abstractNumId w:val="27"/>
  </w:num>
  <w:num w:numId="19">
    <w:abstractNumId w:val="18"/>
  </w:num>
  <w:num w:numId="20">
    <w:abstractNumId w:val="13"/>
  </w:num>
  <w:num w:numId="21">
    <w:abstractNumId w:val="19"/>
  </w:num>
  <w:num w:numId="22">
    <w:abstractNumId w:val="31"/>
  </w:num>
  <w:num w:numId="23">
    <w:abstractNumId w:val="30"/>
  </w:num>
  <w:num w:numId="24">
    <w:abstractNumId w:val="32"/>
  </w:num>
  <w:num w:numId="25">
    <w:abstractNumId w:val="11"/>
  </w:num>
  <w:num w:numId="26">
    <w:abstractNumId w:val="22"/>
  </w:num>
  <w:num w:numId="27">
    <w:abstractNumId w:val="24"/>
  </w:num>
  <w:num w:numId="28">
    <w:abstractNumId w:val="23"/>
  </w:num>
  <w:num w:numId="29">
    <w:abstractNumId w:val="15"/>
  </w:num>
  <w:num w:numId="30">
    <w:abstractNumId w:val="29"/>
  </w:num>
  <w:num w:numId="31">
    <w:abstractNumId w:val="28"/>
  </w:num>
  <w:num w:numId="32">
    <w:abstractNumId w:val="14"/>
  </w:num>
  <w:num w:numId="33">
    <w:abstractNumId w:val="21"/>
  </w:num>
  <w:num w:numId="34">
    <w:abstractNumId w:val="17"/>
  </w:num>
  <w:num w:numId="35">
    <w:abstractNumId w:val="25"/>
  </w:num>
  <w:num w:numId="36">
    <w:abstractNumId w:val="20"/>
  </w:num>
  <w:num w:numId="37">
    <w:abstractNumId w:val="16"/>
  </w:num>
  <w:num w:numId="38">
    <w:abstractNumId w:val="1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34"/>
    <w:rsid w:val="00000D33"/>
    <w:rsid w:val="00004EFB"/>
    <w:rsid w:val="0000558A"/>
    <w:rsid w:val="00010259"/>
    <w:rsid w:val="00022760"/>
    <w:rsid w:val="00022D18"/>
    <w:rsid w:val="0003053C"/>
    <w:rsid w:val="000348C8"/>
    <w:rsid w:val="00037B4A"/>
    <w:rsid w:val="00041D2A"/>
    <w:rsid w:val="000661CB"/>
    <w:rsid w:val="00080A21"/>
    <w:rsid w:val="000834DD"/>
    <w:rsid w:val="00084A70"/>
    <w:rsid w:val="00086498"/>
    <w:rsid w:val="00090FB7"/>
    <w:rsid w:val="00096972"/>
    <w:rsid w:val="000A5ED5"/>
    <w:rsid w:val="000B5DBC"/>
    <w:rsid w:val="000B7A46"/>
    <w:rsid w:val="000C39F1"/>
    <w:rsid w:val="000C5179"/>
    <w:rsid w:val="000D0CA3"/>
    <w:rsid w:val="000D6E1D"/>
    <w:rsid w:val="000D7818"/>
    <w:rsid w:val="000D79A4"/>
    <w:rsid w:val="000E6C85"/>
    <w:rsid w:val="000F2FEB"/>
    <w:rsid w:val="00106577"/>
    <w:rsid w:val="00106659"/>
    <w:rsid w:val="00106E89"/>
    <w:rsid w:val="00111E53"/>
    <w:rsid w:val="001158A3"/>
    <w:rsid w:val="00120C99"/>
    <w:rsid w:val="00130CE7"/>
    <w:rsid w:val="00132E2C"/>
    <w:rsid w:val="00157EC2"/>
    <w:rsid w:val="00165760"/>
    <w:rsid w:val="00172C80"/>
    <w:rsid w:val="00191356"/>
    <w:rsid w:val="00197306"/>
    <w:rsid w:val="001A0349"/>
    <w:rsid w:val="001A1354"/>
    <w:rsid w:val="001A470A"/>
    <w:rsid w:val="001A4F45"/>
    <w:rsid w:val="001B32AD"/>
    <w:rsid w:val="001B54E5"/>
    <w:rsid w:val="001B7674"/>
    <w:rsid w:val="001C01E7"/>
    <w:rsid w:val="001C387B"/>
    <w:rsid w:val="001C6F1A"/>
    <w:rsid w:val="001C7169"/>
    <w:rsid w:val="001D6924"/>
    <w:rsid w:val="001F0974"/>
    <w:rsid w:val="00203D5B"/>
    <w:rsid w:val="00203DF2"/>
    <w:rsid w:val="00204A98"/>
    <w:rsid w:val="00207DE7"/>
    <w:rsid w:val="002247B2"/>
    <w:rsid w:val="002254E6"/>
    <w:rsid w:val="0023318A"/>
    <w:rsid w:val="0023347F"/>
    <w:rsid w:val="00241C0A"/>
    <w:rsid w:val="0024450F"/>
    <w:rsid w:val="002456B4"/>
    <w:rsid w:val="002458A3"/>
    <w:rsid w:val="00250793"/>
    <w:rsid w:val="002577B0"/>
    <w:rsid w:val="0026088B"/>
    <w:rsid w:val="00267263"/>
    <w:rsid w:val="00274CEE"/>
    <w:rsid w:val="002774D9"/>
    <w:rsid w:val="002807BF"/>
    <w:rsid w:val="00295D3E"/>
    <w:rsid w:val="002A2A72"/>
    <w:rsid w:val="002A3132"/>
    <w:rsid w:val="002A7370"/>
    <w:rsid w:val="002C1F91"/>
    <w:rsid w:val="002C728F"/>
    <w:rsid w:val="002D40ED"/>
    <w:rsid w:val="002E3C45"/>
    <w:rsid w:val="002F370C"/>
    <w:rsid w:val="00312AA6"/>
    <w:rsid w:val="003133A5"/>
    <w:rsid w:val="003151FC"/>
    <w:rsid w:val="00320D4E"/>
    <w:rsid w:val="00320E05"/>
    <w:rsid w:val="00322F6B"/>
    <w:rsid w:val="003232CB"/>
    <w:rsid w:val="003250D6"/>
    <w:rsid w:val="003264B9"/>
    <w:rsid w:val="0032737C"/>
    <w:rsid w:val="003375EB"/>
    <w:rsid w:val="003439B5"/>
    <w:rsid w:val="0035728C"/>
    <w:rsid w:val="003613AB"/>
    <w:rsid w:val="0036221C"/>
    <w:rsid w:val="00371B28"/>
    <w:rsid w:val="00372673"/>
    <w:rsid w:val="003746B4"/>
    <w:rsid w:val="0037645C"/>
    <w:rsid w:val="0038364B"/>
    <w:rsid w:val="0039150A"/>
    <w:rsid w:val="003924B6"/>
    <w:rsid w:val="003A058B"/>
    <w:rsid w:val="003A5BB1"/>
    <w:rsid w:val="003A7A9D"/>
    <w:rsid w:val="003B2DEF"/>
    <w:rsid w:val="003B52F7"/>
    <w:rsid w:val="003B670E"/>
    <w:rsid w:val="003B6C6C"/>
    <w:rsid w:val="003D1072"/>
    <w:rsid w:val="003D6815"/>
    <w:rsid w:val="003E69B4"/>
    <w:rsid w:val="003E6BDD"/>
    <w:rsid w:val="003F0CA8"/>
    <w:rsid w:val="003F5DB9"/>
    <w:rsid w:val="0040326B"/>
    <w:rsid w:val="00404DF6"/>
    <w:rsid w:val="004075B6"/>
    <w:rsid w:val="00413EF7"/>
    <w:rsid w:val="00416509"/>
    <w:rsid w:val="0042034F"/>
    <w:rsid w:val="00424B84"/>
    <w:rsid w:val="00431F69"/>
    <w:rsid w:val="00435B8C"/>
    <w:rsid w:val="004474D3"/>
    <w:rsid w:val="004549E5"/>
    <w:rsid w:val="00457F37"/>
    <w:rsid w:val="00467518"/>
    <w:rsid w:val="00471167"/>
    <w:rsid w:val="00473A74"/>
    <w:rsid w:val="004753B3"/>
    <w:rsid w:val="00491383"/>
    <w:rsid w:val="004B4058"/>
    <w:rsid w:val="004D1B70"/>
    <w:rsid w:val="004D6CCC"/>
    <w:rsid w:val="004D7EF7"/>
    <w:rsid w:val="004E3DEE"/>
    <w:rsid w:val="004E42F8"/>
    <w:rsid w:val="004E44B9"/>
    <w:rsid w:val="004E6E55"/>
    <w:rsid w:val="004E755B"/>
    <w:rsid w:val="004F01BD"/>
    <w:rsid w:val="00501511"/>
    <w:rsid w:val="00501BCA"/>
    <w:rsid w:val="0050256F"/>
    <w:rsid w:val="0050299A"/>
    <w:rsid w:val="005030CD"/>
    <w:rsid w:val="00513DFD"/>
    <w:rsid w:val="00514FD2"/>
    <w:rsid w:val="005224EC"/>
    <w:rsid w:val="00530C61"/>
    <w:rsid w:val="00554B2F"/>
    <w:rsid w:val="0057206E"/>
    <w:rsid w:val="005720EC"/>
    <w:rsid w:val="00586D86"/>
    <w:rsid w:val="005932C3"/>
    <w:rsid w:val="005A0B4B"/>
    <w:rsid w:val="005A0CAE"/>
    <w:rsid w:val="005A15AC"/>
    <w:rsid w:val="005A44A9"/>
    <w:rsid w:val="005B3617"/>
    <w:rsid w:val="005C3A7B"/>
    <w:rsid w:val="005C7378"/>
    <w:rsid w:val="005F60F9"/>
    <w:rsid w:val="00603567"/>
    <w:rsid w:val="00611C8C"/>
    <w:rsid w:val="006125D3"/>
    <w:rsid w:val="00613A45"/>
    <w:rsid w:val="00615DA4"/>
    <w:rsid w:val="006166DD"/>
    <w:rsid w:val="0062758F"/>
    <w:rsid w:val="00631C29"/>
    <w:rsid w:val="0063280F"/>
    <w:rsid w:val="00632F44"/>
    <w:rsid w:val="00634375"/>
    <w:rsid w:val="0065078F"/>
    <w:rsid w:val="00660193"/>
    <w:rsid w:val="00667F9B"/>
    <w:rsid w:val="0067024E"/>
    <w:rsid w:val="00693BFC"/>
    <w:rsid w:val="00693F2A"/>
    <w:rsid w:val="006A1303"/>
    <w:rsid w:val="006B059C"/>
    <w:rsid w:val="006B1DD9"/>
    <w:rsid w:val="006B78FA"/>
    <w:rsid w:val="006C0E51"/>
    <w:rsid w:val="006C3095"/>
    <w:rsid w:val="006C3DA2"/>
    <w:rsid w:val="006D0D5D"/>
    <w:rsid w:val="006D4152"/>
    <w:rsid w:val="006D7715"/>
    <w:rsid w:val="006E0A1E"/>
    <w:rsid w:val="006E3B5B"/>
    <w:rsid w:val="006E5979"/>
    <w:rsid w:val="006F08E1"/>
    <w:rsid w:val="006F5FDE"/>
    <w:rsid w:val="00702683"/>
    <w:rsid w:val="00703EC7"/>
    <w:rsid w:val="00706FD9"/>
    <w:rsid w:val="00713718"/>
    <w:rsid w:val="00725F91"/>
    <w:rsid w:val="007535FE"/>
    <w:rsid w:val="0076789F"/>
    <w:rsid w:val="00771C2C"/>
    <w:rsid w:val="00781CB7"/>
    <w:rsid w:val="00791552"/>
    <w:rsid w:val="007958BE"/>
    <w:rsid w:val="007A1425"/>
    <w:rsid w:val="007B5985"/>
    <w:rsid w:val="007B7A37"/>
    <w:rsid w:val="007C719D"/>
    <w:rsid w:val="007C749A"/>
    <w:rsid w:val="007C7B6D"/>
    <w:rsid w:val="007D2712"/>
    <w:rsid w:val="007E0B57"/>
    <w:rsid w:val="007E0FC1"/>
    <w:rsid w:val="007E4CFB"/>
    <w:rsid w:val="007F0629"/>
    <w:rsid w:val="007F6918"/>
    <w:rsid w:val="00801C2F"/>
    <w:rsid w:val="00812BBC"/>
    <w:rsid w:val="00814042"/>
    <w:rsid w:val="008144B4"/>
    <w:rsid w:val="0082616A"/>
    <w:rsid w:val="00827F33"/>
    <w:rsid w:val="008367BE"/>
    <w:rsid w:val="008404F6"/>
    <w:rsid w:val="00841BE1"/>
    <w:rsid w:val="00846921"/>
    <w:rsid w:val="00857420"/>
    <w:rsid w:val="00857E7C"/>
    <w:rsid w:val="008638A0"/>
    <w:rsid w:val="00867EE1"/>
    <w:rsid w:val="0088539C"/>
    <w:rsid w:val="00892307"/>
    <w:rsid w:val="00895548"/>
    <w:rsid w:val="008A2D43"/>
    <w:rsid w:val="008B14D1"/>
    <w:rsid w:val="008B72E8"/>
    <w:rsid w:val="008D05F1"/>
    <w:rsid w:val="008F21A9"/>
    <w:rsid w:val="00900F03"/>
    <w:rsid w:val="009058A9"/>
    <w:rsid w:val="0092611B"/>
    <w:rsid w:val="009336E7"/>
    <w:rsid w:val="00933A86"/>
    <w:rsid w:val="009353B3"/>
    <w:rsid w:val="009362C3"/>
    <w:rsid w:val="0094171B"/>
    <w:rsid w:val="00952065"/>
    <w:rsid w:val="009534DF"/>
    <w:rsid w:val="009558BB"/>
    <w:rsid w:val="00962A02"/>
    <w:rsid w:val="009710EC"/>
    <w:rsid w:val="00992831"/>
    <w:rsid w:val="009A13C9"/>
    <w:rsid w:val="009A47CC"/>
    <w:rsid w:val="009C447F"/>
    <w:rsid w:val="009C4B2C"/>
    <w:rsid w:val="009D3AA8"/>
    <w:rsid w:val="009D7E7F"/>
    <w:rsid w:val="009E22F1"/>
    <w:rsid w:val="009E4DDC"/>
    <w:rsid w:val="009F0956"/>
    <w:rsid w:val="009F2CBD"/>
    <w:rsid w:val="009F5B2E"/>
    <w:rsid w:val="00A03958"/>
    <w:rsid w:val="00A11134"/>
    <w:rsid w:val="00A14A17"/>
    <w:rsid w:val="00A17C3B"/>
    <w:rsid w:val="00A20EEF"/>
    <w:rsid w:val="00A2708A"/>
    <w:rsid w:val="00A30F8D"/>
    <w:rsid w:val="00A33551"/>
    <w:rsid w:val="00A3737F"/>
    <w:rsid w:val="00A446AF"/>
    <w:rsid w:val="00A461EC"/>
    <w:rsid w:val="00A52922"/>
    <w:rsid w:val="00A61709"/>
    <w:rsid w:val="00A751AB"/>
    <w:rsid w:val="00A7603F"/>
    <w:rsid w:val="00A83A7E"/>
    <w:rsid w:val="00A8458F"/>
    <w:rsid w:val="00A870AC"/>
    <w:rsid w:val="00A97899"/>
    <w:rsid w:val="00A97AF1"/>
    <w:rsid w:val="00AB2F71"/>
    <w:rsid w:val="00AB3772"/>
    <w:rsid w:val="00AB42EF"/>
    <w:rsid w:val="00AC0DC0"/>
    <w:rsid w:val="00AC38DB"/>
    <w:rsid w:val="00AC7530"/>
    <w:rsid w:val="00AD2A80"/>
    <w:rsid w:val="00AD551E"/>
    <w:rsid w:val="00AE02A4"/>
    <w:rsid w:val="00AE6947"/>
    <w:rsid w:val="00AF30F6"/>
    <w:rsid w:val="00B079B0"/>
    <w:rsid w:val="00B237AB"/>
    <w:rsid w:val="00B23884"/>
    <w:rsid w:val="00B2665A"/>
    <w:rsid w:val="00B26BA7"/>
    <w:rsid w:val="00B31F39"/>
    <w:rsid w:val="00B41FF0"/>
    <w:rsid w:val="00B50E86"/>
    <w:rsid w:val="00B5328A"/>
    <w:rsid w:val="00B571EF"/>
    <w:rsid w:val="00B71C50"/>
    <w:rsid w:val="00B84210"/>
    <w:rsid w:val="00B90F39"/>
    <w:rsid w:val="00B9184E"/>
    <w:rsid w:val="00B94942"/>
    <w:rsid w:val="00B96312"/>
    <w:rsid w:val="00B97C57"/>
    <w:rsid w:val="00BA2D83"/>
    <w:rsid w:val="00BB542B"/>
    <w:rsid w:val="00BC024F"/>
    <w:rsid w:val="00BC4193"/>
    <w:rsid w:val="00BD02C1"/>
    <w:rsid w:val="00BF17AC"/>
    <w:rsid w:val="00BF779A"/>
    <w:rsid w:val="00C0187C"/>
    <w:rsid w:val="00C02731"/>
    <w:rsid w:val="00C0799A"/>
    <w:rsid w:val="00C16E96"/>
    <w:rsid w:val="00C260E2"/>
    <w:rsid w:val="00C420D8"/>
    <w:rsid w:val="00C44864"/>
    <w:rsid w:val="00C5395B"/>
    <w:rsid w:val="00C539FF"/>
    <w:rsid w:val="00C86CF6"/>
    <w:rsid w:val="00C93E29"/>
    <w:rsid w:val="00C952A1"/>
    <w:rsid w:val="00CB088C"/>
    <w:rsid w:val="00CB4456"/>
    <w:rsid w:val="00CB6BDF"/>
    <w:rsid w:val="00CC1345"/>
    <w:rsid w:val="00CC2980"/>
    <w:rsid w:val="00CC6978"/>
    <w:rsid w:val="00CD3BDB"/>
    <w:rsid w:val="00CD6D3E"/>
    <w:rsid w:val="00CE15E7"/>
    <w:rsid w:val="00CE50D3"/>
    <w:rsid w:val="00CE6E44"/>
    <w:rsid w:val="00D04752"/>
    <w:rsid w:val="00D17A12"/>
    <w:rsid w:val="00D25AA1"/>
    <w:rsid w:val="00D26908"/>
    <w:rsid w:val="00D32778"/>
    <w:rsid w:val="00D35EB3"/>
    <w:rsid w:val="00D361B3"/>
    <w:rsid w:val="00D450BF"/>
    <w:rsid w:val="00D523AF"/>
    <w:rsid w:val="00D530C4"/>
    <w:rsid w:val="00D53FBB"/>
    <w:rsid w:val="00D56E3D"/>
    <w:rsid w:val="00D64011"/>
    <w:rsid w:val="00D661CC"/>
    <w:rsid w:val="00D72696"/>
    <w:rsid w:val="00D77DF5"/>
    <w:rsid w:val="00D8022F"/>
    <w:rsid w:val="00D827E2"/>
    <w:rsid w:val="00D968A9"/>
    <w:rsid w:val="00D979DE"/>
    <w:rsid w:val="00DA3DB4"/>
    <w:rsid w:val="00DA5579"/>
    <w:rsid w:val="00DB0718"/>
    <w:rsid w:val="00DB2F12"/>
    <w:rsid w:val="00DE103E"/>
    <w:rsid w:val="00DE408B"/>
    <w:rsid w:val="00DE43FA"/>
    <w:rsid w:val="00DF2EA5"/>
    <w:rsid w:val="00DF732A"/>
    <w:rsid w:val="00E028F4"/>
    <w:rsid w:val="00E07F16"/>
    <w:rsid w:val="00E122B5"/>
    <w:rsid w:val="00E13844"/>
    <w:rsid w:val="00E14935"/>
    <w:rsid w:val="00E1506E"/>
    <w:rsid w:val="00E261E3"/>
    <w:rsid w:val="00E328F3"/>
    <w:rsid w:val="00E36D10"/>
    <w:rsid w:val="00E43FD0"/>
    <w:rsid w:val="00E466F0"/>
    <w:rsid w:val="00E5195A"/>
    <w:rsid w:val="00E62036"/>
    <w:rsid w:val="00E65759"/>
    <w:rsid w:val="00E756DC"/>
    <w:rsid w:val="00E77A34"/>
    <w:rsid w:val="00E837A0"/>
    <w:rsid w:val="00EA1CD0"/>
    <w:rsid w:val="00EB6BF5"/>
    <w:rsid w:val="00EC66A5"/>
    <w:rsid w:val="00EC6A82"/>
    <w:rsid w:val="00EE396E"/>
    <w:rsid w:val="00EF40E5"/>
    <w:rsid w:val="00EF5C2A"/>
    <w:rsid w:val="00EF6431"/>
    <w:rsid w:val="00F04F85"/>
    <w:rsid w:val="00F076CD"/>
    <w:rsid w:val="00F237CF"/>
    <w:rsid w:val="00F25C95"/>
    <w:rsid w:val="00F30597"/>
    <w:rsid w:val="00F3261D"/>
    <w:rsid w:val="00F44AFB"/>
    <w:rsid w:val="00F47A38"/>
    <w:rsid w:val="00F63C37"/>
    <w:rsid w:val="00F73C9D"/>
    <w:rsid w:val="00F757AD"/>
    <w:rsid w:val="00F86AD3"/>
    <w:rsid w:val="00F87F0D"/>
    <w:rsid w:val="00F9065A"/>
    <w:rsid w:val="00F97157"/>
    <w:rsid w:val="00FA0C41"/>
    <w:rsid w:val="00FB051D"/>
    <w:rsid w:val="00FB1DA0"/>
    <w:rsid w:val="00FB539F"/>
    <w:rsid w:val="00FC1887"/>
    <w:rsid w:val="00FC5D8A"/>
    <w:rsid w:val="00FD3F5D"/>
    <w:rsid w:val="00FD49C2"/>
    <w:rsid w:val="00FE309B"/>
    <w:rsid w:val="00FE642A"/>
    <w:rsid w:val="00FE6F86"/>
    <w:rsid w:val="00FE78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418C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Change w:id="0" w:author="王凯" w:date="2018-04-25T10:30:00Z">
        <w:pPr>
          <w:keepNext/>
          <w:adjustRightInd w:val="0"/>
          <w:snapToGrid w:val="0"/>
          <w:spacing w:beforeLines="50" w:before="120" w:line="360" w:lineRule="auto"/>
          <w:jc w:val="center"/>
        </w:pPr>
      </w:pPrChange>
    </w:pPr>
    <w:rPr>
      <w:b/>
      <w:sz w:val="24"/>
      <w:rPrChange w:id="0" w:author="王凯" w:date="2018-04-25T10:30:00Z">
        <w:rPr>
          <w:rFonts w:eastAsia="宋体"/>
          <w:b/>
          <w:kern w:val="2"/>
          <w:sz w:val="24"/>
          <w:szCs w:val="24"/>
          <w:lang w:val="en-US" w:eastAsia="zh-CN" w:bidi="ar-SA"/>
        </w:rPr>
      </w:rPrChange>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header" w:uiPriority="0"/>
    <w:lsdException w:name="footer" w:uiPriority="0"/>
    <w:lsdException w:name="caption" w:uiPriority="35"/>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Plain Text" w:uiPriority="0"/>
    <w:lsdException w:name="annotation subjec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E77A34"/>
    <w:pPr>
      <w:widowControl w:val="0"/>
      <w:jc w:val="both"/>
    </w:pPr>
    <w:rPr>
      <w:rFonts w:ascii="Times New Roman" w:hAnsi="Times New Roman"/>
      <w:sz w:val="21"/>
      <w:szCs w:val="24"/>
    </w:rPr>
  </w:style>
  <w:style w:type="paragraph" w:styleId="1">
    <w:name w:val="heading 1"/>
    <w:basedOn w:val="a"/>
    <w:next w:val="a"/>
    <w:link w:val="1Char"/>
    <w:autoRedefine/>
    <w:qFormat/>
    <w:rsid w:val="00F30597"/>
    <w:pPr>
      <w:keepNext/>
      <w:keepLines/>
      <w:spacing w:beforeLines="50" w:before="50" w:afterLines="50" w:after="50" w:line="360" w:lineRule="auto"/>
      <w:jc w:val="center"/>
      <w:outlineLvl w:val="0"/>
    </w:pPr>
    <w:rPr>
      <w:rFonts w:eastAsia="黑体"/>
      <w:b/>
      <w:bCs/>
      <w:kern w:val="44"/>
      <w:sz w:val="32"/>
      <w:szCs w:val="44"/>
    </w:rPr>
  </w:style>
  <w:style w:type="paragraph" w:styleId="2">
    <w:name w:val="heading 2"/>
    <w:basedOn w:val="a"/>
    <w:next w:val="a"/>
    <w:link w:val="2Char"/>
    <w:autoRedefine/>
    <w:uiPriority w:val="9"/>
    <w:unhideWhenUsed/>
    <w:qFormat/>
    <w:rsid w:val="00F30597"/>
    <w:pPr>
      <w:keepNext/>
      <w:keepLines/>
      <w:spacing w:beforeLines="50" w:before="50" w:afterLines="50" w:after="50" w:line="360" w:lineRule="auto"/>
      <w:outlineLvl w:val="1"/>
    </w:pPr>
    <w:rPr>
      <w:rFonts w:eastAsiaTheme="majorEastAsia"/>
      <w:b/>
      <w:bCs/>
      <w:sz w:val="30"/>
      <w:szCs w:val="32"/>
    </w:rPr>
  </w:style>
  <w:style w:type="paragraph" w:styleId="3">
    <w:name w:val="heading 3"/>
    <w:basedOn w:val="a"/>
    <w:next w:val="a"/>
    <w:link w:val="3Char"/>
    <w:autoRedefine/>
    <w:qFormat/>
    <w:rsid w:val="00F30597"/>
    <w:pPr>
      <w:keepNext/>
      <w:keepLines/>
      <w:adjustRightInd w:val="0"/>
      <w:snapToGrid w:val="0"/>
      <w:spacing w:beforeLines="50" w:before="50" w:line="360" w:lineRule="auto"/>
      <w:outlineLvl w:val="2"/>
    </w:pPr>
    <w:rPr>
      <w:b/>
      <w:bCs/>
      <w:sz w:val="28"/>
      <w:szCs w:val="32"/>
    </w:rPr>
  </w:style>
  <w:style w:type="paragraph" w:styleId="4">
    <w:name w:val="heading 4"/>
    <w:aliases w:val="！3级标题"/>
    <w:basedOn w:val="a"/>
    <w:next w:val="a"/>
    <w:link w:val="4Char"/>
    <w:uiPriority w:val="9"/>
    <w:rsid w:val="00CB088C"/>
    <w:pPr>
      <w:keepNext/>
      <w:keepLines/>
      <w:spacing w:beforeLines="50" w:afterLines="50"/>
      <w:jc w:val="left"/>
      <w:outlineLvl w:val="3"/>
    </w:pPr>
    <w:rPr>
      <w:rFonts w:cstheme="majorBidi"/>
      <w:b/>
      <w:bCs/>
      <w:sz w:val="30"/>
      <w:szCs w:val="28"/>
    </w:rPr>
  </w:style>
  <w:style w:type="paragraph" w:styleId="5">
    <w:name w:val="heading 5"/>
    <w:aliases w:val="1.1.1.1五级标题"/>
    <w:basedOn w:val="a"/>
    <w:next w:val="a"/>
    <w:link w:val="5Char"/>
    <w:uiPriority w:val="9"/>
    <w:unhideWhenUsed/>
    <w:rsid w:val="00CC2980"/>
    <w:pPr>
      <w:keepNext/>
      <w:keepLines/>
      <w:jc w:val="left"/>
      <w:outlineLvl w:val="4"/>
    </w:pPr>
    <w:rPr>
      <w:b/>
      <w:bCs/>
      <w:szCs w:val="28"/>
    </w:rPr>
  </w:style>
  <w:style w:type="paragraph" w:styleId="6">
    <w:name w:val="heading 6"/>
    <w:aliases w:val="表,China6,?? 6,标题1.1.1.1.1.1,sub-dash,sd,H6,Bullet (Single Lines),PIM 6,L6"/>
    <w:basedOn w:val="a"/>
    <w:next w:val="a"/>
    <w:link w:val="6Char"/>
    <w:uiPriority w:val="9"/>
    <w:semiHidden/>
    <w:unhideWhenUsed/>
    <w:rsid w:val="00CC2980"/>
    <w:pPr>
      <w:keepNext/>
      <w:keepLines/>
      <w:spacing w:before="240" w:after="64" w:line="320" w:lineRule="auto"/>
      <w:outlineLvl w:val="5"/>
    </w:pPr>
    <w:rPr>
      <w:rFonts w:asciiTheme="majorHAnsi" w:eastAsiaTheme="majorEastAsia" w:hAnsiTheme="majorHAnsi" w:cstheme="majorBidi"/>
      <w:b/>
      <w:bCs/>
    </w:rPr>
  </w:style>
  <w:style w:type="paragraph" w:styleId="7">
    <w:name w:val="heading 7"/>
    <w:aliases w:val="项标题(1),（1）,L7,PIM 7"/>
    <w:basedOn w:val="a"/>
    <w:next w:val="a"/>
    <w:link w:val="7Char"/>
    <w:uiPriority w:val="9"/>
    <w:semiHidden/>
    <w:unhideWhenUsed/>
    <w:qFormat/>
    <w:rsid w:val="00CC2980"/>
    <w:pPr>
      <w:keepNext/>
      <w:keepLines/>
      <w:spacing w:before="240" w:after="64" w:line="320" w:lineRule="auto"/>
      <w:outlineLvl w:val="6"/>
    </w:pPr>
    <w:rPr>
      <w:b/>
      <w:bCs/>
    </w:rPr>
  </w:style>
  <w:style w:type="paragraph" w:styleId="8">
    <w:name w:val="heading 8"/>
    <w:aliases w:val="目标题 1),（A）"/>
    <w:basedOn w:val="a"/>
    <w:next w:val="a"/>
    <w:link w:val="8Char"/>
    <w:uiPriority w:val="9"/>
    <w:semiHidden/>
    <w:unhideWhenUsed/>
    <w:qFormat/>
    <w:rsid w:val="00CC2980"/>
    <w:pPr>
      <w:keepNext/>
      <w:keepLines/>
      <w:spacing w:before="240" w:after="64" w:line="320" w:lineRule="auto"/>
      <w:outlineLvl w:val="7"/>
    </w:pPr>
    <w:rPr>
      <w:rFonts w:asciiTheme="majorHAnsi" w:eastAsiaTheme="majorEastAsia" w:hAnsiTheme="majorHAnsi" w:cstheme="majorBidi"/>
    </w:rPr>
  </w:style>
  <w:style w:type="paragraph" w:styleId="9">
    <w:name w:val="heading 9"/>
    <w:aliases w:val="干标题(a),huh,PIM 9"/>
    <w:basedOn w:val="a"/>
    <w:next w:val="a"/>
    <w:link w:val="9Char"/>
    <w:uiPriority w:val="9"/>
    <w:semiHidden/>
    <w:unhideWhenUsed/>
    <w:qFormat/>
    <w:rsid w:val="00CC2980"/>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30597"/>
    <w:rPr>
      <w:rFonts w:ascii="Times New Roman" w:eastAsiaTheme="majorEastAsia" w:hAnsi="Times New Roman"/>
      <w:b/>
      <w:bCs/>
      <w:sz w:val="30"/>
      <w:szCs w:val="32"/>
    </w:rPr>
  </w:style>
  <w:style w:type="character" w:customStyle="1" w:styleId="4Char">
    <w:name w:val="标题 4 Char"/>
    <w:aliases w:val="！3级标题 Char"/>
    <w:link w:val="4"/>
    <w:uiPriority w:val="9"/>
    <w:rsid w:val="00CB088C"/>
    <w:rPr>
      <w:rFonts w:ascii="Times New Roman" w:hAnsi="Times New Roman" w:cstheme="majorBidi"/>
      <w:b/>
      <w:bCs/>
      <w:sz w:val="30"/>
      <w:szCs w:val="28"/>
    </w:rPr>
  </w:style>
  <w:style w:type="character" w:customStyle="1" w:styleId="8Char">
    <w:name w:val="标题 8 Char"/>
    <w:aliases w:val="目标题 1) Char,（A） Char"/>
    <w:link w:val="8"/>
    <w:uiPriority w:val="9"/>
    <w:semiHidden/>
    <w:rsid w:val="00CC2980"/>
    <w:rPr>
      <w:rFonts w:asciiTheme="majorHAnsi" w:eastAsiaTheme="majorEastAsia" w:hAnsiTheme="majorHAnsi" w:cstheme="majorBidi"/>
      <w:sz w:val="24"/>
      <w:szCs w:val="24"/>
    </w:rPr>
  </w:style>
  <w:style w:type="character" w:customStyle="1" w:styleId="5Char">
    <w:name w:val="标题 5 Char"/>
    <w:aliases w:val="1.1.1.1五级标题 Char"/>
    <w:link w:val="5"/>
    <w:uiPriority w:val="9"/>
    <w:rsid w:val="00CC2980"/>
    <w:rPr>
      <w:b/>
      <w:bCs/>
      <w:sz w:val="24"/>
      <w:szCs w:val="28"/>
    </w:rPr>
  </w:style>
  <w:style w:type="character" w:customStyle="1" w:styleId="1Char">
    <w:name w:val="标题 1 Char"/>
    <w:basedOn w:val="a0"/>
    <w:link w:val="1"/>
    <w:rsid w:val="00F30597"/>
    <w:rPr>
      <w:rFonts w:ascii="Times New Roman" w:eastAsia="黑体" w:hAnsi="Times New Roman"/>
      <w:b/>
      <w:bCs/>
      <w:kern w:val="44"/>
      <w:sz w:val="32"/>
      <w:szCs w:val="44"/>
    </w:rPr>
  </w:style>
  <w:style w:type="character" w:customStyle="1" w:styleId="3Char">
    <w:name w:val="标题 3 Char"/>
    <w:basedOn w:val="a0"/>
    <w:link w:val="3"/>
    <w:rsid w:val="00F30597"/>
    <w:rPr>
      <w:rFonts w:ascii="Times New Roman" w:hAnsi="Times New Roman"/>
      <w:b/>
      <w:bCs/>
      <w:sz w:val="28"/>
      <w:szCs w:val="32"/>
    </w:rPr>
  </w:style>
  <w:style w:type="character" w:customStyle="1" w:styleId="6Char">
    <w:name w:val="标题 6 Char"/>
    <w:aliases w:val="表 Char,China6 Char,?? 6 Char,标题1.1.1.1.1.1 Char,sub-dash Char,sd Char,H6 Char,Bullet (Single Lines) Char,PIM 6 Char,L6 Char"/>
    <w:basedOn w:val="a0"/>
    <w:link w:val="6"/>
    <w:uiPriority w:val="9"/>
    <w:semiHidden/>
    <w:rsid w:val="00CC2980"/>
    <w:rPr>
      <w:rFonts w:asciiTheme="majorHAnsi" w:eastAsiaTheme="majorEastAsia" w:hAnsiTheme="majorHAnsi" w:cstheme="majorBidi"/>
      <w:b/>
      <w:bCs/>
      <w:sz w:val="24"/>
      <w:szCs w:val="24"/>
    </w:rPr>
  </w:style>
  <w:style w:type="character" w:customStyle="1" w:styleId="7Char">
    <w:name w:val="标题 7 Char"/>
    <w:aliases w:val="项标题(1) Char,（1） Char,L7 Char,PIM 7 Char"/>
    <w:link w:val="7"/>
    <w:uiPriority w:val="9"/>
    <w:semiHidden/>
    <w:rsid w:val="00CC2980"/>
    <w:rPr>
      <w:b/>
      <w:bCs/>
      <w:sz w:val="24"/>
      <w:szCs w:val="24"/>
    </w:rPr>
  </w:style>
  <w:style w:type="paragraph" w:styleId="z-">
    <w:name w:val="HTML Top of Form"/>
    <w:basedOn w:val="a"/>
    <w:next w:val="a"/>
    <w:link w:val="z-Char"/>
    <w:hidden/>
    <w:uiPriority w:val="99"/>
    <w:semiHidden/>
    <w:unhideWhenUsed/>
    <w:rsid w:val="003439B5"/>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sid w:val="003439B5"/>
    <w:rPr>
      <w:rFonts w:ascii="Arial" w:hAnsi="Arial" w:cs="Arial"/>
      <w:vanish/>
      <w:sz w:val="16"/>
      <w:szCs w:val="16"/>
    </w:rPr>
  </w:style>
  <w:style w:type="paragraph" w:styleId="z-0">
    <w:name w:val="HTML Bottom of Form"/>
    <w:basedOn w:val="a"/>
    <w:next w:val="a"/>
    <w:link w:val="z-Char0"/>
    <w:hidden/>
    <w:uiPriority w:val="99"/>
    <w:semiHidden/>
    <w:unhideWhenUsed/>
    <w:rsid w:val="003439B5"/>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sid w:val="003439B5"/>
    <w:rPr>
      <w:rFonts w:ascii="Arial" w:hAnsi="Arial" w:cs="Arial"/>
      <w:vanish/>
      <w:sz w:val="16"/>
      <w:szCs w:val="16"/>
    </w:rPr>
  </w:style>
  <w:style w:type="character" w:customStyle="1" w:styleId="9Char">
    <w:name w:val="标题 9 Char"/>
    <w:aliases w:val="干标题(a) Char,huh Char,PIM 9 Char"/>
    <w:link w:val="9"/>
    <w:uiPriority w:val="9"/>
    <w:semiHidden/>
    <w:rsid w:val="00CC2980"/>
    <w:rPr>
      <w:rFonts w:asciiTheme="majorHAnsi" w:eastAsiaTheme="majorEastAsia" w:hAnsiTheme="majorHAnsi" w:cstheme="majorBidi"/>
      <w:sz w:val="21"/>
      <w:szCs w:val="21"/>
    </w:rPr>
  </w:style>
  <w:style w:type="paragraph" w:styleId="a3">
    <w:name w:val="Title"/>
    <w:basedOn w:val="a"/>
    <w:next w:val="a"/>
    <w:link w:val="Char"/>
    <w:uiPriority w:val="10"/>
    <w:qFormat/>
    <w:rsid w:val="0067024E"/>
    <w:pPr>
      <w:spacing w:before="240" w:after="60"/>
      <w:jc w:val="center"/>
    </w:pPr>
    <w:rPr>
      <w:rFonts w:cstheme="majorBidi"/>
      <w:b/>
      <w:bCs/>
      <w:sz w:val="36"/>
      <w:szCs w:val="32"/>
    </w:rPr>
  </w:style>
  <w:style w:type="character" w:customStyle="1" w:styleId="Char">
    <w:name w:val="标题 Char"/>
    <w:basedOn w:val="a0"/>
    <w:link w:val="a3"/>
    <w:uiPriority w:val="10"/>
    <w:rsid w:val="0067024E"/>
    <w:rPr>
      <w:rFonts w:ascii="Times New Roman" w:hAnsi="Times New Roman" w:cstheme="majorBidi"/>
      <w:b/>
      <w:bCs/>
      <w:sz w:val="36"/>
      <w:szCs w:val="32"/>
    </w:rPr>
  </w:style>
  <w:style w:type="paragraph" w:customStyle="1" w:styleId="20">
    <w:name w:val="2级标题"/>
    <w:basedOn w:val="2"/>
    <w:next w:val="2"/>
    <w:link w:val="2Char0"/>
    <w:qFormat/>
    <w:rsid w:val="002A3132"/>
  </w:style>
  <w:style w:type="paragraph" w:customStyle="1" w:styleId="30">
    <w:name w:val="3级标题"/>
    <w:basedOn w:val="3"/>
    <w:link w:val="3Char0"/>
    <w:qFormat/>
    <w:rsid w:val="0067024E"/>
    <w:pPr>
      <w:ind w:leftChars="100" w:left="100"/>
    </w:pPr>
  </w:style>
  <w:style w:type="character" w:customStyle="1" w:styleId="2Char0">
    <w:name w:val="2级标题 Char"/>
    <w:basedOn w:val="1Char"/>
    <w:link w:val="20"/>
    <w:rsid w:val="002A3132"/>
    <w:rPr>
      <w:rFonts w:ascii="Times New Roman" w:eastAsiaTheme="majorEastAsia" w:hAnsi="Times New Roman"/>
      <w:b/>
      <w:bCs/>
      <w:kern w:val="44"/>
      <w:sz w:val="30"/>
      <w:szCs w:val="32"/>
    </w:rPr>
  </w:style>
  <w:style w:type="paragraph" w:customStyle="1" w:styleId="a4">
    <w:name w:val="表格图片标题"/>
    <w:basedOn w:val="a"/>
    <w:link w:val="Char0"/>
    <w:qFormat/>
    <w:rsid w:val="00AD2A80"/>
    <w:pPr>
      <w:jc w:val="center"/>
    </w:pPr>
    <w:rPr>
      <w:b/>
      <w:sz w:val="24"/>
    </w:rPr>
  </w:style>
  <w:style w:type="character" w:customStyle="1" w:styleId="3Char0">
    <w:name w:val="3级标题 Char"/>
    <w:basedOn w:val="2Char0"/>
    <w:link w:val="30"/>
    <w:rsid w:val="002A3132"/>
    <w:rPr>
      <w:rFonts w:ascii="Times New Roman" w:eastAsiaTheme="majorEastAsia" w:hAnsi="Times New Roman"/>
      <w:b/>
      <w:bCs/>
      <w:kern w:val="44"/>
      <w:sz w:val="28"/>
      <w:szCs w:val="32"/>
    </w:rPr>
  </w:style>
  <w:style w:type="paragraph" w:customStyle="1" w:styleId="a5">
    <w:name w:val="图片"/>
    <w:basedOn w:val="a4"/>
    <w:link w:val="Char1"/>
    <w:qFormat/>
    <w:rsid w:val="0067024E"/>
    <w:rPr>
      <w:b w:val="0"/>
    </w:rPr>
  </w:style>
  <w:style w:type="character" w:customStyle="1" w:styleId="Char0">
    <w:name w:val="表格图片标题 Char"/>
    <w:basedOn w:val="a0"/>
    <w:link w:val="a4"/>
    <w:rsid w:val="00AD2A80"/>
    <w:rPr>
      <w:rFonts w:ascii="Times New Roman" w:hAnsi="Times New Roman"/>
      <w:b/>
      <w:sz w:val="24"/>
      <w:szCs w:val="24"/>
    </w:rPr>
  </w:style>
  <w:style w:type="character" w:customStyle="1" w:styleId="Char1">
    <w:name w:val="图片 Char"/>
    <w:basedOn w:val="Char0"/>
    <w:link w:val="a5"/>
    <w:rsid w:val="0067024E"/>
    <w:rPr>
      <w:rFonts w:ascii="Times New Roman" w:hAnsi="Times New Roman"/>
      <w:b w:val="0"/>
      <w:sz w:val="21"/>
      <w:szCs w:val="22"/>
    </w:rPr>
  </w:style>
  <w:style w:type="paragraph" w:styleId="a6">
    <w:name w:val="annotation text"/>
    <w:aliases w:val=" Char10"/>
    <w:basedOn w:val="a"/>
    <w:link w:val="Char2"/>
    <w:rsid w:val="00E77A34"/>
    <w:pPr>
      <w:adjustRightInd w:val="0"/>
      <w:jc w:val="left"/>
      <w:textAlignment w:val="baseline"/>
    </w:pPr>
  </w:style>
  <w:style w:type="character" w:customStyle="1" w:styleId="Char2">
    <w:name w:val="批注文字 Char"/>
    <w:aliases w:val=" Char10 Char"/>
    <w:basedOn w:val="a0"/>
    <w:link w:val="a6"/>
    <w:rsid w:val="00E77A34"/>
    <w:rPr>
      <w:rFonts w:ascii="Times New Roman" w:hAnsi="Times New Roman"/>
      <w:sz w:val="21"/>
      <w:szCs w:val="24"/>
    </w:rPr>
  </w:style>
  <w:style w:type="character" w:customStyle="1" w:styleId="Char3">
    <w:name w:val="页眉 Char"/>
    <w:aliases w:val="h Char,页眉  Char,页眉2 Char,样式 宋体 小四 黑色 Char,页眉 Char Char Char Char,页眉1 Char,even Char,无页眉 Char,g Char,页眉+ Char"/>
    <w:link w:val="a7"/>
    <w:rsid w:val="00E77A34"/>
    <w:rPr>
      <w:sz w:val="18"/>
      <w:szCs w:val="18"/>
    </w:rPr>
  </w:style>
  <w:style w:type="paragraph" w:customStyle="1" w:styleId="a8">
    <w:name w:val="！正文"/>
    <w:basedOn w:val="a"/>
    <w:link w:val="Char4"/>
    <w:qFormat/>
    <w:rsid w:val="00E77A34"/>
    <w:pPr>
      <w:spacing w:line="360" w:lineRule="auto"/>
      <w:ind w:firstLineChars="200" w:firstLine="480"/>
    </w:pPr>
    <w:rPr>
      <w:color w:val="000000"/>
      <w:sz w:val="24"/>
    </w:rPr>
  </w:style>
  <w:style w:type="paragraph" w:styleId="a7">
    <w:name w:val="header"/>
    <w:aliases w:val="h,页眉 ,页眉2,样式 宋体 小四 黑色,页眉 Char Char Char,页眉1,even,无页眉,g,页眉+"/>
    <w:basedOn w:val="a"/>
    <w:link w:val="Char3"/>
    <w:unhideWhenUsed/>
    <w:rsid w:val="00E77A34"/>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10">
    <w:name w:val="页眉 Char1"/>
    <w:basedOn w:val="a0"/>
    <w:semiHidden/>
    <w:rsid w:val="00E77A34"/>
    <w:rPr>
      <w:rFonts w:ascii="Times New Roman" w:hAnsi="Times New Roman"/>
      <w:sz w:val="18"/>
      <w:szCs w:val="18"/>
    </w:rPr>
  </w:style>
  <w:style w:type="paragraph" w:styleId="a9">
    <w:name w:val="footer"/>
    <w:aliases w:val="Footer-Even,fo,footer odd,odd,footer Final,Footer1"/>
    <w:basedOn w:val="a"/>
    <w:link w:val="Char5"/>
    <w:unhideWhenUsed/>
    <w:rsid w:val="00E77A34"/>
    <w:pPr>
      <w:tabs>
        <w:tab w:val="center" w:pos="4153"/>
        <w:tab w:val="right" w:pos="8306"/>
      </w:tabs>
      <w:snapToGrid w:val="0"/>
      <w:jc w:val="left"/>
    </w:pPr>
    <w:rPr>
      <w:sz w:val="18"/>
      <w:szCs w:val="18"/>
    </w:rPr>
  </w:style>
  <w:style w:type="character" w:customStyle="1" w:styleId="Char5">
    <w:name w:val="页脚 Char"/>
    <w:aliases w:val="Footer-Even Char,fo Char,footer odd Char,odd Char,footer Final Char,Footer1 Char"/>
    <w:basedOn w:val="a0"/>
    <w:link w:val="a9"/>
    <w:rsid w:val="00E77A34"/>
    <w:rPr>
      <w:rFonts w:ascii="Times New Roman" w:hAnsi="Times New Roman"/>
      <w:sz w:val="18"/>
      <w:szCs w:val="18"/>
    </w:rPr>
  </w:style>
  <w:style w:type="character" w:styleId="aa">
    <w:name w:val="annotation reference"/>
    <w:rsid w:val="00E77A34"/>
    <w:rPr>
      <w:sz w:val="21"/>
      <w:szCs w:val="21"/>
    </w:rPr>
  </w:style>
  <w:style w:type="character" w:styleId="ab">
    <w:name w:val="page number"/>
    <w:basedOn w:val="a0"/>
    <w:rsid w:val="00E77A34"/>
  </w:style>
  <w:style w:type="character" w:customStyle="1" w:styleId="Char4">
    <w:name w:val="！正文 Char"/>
    <w:basedOn w:val="a0"/>
    <w:link w:val="a8"/>
    <w:rsid w:val="00E77A34"/>
    <w:rPr>
      <w:rFonts w:ascii="Times New Roman" w:hAnsi="Times New Roman"/>
      <w:color w:val="000000"/>
      <w:sz w:val="24"/>
      <w:szCs w:val="24"/>
    </w:rPr>
  </w:style>
  <w:style w:type="paragraph" w:customStyle="1" w:styleId="31">
    <w:name w:val="3级标题！！"/>
    <w:basedOn w:val="4"/>
    <w:link w:val="3Char1"/>
    <w:rsid w:val="00E77A34"/>
    <w:pPr>
      <w:outlineLvl w:val="2"/>
    </w:pPr>
    <w:rPr>
      <w:sz w:val="28"/>
    </w:rPr>
  </w:style>
  <w:style w:type="paragraph" w:customStyle="1" w:styleId="21">
    <w:name w:val="2级标题！！"/>
    <w:basedOn w:val="4"/>
    <w:link w:val="2Char1"/>
    <w:autoRedefine/>
    <w:rsid w:val="00E77A34"/>
    <w:pPr>
      <w:outlineLvl w:val="1"/>
    </w:pPr>
  </w:style>
  <w:style w:type="character" w:customStyle="1" w:styleId="3Char1">
    <w:name w:val="3级标题！！ Char"/>
    <w:basedOn w:val="4Char"/>
    <w:link w:val="31"/>
    <w:rsid w:val="00E77A34"/>
    <w:rPr>
      <w:rFonts w:ascii="Times New Roman" w:hAnsi="Times New Roman" w:cstheme="majorBidi"/>
      <w:b/>
      <w:bCs/>
      <w:sz w:val="28"/>
      <w:szCs w:val="28"/>
    </w:rPr>
  </w:style>
  <w:style w:type="character" w:customStyle="1" w:styleId="2Char1">
    <w:name w:val="2级标题！！ Char"/>
    <w:basedOn w:val="4Char"/>
    <w:link w:val="21"/>
    <w:rsid w:val="00E77A34"/>
    <w:rPr>
      <w:rFonts w:ascii="Times New Roman" w:hAnsi="Times New Roman" w:cstheme="majorBidi"/>
      <w:b/>
      <w:bCs/>
      <w:sz w:val="30"/>
      <w:szCs w:val="28"/>
    </w:rPr>
  </w:style>
  <w:style w:type="paragraph" w:styleId="ac">
    <w:name w:val="Balloon Text"/>
    <w:basedOn w:val="a"/>
    <w:link w:val="Char6"/>
    <w:uiPriority w:val="99"/>
    <w:semiHidden/>
    <w:unhideWhenUsed/>
    <w:rsid w:val="00E77A34"/>
    <w:rPr>
      <w:sz w:val="18"/>
      <w:szCs w:val="18"/>
    </w:rPr>
  </w:style>
  <w:style w:type="character" w:customStyle="1" w:styleId="Char6">
    <w:name w:val="批注框文本 Char"/>
    <w:basedOn w:val="a0"/>
    <w:link w:val="ac"/>
    <w:uiPriority w:val="99"/>
    <w:semiHidden/>
    <w:rsid w:val="00E77A34"/>
    <w:rPr>
      <w:rFonts w:ascii="Times New Roman" w:hAnsi="Times New Roman"/>
      <w:sz w:val="18"/>
      <w:szCs w:val="18"/>
    </w:rPr>
  </w:style>
  <w:style w:type="paragraph" w:customStyle="1" w:styleId="ad">
    <w:name w:val="保留正文"/>
    <w:basedOn w:val="a"/>
    <w:rsid w:val="003B670E"/>
    <w:pPr>
      <w:adjustRightInd w:val="0"/>
      <w:spacing w:line="360" w:lineRule="auto"/>
      <w:ind w:firstLine="510"/>
      <w:textAlignment w:val="baseline"/>
    </w:pPr>
    <w:rPr>
      <w:rFonts w:ascii="宋体"/>
      <w:kern w:val="0"/>
      <w:sz w:val="24"/>
      <w:szCs w:val="20"/>
    </w:rPr>
  </w:style>
  <w:style w:type="paragraph" w:customStyle="1" w:styleId="CharCharCharChar">
    <w:name w:val="Char Char Char Char"/>
    <w:basedOn w:val="a"/>
    <w:rsid w:val="00DB0718"/>
    <w:pPr>
      <w:tabs>
        <w:tab w:val="left" w:pos="735"/>
      </w:tabs>
      <w:snapToGrid w:val="0"/>
      <w:spacing w:line="360" w:lineRule="auto"/>
      <w:ind w:firstLineChars="218" w:firstLine="523"/>
    </w:pPr>
  </w:style>
  <w:style w:type="paragraph" w:customStyle="1" w:styleId="ae">
    <w:name w:val="图片标题"/>
    <w:basedOn w:val="a"/>
    <w:link w:val="Char7"/>
    <w:qFormat/>
    <w:rsid w:val="00AB2F71"/>
    <w:pPr>
      <w:widowControl/>
      <w:adjustRightInd w:val="0"/>
      <w:snapToGrid w:val="0"/>
      <w:spacing w:line="360" w:lineRule="auto"/>
      <w:jc w:val="center"/>
      <w:textAlignment w:val="baseline"/>
    </w:pPr>
    <w:rPr>
      <w:rFonts w:eastAsia="黑体" w:hAnsi="宋体"/>
      <w:color w:val="000000"/>
      <w:kern w:val="0"/>
      <w:szCs w:val="21"/>
    </w:rPr>
  </w:style>
  <w:style w:type="character" w:customStyle="1" w:styleId="Char7">
    <w:name w:val="图片标题 Char"/>
    <w:link w:val="ae"/>
    <w:rsid w:val="00AB2F71"/>
    <w:rPr>
      <w:rFonts w:ascii="Times New Roman" w:eastAsia="黑体" w:hAnsi="宋体"/>
      <w:color w:val="000000"/>
      <w:kern w:val="0"/>
      <w:sz w:val="21"/>
      <w:szCs w:val="21"/>
    </w:rPr>
  </w:style>
  <w:style w:type="paragraph" w:styleId="af">
    <w:name w:val="Date"/>
    <w:basedOn w:val="a"/>
    <w:next w:val="a"/>
    <w:link w:val="Char8"/>
    <w:uiPriority w:val="99"/>
    <w:semiHidden/>
    <w:unhideWhenUsed/>
    <w:rsid w:val="00EF5C2A"/>
    <w:pPr>
      <w:ind w:leftChars="2500" w:left="100"/>
    </w:pPr>
  </w:style>
  <w:style w:type="character" w:customStyle="1" w:styleId="Char8">
    <w:name w:val="日期 Char"/>
    <w:basedOn w:val="a0"/>
    <w:link w:val="af"/>
    <w:uiPriority w:val="99"/>
    <w:semiHidden/>
    <w:rsid w:val="00EF5C2A"/>
    <w:rPr>
      <w:rFonts w:ascii="Times New Roman" w:hAnsi="Times New Roman"/>
      <w:sz w:val="21"/>
      <w:szCs w:val="24"/>
    </w:rPr>
  </w:style>
  <w:style w:type="paragraph" w:customStyle="1" w:styleId="af0">
    <w:name w:val="正文文字"/>
    <w:basedOn w:val="a"/>
    <w:link w:val="Char9"/>
    <w:autoRedefine/>
    <w:qFormat/>
    <w:rsid w:val="00130CE7"/>
    <w:pPr>
      <w:spacing w:line="360" w:lineRule="auto"/>
      <w:ind w:firstLineChars="200" w:firstLine="200"/>
      <w:jc w:val="left"/>
    </w:pPr>
    <w:rPr>
      <w:rFonts w:eastAsiaTheme="minorEastAsia" w:cstheme="minorBidi"/>
      <w:sz w:val="24"/>
      <w:szCs w:val="22"/>
    </w:rPr>
  </w:style>
  <w:style w:type="character" w:customStyle="1" w:styleId="Char9">
    <w:name w:val="正文文字 Char"/>
    <w:basedOn w:val="a0"/>
    <w:link w:val="af0"/>
    <w:rsid w:val="00130CE7"/>
    <w:rPr>
      <w:rFonts w:ascii="Times New Roman" w:eastAsiaTheme="minorEastAsia" w:hAnsi="Times New Roman" w:cstheme="minorBidi"/>
      <w:sz w:val="24"/>
      <w:szCs w:val="22"/>
    </w:rPr>
  </w:style>
  <w:style w:type="paragraph" w:customStyle="1" w:styleId="af1">
    <w:name w:val="表格文字"/>
    <w:basedOn w:val="a"/>
    <w:link w:val="Chara"/>
    <w:autoRedefine/>
    <w:qFormat/>
    <w:rsid w:val="002A3132"/>
    <w:pPr>
      <w:adjustRightInd w:val="0"/>
      <w:snapToGrid w:val="0"/>
      <w:spacing w:line="360" w:lineRule="auto"/>
      <w:jc w:val="center"/>
    </w:pPr>
  </w:style>
  <w:style w:type="character" w:customStyle="1" w:styleId="Chara">
    <w:name w:val="表格文字 Char"/>
    <w:basedOn w:val="a0"/>
    <w:link w:val="af1"/>
    <w:rsid w:val="002A3132"/>
    <w:rPr>
      <w:rFonts w:ascii="Times New Roman" w:hAnsi="Times New Roman"/>
      <w:sz w:val="21"/>
      <w:szCs w:val="24"/>
    </w:rPr>
  </w:style>
  <w:style w:type="paragraph" w:customStyle="1" w:styleId="af2">
    <w:name w:val="图名"/>
    <w:basedOn w:val="af3"/>
    <w:link w:val="Charb"/>
    <w:qFormat/>
    <w:rsid w:val="00B71C50"/>
    <w:pPr>
      <w:spacing w:after="120"/>
    </w:pPr>
    <w:rPr>
      <w:noProof/>
    </w:rPr>
  </w:style>
  <w:style w:type="character" w:customStyle="1" w:styleId="Charb">
    <w:name w:val="图名 Char"/>
    <w:basedOn w:val="Charc"/>
    <w:link w:val="af2"/>
    <w:rsid w:val="00B71C50"/>
    <w:rPr>
      <w:rFonts w:ascii="Times New Roman" w:hAnsi="Times New Roman"/>
      <w:b/>
      <w:noProof/>
      <w:sz w:val="21"/>
      <w:szCs w:val="24"/>
    </w:rPr>
  </w:style>
  <w:style w:type="paragraph" w:customStyle="1" w:styleId="af4">
    <w:name w:val="！表格内容"/>
    <w:basedOn w:val="a"/>
    <w:link w:val="Chard"/>
    <w:qFormat/>
    <w:rsid w:val="008404F6"/>
  </w:style>
  <w:style w:type="character" w:customStyle="1" w:styleId="Chard">
    <w:name w:val="！表格内容 Char"/>
    <w:link w:val="af4"/>
    <w:rsid w:val="008404F6"/>
    <w:rPr>
      <w:rFonts w:ascii="Times New Roman" w:hAnsi="Times New Roman"/>
      <w:sz w:val="21"/>
      <w:szCs w:val="24"/>
    </w:rPr>
  </w:style>
  <w:style w:type="paragraph" w:styleId="TOC">
    <w:name w:val="TOC Heading"/>
    <w:basedOn w:val="1"/>
    <w:next w:val="a"/>
    <w:uiPriority w:val="39"/>
    <w:unhideWhenUsed/>
    <w:qFormat/>
    <w:rsid w:val="0023318A"/>
    <w:pPr>
      <w:widowControl/>
      <w:spacing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uiPriority w:val="39"/>
    <w:unhideWhenUsed/>
    <w:rsid w:val="0023318A"/>
    <w:pPr>
      <w:spacing w:line="360" w:lineRule="auto"/>
      <w:jc w:val="left"/>
    </w:pPr>
    <w:rPr>
      <w:rFonts w:eastAsia="黑体"/>
      <w:smallCaps/>
      <w:sz w:val="28"/>
    </w:rPr>
  </w:style>
  <w:style w:type="paragraph" w:styleId="22">
    <w:name w:val="toc 2"/>
    <w:basedOn w:val="a"/>
    <w:next w:val="a"/>
    <w:autoRedefine/>
    <w:uiPriority w:val="39"/>
    <w:unhideWhenUsed/>
    <w:rsid w:val="0023318A"/>
    <w:pPr>
      <w:spacing w:line="360" w:lineRule="auto"/>
      <w:ind w:left="210"/>
      <w:jc w:val="left"/>
    </w:pPr>
    <w:rPr>
      <w:rFonts w:eastAsia="黑体"/>
      <w:smallCaps/>
      <w:sz w:val="28"/>
    </w:rPr>
  </w:style>
  <w:style w:type="paragraph" w:styleId="32">
    <w:name w:val="toc 3"/>
    <w:basedOn w:val="a"/>
    <w:next w:val="a"/>
    <w:autoRedefine/>
    <w:uiPriority w:val="39"/>
    <w:unhideWhenUsed/>
    <w:rsid w:val="0023318A"/>
    <w:pPr>
      <w:ind w:leftChars="400" w:left="840"/>
    </w:pPr>
  </w:style>
  <w:style w:type="character" w:styleId="af5">
    <w:name w:val="Hyperlink"/>
    <w:basedOn w:val="a0"/>
    <w:uiPriority w:val="99"/>
    <w:unhideWhenUsed/>
    <w:rsid w:val="0023318A"/>
    <w:rPr>
      <w:color w:val="0563C1" w:themeColor="hyperlink"/>
      <w:u w:val="single"/>
    </w:rPr>
  </w:style>
  <w:style w:type="paragraph" w:styleId="af6">
    <w:name w:val="Document Map"/>
    <w:basedOn w:val="a"/>
    <w:link w:val="Chare"/>
    <w:semiHidden/>
    <w:unhideWhenUsed/>
    <w:rsid w:val="003746B4"/>
    <w:rPr>
      <w:rFonts w:ascii="宋体"/>
      <w:sz w:val="18"/>
      <w:szCs w:val="18"/>
    </w:rPr>
  </w:style>
  <w:style w:type="character" w:customStyle="1" w:styleId="Chare">
    <w:name w:val="文档结构图 Char"/>
    <w:basedOn w:val="a0"/>
    <w:link w:val="af6"/>
    <w:semiHidden/>
    <w:rsid w:val="003746B4"/>
    <w:rPr>
      <w:rFonts w:ascii="宋体" w:hAnsi="Times New Roman"/>
      <w:sz w:val="18"/>
      <w:szCs w:val="18"/>
    </w:rPr>
  </w:style>
  <w:style w:type="paragraph" w:styleId="af7">
    <w:name w:val="annotation subject"/>
    <w:basedOn w:val="a6"/>
    <w:next w:val="a6"/>
    <w:link w:val="Charf"/>
    <w:semiHidden/>
    <w:unhideWhenUsed/>
    <w:rsid w:val="00C952A1"/>
    <w:pPr>
      <w:adjustRightInd/>
      <w:textAlignment w:val="auto"/>
    </w:pPr>
    <w:rPr>
      <w:b/>
      <w:bCs/>
    </w:rPr>
  </w:style>
  <w:style w:type="character" w:customStyle="1" w:styleId="Charf">
    <w:name w:val="批注主题 Char"/>
    <w:basedOn w:val="Char2"/>
    <w:link w:val="af7"/>
    <w:semiHidden/>
    <w:rsid w:val="00C952A1"/>
    <w:rPr>
      <w:rFonts w:ascii="Times New Roman" w:hAnsi="Times New Roman"/>
      <w:b/>
      <w:bCs/>
      <w:sz w:val="21"/>
      <w:szCs w:val="24"/>
    </w:rPr>
  </w:style>
  <w:style w:type="paragraph" w:styleId="af8">
    <w:name w:val="Revision"/>
    <w:hidden/>
    <w:uiPriority w:val="99"/>
    <w:semiHidden/>
    <w:rsid w:val="00C952A1"/>
    <w:rPr>
      <w:rFonts w:ascii="Times New Roman" w:hAnsi="Times New Roman"/>
      <w:sz w:val="21"/>
      <w:szCs w:val="24"/>
    </w:rPr>
  </w:style>
  <w:style w:type="paragraph" w:customStyle="1" w:styleId="af9">
    <w:name w:val="表格注释"/>
    <w:basedOn w:val="af3"/>
    <w:link w:val="Charf0"/>
    <w:autoRedefine/>
    <w:qFormat/>
    <w:rsid w:val="002254E6"/>
    <w:pPr>
      <w:spacing w:after="120"/>
      <w:ind w:firstLine="420"/>
      <w:jc w:val="left"/>
    </w:pPr>
    <w:rPr>
      <w:b w:val="0"/>
    </w:rPr>
  </w:style>
  <w:style w:type="character" w:customStyle="1" w:styleId="Charf0">
    <w:name w:val="表格注释 Char"/>
    <w:basedOn w:val="Charc"/>
    <w:link w:val="af9"/>
    <w:rsid w:val="002254E6"/>
    <w:rPr>
      <w:rFonts w:ascii="Times New Roman" w:hAnsi="Times New Roman"/>
      <w:b w:val="0"/>
      <w:sz w:val="21"/>
      <w:szCs w:val="24"/>
    </w:rPr>
  </w:style>
  <w:style w:type="paragraph" w:customStyle="1" w:styleId="af3">
    <w:name w:val="表格标题"/>
    <w:basedOn w:val="a"/>
    <w:link w:val="Charc"/>
    <w:autoRedefine/>
    <w:qFormat/>
    <w:rsid w:val="00814042"/>
    <w:pPr>
      <w:keepNext/>
      <w:widowControl/>
      <w:adjustRightInd w:val="0"/>
      <w:snapToGrid w:val="0"/>
      <w:spacing w:beforeLines="50" w:before="120" w:line="360" w:lineRule="auto"/>
      <w:ind w:firstLineChars="200" w:firstLine="482"/>
      <w:jc w:val="center"/>
      <w:pPrChange w:id="1" w:author="王凯" w:date="2018-04-25T10:30:00Z">
        <w:pPr>
          <w:keepNext/>
          <w:adjustRightInd w:val="0"/>
          <w:snapToGrid w:val="0"/>
          <w:spacing w:beforeLines="50" w:before="120" w:line="360" w:lineRule="auto"/>
          <w:jc w:val="center"/>
        </w:pPr>
      </w:pPrChange>
    </w:pPr>
    <w:rPr>
      <w:b/>
      <w:sz w:val="24"/>
      <w:rPrChange w:id="1" w:author="王凯" w:date="2018-04-25T10:30:00Z">
        <w:rPr>
          <w:rFonts w:eastAsia="宋体"/>
          <w:b/>
          <w:kern w:val="2"/>
          <w:sz w:val="24"/>
          <w:szCs w:val="24"/>
          <w:lang w:val="en-US" w:eastAsia="zh-CN" w:bidi="ar-SA"/>
        </w:rPr>
      </w:rPrChange>
    </w:rPr>
  </w:style>
  <w:style w:type="character" w:customStyle="1" w:styleId="Charc">
    <w:name w:val="表格标题 Char"/>
    <w:basedOn w:val="a0"/>
    <w:link w:val="af3"/>
    <w:rsid w:val="00814042"/>
    <w:rPr>
      <w:rFonts w:ascii="Times New Roman" w:hAnsi="Times New Roman"/>
      <w:b/>
      <w:sz w:val="24"/>
      <w:szCs w:val="24"/>
    </w:rPr>
  </w:style>
  <w:style w:type="paragraph" w:customStyle="1" w:styleId="afa">
    <w:name w:val="表格内容"/>
    <w:basedOn w:val="a"/>
    <w:link w:val="Charf1"/>
    <w:qFormat/>
    <w:rsid w:val="00B71C50"/>
    <w:pPr>
      <w:widowControl/>
      <w:adjustRightInd w:val="0"/>
      <w:snapToGrid w:val="0"/>
      <w:jc w:val="center"/>
      <w:textAlignment w:val="baseline"/>
    </w:pPr>
    <w:rPr>
      <w:rFonts w:eastAsia="Times New Roman"/>
      <w:color w:val="000000"/>
      <w:kern w:val="0"/>
      <w:szCs w:val="21"/>
    </w:rPr>
  </w:style>
  <w:style w:type="character" w:customStyle="1" w:styleId="Charf1">
    <w:name w:val="表格内容 Char"/>
    <w:link w:val="afa"/>
    <w:rsid w:val="00B71C50"/>
    <w:rPr>
      <w:rFonts w:ascii="Times New Roman" w:eastAsia="Times New Roman" w:hAnsi="Times New Roman"/>
      <w:color w:val="000000"/>
      <w:kern w:val="0"/>
      <w:sz w:val="21"/>
      <w:szCs w:val="21"/>
    </w:rPr>
  </w:style>
  <w:style w:type="paragraph" w:styleId="40">
    <w:name w:val="toc 4"/>
    <w:basedOn w:val="a"/>
    <w:next w:val="a"/>
    <w:autoRedefine/>
    <w:uiPriority w:val="39"/>
    <w:semiHidden/>
    <w:unhideWhenUsed/>
    <w:rsid w:val="00C260E2"/>
    <w:pPr>
      <w:ind w:leftChars="600" w:left="1260"/>
    </w:pPr>
  </w:style>
  <w:style w:type="paragraph" w:styleId="50">
    <w:name w:val="toc 5"/>
    <w:basedOn w:val="a"/>
    <w:next w:val="a"/>
    <w:autoRedefine/>
    <w:semiHidden/>
    <w:unhideWhenUsed/>
    <w:rsid w:val="00C260E2"/>
    <w:pPr>
      <w:ind w:leftChars="800" w:left="1680"/>
    </w:pPr>
  </w:style>
  <w:style w:type="paragraph" w:styleId="60">
    <w:name w:val="toc 6"/>
    <w:basedOn w:val="a"/>
    <w:next w:val="a"/>
    <w:autoRedefine/>
    <w:semiHidden/>
    <w:unhideWhenUsed/>
    <w:rsid w:val="00C260E2"/>
    <w:pPr>
      <w:ind w:leftChars="1000" w:left="2100"/>
    </w:pPr>
  </w:style>
  <w:style w:type="paragraph" w:styleId="70">
    <w:name w:val="toc 7"/>
    <w:basedOn w:val="a"/>
    <w:next w:val="a"/>
    <w:autoRedefine/>
    <w:semiHidden/>
    <w:unhideWhenUsed/>
    <w:rsid w:val="00C260E2"/>
    <w:pPr>
      <w:ind w:leftChars="1200" w:left="2520"/>
    </w:pPr>
  </w:style>
  <w:style w:type="paragraph" w:styleId="80">
    <w:name w:val="toc 8"/>
    <w:basedOn w:val="a"/>
    <w:next w:val="a"/>
    <w:autoRedefine/>
    <w:semiHidden/>
    <w:unhideWhenUsed/>
    <w:rsid w:val="00C260E2"/>
    <w:pPr>
      <w:ind w:leftChars="1400" w:left="2940"/>
    </w:pPr>
  </w:style>
  <w:style w:type="paragraph" w:styleId="90">
    <w:name w:val="toc 9"/>
    <w:basedOn w:val="a"/>
    <w:next w:val="a"/>
    <w:autoRedefine/>
    <w:semiHidden/>
    <w:unhideWhenUsed/>
    <w:rsid w:val="00C260E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7865">
      <w:bodyDiv w:val="1"/>
      <w:marLeft w:val="0"/>
      <w:marRight w:val="0"/>
      <w:marTop w:val="0"/>
      <w:marBottom w:val="0"/>
      <w:divBdr>
        <w:top w:val="none" w:sz="0" w:space="0" w:color="auto"/>
        <w:left w:val="none" w:sz="0" w:space="0" w:color="auto"/>
        <w:bottom w:val="none" w:sz="0" w:space="0" w:color="auto"/>
        <w:right w:val="none" w:sz="0" w:space="0" w:color="auto"/>
      </w:divBdr>
    </w:div>
    <w:div w:id="109515763">
      <w:bodyDiv w:val="1"/>
      <w:marLeft w:val="0"/>
      <w:marRight w:val="0"/>
      <w:marTop w:val="0"/>
      <w:marBottom w:val="0"/>
      <w:divBdr>
        <w:top w:val="none" w:sz="0" w:space="0" w:color="auto"/>
        <w:left w:val="none" w:sz="0" w:space="0" w:color="auto"/>
        <w:bottom w:val="none" w:sz="0" w:space="0" w:color="auto"/>
        <w:right w:val="none" w:sz="0" w:space="0" w:color="auto"/>
      </w:divBdr>
    </w:div>
    <w:div w:id="161548343">
      <w:bodyDiv w:val="1"/>
      <w:marLeft w:val="0"/>
      <w:marRight w:val="0"/>
      <w:marTop w:val="0"/>
      <w:marBottom w:val="0"/>
      <w:divBdr>
        <w:top w:val="none" w:sz="0" w:space="0" w:color="auto"/>
        <w:left w:val="none" w:sz="0" w:space="0" w:color="auto"/>
        <w:bottom w:val="none" w:sz="0" w:space="0" w:color="auto"/>
        <w:right w:val="none" w:sz="0" w:space="0" w:color="auto"/>
      </w:divBdr>
    </w:div>
    <w:div w:id="199317593">
      <w:bodyDiv w:val="1"/>
      <w:marLeft w:val="0"/>
      <w:marRight w:val="0"/>
      <w:marTop w:val="0"/>
      <w:marBottom w:val="0"/>
      <w:divBdr>
        <w:top w:val="none" w:sz="0" w:space="0" w:color="auto"/>
        <w:left w:val="none" w:sz="0" w:space="0" w:color="auto"/>
        <w:bottom w:val="none" w:sz="0" w:space="0" w:color="auto"/>
        <w:right w:val="none" w:sz="0" w:space="0" w:color="auto"/>
      </w:divBdr>
    </w:div>
    <w:div w:id="249658863">
      <w:bodyDiv w:val="1"/>
      <w:marLeft w:val="0"/>
      <w:marRight w:val="0"/>
      <w:marTop w:val="0"/>
      <w:marBottom w:val="0"/>
      <w:divBdr>
        <w:top w:val="none" w:sz="0" w:space="0" w:color="auto"/>
        <w:left w:val="none" w:sz="0" w:space="0" w:color="auto"/>
        <w:bottom w:val="none" w:sz="0" w:space="0" w:color="auto"/>
        <w:right w:val="none" w:sz="0" w:space="0" w:color="auto"/>
      </w:divBdr>
    </w:div>
    <w:div w:id="270209729">
      <w:bodyDiv w:val="1"/>
      <w:marLeft w:val="0"/>
      <w:marRight w:val="0"/>
      <w:marTop w:val="0"/>
      <w:marBottom w:val="0"/>
      <w:divBdr>
        <w:top w:val="none" w:sz="0" w:space="0" w:color="auto"/>
        <w:left w:val="none" w:sz="0" w:space="0" w:color="auto"/>
        <w:bottom w:val="none" w:sz="0" w:space="0" w:color="auto"/>
        <w:right w:val="none" w:sz="0" w:space="0" w:color="auto"/>
      </w:divBdr>
    </w:div>
    <w:div w:id="353262804">
      <w:bodyDiv w:val="1"/>
      <w:marLeft w:val="0"/>
      <w:marRight w:val="0"/>
      <w:marTop w:val="0"/>
      <w:marBottom w:val="0"/>
      <w:divBdr>
        <w:top w:val="none" w:sz="0" w:space="0" w:color="auto"/>
        <w:left w:val="none" w:sz="0" w:space="0" w:color="auto"/>
        <w:bottom w:val="none" w:sz="0" w:space="0" w:color="auto"/>
        <w:right w:val="none" w:sz="0" w:space="0" w:color="auto"/>
      </w:divBdr>
    </w:div>
    <w:div w:id="393549097">
      <w:bodyDiv w:val="1"/>
      <w:marLeft w:val="0"/>
      <w:marRight w:val="0"/>
      <w:marTop w:val="0"/>
      <w:marBottom w:val="0"/>
      <w:divBdr>
        <w:top w:val="none" w:sz="0" w:space="0" w:color="auto"/>
        <w:left w:val="none" w:sz="0" w:space="0" w:color="auto"/>
        <w:bottom w:val="none" w:sz="0" w:space="0" w:color="auto"/>
        <w:right w:val="none" w:sz="0" w:space="0" w:color="auto"/>
      </w:divBdr>
    </w:div>
    <w:div w:id="463276268">
      <w:bodyDiv w:val="1"/>
      <w:marLeft w:val="0"/>
      <w:marRight w:val="0"/>
      <w:marTop w:val="0"/>
      <w:marBottom w:val="0"/>
      <w:divBdr>
        <w:top w:val="none" w:sz="0" w:space="0" w:color="auto"/>
        <w:left w:val="none" w:sz="0" w:space="0" w:color="auto"/>
        <w:bottom w:val="none" w:sz="0" w:space="0" w:color="auto"/>
        <w:right w:val="none" w:sz="0" w:space="0" w:color="auto"/>
      </w:divBdr>
    </w:div>
    <w:div w:id="473913647">
      <w:bodyDiv w:val="1"/>
      <w:marLeft w:val="0"/>
      <w:marRight w:val="0"/>
      <w:marTop w:val="0"/>
      <w:marBottom w:val="0"/>
      <w:divBdr>
        <w:top w:val="none" w:sz="0" w:space="0" w:color="auto"/>
        <w:left w:val="none" w:sz="0" w:space="0" w:color="auto"/>
        <w:bottom w:val="none" w:sz="0" w:space="0" w:color="auto"/>
        <w:right w:val="none" w:sz="0" w:space="0" w:color="auto"/>
      </w:divBdr>
    </w:div>
    <w:div w:id="550045123">
      <w:bodyDiv w:val="1"/>
      <w:marLeft w:val="0"/>
      <w:marRight w:val="0"/>
      <w:marTop w:val="0"/>
      <w:marBottom w:val="0"/>
      <w:divBdr>
        <w:top w:val="none" w:sz="0" w:space="0" w:color="auto"/>
        <w:left w:val="none" w:sz="0" w:space="0" w:color="auto"/>
        <w:bottom w:val="none" w:sz="0" w:space="0" w:color="auto"/>
        <w:right w:val="none" w:sz="0" w:space="0" w:color="auto"/>
      </w:divBdr>
    </w:div>
    <w:div w:id="691762977">
      <w:bodyDiv w:val="1"/>
      <w:marLeft w:val="0"/>
      <w:marRight w:val="0"/>
      <w:marTop w:val="0"/>
      <w:marBottom w:val="0"/>
      <w:divBdr>
        <w:top w:val="none" w:sz="0" w:space="0" w:color="auto"/>
        <w:left w:val="none" w:sz="0" w:space="0" w:color="auto"/>
        <w:bottom w:val="none" w:sz="0" w:space="0" w:color="auto"/>
        <w:right w:val="none" w:sz="0" w:space="0" w:color="auto"/>
      </w:divBdr>
    </w:div>
    <w:div w:id="706611887">
      <w:bodyDiv w:val="1"/>
      <w:marLeft w:val="0"/>
      <w:marRight w:val="0"/>
      <w:marTop w:val="0"/>
      <w:marBottom w:val="0"/>
      <w:divBdr>
        <w:top w:val="none" w:sz="0" w:space="0" w:color="auto"/>
        <w:left w:val="none" w:sz="0" w:space="0" w:color="auto"/>
        <w:bottom w:val="none" w:sz="0" w:space="0" w:color="auto"/>
        <w:right w:val="none" w:sz="0" w:space="0" w:color="auto"/>
      </w:divBdr>
    </w:div>
    <w:div w:id="714550863">
      <w:bodyDiv w:val="1"/>
      <w:marLeft w:val="0"/>
      <w:marRight w:val="0"/>
      <w:marTop w:val="0"/>
      <w:marBottom w:val="0"/>
      <w:divBdr>
        <w:top w:val="none" w:sz="0" w:space="0" w:color="auto"/>
        <w:left w:val="none" w:sz="0" w:space="0" w:color="auto"/>
        <w:bottom w:val="none" w:sz="0" w:space="0" w:color="auto"/>
        <w:right w:val="none" w:sz="0" w:space="0" w:color="auto"/>
      </w:divBdr>
    </w:div>
    <w:div w:id="716861229">
      <w:bodyDiv w:val="1"/>
      <w:marLeft w:val="0"/>
      <w:marRight w:val="0"/>
      <w:marTop w:val="0"/>
      <w:marBottom w:val="0"/>
      <w:divBdr>
        <w:top w:val="none" w:sz="0" w:space="0" w:color="auto"/>
        <w:left w:val="none" w:sz="0" w:space="0" w:color="auto"/>
        <w:bottom w:val="none" w:sz="0" w:space="0" w:color="auto"/>
        <w:right w:val="none" w:sz="0" w:space="0" w:color="auto"/>
      </w:divBdr>
    </w:div>
    <w:div w:id="830484560">
      <w:bodyDiv w:val="1"/>
      <w:marLeft w:val="0"/>
      <w:marRight w:val="0"/>
      <w:marTop w:val="0"/>
      <w:marBottom w:val="0"/>
      <w:divBdr>
        <w:top w:val="none" w:sz="0" w:space="0" w:color="auto"/>
        <w:left w:val="none" w:sz="0" w:space="0" w:color="auto"/>
        <w:bottom w:val="none" w:sz="0" w:space="0" w:color="auto"/>
        <w:right w:val="none" w:sz="0" w:space="0" w:color="auto"/>
      </w:divBdr>
    </w:div>
    <w:div w:id="891238172">
      <w:bodyDiv w:val="1"/>
      <w:marLeft w:val="0"/>
      <w:marRight w:val="0"/>
      <w:marTop w:val="0"/>
      <w:marBottom w:val="0"/>
      <w:divBdr>
        <w:top w:val="none" w:sz="0" w:space="0" w:color="auto"/>
        <w:left w:val="none" w:sz="0" w:space="0" w:color="auto"/>
        <w:bottom w:val="none" w:sz="0" w:space="0" w:color="auto"/>
        <w:right w:val="none" w:sz="0" w:space="0" w:color="auto"/>
      </w:divBdr>
    </w:div>
    <w:div w:id="906962892">
      <w:bodyDiv w:val="1"/>
      <w:marLeft w:val="0"/>
      <w:marRight w:val="0"/>
      <w:marTop w:val="0"/>
      <w:marBottom w:val="0"/>
      <w:divBdr>
        <w:top w:val="none" w:sz="0" w:space="0" w:color="auto"/>
        <w:left w:val="none" w:sz="0" w:space="0" w:color="auto"/>
        <w:bottom w:val="none" w:sz="0" w:space="0" w:color="auto"/>
        <w:right w:val="none" w:sz="0" w:space="0" w:color="auto"/>
      </w:divBdr>
    </w:div>
    <w:div w:id="941911238">
      <w:bodyDiv w:val="1"/>
      <w:marLeft w:val="0"/>
      <w:marRight w:val="0"/>
      <w:marTop w:val="0"/>
      <w:marBottom w:val="0"/>
      <w:divBdr>
        <w:top w:val="none" w:sz="0" w:space="0" w:color="auto"/>
        <w:left w:val="none" w:sz="0" w:space="0" w:color="auto"/>
        <w:bottom w:val="none" w:sz="0" w:space="0" w:color="auto"/>
        <w:right w:val="none" w:sz="0" w:space="0" w:color="auto"/>
      </w:divBdr>
    </w:div>
    <w:div w:id="969819485">
      <w:bodyDiv w:val="1"/>
      <w:marLeft w:val="0"/>
      <w:marRight w:val="0"/>
      <w:marTop w:val="0"/>
      <w:marBottom w:val="0"/>
      <w:divBdr>
        <w:top w:val="none" w:sz="0" w:space="0" w:color="auto"/>
        <w:left w:val="none" w:sz="0" w:space="0" w:color="auto"/>
        <w:bottom w:val="none" w:sz="0" w:space="0" w:color="auto"/>
        <w:right w:val="none" w:sz="0" w:space="0" w:color="auto"/>
      </w:divBdr>
    </w:div>
    <w:div w:id="975374588">
      <w:bodyDiv w:val="1"/>
      <w:marLeft w:val="0"/>
      <w:marRight w:val="0"/>
      <w:marTop w:val="0"/>
      <w:marBottom w:val="0"/>
      <w:divBdr>
        <w:top w:val="none" w:sz="0" w:space="0" w:color="auto"/>
        <w:left w:val="none" w:sz="0" w:space="0" w:color="auto"/>
        <w:bottom w:val="none" w:sz="0" w:space="0" w:color="auto"/>
        <w:right w:val="none" w:sz="0" w:space="0" w:color="auto"/>
      </w:divBdr>
    </w:div>
    <w:div w:id="1051929250">
      <w:bodyDiv w:val="1"/>
      <w:marLeft w:val="0"/>
      <w:marRight w:val="0"/>
      <w:marTop w:val="0"/>
      <w:marBottom w:val="0"/>
      <w:divBdr>
        <w:top w:val="none" w:sz="0" w:space="0" w:color="auto"/>
        <w:left w:val="none" w:sz="0" w:space="0" w:color="auto"/>
        <w:bottom w:val="none" w:sz="0" w:space="0" w:color="auto"/>
        <w:right w:val="none" w:sz="0" w:space="0" w:color="auto"/>
      </w:divBdr>
    </w:div>
    <w:div w:id="1104812806">
      <w:bodyDiv w:val="1"/>
      <w:marLeft w:val="0"/>
      <w:marRight w:val="0"/>
      <w:marTop w:val="0"/>
      <w:marBottom w:val="0"/>
      <w:divBdr>
        <w:top w:val="none" w:sz="0" w:space="0" w:color="auto"/>
        <w:left w:val="none" w:sz="0" w:space="0" w:color="auto"/>
        <w:bottom w:val="none" w:sz="0" w:space="0" w:color="auto"/>
        <w:right w:val="none" w:sz="0" w:space="0" w:color="auto"/>
      </w:divBdr>
    </w:div>
    <w:div w:id="1161970736">
      <w:bodyDiv w:val="1"/>
      <w:marLeft w:val="0"/>
      <w:marRight w:val="0"/>
      <w:marTop w:val="0"/>
      <w:marBottom w:val="0"/>
      <w:divBdr>
        <w:top w:val="none" w:sz="0" w:space="0" w:color="auto"/>
        <w:left w:val="none" w:sz="0" w:space="0" w:color="auto"/>
        <w:bottom w:val="none" w:sz="0" w:space="0" w:color="auto"/>
        <w:right w:val="none" w:sz="0" w:space="0" w:color="auto"/>
      </w:divBdr>
    </w:div>
    <w:div w:id="1169369542">
      <w:bodyDiv w:val="1"/>
      <w:marLeft w:val="0"/>
      <w:marRight w:val="0"/>
      <w:marTop w:val="0"/>
      <w:marBottom w:val="0"/>
      <w:divBdr>
        <w:top w:val="none" w:sz="0" w:space="0" w:color="auto"/>
        <w:left w:val="none" w:sz="0" w:space="0" w:color="auto"/>
        <w:bottom w:val="none" w:sz="0" w:space="0" w:color="auto"/>
        <w:right w:val="none" w:sz="0" w:space="0" w:color="auto"/>
      </w:divBdr>
    </w:div>
    <w:div w:id="1241790096">
      <w:bodyDiv w:val="1"/>
      <w:marLeft w:val="0"/>
      <w:marRight w:val="0"/>
      <w:marTop w:val="0"/>
      <w:marBottom w:val="0"/>
      <w:divBdr>
        <w:top w:val="none" w:sz="0" w:space="0" w:color="auto"/>
        <w:left w:val="none" w:sz="0" w:space="0" w:color="auto"/>
        <w:bottom w:val="none" w:sz="0" w:space="0" w:color="auto"/>
        <w:right w:val="none" w:sz="0" w:space="0" w:color="auto"/>
      </w:divBdr>
    </w:div>
    <w:div w:id="1279990295">
      <w:bodyDiv w:val="1"/>
      <w:marLeft w:val="0"/>
      <w:marRight w:val="0"/>
      <w:marTop w:val="0"/>
      <w:marBottom w:val="0"/>
      <w:divBdr>
        <w:top w:val="none" w:sz="0" w:space="0" w:color="auto"/>
        <w:left w:val="none" w:sz="0" w:space="0" w:color="auto"/>
        <w:bottom w:val="none" w:sz="0" w:space="0" w:color="auto"/>
        <w:right w:val="none" w:sz="0" w:space="0" w:color="auto"/>
      </w:divBdr>
    </w:div>
    <w:div w:id="1367482734">
      <w:bodyDiv w:val="1"/>
      <w:marLeft w:val="0"/>
      <w:marRight w:val="0"/>
      <w:marTop w:val="0"/>
      <w:marBottom w:val="0"/>
      <w:divBdr>
        <w:top w:val="none" w:sz="0" w:space="0" w:color="auto"/>
        <w:left w:val="none" w:sz="0" w:space="0" w:color="auto"/>
        <w:bottom w:val="none" w:sz="0" w:space="0" w:color="auto"/>
        <w:right w:val="none" w:sz="0" w:space="0" w:color="auto"/>
      </w:divBdr>
    </w:div>
    <w:div w:id="1377663043">
      <w:bodyDiv w:val="1"/>
      <w:marLeft w:val="0"/>
      <w:marRight w:val="0"/>
      <w:marTop w:val="0"/>
      <w:marBottom w:val="0"/>
      <w:divBdr>
        <w:top w:val="none" w:sz="0" w:space="0" w:color="auto"/>
        <w:left w:val="none" w:sz="0" w:space="0" w:color="auto"/>
        <w:bottom w:val="none" w:sz="0" w:space="0" w:color="auto"/>
        <w:right w:val="none" w:sz="0" w:space="0" w:color="auto"/>
      </w:divBdr>
    </w:div>
    <w:div w:id="1459028221">
      <w:bodyDiv w:val="1"/>
      <w:marLeft w:val="0"/>
      <w:marRight w:val="0"/>
      <w:marTop w:val="0"/>
      <w:marBottom w:val="0"/>
      <w:divBdr>
        <w:top w:val="none" w:sz="0" w:space="0" w:color="auto"/>
        <w:left w:val="none" w:sz="0" w:space="0" w:color="auto"/>
        <w:bottom w:val="none" w:sz="0" w:space="0" w:color="auto"/>
        <w:right w:val="none" w:sz="0" w:space="0" w:color="auto"/>
      </w:divBdr>
    </w:div>
    <w:div w:id="1473710531">
      <w:bodyDiv w:val="1"/>
      <w:marLeft w:val="0"/>
      <w:marRight w:val="0"/>
      <w:marTop w:val="0"/>
      <w:marBottom w:val="0"/>
      <w:divBdr>
        <w:top w:val="none" w:sz="0" w:space="0" w:color="auto"/>
        <w:left w:val="none" w:sz="0" w:space="0" w:color="auto"/>
        <w:bottom w:val="none" w:sz="0" w:space="0" w:color="auto"/>
        <w:right w:val="none" w:sz="0" w:space="0" w:color="auto"/>
      </w:divBdr>
    </w:div>
    <w:div w:id="1497922169">
      <w:bodyDiv w:val="1"/>
      <w:marLeft w:val="0"/>
      <w:marRight w:val="0"/>
      <w:marTop w:val="0"/>
      <w:marBottom w:val="0"/>
      <w:divBdr>
        <w:top w:val="none" w:sz="0" w:space="0" w:color="auto"/>
        <w:left w:val="none" w:sz="0" w:space="0" w:color="auto"/>
        <w:bottom w:val="none" w:sz="0" w:space="0" w:color="auto"/>
        <w:right w:val="none" w:sz="0" w:space="0" w:color="auto"/>
      </w:divBdr>
    </w:div>
    <w:div w:id="1524170870">
      <w:bodyDiv w:val="1"/>
      <w:marLeft w:val="0"/>
      <w:marRight w:val="0"/>
      <w:marTop w:val="0"/>
      <w:marBottom w:val="0"/>
      <w:divBdr>
        <w:top w:val="none" w:sz="0" w:space="0" w:color="auto"/>
        <w:left w:val="none" w:sz="0" w:space="0" w:color="auto"/>
        <w:bottom w:val="none" w:sz="0" w:space="0" w:color="auto"/>
        <w:right w:val="none" w:sz="0" w:space="0" w:color="auto"/>
      </w:divBdr>
    </w:div>
    <w:div w:id="1550847242">
      <w:bodyDiv w:val="1"/>
      <w:marLeft w:val="0"/>
      <w:marRight w:val="0"/>
      <w:marTop w:val="0"/>
      <w:marBottom w:val="0"/>
      <w:divBdr>
        <w:top w:val="none" w:sz="0" w:space="0" w:color="auto"/>
        <w:left w:val="none" w:sz="0" w:space="0" w:color="auto"/>
        <w:bottom w:val="none" w:sz="0" w:space="0" w:color="auto"/>
        <w:right w:val="none" w:sz="0" w:space="0" w:color="auto"/>
      </w:divBdr>
    </w:div>
    <w:div w:id="1592814350">
      <w:bodyDiv w:val="1"/>
      <w:marLeft w:val="0"/>
      <w:marRight w:val="0"/>
      <w:marTop w:val="0"/>
      <w:marBottom w:val="0"/>
      <w:divBdr>
        <w:top w:val="none" w:sz="0" w:space="0" w:color="auto"/>
        <w:left w:val="none" w:sz="0" w:space="0" w:color="auto"/>
        <w:bottom w:val="none" w:sz="0" w:space="0" w:color="auto"/>
        <w:right w:val="none" w:sz="0" w:space="0" w:color="auto"/>
      </w:divBdr>
    </w:div>
    <w:div w:id="1643845646">
      <w:bodyDiv w:val="1"/>
      <w:marLeft w:val="0"/>
      <w:marRight w:val="0"/>
      <w:marTop w:val="0"/>
      <w:marBottom w:val="0"/>
      <w:divBdr>
        <w:top w:val="none" w:sz="0" w:space="0" w:color="auto"/>
        <w:left w:val="none" w:sz="0" w:space="0" w:color="auto"/>
        <w:bottom w:val="none" w:sz="0" w:space="0" w:color="auto"/>
        <w:right w:val="none" w:sz="0" w:space="0" w:color="auto"/>
      </w:divBdr>
    </w:div>
    <w:div w:id="1655796235">
      <w:bodyDiv w:val="1"/>
      <w:marLeft w:val="0"/>
      <w:marRight w:val="0"/>
      <w:marTop w:val="0"/>
      <w:marBottom w:val="0"/>
      <w:divBdr>
        <w:top w:val="none" w:sz="0" w:space="0" w:color="auto"/>
        <w:left w:val="none" w:sz="0" w:space="0" w:color="auto"/>
        <w:bottom w:val="none" w:sz="0" w:space="0" w:color="auto"/>
        <w:right w:val="none" w:sz="0" w:space="0" w:color="auto"/>
      </w:divBdr>
    </w:div>
    <w:div w:id="1660765444">
      <w:bodyDiv w:val="1"/>
      <w:marLeft w:val="0"/>
      <w:marRight w:val="0"/>
      <w:marTop w:val="0"/>
      <w:marBottom w:val="0"/>
      <w:divBdr>
        <w:top w:val="none" w:sz="0" w:space="0" w:color="auto"/>
        <w:left w:val="none" w:sz="0" w:space="0" w:color="auto"/>
        <w:bottom w:val="none" w:sz="0" w:space="0" w:color="auto"/>
        <w:right w:val="none" w:sz="0" w:space="0" w:color="auto"/>
      </w:divBdr>
    </w:div>
    <w:div w:id="1663197903">
      <w:bodyDiv w:val="1"/>
      <w:marLeft w:val="0"/>
      <w:marRight w:val="0"/>
      <w:marTop w:val="0"/>
      <w:marBottom w:val="0"/>
      <w:divBdr>
        <w:top w:val="none" w:sz="0" w:space="0" w:color="auto"/>
        <w:left w:val="none" w:sz="0" w:space="0" w:color="auto"/>
        <w:bottom w:val="none" w:sz="0" w:space="0" w:color="auto"/>
        <w:right w:val="none" w:sz="0" w:space="0" w:color="auto"/>
      </w:divBdr>
    </w:div>
    <w:div w:id="1668634622">
      <w:bodyDiv w:val="1"/>
      <w:marLeft w:val="0"/>
      <w:marRight w:val="0"/>
      <w:marTop w:val="0"/>
      <w:marBottom w:val="0"/>
      <w:divBdr>
        <w:top w:val="none" w:sz="0" w:space="0" w:color="auto"/>
        <w:left w:val="none" w:sz="0" w:space="0" w:color="auto"/>
        <w:bottom w:val="none" w:sz="0" w:space="0" w:color="auto"/>
        <w:right w:val="none" w:sz="0" w:space="0" w:color="auto"/>
      </w:divBdr>
    </w:div>
    <w:div w:id="1669138403">
      <w:bodyDiv w:val="1"/>
      <w:marLeft w:val="0"/>
      <w:marRight w:val="0"/>
      <w:marTop w:val="0"/>
      <w:marBottom w:val="0"/>
      <w:divBdr>
        <w:top w:val="none" w:sz="0" w:space="0" w:color="auto"/>
        <w:left w:val="none" w:sz="0" w:space="0" w:color="auto"/>
        <w:bottom w:val="none" w:sz="0" w:space="0" w:color="auto"/>
        <w:right w:val="none" w:sz="0" w:space="0" w:color="auto"/>
      </w:divBdr>
    </w:div>
    <w:div w:id="1784300276">
      <w:bodyDiv w:val="1"/>
      <w:marLeft w:val="0"/>
      <w:marRight w:val="0"/>
      <w:marTop w:val="0"/>
      <w:marBottom w:val="0"/>
      <w:divBdr>
        <w:top w:val="none" w:sz="0" w:space="0" w:color="auto"/>
        <w:left w:val="none" w:sz="0" w:space="0" w:color="auto"/>
        <w:bottom w:val="none" w:sz="0" w:space="0" w:color="auto"/>
        <w:right w:val="none" w:sz="0" w:space="0" w:color="auto"/>
      </w:divBdr>
    </w:div>
    <w:div w:id="1830709874">
      <w:bodyDiv w:val="1"/>
      <w:marLeft w:val="0"/>
      <w:marRight w:val="0"/>
      <w:marTop w:val="0"/>
      <w:marBottom w:val="0"/>
      <w:divBdr>
        <w:top w:val="none" w:sz="0" w:space="0" w:color="auto"/>
        <w:left w:val="none" w:sz="0" w:space="0" w:color="auto"/>
        <w:bottom w:val="none" w:sz="0" w:space="0" w:color="auto"/>
        <w:right w:val="none" w:sz="0" w:space="0" w:color="auto"/>
      </w:divBdr>
    </w:div>
    <w:div w:id="1831017948">
      <w:bodyDiv w:val="1"/>
      <w:marLeft w:val="0"/>
      <w:marRight w:val="0"/>
      <w:marTop w:val="0"/>
      <w:marBottom w:val="0"/>
      <w:divBdr>
        <w:top w:val="none" w:sz="0" w:space="0" w:color="auto"/>
        <w:left w:val="none" w:sz="0" w:space="0" w:color="auto"/>
        <w:bottom w:val="none" w:sz="0" w:space="0" w:color="auto"/>
        <w:right w:val="none" w:sz="0" w:space="0" w:color="auto"/>
      </w:divBdr>
    </w:div>
    <w:div w:id="1849324808">
      <w:bodyDiv w:val="1"/>
      <w:marLeft w:val="0"/>
      <w:marRight w:val="0"/>
      <w:marTop w:val="0"/>
      <w:marBottom w:val="0"/>
      <w:divBdr>
        <w:top w:val="none" w:sz="0" w:space="0" w:color="auto"/>
        <w:left w:val="none" w:sz="0" w:space="0" w:color="auto"/>
        <w:bottom w:val="none" w:sz="0" w:space="0" w:color="auto"/>
        <w:right w:val="none" w:sz="0" w:space="0" w:color="auto"/>
      </w:divBdr>
    </w:div>
    <w:div w:id="1855533003">
      <w:bodyDiv w:val="1"/>
      <w:marLeft w:val="0"/>
      <w:marRight w:val="0"/>
      <w:marTop w:val="0"/>
      <w:marBottom w:val="0"/>
      <w:divBdr>
        <w:top w:val="none" w:sz="0" w:space="0" w:color="auto"/>
        <w:left w:val="none" w:sz="0" w:space="0" w:color="auto"/>
        <w:bottom w:val="none" w:sz="0" w:space="0" w:color="auto"/>
        <w:right w:val="none" w:sz="0" w:space="0" w:color="auto"/>
      </w:divBdr>
    </w:div>
    <w:div w:id="1871381690">
      <w:bodyDiv w:val="1"/>
      <w:marLeft w:val="0"/>
      <w:marRight w:val="0"/>
      <w:marTop w:val="0"/>
      <w:marBottom w:val="0"/>
      <w:divBdr>
        <w:top w:val="none" w:sz="0" w:space="0" w:color="auto"/>
        <w:left w:val="none" w:sz="0" w:space="0" w:color="auto"/>
        <w:bottom w:val="none" w:sz="0" w:space="0" w:color="auto"/>
        <w:right w:val="none" w:sz="0" w:space="0" w:color="auto"/>
      </w:divBdr>
    </w:div>
    <w:div w:id="1873691262">
      <w:bodyDiv w:val="1"/>
      <w:marLeft w:val="0"/>
      <w:marRight w:val="0"/>
      <w:marTop w:val="0"/>
      <w:marBottom w:val="0"/>
      <w:divBdr>
        <w:top w:val="none" w:sz="0" w:space="0" w:color="auto"/>
        <w:left w:val="none" w:sz="0" w:space="0" w:color="auto"/>
        <w:bottom w:val="none" w:sz="0" w:space="0" w:color="auto"/>
        <w:right w:val="none" w:sz="0" w:space="0" w:color="auto"/>
      </w:divBdr>
    </w:div>
    <w:div w:id="1881672163">
      <w:bodyDiv w:val="1"/>
      <w:marLeft w:val="0"/>
      <w:marRight w:val="0"/>
      <w:marTop w:val="0"/>
      <w:marBottom w:val="0"/>
      <w:divBdr>
        <w:top w:val="none" w:sz="0" w:space="0" w:color="auto"/>
        <w:left w:val="none" w:sz="0" w:space="0" w:color="auto"/>
        <w:bottom w:val="none" w:sz="0" w:space="0" w:color="auto"/>
        <w:right w:val="none" w:sz="0" w:space="0" w:color="auto"/>
      </w:divBdr>
    </w:div>
    <w:div w:id="1922370474">
      <w:bodyDiv w:val="1"/>
      <w:marLeft w:val="0"/>
      <w:marRight w:val="0"/>
      <w:marTop w:val="0"/>
      <w:marBottom w:val="0"/>
      <w:divBdr>
        <w:top w:val="none" w:sz="0" w:space="0" w:color="auto"/>
        <w:left w:val="none" w:sz="0" w:space="0" w:color="auto"/>
        <w:bottom w:val="none" w:sz="0" w:space="0" w:color="auto"/>
        <w:right w:val="none" w:sz="0" w:space="0" w:color="auto"/>
      </w:divBdr>
    </w:div>
    <w:div w:id="1971397094">
      <w:bodyDiv w:val="1"/>
      <w:marLeft w:val="0"/>
      <w:marRight w:val="0"/>
      <w:marTop w:val="0"/>
      <w:marBottom w:val="0"/>
      <w:divBdr>
        <w:top w:val="none" w:sz="0" w:space="0" w:color="auto"/>
        <w:left w:val="none" w:sz="0" w:space="0" w:color="auto"/>
        <w:bottom w:val="none" w:sz="0" w:space="0" w:color="auto"/>
        <w:right w:val="none" w:sz="0" w:space="0" w:color="auto"/>
      </w:divBdr>
    </w:div>
    <w:div w:id="1984315438">
      <w:bodyDiv w:val="1"/>
      <w:marLeft w:val="0"/>
      <w:marRight w:val="0"/>
      <w:marTop w:val="0"/>
      <w:marBottom w:val="0"/>
      <w:divBdr>
        <w:top w:val="none" w:sz="0" w:space="0" w:color="auto"/>
        <w:left w:val="none" w:sz="0" w:space="0" w:color="auto"/>
        <w:bottom w:val="none" w:sz="0" w:space="0" w:color="auto"/>
        <w:right w:val="none" w:sz="0" w:space="0" w:color="auto"/>
      </w:divBdr>
    </w:div>
    <w:div w:id="205673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D748C-897E-40B2-A5A8-1F4B90832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2082</Words>
  <Characters>11873</Characters>
  <Application>Microsoft Office Word</Application>
  <DocSecurity>0</DocSecurity>
  <Lines>98</Lines>
  <Paragraphs>27</Paragraphs>
  <ScaleCrop>false</ScaleCrop>
  <Company>CHINA</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王凯</cp:lastModifiedBy>
  <cp:revision>5</cp:revision>
  <dcterms:created xsi:type="dcterms:W3CDTF">2018-04-25T02:24:00Z</dcterms:created>
  <dcterms:modified xsi:type="dcterms:W3CDTF">2018-04-25T03:56:00Z</dcterms:modified>
</cp:coreProperties>
</file>